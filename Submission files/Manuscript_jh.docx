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3136" w14:textId="32006462" w:rsidR="00130FB5" w:rsidRPr="00521999" w:rsidDel="00F128A8" w:rsidRDefault="00F128A8" w:rsidP="00130FB5">
      <w:pPr>
        <w:pStyle w:val="Title"/>
        <w:rPr>
          <w:del w:id="0" w:author="Michael Belias" w:date="2020-11-21T14:48:00Z"/>
        </w:rPr>
      </w:pPr>
      <w:bookmarkStart w:id="1" w:name="sec4"/>
      <w:ins w:id="2" w:author="Michael Belias" w:date="2020-11-21T14:48:00Z">
        <w:r>
          <w:t>Nonlinear treatment effects in IPD-MA: an introduction to modelling absolute risk differences using splines</w:t>
        </w:r>
      </w:ins>
    </w:p>
    <w:p w14:paraId="126D9AB8" w14:textId="77777777" w:rsidR="00130FB5" w:rsidRPr="006155DC" w:rsidRDefault="00130FB5" w:rsidP="00130FB5"/>
    <w:p w14:paraId="11D53DDE" w14:textId="46DC7440" w:rsidR="00130FB5" w:rsidRDefault="00130FB5" w:rsidP="00130FB5">
      <w:pPr>
        <w:pStyle w:val="Author"/>
      </w:pPr>
      <w:bookmarkStart w:id="3" w:name="_Hlk36301405"/>
      <w:r>
        <w:t xml:space="preserve">Michail Belias </w:t>
      </w:r>
      <m:oMath>
        <m:sSup>
          <m:sSupPr>
            <m:ctrlPr>
              <w:rPr>
                <w:rFonts w:ascii="Cambria Math" w:hAnsi="Cambria Math"/>
              </w:rPr>
            </m:ctrlPr>
          </m:sSupPr>
          <m:e>
            <m:r>
              <w:rPr>
                <w:rFonts w:ascii="Cambria Math" w:hAnsi="Cambria Math"/>
              </w:rPr>
              <m:t>​</m:t>
            </m:r>
          </m:e>
          <m:sup>
            <m:r>
              <w:rPr>
                <w:rFonts w:ascii="Cambria Math" w:hAnsi="Cambria Math"/>
              </w:rPr>
              <m:t>a*</m:t>
            </m:r>
          </m:sup>
        </m:sSup>
      </m:oMath>
      <w:r>
        <w:t>,</w:t>
      </w:r>
      <w:r w:rsidRPr="00137F48">
        <w:t xml:space="preserve"> </w:t>
      </w:r>
      <w:r>
        <w:t>Maroeska M. Rovers</w:t>
      </w:r>
      <m:oMath>
        <m:sSup>
          <m:sSupPr>
            <m:ctrlPr>
              <w:rPr>
                <w:rFonts w:ascii="Cambria Math" w:hAnsi="Cambria Math"/>
              </w:rPr>
            </m:ctrlPr>
          </m:sSupPr>
          <m:e>
            <m:r>
              <w:rPr>
                <w:rFonts w:ascii="Cambria Math" w:hAnsi="Cambria Math"/>
              </w:rPr>
              <m:t>​</m:t>
            </m:r>
          </m:e>
          <m:sup>
            <m:r>
              <w:rPr>
                <w:rFonts w:ascii="Cambria Math" w:hAnsi="Cambria Math"/>
              </w:rPr>
              <m:t>a</m:t>
            </m:r>
          </m:sup>
        </m:sSup>
      </m:oMath>
      <w:r>
        <w:t xml:space="preserve"> , Jeroen Hoogland</w:t>
      </w:r>
      <m:oMath>
        <m:sSup>
          <m:sSupPr>
            <m:ctrlPr>
              <w:rPr>
                <w:rFonts w:ascii="Cambria Math" w:hAnsi="Cambria Math"/>
              </w:rPr>
            </m:ctrlPr>
          </m:sSupPr>
          <m:e>
            <m:r>
              <w:rPr>
                <w:rFonts w:ascii="Cambria Math" w:hAnsi="Cambria Math"/>
              </w:rPr>
              <m:t>​</m:t>
            </m:r>
          </m:e>
          <m:sup>
            <m:r>
              <w:rPr>
                <w:rFonts w:ascii="Cambria Math" w:hAnsi="Cambria Math"/>
              </w:rPr>
              <m:t>b</m:t>
            </m:r>
          </m:sup>
        </m:sSup>
      </m:oMath>
      <w:r>
        <w:t>, Johannes B. Reitsma</w:t>
      </w:r>
      <m:oMath>
        <m:sSup>
          <m:sSupPr>
            <m:ctrlPr>
              <w:rPr>
                <w:rFonts w:ascii="Cambria Math" w:hAnsi="Cambria Math"/>
              </w:rPr>
            </m:ctrlPr>
          </m:sSupPr>
          <m:e>
            <m:r>
              <w:rPr>
                <w:rFonts w:ascii="Cambria Math" w:hAnsi="Cambria Math"/>
              </w:rPr>
              <m:t>​</m:t>
            </m:r>
          </m:e>
          <m:sup>
            <m:r>
              <w:rPr>
                <w:rFonts w:ascii="Cambria Math" w:hAnsi="Cambria Math"/>
              </w:rPr>
              <m:t>b,c</m:t>
            </m:r>
          </m:sup>
        </m:sSup>
      </m:oMath>
      <w:r>
        <w:t>, Thomas P.A. Debray</w:t>
      </w:r>
      <m:oMath>
        <m:sSup>
          <m:sSupPr>
            <m:ctrlPr>
              <w:rPr>
                <w:rFonts w:ascii="Cambria Math" w:hAnsi="Cambria Math"/>
              </w:rPr>
            </m:ctrlPr>
          </m:sSupPr>
          <m:e>
            <m:r>
              <w:rPr>
                <w:rFonts w:ascii="Cambria Math" w:hAnsi="Cambria Math"/>
              </w:rPr>
              <m:t>​</m:t>
            </m:r>
          </m:e>
          <m:sup>
            <m:r>
              <w:rPr>
                <w:rFonts w:ascii="Cambria Math" w:hAnsi="Cambria Math"/>
              </w:rPr>
              <m:t>b,c</m:t>
            </m:r>
          </m:sup>
        </m:sSup>
      </m:oMath>
      <w:r>
        <w:t>, Joanna IntHout</w:t>
      </w:r>
      <m:oMath>
        <m:sSup>
          <m:sSupPr>
            <m:ctrlPr>
              <w:rPr>
                <w:rFonts w:ascii="Cambria Math" w:hAnsi="Cambria Math"/>
              </w:rPr>
            </m:ctrlPr>
          </m:sSupPr>
          <m:e>
            <m:r>
              <w:rPr>
                <w:rFonts w:ascii="Cambria Math" w:hAnsi="Cambria Math"/>
              </w:rPr>
              <m:t>​</m:t>
            </m:r>
          </m:e>
          <m:sup>
            <m:r>
              <w:rPr>
                <w:rFonts w:ascii="Cambria Math" w:hAnsi="Cambria Math"/>
              </w:rPr>
              <m:t>a</m:t>
            </m:r>
          </m:sup>
        </m:sSup>
      </m:oMath>
    </w:p>
    <w:bookmarkEnd w:id="3"/>
    <w:p w14:paraId="3CB329E4" w14:textId="77777777" w:rsidR="00130FB5" w:rsidRPr="007C4024" w:rsidRDefault="00130FB5" w:rsidP="00130FB5">
      <w:pPr>
        <w:pStyle w:val="BodyText"/>
      </w:pPr>
    </w:p>
    <w:p w14:paraId="405AEB2B" w14:textId="2056EA05" w:rsidR="00130FB5" w:rsidRDefault="00AA5FD4" w:rsidP="00130FB5">
      <w:pPr>
        <w:pStyle w:val="FirstParagraph"/>
      </w:pPr>
      <m:oMath>
        <m:sSup>
          <m:sSupPr>
            <m:ctrlPr>
              <w:rPr>
                <w:rFonts w:ascii="Cambria Math" w:hAnsi="Cambria Math"/>
              </w:rPr>
            </m:ctrlPr>
          </m:sSupPr>
          <m:e>
            <m:r>
              <w:rPr>
                <w:rFonts w:ascii="Cambria Math" w:hAnsi="Cambria Math"/>
              </w:rPr>
              <m:t>​</m:t>
            </m:r>
          </m:e>
          <m:sup>
            <m:r>
              <w:rPr>
                <w:rFonts w:ascii="Cambria Math" w:hAnsi="Cambria Math"/>
              </w:rPr>
              <m:t>a</m:t>
            </m:r>
          </m:sup>
        </m:sSup>
      </m:oMath>
      <w:r w:rsidR="00130FB5">
        <w:t xml:space="preserve"> </w:t>
      </w:r>
      <w:r w:rsidR="00DC279B" w:rsidRPr="00DC279B">
        <w:t>Health Evidence</w:t>
      </w:r>
      <w:r w:rsidR="00130FB5">
        <w:t>, Radboud university medical center, Mailbox 133, P.O. Box 9101, Nijmegen 6500 HB, The Netherlands</w:t>
      </w:r>
    </w:p>
    <w:p w14:paraId="7AFC9434" w14:textId="2AA2820B" w:rsidR="00130FB5" w:rsidRDefault="00AA5FD4"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b</m:t>
            </m:r>
          </m:sup>
        </m:sSup>
      </m:oMath>
      <w:r w:rsidR="00130FB5">
        <w:t xml:space="preserve"> Julius Center for Health Sciences and Primary Care, University Medical Center Utrecht, Utrecht University, PO Box 85500, 3508 GA Utrecht, The Netherlands</w:t>
      </w:r>
    </w:p>
    <w:p w14:paraId="46CE88F3" w14:textId="55CBD96A" w:rsidR="00130FB5" w:rsidRPr="008C2616" w:rsidRDefault="00AA5FD4" w:rsidP="00130FB5">
      <w:pPr>
        <w:pStyle w:val="BodyText"/>
        <w:rPr>
          <w:lang w:val="nl-NL"/>
        </w:rPr>
      </w:pPr>
      <m:oMath>
        <m:sSup>
          <m:sSupPr>
            <m:ctrlPr>
              <w:rPr>
                <w:rFonts w:ascii="Cambria Math" w:hAnsi="Cambria Math"/>
              </w:rPr>
            </m:ctrlPr>
          </m:sSupPr>
          <m:e>
            <m:r>
              <w:rPr>
                <w:rFonts w:ascii="Cambria Math" w:hAnsi="Cambria Math"/>
                <w:lang w:val="nl-NL"/>
              </w:rPr>
              <m:t>​</m:t>
            </m:r>
          </m:e>
          <m:sup>
            <m:r>
              <w:rPr>
                <w:rFonts w:ascii="Cambria Math" w:hAnsi="Cambria Math"/>
              </w:rPr>
              <m:t>c</m:t>
            </m:r>
          </m:sup>
        </m:sSup>
      </m:oMath>
      <w:r w:rsidR="00130FB5" w:rsidRPr="008C2616">
        <w:rPr>
          <w:lang w:val="nl-NL"/>
        </w:rPr>
        <w:t xml:space="preserve"> Cochrane Netherlands, University Medical Center Utrecht, Utrecht University, PO Box 85500, Utrecht, 3508 GA, The Netherlands</w:t>
      </w:r>
    </w:p>
    <w:p w14:paraId="7C68A811" w14:textId="0C4C70A0" w:rsidR="00130FB5" w:rsidRDefault="00AA5FD4" w:rsidP="00130FB5">
      <w:pPr>
        <w:pStyle w:val="BodyText"/>
      </w:pPr>
      <m:oMath>
        <m:sSup>
          <m:sSupPr>
            <m:ctrlPr>
              <w:rPr>
                <w:rFonts w:ascii="Cambria Math" w:hAnsi="Cambria Math"/>
              </w:rPr>
            </m:ctrlPr>
          </m:sSupPr>
          <m:e>
            <m:r>
              <w:rPr>
                <w:rFonts w:ascii="Cambria Math" w:hAnsi="Cambria Math"/>
              </w:rPr>
              <m:t>​</m:t>
            </m:r>
          </m:e>
          <m:sup>
            <m:r>
              <w:rPr>
                <w:rFonts w:ascii="Cambria Math" w:hAnsi="Cambria Math"/>
              </w:rPr>
              <m:t>*</m:t>
            </m:r>
          </m:sup>
        </m:sSup>
      </m:oMath>
      <w:r w:rsidR="00130FB5">
        <w:t xml:space="preserve"> Corresponding author</w:t>
      </w:r>
    </w:p>
    <w:p w14:paraId="5604938E" w14:textId="77777777" w:rsidR="00130FB5" w:rsidRDefault="00130FB5" w:rsidP="00130FB5">
      <w:pPr>
        <w:rPr>
          <w:rStyle w:val="Strong"/>
          <w:sz w:val="36"/>
          <w:szCs w:val="36"/>
        </w:rPr>
      </w:pPr>
      <w:bookmarkStart w:id="4" w:name="_Hlk30784669"/>
      <w:r>
        <w:rPr>
          <w:rStyle w:val="Strong"/>
          <w:sz w:val="36"/>
          <w:szCs w:val="36"/>
        </w:rPr>
        <w:br w:type="page"/>
      </w:r>
    </w:p>
    <w:p w14:paraId="3EBF668E" w14:textId="77777777" w:rsidR="00130FB5" w:rsidRDefault="00130FB5" w:rsidP="00130FB5">
      <w:pPr>
        <w:pStyle w:val="Heading1"/>
        <w:pBdr>
          <w:bottom w:val="single" w:sz="4" w:space="2" w:color="C0504D"/>
        </w:pBdr>
      </w:pPr>
      <w:bookmarkStart w:id="5" w:name="sec1"/>
      <w:bookmarkEnd w:id="4"/>
      <w:r>
        <w:lastRenderedPageBreak/>
        <w:t>Introduction</w:t>
      </w:r>
      <w:bookmarkEnd w:id="5"/>
    </w:p>
    <w:p w14:paraId="4FCE29E1" w14:textId="6B8B15DC" w:rsidR="00130FB5" w:rsidRDefault="00130FB5" w:rsidP="00130FB5">
      <w:pPr>
        <w:pStyle w:val="FirstParagraph"/>
        <w:ind w:firstLine="432"/>
      </w:pPr>
      <w:r>
        <w:t xml:space="preserve">One of the main goals of an individual participant data (IPD) meta-analysis (MA) is to investigate whether treatment effect differences are present, and how they are associated with patient characteristics </w:t>
      </w:r>
      <w:r>
        <w:fldChar w:fldCharType="begin"/>
      </w:r>
      <w:r w:rsidR="005B6348">
        <w:instrText xml:space="preserve"> ADDIN ZOTERO_ITEM CSL_CITATION {"citationID":"uiuNfIn1","properties":{"formattedCitation":"[1]","plainCitation":"[1]","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fldChar w:fldCharType="separate"/>
      </w:r>
      <w:r w:rsidRPr="00707488">
        <w:t>[1]</w:t>
      </w:r>
      <w:r>
        <w:fldChar w:fldCharType="end"/>
      </w:r>
      <w:r>
        <w:t>.</w:t>
      </w:r>
      <w:r w:rsidDel="00D93F8F">
        <w:rPr>
          <w:rStyle w:val="CommentReference"/>
        </w:rPr>
        <w:t xml:space="preserve"> </w:t>
      </w:r>
      <w:r>
        <w:rPr>
          <w:rStyle w:val="CommentReference"/>
        </w:rPr>
        <w:t xml:space="preserve"> </w:t>
      </w:r>
      <w:r>
        <w:t>Investigating</w:t>
      </w:r>
      <w:ins w:id="6" w:author="Michael Belias" w:date="2020-12-01T17:42:00Z">
        <w:r w:rsidR="00C27825">
          <w:t xml:space="preserve"> a</w:t>
        </w:r>
      </w:ins>
      <w:r>
        <w:t xml:space="preserve"> </w:t>
      </w:r>
      <w:del w:id="7" w:author="Michael Belias" w:date="2020-10-08T16:27:00Z">
        <w:r w:rsidDel="00064B49">
          <w:delText xml:space="preserve">such </w:delText>
        </w:r>
      </w:del>
      <w:r>
        <w:t xml:space="preserve">treatment </w:t>
      </w:r>
      <w:commentRangeStart w:id="8"/>
      <w:commentRangeStart w:id="9"/>
      <w:del w:id="10" w:author="Michael Belias" w:date="2020-10-08T16:27:00Z">
        <w:r w:rsidDel="009F5385">
          <w:delText>effect</w:delText>
        </w:r>
        <w:r w:rsidDel="00064B49">
          <w:delText xml:space="preserve"> differences </w:delText>
        </w:r>
        <w:r w:rsidR="00947F07" w:rsidDel="009F5385">
          <w:delText>in</w:delText>
        </w:r>
      </w:del>
      <w:ins w:id="11" w:author="Michael Belias" w:date="2020-10-08T16:27:00Z">
        <w:r w:rsidR="009F5385">
          <w:t xml:space="preserve">effect </w:t>
        </w:r>
      </w:ins>
      <w:commentRangeEnd w:id="8"/>
      <w:r w:rsidR="00346B14">
        <w:rPr>
          <w:rStyle w:val="CommentReference"/>
        </w:rPr>
        <w:commentReference w:id="8"/>
      </w:r>
      <w:commentRangeEnd w:id="9"/>
      <w:r w:rsidR="00562E90">
        <w:rPr>
          <w:rStyle w:val="CommentReference"/>
        </w:rPr>
        <w:commentReference w:id="9"/>
      </w:r>
      <w:ins w:id="12" w:author="Michael Belias" w:date="2020-10-08T16:27:00Z">
        <w:r w:rsidR="0081356B">
          <w:t>conditional</w:t>
        </w:r>
      </w:ins>
      <w:del w:id="13" w:author="Michael Belias" w:date="2020-10-08T16:27:00Z">
        <w:r w:rsidR="00947F07" w:rsidDel="0081356B">
          <w:delText xml:space="preserve"> relation</w:delText>
        </w:r>
      </w:del>
      <w:r w:rsidR="00947F07">
        <w:t xml:space="preserve"> </w:t>
      </w:r>
      <w:del w:id="14" w:author="Jeroen Hoogland" w:date="2020-11-28T20:54:00Z">
        <w:r w:rsidR="00947F07" w:rsidDel="00346B14">
          <w:delText>to</w:delText>
        </w:r>
        <w:r w:rsidR="00A02E05" w:rsidDel="00346B14">
          <w:delText xml:space="preserve"> </w:delText>
        </w:r>
      </w:del>
      <w:ins w:id="15" w:author="Jeroen Hoogland" w:date="2020-11-28T20:54:00Z">
        <w:r w:rsidR="00346B14">
          <w:t xml:space="preserve">on </w:t>
        </w:r>
      </w:ins>
      <w:r>
        <w:t xml:space="preserve">a continuous variable (e.g. BMI or age) </w:t>
      </w:r>
      <w:del w:id="16" w:author="Michael Belias" w:date="2020-10-08T16:27:00Z">
        <w:r w:rsidDel="004B7867">
          <w:delText xml:space="preserve">can </w:delText>
        </w:r>
      </w:del>
      <w:ins w:id="17" w:author="Michael Belias" w:date="2020-10-08T16:27:00Z">
        <w:r w:rsidR="004B7867">
          <w:t xml:space="preserve">may </w:t>
        </w:r>
      </w:ins>
      <w:r>
        <w:t>be challenging, since often the association between the outcome and the continuous variable is not a-priori known.</w:t>
      </w:r>
      <w:ins w:id="18" w:author="Michael Belias" w:date="2020-10-08T16:29:00Z">
        <w:r w:rsidR="00727615">
          <w:t xml:space="preserve"> </w:t>
        </w:r>
      </w:ins>
      <w:ins w:id="19" w:author="Michael Belias" w:date="2020-10-05T21:25:00Z">
        <w:r w:rsidR="00526573">
          <w:t xml:space="preserve"> </w:t>
        </w:r>
      </w:ins>
    </w:p>
    <w:p w14:paraId="332983D7" w14:textId="5784F773" w:rsidR="00130FB5" w:rsidRDefault="00130FB5" w:rsidP="00130FB5">
      <w:pPr>
        <w:pStyle w:val="FirstParagraph"/>
        <w:ind w:firstLine="432"/>
      </w:pPr>
      <w:r>
        <w:t xml:space="preserve">A naïve but often used approach is to ignore the functional form of the outcome-covariable association by either categorisation of the continuous variables or by assuming a linear effect. Categorisation leads to loss of information, and may result in model misspecification, reduced power, inflation of the type I error rates, and biased results </w:t>
      </w:r>
      <w:r>
        <w:fldChar w:fldCharType="begin"/>
      </w:r>
      <w:r w:rsidR="005B6348">
        <w:instrText xml:space="preserve"> ADDIN ZOTERO_ITEM CSL_CITATION {"citationID":"XgZ1u3NB","properties":{"formattedCitation":"[2\\uc0\\u8211{}5]","plainCitation":"[2–5]","noteIndex":0},"citationItems":[{"id":7261,"uris":["http://zotero.org/users/3628384/items/69Q4CGUD"],"uri":["http://zotero.org/users/3628384/items/69Q4CGUD"],"itemData":{"id":7261,"type":"article-journal","container-title":"BMJ","DOI":"10.1136/bmj.332.7549.1080","ISSN":"0959-8138, 1468-5833","issue":"7549","journalAbbreviation":"BMJ","language":"en","page":"1080.1","source":"DOI.org (Crossref)","title":"The cost of dichotomising continuous variables","volume":"332","author":[{"family":"Altman","given":"Douglas G"},{"family":"Royston","given":"Patrick"}],"issued":{"date-parts":[["2006",5,6]]}},"label":"page"},{"id":7260,"uris":["http://zotero.org/users/3628384/items/NWSGWVWI"],"uri":["http://zotero.org/users/3628384/items/NWSGWVWI"],"itemData":{"id":7260,"type":"article-journal","container-title":"Statistics in Medicine","DOI":"10.1002/sim.1687","ISSN":"02776715, 10970258","issue":"7","journalAbbreviation":"Statist. Med.","language":"en","page":"1159-1178","source":"DOI.org (Crossref)","title":"Inflation of the type I error rate when a continuous confounding variable is categorized in logistic regression analyses","volume":"23","author":[{"family":"Austin","given":"Peter C."},{"family":"Brunner","given":"Lawrence J."}],"issued":{"date-parts":[["2004",4,15]]}},"label":"page"},{"id":98,"uris":["http://zotero.org/users/3628384/items/X89UJSXZ"],"uri":["http://zotero.org/users/3628384/items/X89UJSXZ"],"itemData":{"id":98,"type":"article-journal","container-title":"Psychological Bulletin","DOI":"10.1037/0033-2909.113.1.181","ISSN":"1939-1455, 0033-2909","issue":"1","journalAbbreviation":"Psychological Bulletin","language":"en","page":"181-190","source":"DOI.org (Crossref)","title":"Bivariate median splits and spurious statistical significance.","volume":"113","author":[{"family":"Maxwell","given":"Scott E."},{"family":"Delaney","given":"Harold D."}],"issued":{"date-parts":[["1993"]]}},"label":"page"},{"id":51,"uris":["http://zotero.org/users/3628384/items/PLH479JH"],"uri":["http://zotero.org/users/3628384/items/PLH479JH"],"itemData":{"id":51,"type":"article-journal","container-title":"Epidemiology (Cambridge, Mass.)","ISSN":"1044-3983","issue":"4","journalAbbreviation":"Epidemiology","language":"eng","note":"PMID: 7548338","page":"345-347","source":"PubMed","title":"How bad is categorization?","volume":"6","author":[{"family":"Weinberg","given":"C. R."}],"issued":{"date-parts":[["1995",7]]}},"label":"page"}],"schema":"https://github.com/citation-style-language/schema/raw/master/csl-citation.json"} </w:instrText>
      </w:r>
      <w:r>
        <w:fldChar w:fldCharType="separate"/>
      </w:r>
      <w:r w:rsidRPr="00707488">
        <w:rPr>
          <w:szCs w:val="24"/>
        </w:rPr>
        <w:t>[2–5]</w:t>
      </w:r>
      <w:r>
        <w:fldChar w:fldCharType="end"/>
      </w:r>
      <w:r>
        <w:t xml:space="preserve">. Linear modelling may be problematic, as it ignores potential non-linearities and may thus also lead to biased results. Modelling treatment effect differences whilst accounting for non-linear functional shapes may provide the opportunity to accurately make inferences whether a patient should be treated or not. </w:t>
      </w:r>
    </w:p>
    <w:p w14:paraId="5AB3A68C" w14:textId="7FDD63B4" w:rsidR="00130FB5" w:rsidRDefault="00130FB5" w:rsidP="00130FB5">
      <w:pPr>
        <w:pStyle w:val="FirstParagraph"/>
        <w:ind w:firstLine="432"/>
      </w:pPr>
      <w:r>
        <w:t xml:space="preserve">An alternative approach is to first estimate the functional shape of the associations and then investigate potential treatment effect differences </w:t>
      </w:r>
      <w:r>
        <w:fldChar w:fldCharType="begin"/>
      </w:r>
      <w:r w:rsidR="005B6348">
        <w:instrText xml:space="preserve"> ADDIN ZOTERO_ITEM CSL_CITATION {"citationID":"X5rcnPFe","properties":{"formattedCitation":"[6]","plainCitation":"[6]","noteIndex":0},"citationItems":[{"id":56,"uris":["http://zotero.org/users/3628384/items/IMG4M9DT"],"uri":["http://zotero.org/users/3628384/items/IMG4M9DT"],"itemData":{"id":56,"type":"article-journal","container-title":"Environmental Health Perspectives","DOI":"10.2307/3431660","ISSN":"00916765","journalAbbreviation":"Environmental Health Perspectives","page":"59","source":"DOI.org (Crossref)","title":"Basic Problems in Interaction Assessment","volume":"101","author":[{"family":"Greenland","given":"Sander"}],"issued":{"date-parts":[["1993",12]]}}}],"schema":"https://github.com/citation-style-language/schema/raw/master/csl-citation.json"} </w:instrText>
      </w:r>
      <w:r>
        <w:fldChar w:fldCharType="separate"/>
      </w:r>
      <w:r w:rsidRPr="00707488">
        <w:t>[6]</w:t>
      </w:r>
      <w:r>
        <w:fldChar w:fldCharType="end"/>
      </w:r>
      <w:r>
        <w:t xml:space="preserve">. So far, a variety of methods that account for non-linear functional shapes have been proposed </w:t>
      </w:r>
      <w:r>
        <w:fldChar w:fldCharType="begin"/>
      </w:r>
      <w:r w:rsidR="003F245A">
        <w:instrText xml:space="preserve"> ADDIN ZOTERO_ITEM CSL_CITATION {"citationID":"t42h3Uul","properties":{"formattedCitation":"[7\\uc0\\u8211{}16]","plainCitation":"[7–16]","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label":"page"},{"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label":"page"},{"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label":"page"},{"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label":"page"},{"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label":"page"},{"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D."}],"issued":{"date-parts":[["2018",6]]}},"label":"page"},{"id":91,"uris":["http://zotero.org/users/3628384/items/MD8MSU2U"],"uri":["http://zotero.org/users/3628384/items/MD8MSU2U"],"itemData":{"id":91,"type":"article-journal","container-title":"Statistics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D."}],"issued":{"date-parts":[["2016",9,20]]}},"label":"page"},{"id":86,"uris":["http://zotero.org/users/3628384/items/K2XGMFPI"],"uri":["http://zotero.org/users/3628384/items/K2XGMFPI"],"itemData":{"id":86,"type":"article-journal","container-title":"Statistics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label":"page"},{"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label":"page"},{"id":2307,"uris":["http://zotero.org/users/3628384/items/9Q8HZ9NM"],"uri":["http://zotero.org/users/3628384/items/9Q8HZ9NM"],"itemData":{"id":2307,"type":"article-journal","abstract":"OBJECTIVES: A recent individual patient data (IPD) meta-analysis suggested that patients with moderate or severe acute respiratory distress syndrome (ARDS) benefit from higher positive end-expiratory pressure (PEEP) ventilation strategies. However, thresholds for continuous variables (eg, hypoxaemia) are often arbitrary and linearity assumptions in regression approaches may not hold; the multivariable fractional polynomial interaction (MFPI) approach can address both problems. The objective of this study was to apply the MFPI approach to investigate interactions between four continuous patient baseline variables and higher versus lower PEEP on clinical outcomes.\nSETTING: Pooled data from three randomised trials in intensive care identified by a systematic review.\nPARTICIPANTS: 2299 patients with acute lung injury requiring mechanical ventilation.\nINTERVENTIONS: Higher (N=1136) versus lower PEEP (N=1163) ventilation strategy.\nOUTCOME MEASURES: Prespecified outcomes included mortality, time to death and time-to-unassisted breathing. We examined the following continuous baseline characteristics as potential effect modifiers using MFPI: PaO2/FiO2 (arterial partial oxygen pressure/ fraction of inspired oxygen), oxygenation index, respiratory system compliance (tidal volume/(inspiratory plateau pressure-PEEP)) and body mass index (BMI).\nRESULTS: We found that for patients with PaO2/FiO2 below 150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but above 100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above 12 (moderate ARDS), higher PEEP reduces hospital mortality, but the beneficial effect appears to level off for patients with very severe ARDS. Patients with mild ARDS (PaO2/FiO2 above 200</w:instrText>
      </w:r>
      <w:r w:rsidR="003F245A">
        <w:rPr>
          <w:rFonts w:ascii="Times New Roman" w:hAnsi="Times New Roman" w:cs="Times New Roman"/>
        </w:rPr>
        <w:instrText> </w:instrText>
      </w:r>
      <w:r w:rsidR="003F245A">
        <w:instrText>mm</w:instrText>
      </w:r>
      <w:r w:rsidR="003F245A">
        <w:rPr>
          <w:rFonts w:ascii="Times New Roman" w:hAnsi="Times New Roman" w:cs="Times New Roman"/>
        </w:rPr>
        <w:instrText> </w:instrText>
      </w:r>
      <w:r w:rsidR="003F245A">
        <w:instrText>Hg or an oxygenation index below 10) do not seem to benefit from higher PEEP and might even be harmed. For patients with a respiratory system compliance above 40</w:instrText>
      </w:r>
      <w:r w:rsidR="003F245A">
        <w:rPr>
          <w:rFonts w:ascii="Times New Roman" w:hAnsi="Times New Roman" w:cs="Times New Roman"/>
        </w:rPr>
        <w:instrText> </w:instrText>
      </w:r>
      <w:r w:rsidR="003F245A">
        <w:instrText>mL/cm</w:instrText>
      </w:r>
      <w:r w:rsidR="003F245A">
        <w:rPr>
          <w:rFonts w:ascii="Times New Roman" w:hAnsi="Times New Roman" w:cs="Times New Roman"/>
        </w:rPr>
        <w:instrText> </w:instrText>
      </w:r>
      <w:r w:rsidR="003F245A">
        <w:instrText>H2O or patients with a BMI above 35</w:instrText>
      </w:r>
      <w:r w:rsidR="003F245A">
        <w:rPr>
          <w:rFonts w:ascii="Times New Roman" w:hAnsi="Times New Roman" w:cs="Times New Roman"/>
        </w:rPr>
        <w:instrText> </w:instrText>
      </w:r>
      <w:r w:rsidR="003F245A">
        <w:instrText xml:space="preserve">kg/m(2), we found a trend towards reduced mortality with higher PEEP, but there is very weak statistical confidence in these findings.\nCONCLUSIONS: MFPI analyses suggest a nonlinear effect modification of higher PEEP ventilation by PaO2/FiO2 and oxygenation index with reduced mortality for some patients suffering from moderate ARDS.\nSTUDY REGISTRATION NUMBER: CRD42012003129.","container-title":"BMJ open","DOI":"10.1136/bmjopen-2016-011148","ISSN":"2044-6055","issue":"9","journalAbbreviation":"BMJ Open","language":"eng","note":"PMID: 27609843\nPMCID: PMC5020750","page":"e011148","source":"PubMed","title":"Multivariable fractional polynomial interaction to investigate continuous effect modifiers in a meta-analysis on higher versus lower PEEP for patients with ARDS","volume":"6","author":[{"family":"Kasenda","given":"Benjamin"},{"family":"Sauerbrei","given":"Willi"},{"family":"Royston","given":"Patrick"},{"family":"Mercat","given":"Alain"},{"family":"Slutsky","given":"Arthur S."},{"family":"Cook","given":"Deborah"},{"family":"Guyatt","given":"Gordon H."},{"family":"Brochard","given":"Laurent"},{"family":"Richard","given":"Jean-Christophe M."},{"family":"Stewart","given":"Thomas E."},{"family":"Meade","given":"Maureen"},{"family":"Briel","given":"Matthias"}],"issued":{"date-parts":[["2016"]],"season":"08"}}}],"schema":"https://github.com/citation-style-language/schema/raw/master/csl-citation.json"} </w:instrText>
      </w:r>
      <w:r>
        <w:fldChar w:fldCharType="separate"/>
      </w:r>
      <w:r w:rsidR="003F245A" w:rsidRPr="003F245A">
        <w:rPr>
          <w:rFonts w:ascii="Garamond" w:hAnsi="Garamond" w:cs="Times New Roman"/>
          <w:szCs w:val="24"/>
        </w:rPr>
        <w:t>[7–16]</w:t>
      </w:r>
      <w:r>
        <w:fldChar w:fldCharType="end"/>
      </w:r>
      <w:r>
        <w:t>. In this manuscript we consider the use of splines to account for potential non-linearities since splines allow to capture both non-linear main effects and non-linear treatment- co-variable interaction effects, without the need to pre-specify their functional form, thus avoiding mis-specification. Furthermore, it is possible to choose between fully parametric, semi-parametric or even non-parametric approaches, and to allow for penali</w:t>
      </w:r>
      <w:r w:rsidR="00151320">
        <w:t>sation</w:t>
      </w:r>
      <w:r>
        <w:t xml:space="preserve"> and clustering.</w:t>
      </w:r>
      <w:r w:rsidRPr="001B5970">
        <w:t xml:space="preserve"> </w:t>
      </w:r>
      <w:r>
        <w:t xml:space="preserve"> Thus, splines are very flexible to address a great variety of fitting problems. The most relevant types of splines in order to investigate possible differences in treatment effect for clinical decision making are based on piece-wise polynomials. The most commonly used spline </w:t>
      </w:r>
      <w:r w:rsidR="009374C8">
        <w:t xml:space="preserve">approaches </w:t>
      </w:r>
      <w:r>
        <w:t xml:space="preserve">are restricted splines </w:t>
      </w:r>
      <w:r>
        <w:fldChar w:fldCharType="begin"/>
      </w:r>
      <w:r w:rsidR="00526573">
        <w:instrText xml:space="preserve"> ADDIN ZOTERO_ITEM CSL_CITATION {"citationID":"zoUoA8W4","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526573" w:rsidRPr="00526573">
        <w:rPr>
          <w:rFonts w:ascii="Garamond" w:hAnsi="Garamond"/>
        </w:rPr>
        <w:t>[17]</w:t>
      </w:r>
      <w:r>
        <w:fldChar w:fldCharType="end"/>
      </w:r>
      <w:r>
        <w:t xml:space="preserve">, B-splines </w:t>
      </w:r>
      <w:r>
        <w:fldChar w:fldCharType="begin"/>
      </w:r>
      <w:r w:rsidR="00526573">
        <w:instrText xml:space="preserve"> ADDIN ZOTERO_ITEM CSL_CITATION {"citationID":"pweaY0ge","properties":{"formattedCitation":"[18, 19]","plainCitation":"[18, 19]","noteIndex":0},"citationItems":[{"id":83,"uris":["http://zotero.org/users/3628384/items/8IBGQE23"],"uri":["http://zotero.org/users/3628384/items/8IBGQE23"],"itemData":{"id":83,"type":"book","collection-title":"Applied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B-Splines","volume":"14","author":[{"family":"Boor","given":"Carl","non-dropping-particle":"de"}],"issued":{"date-parts":[["1977",6]]}},"label":"page"}],"schema":"https://github.com/citation-style-language/schema/raw/master/csl-citation.json"} </w:instrText>
      </w:r>
      <w:r>
        <w:fldChar w:fldCharType="separate"/>
      </w:r>
      <w:r w:rsidR="00526573" w:rsidRPr="00526573">
        <w:rPr>
          <w:rFonts w:ascii="Garamond" w:hAnsi="Garamond"/>
        </w:rPr>
        <w:t>[18, 19]</w:t>
      </w:r>
      <w:r>
        <w:fldChar w:fldCharType="end"/>
      </w:r>
      <w:r>
        <w:t xml:space="preserve">, </w:t>
      </w:r>
      <w:r w:rsidR="00B11AE4">
        <w:t xml:space="preserve">Smoothing </w:t>
      </w:r>
      <w:r>
        <w:t xml:space="preserve">splines </w:t>
      </w:r>
      <w:r>
        <w:fldChar w:fldCharType="begin"/>
      </w:r>
      <w:r w:rsidR="00526573">
        <w:instrText xml:space="preserve"> ADDIN ZOTERO_ITEM CSL_CITATION {"citationID":"hdMAnJN8","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fldChar w:fldCharType="separate"/>
      </w:r>
      <w:r w:rsidR="00526573" w:rsidRPr="00526573">
        <w:rPr>
          <w:rFonts w:ascii="Garamond" w:hAnsi="Garamond"/>
        </w:rPr>
        <w:t>[20]</w:t>
      </w:r>
      <w:r>
        <w:fldChar w:fldCharType="end"/>
      </w:r>
      <w:r>
        <w:t xml:space="preserve"> and P-splines</w:t>
      </w:r>
      <w:r>
        <w:fldChar w:fldCharType="begin"/>
      </w:r>
      <w:r w:rsidR="00526573">
        <w:instrText xml:space="preserve"> ADDIN ZOTERO_ITEM CSL_CITATION {"citationID":"ehm8rLOb","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xml:space="preserve">. </w:t>
      </w:r>
    </w:p>
    <w:p w14:paraId="390921BA" w14:textId="55A15F27" w:rsidR="00130FB5" w:rsidRDefault="00130FB5" w:rsidP="00130FB5">
      <w:pPr>
        <w:pStyle w:val="FirstParagraph"/>
        <w:ind w:firstLine="432"/>
      </w:pPr>
      <w:r>
        <w:t xml:space="preserve">Splines are being used in single studies, both in intervention and prediction studies. However, the use of splines in IPD-MA is less </w:t>
      </w:r>
      <w:r w:rsidR="00497CF2">
        <w:t>common. In</w:t>
      </w:r>
      <w:r>
        <w:t xml:space="preserve"> IPD-MA, splines may be modelled in either one or two stages. In a one-stage approach, a generalised additive mixed effects model (GAMM) </w:t>
      </w:r>
      <w:r>
        <w:fldChar w:fldCharType="begin"/>
      </w:r>
      <w:r w:rsidR="002B0D22">
        <w:instrText xml:space="preserve"> ADDIN ZOTERO_ITEM CSL_CITATION {"citationID":"0ztElXMO","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rsidR="0050798D">
        <w:t xml:space="preserve"> is applied</w:t>
      </w:r>
      <w:r w:rsidR="00901E81">
        <w:t xml:space="preserve">. </w:t>
      </w:r>
      <w:r>
        <w:t xml:space="preserve"> </w:t>
      </w:r>
      <w:r w:rsidR="00901E81">
        <w:t>GAMMs</w:t>
      </w:r>
      <w:r>
        <w:t xml:space="preserve"> fit a generalised additive model using covariables with or without spline</w:t>
      </w:r>
      <w:r w:rsidR="00227336">
        <w:t xml:space="preserve"> transformation</w:t>
      </w:r>
      <w:r>
        <w:t xml:space="preserve">, while adjusting for within-study clustering of the participants. In two-stage IPD-MA, at the first stage an appropriate statistical model is fitted per study including </w:t>
      </w:r>
      <w:r w:rsidR="004B1FB7">
        <w:t>spline transformations</w:t>
      </w:r>
      <w:r>
        <w:t xml:space="preserve">. Subsequently we can either extract study </w:t>
      </w:r>
      <w:r w:rsidR="008D5EFA">
        <w:t xml:space="preserve">specific </w:t>
      </w:r>
      <w:r>
        <w:t xml:space="preserve">estimated regression lines with their standard errors or the coefficients of the estimated functions along with their variance-covariance matrix. At </w:t>
      </w:r>
      <w:r w:rsidR="00B3505D">
        <w:t>the</w:t>
      </w:r>
      <w:r>
        <w:t xml:space="preserve"> second stage, we may either pool the extracted regression curves through pointwise meta-analysis </w:t>
      </w:r>
      <w:r>
        <w:fldChar w:fldCharType="begin"/>
      </w:r>
      <w:r w:rsidR="005B6348">
        <w:instrText xml:space="preserve"> ADDIN ZOTERO_ITEM CSL_CITATION {"citationID":"zbnBukYK","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or pool the extracted coefficients through multivariate meta-analysis </w:t>
      </w:r>
      <w:r>
        <w:fldChar w:fldCharType="begin"/>
      </w:r>
      <w:r w:rsidR="002B0D22">
        <w:instrText xml:space="preserve"> ADDIN ZOTERO_ITEM CSL_CITATION {"citationID":"0UQlw9sY","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w:t>
      </w:r>
      <w:r w:rsidR="00502DA0">
        <w:t xml:space="preserve"> </w:t>
      </w:r>
    </w:p>
    <w:p w14:paraId="2E5FA062" w14:textId="3D1B17A4" w:rsidR="00130FB5" w:rsidDel="008E1DD8" w:rsidRDefault="00130FB5" w:rsidP="008E3125">
      <w:pPr>
        <w:pStyle w:val="FirstParagraph"/>
        <w:ind w:firstLine="432"/>
        <w:rPr>
          <w:del w:id="20" w:author="Michael Belias" w:date="2020-10-08T11:04:00Z"/>
        </w:rPr>
      </w:pPr>
      <w:r>
        <w:t>One reason why splines are not often used in IPD-MA</w:t>
      </w:r>
      <w:del w:id="21" w:author="Jeroen Hoogland" w:date="2020-11-28T20:56:00Z">
        <w:r w:rsidDel="0042714A">
          <w:delText>,</w:delText>
        </w:r>
      </w:del>
      <w:r>
        <w:t xml:space="preserve"> may be that </w:t>
      </w:r>
      <w:del w:id="22" w:author="Jeroen Hoogland" w:date="2020-11-28T20:55:00Z">
        <w:r w:rsidDel="0042714A">
          <w:delText>it is still unclear how to apply them</w:delText>
        </w:r>
      </w:del>
      <w:ins w:id="23" w:author="Hout, Joanna in 't" w:date="2020-10-30T11:17:00Z">
        <w:del w:id="24" w:author="Jeroen Hoogland" w:date="2020-11-28T20:55:00Z">
          <w:r w:rsidR="00BF12A8" w:rsidDel="0042714A">
            <w:delText>,</w:delText>
          </w:r>
        </w:del>
      </w:ins>
      <w:del w:id="25" w:author="Jeroen Hoogland" w:date="2020-11-28T20:55:00Z">
        <w:r w:rsidDel="0042714A">
          <w:delText>.</w:delText>
        </w:r>
      </w:del>
      <w:ins w:id="26" w:author="Michael Belias" w:date="2020-10-08T16:40:00Z">
        <w:del w:id="27" w:author="Jeroen Hoogland" w:date="2020-11-28T20:55:00Z">
          <w:r w:rsidR="00B327B2" w:rsidDel="0042714A">
            <w:delText xml:space="preserve"> and</w:delText>
          </w:r>
        </w:del>
      </w:ins>
      <w:ins w:id="28" w:author="Jeroen Hoogland" w:date="2020-11-28T20:55:00Z">
        <w:r w:rsidR="0042714A">
          <w:t>the available</w:t>
        </w:r>
      </w:ins>
      <w:ins w:id="29" w:author="Michael Belias" w:date="2020-10-08T16:40:00Z">
        <w:r w:rsidR="00B327B2">
          <w:t xml:space="preserve"> </w:t>
        </w:r>
        <w:r w:rsidR="009574C1">
          <w:t xml:space="preserve">guidance </w:t>
        </w:r>
      </w:ins>
      <w:ins w:id="30" w:author="Michael Belias" w:date="2020-10-08T17:18:00Z">
        <w:r w:rsidR="009F4EE8">
          <w:t>is</w:t>
        </w:r>
      </w:ins>
      <w:ins w:id="31" w:author="Michael Belias" w:date="2020-10-08T16:40:00Z">
        <w:r w:rsidR="009574C1">
          <w:t xml:space="preserve"> </w:t>
        </w:r>
        <w:r w:rsidR="00A82CE7">
          <w:t>limited</w:t>
        </w:r>
      </w:ins>
      <w:ins w:id="32" w:author="Michael Belias" w:date="2020-10-08T16:37:00Z">
        <w:r w:rsidR="00CC0F4F">
          <w:t>.</w:t>
        </w:r>
      </w:ins>
      <w:ins w:id="33" w:author="Michael Belias" w:date="2020-10-08T16:41:00Z">
        <w:r w:rsidR="00B70D0C">
          <w:t xml:space="preserve"> </w:t>
        </w:r>
        <w:del w:id="34" w:author="Hout, Joanna in 't" w:date="2020-10-30T11:18:00Z">
          <w:r w:rsidR="00B70D0C" w:rsidDel="00BF12A8">
            <w:delText>In particular</w:delText>
          </w:r>
          <w:r w:rsidR="00732518" w:rsidDel="00BF12A8">
            <w:delText xml:space="preserve">, </w:delText>
          </w:r>
        </w:del>
        <w:r w:rsidR="00EE43D2">
          <w:t>White et al.</w:t>
        </w:r>
        <w:r w:rsidR="004A59C2">
          <w:t xml:space="preserve"> </w:t>
        </w:r>
      </w:ins>
      <w:ins w:id="35" w:author="Michael Belias" w:date="2020-10-08T16:44:00Z">
        <w:r w:rsidR="00AB07AD">
          <w:fldChar w:fldCharType="begin"/>
        </w:r>
        <w:r w:rsidR="00AB07AD">
          <w:instrText xml:space="preserve"> ADDIN ZOTERO_ITEM CSL_CITATION {"citationID":"VRI8fHRY","properties":{"formattedCitation":"[24]","plainCitation":"[24]","noteIndex":0},"citationItems":[{"id":3,"uris":["http://zotero.org/users/3628384/items/ASE58WBW"],"uri":["http://zotero.org/users/3628384/items/ASE58WBW"],"itemData":{"id":3,"type":"article-journal","container-title":"Statistics in Medicine","DOI":"10.1002/sim.7974","ISSN":"02776715","issue":"3","journalAbbreviation":"Statistics in Medicine","language":"en","page":"326-338","source":"DOI.org (Crossref)","title":"Meta-analysis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R."},{"family":"Kaptoge","given":"Stephen"},{"family":"Royston","given":"Patrick"},{"family":"Sauerbrei","given":"Willi"},{"literal":"The Emerging Risk Factors Collaboration"}],"issued":{"date-parts":[["2019",2,10]]}}}],"schema":"https://github.com/citation-style-language/schema/raw/master/csl-citation.json"} </w:instrText>
        </w:r>
        <w:r w:rsidR="00AB07AD">
          <w:fldChar w:fldCharType="separate"/>
        </w:r>
        <w:r w:rsidR="00AB07AD" w:rsidRPr="002B0D22">
          <w:rPr>
            <w:rFonts w:ascii="Garamond" w:hAnsi="Garamond"/>
          </w:rPr>
          <w:t>[24]</w:t>
        </w:r>
        <w:r w:rsidR="00AB07AD">
          <w:fldChar w:fldCharType="end"/>
        </w:r>
        <w:r w:rsidR="00AB07AD">
          <w:t xml:space="preserve"> </w:t>
        </w:r>
      </w:ins>
      <w:ins w:id="36" w:author="Jeroen Hoogland" w:date="2020-11-28T20:57:00Z">
        <w:r w:rsidR="0042714A">
          <w:t xml:space="preserve">did </w:t>
        </w:r>
      </w:ins>
      <w:ins w:id="37" w:author="Michael Belias" w:date="2020-10-08T20:11:00Z">
        <w:r w:rsidR="00CB5A35">
          <w:t>compare</w:t>
        </w:r>
        <w:del w:id="38" w:author="Jeroen Hoogland" w:date="2020-11-28T20:57:00Z">
          <w:r w:rsidR="00CB5A35" w:rsidDel="0042714A">
            <w:delText>d</w:delText>
          </w:r>
        </w:del>
      </w:ins>
      <w:ins w:id="39" w:author="Michael Belias" w:date="2020-10-08T16:41:00Z">
        <w:r w:rsidR="004A59C2">
          <w:t xml:space="preserve"> </w:t>
        </w:r>
      </w:ins>
      <w:ins w:id="40" w:author="Michael Belias" w:date="2020-10-08T16:42:00Z">
        <w:r w:rsidR="005A0019">
          <w:t xml:space="preserve">pointwise meta-analysis </w:t>
        </w:r>
        <w:r w:rsidR="00D37A61">
          <w:t>and multivariate meta-analysis</w:t>
        </w:r>
      </w:ins>
      <w:ins w:id="41" w:author="Jeroen Hoogland" w:date="2020-11-28T20:58:00Z">
        <w:r w:rsidR="0042714A">
          <w:t xml:space="preserve"> techniques in presence of non-linear relations, </w:t>
        </w:r>
      </w:ins>
      <w:ins w:id="42" w:author="Michael Belias" w:date="2020-10-08T16:42:00Z">
        <w:del w:id="43" w:author="Jeroen Hoogland" w:date="2020-11-28T20:58:00Z">
          <w:r w:rsidR="00A0387C" w:rsidDel="0042714A">
            <w:delText xml:space="preserve"> </w:delText>
          </w:r>
        </w:del>
      </w:ins>
      <w:ins w:id="44" w:author="Michael Belias" w:date="2020-10-08T16:52:00Z">
        <w:r w:rsidR="001C25EA">
          <w:t>but used</w:t>
        </w:r>
      </w:ins>
      <w:ins w:id="45" w:author="Michael Belias" w:date="2020-10-08T16:43:00Z">
        <w:r w:rsidR="007F65A5">
          <w:t xml:space="preserve"> fractional polynomials</w:t>
        </w:r>
      </w:ins>
      <w:ins w:id="46" w:author="Michael Belias" w:date="2020-10-08T20:20:00Z">
        <w:r w:rsidR="00026F9E">
          <w:t xml:space="preserve"> </w:t>
        </w:r>
        <w:del w:id="47" w:author="Jeroen Hoogland" w:date="2020-11-28T20:58:00Z">
          <w:r w:rsidR="00026F9E" w:rsidDel="0042714A">
            <w:delText>to account for non-linearities</w:delText>
          </w:r>
        </w:del>
      </w:ins>
      <w:ins w:id="48" w:author="Jeroen Hoogland" w:date="2020-11-28T20:58:00Z">
        <w:r w:rsidR="0042714A">
          <w:t>instead of splines</w:t>
        </w:r>
      </w:ins>
      <w:ins w:id="49" w:author="Michael Belias" w:date="2020-10-08T16:44:00Z">
        <w:r w:rsidR="00EA60DD">
          <w:t>.</w:t>
        </w:r>
        <w:del w:id="50" w:author="Jeroen Hoogland" w:date="2020-11-28T20:58:00Z">
          <w:r w:rsidR="00EA60DD" w:rsidDel="0042714A">
            <w:delText xml:space="preserve"> </w:delText>
          </w:r>
        </w:del>
      </w:ins>
      <w:del w:id="51" w:author="Michael Belias" w:date="2020-10-09T12:03:00Z">
        <w:r w:rsidR="003347A8" w:rsidDel="00892F3B">
          <w:fldChar w:fldCharType="begin"/>
        </w:r>
        <w:r w:rsidR="003347A8" w:rsidDel="00892F3B">
          <w:del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level covariates: Statistical recommendations for conduct and planning","title-short":"Individual participant data meta</w:delInstrText>
        </w:r>
        <w:r w:rsidR="003347A8" w:rsidDel="00892F3B">
          <w:rPr>
            <w:rFonts w:ascii="Times New Roman" w:hAnsi="Times New Roman" w:cs="Times New Roman"/>
          </w:rPr>
          <w:delInstrText>‐</w:delInstrText>
        </w:r>
        <w:r w:rsidR="003347A8" w:rsidDel="00892F3B">
          <w:delInstrText>analysis to examine interactions between treatment effect and participant</w:delInstrText>
        </w:r>
        <w:r w:rsidR="003347A8" w:rsidDel="00892F3B">
          <w:rPr>
            <w:rFonts w:ascii="Times New Roman" w:hAnsi="Times New Roman" w:cs="Times New Roman"/>
          </w:rPr>
          <w:delInstrText>‐</w:delInstrText>
        </w:r>
        <w:r w:rsidR="003347A8" w:rsidDel="00892F3B">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3347A8" w:rsidDel="00892F3B">
          <w:fldChar w:fldCharType="separate"/>
        </w:r>
        <w:r w:rsidR="003347A8" w:rsidRPr="003347A8" w:rsidDel="00892F3B">
          <w:rPr>
            <w:rFonts w:ascii="Garamond" w:hAnsi="Garamond"/>
          </w:rPr>
          <w:delText>[25]</w:delText>
        </w:r>
        <w:r w:rsidR="003347A8" w:rsidDel="00892F3B">
          <w:fldChar w:fldCharType="end"/>
        </w:r>
      </w:del>
      <w:ins w:id="52" w:author="Michael Belias" w:date="2020-10-09T12:03:00Z">
        <w:r w:rsidR="00892F3B">
          <w:t xml:space="preserve"> </w:t>
        </w:r>
      </w:ins>
      <w:ins w:id="53" w:author="Michael Belias" w:date="2020-10-09T11:54:00Z">
        <w:r w:rsidR="00D43616">
          <w:t>Gaspar</w:t>
        </w:r>
      </w:ins>
      <w:ins w:id="54" w:author="Michael Belias" w:date="2020-10-09T11:56:00Z">
        <w:r w:rsidR="00E57A3B">
          <w:t>r</w:t>
        </w:r>
      </w:ins>
      <w:ins w:id="55" w:author="Michael Belias" w:date="2020-10-09T11:54:00Z">
        <w:r w:rsidR="00D43616">
          <w:t xml:space="preserve">ini et al. </w:t>
        </w:r>
      </w:ins>
      <w:r w:rsidR="002A595B">
        <w:fldChar w:fldCharType="begin"/>
      </w:r>
      <w:r w:rsidR="002A595B">
        <w:instrText xml:space="preserve"> ADDIN ZOTERO_ITEM CSL_CITATION {"citationID":"NdKJnFhQ","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2A595B">
        <w:fldChar w:fldCharType="separate"/>
      </w:r>
      <w:r w:rsidR="002A595B" w:rsidRPr="002A595B">
        <w:rPr>
          <w:rFonts w:ascii="Garamond" w:hAnsi="Garamond"/>
        </w:rPr>
        <w:t>[23]</w:t>
      </w:r>
      <w:r w:rsidR="002A595B">
        <w:fldChar w:fldCharType="end"/>
      </w:r>
      <w:ins w:id="56" w:author="Michael Belias" w:date="2020-10-09T11:56:00Z">
        <w:r w:rsidR="002A595B">
          <w:t xml:space="preserve"> </w:t>
        </w:r>
      </w:ins>
      <w:ins w:id="57" w:author="Michael Belias" w:date="2020-10-09T11:54:00Z">
        <w:r w:rsidR="00D43616">
          <w:t xml:space="preserve">have </w:t>
        </w:r>
        <w:r w:rsidR="00270F9B">
          <w:t xml:space="preserve">described </w:t>
        </w:r>
        <w:r w:rsidR="006A799F">
          <w:t xml:space="preserve">the use of </w:t>
        </w:r>
      </w:ins>
      <w:ins w:id="58" w:author="Michael Belias" w:date="2020-10-09T11:56:00Z">
        <w:r w:rsidR="009A0F4B">
          <w:t>B-</w:t>
        </w:r>
      </w:ins>
      <w:ins w:id="59" w:author="Michael Belias" w:date="2020-10-09T11:54:00Z">
        <w:r w:rsidR="006A799F">
          <w:t>splines</w:t>
        </w:r>
      </w:ins>
      <w:ins w:id="60" w:author="Michael Belias" w:date="2020-10-08T20:22:00Z">
        <w:r w:rsidR="004A5FBB">
          <w:t xml:space="preserve"> </w:t>
        </w:r>
      </w:ins>
      <w:ins w:id="61" w:author="Michael Belias" w:date="2020-10-09T11:55:00Z">
        <w:r w:rsidR="006A799F">
          <w:t xml:space="preserve">in combination with </w:t>
        </w:r>
        <w:r w:rsidR="00EB653E">
          <w:t>multivariate meta-analysis</w:t>
        </w:r>
      </w:ins>
      <w:ins w:id="62" w:author="Michael Belias" w:date="2020-10-09T11:59:00Z">
        <w:r w:rsidR="00D77E3A">
          <w:t xml:space="preserve">. </w:t>
        </w:r>
      </w:ins>
      <w:ins w:id="63" w:author="Michael Belias" w:date="2020-10-09T12:04:00Z">
        <w:r w:rsidR="00892F3B">
          <w:t xml:space="preserve">They mention that multivariate meta-analysis may be combined with other approaches to account for non-linearities but don’t provide details. Riley et al. </w:t>
        </w:r>
        <w:r w:rsidR="00892F3B">
          <w:fldChar w:fldCharType="begin"/>
        </w:r>
        <w:r w:rsidR="00892F3B">
          <w:instrText xml:space="preserve"> ADDIN ZOTERO_ITEM CSL_CITATION {"citationID":"MIaluKD9","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level covariates: Statistical recommendations for conduct and planning","title-short":"Individual participant data meta</w:instrText>
        </w:r>
        <w:r w:rsidR="00892F3B">
          <w:rPr>
            <w:rFonts w:ascii="Times New Roman" w:hAnsi="Times New Roman" w:cs="Times New Roman"/>
          </w:rPr>
          <w:instrText>‐</w:instrText>
        </w:r>
        <w:r w:rsidR="00892F3B">
          <w:instrText>analysis to examine interactions between treatment effect and participant</w:instrText>
        </w:r>
        <w:r w:rsidR="00892F3B">
          <w:rPr>
            <w:rFonts w:ascii="Times New Roman" w:hAnsi="Times New Roman" w:cs="Times New Roman"/>
          </w:rPr>
          <w:instrText>‐</w:instrText>
        </w:r>
        <w:r w:rsidR="00892F3B">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92F3B">
          <w:fldChar w:fldCharType="separate"/>
        </w:r>
        <w:r w:rsidR="00892F3B" w:rsidRPr="003347A8">
          <w:rPr>
            <w:rFonts w:ascii="Garamond" w:hAnsi="Garamond"/>
          </w:rPr>
          <w:t>[25]</w:t>
        </w:r>
        <w:r w:rsidR="00892F3B">
          <w:fldChar w:fldCharType="end"/>
        </w:r>
        <w:r w:rsidR="00892F3B">
          <w:t xml:space="preserve"> described multivariate meta-analysis and one-stage mixed effects modelling. However, most of the examples were limited to either linear associations or a combination of restricted cubic splines and multivariate meta-analysis.</w:t>
        </w:r>
      </w:ins>
      <w:ins w:id="64" w:author="Michael Belias" w:date="2020-11-21T18:52:00Z">
        <w:r w:rsidR="00154BC2">
          <w:t xml:space="preserve"> </w:t>
        </w:r>
      </w:ins>
      <w:bookmarkStart w:id="65" w:name="_Hlk56877235"/>
      <w:ins w:id="66" w:author="Michael Belias" w:date="2020-11-27T15:42:00Z">
        <w:r w:rsidR="00C02352" w:rsidRPr="00C27825">
          <w:t>The estimand we focus on is the absolute risk difference between interventions conditional to a continuous covariable, as we consider this measure the most relevant for clinical decision making.</w:t>
        </w:r>
        <w:r w:rsidR="00C02352">
          <w:rPr>
            <w:color w:val="808080" w:themeColor="background1" w:themeShade="80"/>
          </w:rPr>
          <w:t xml:space="preserve"> </w:t>
        </w:r>
      </w:ins>
      <w:ins w:id="67" w:author="Hout, Joanna in 't" w:date="2020-10-30T11:20:00Z">
        <w:del w:id="68" w:author="Michael Belias" w:date="2020-11-27T15:14:00Z">
          <w:r w:rsidR="00BF12A8" w:rsidDel="006B7997">
            <w:delText>.</w:delText>
          </w:r>
        </w:del>
      </w:ins>
      <w:bookmarkEnd w:id="65"/>
      <w:ins w:id="69" w:author="Michael Belias" w:date="2020-11-27T15:15:00Z">
        <w:r w:rsidR="00637C68">
          <w:t>Our</w:t>
        </w:r>
      </w:ins>
      <w:r>
        <w:t xml:space="preserve"> goal therefore is to explain and illustrate how</w:t>
      </w:r>
      <w:ins w:id="70" w:author="Michael Belias" w:date="2020-10-09T12:09:00Z">
        <w:r w:rsidR="00F57520">
          <w:t xml:space="preserve"> to model conditional absolute treatment</w:t>
        </w:r>
        <w:r w:rsidR="00E34F7C">
          <w:t xml:space="preserve"> effects using the</w:t>
        </w:r>
      </w:ins>
      <w:r>
        <w:t xml:space="preserve"> aforementioned spline approaches </w:t>
      </w:r>
      <w:del w:id="71" w:author="Michael Belias" w:date="2020-10-09T12:09:00Z">
        <w:r w:rsidDel="00E34F7C">
          <w:delText xml:space="preserve">can be applied </w:delText>
        </w:r>
      </w:del>
      <w:r>
        <w:t xml:space="preserve">in scenarios </w:t>
      </w:r>
      <w:r w:rsidRPr="00DE156D">
        <w:t>with</w:t>
      </w:r>
      <w:del w:id="72" w:author="Michael Belias" w:date="2020-11-21T17:28:00Z">
        <w:r w:rsidRPr="00EA11C5" w:rsidDel="008E526F">
          <w:delText xml:space="preserve"> single and</w:delText>
        </w:r>
      </w:del>
      <w:r>
        <w:t xml:space="preserve"> multiple studies</w:t>
      </w:r>
      <w:ins w:id="73" w:author="Hout, Joanna in 't" w:date="2020-10-30T11:22:00Z">
        <w:r w:rsidR="00BF12A8">
          <w:t xml:space="preserve">, </w:t>
        </w:r>
      </w:ins>
      <w:ins w:id="74" w:author="Michael Belias" w:date="2020-10-09T12:00:00Z">
        <w:del w:id="75" w:author="Hout, Joanna in 't" w:date="2020-10-30T11:22:00Z">
          <w:r w:rsidR="008B1996" w:rsidDel="00BF12A8">
            <w:delText>.</w:delText>
          </w:r>
        </w:del>
      </w:ins>
      <w:ins w:id="76" w:author="Michael Belias" w:date="2020-10-05T21:36:00Z">
        <w:del w:id="77" w:author="Hout, Joanna in 't" w:date="2020-10-30T11:22:00Z">
          <w:r w:rsidR="0074646C" w:rsidDel="00BF12A8">
            <w:delText>We</w:delText>
          </w:r>
        </w:del>
      </w:ins>
      <w:del w:id="78" w:author="Hout, Joanna in 't" w:date="2020-10-30T11:22:00Z">
        <w:r w:rsidDel="00BF12A8">
          <w:delText xml:space="preserve"> </w:delText>
        </w:r>
      </w:del>
      <w:ins w:id="79" w:author="Hout, Joanna in 't" w:date="2020-10-30T11:22:00Z">
        <w:r w:rsidR="00BF12A8">
          <w:t xml:space="preserve">using </w:t>
        </w:r>
      </w:ins>
      <w:del w:id="80" w:author="Hout, Joanna in 't" w:date="2020-10-30T11:22:00Z">
        <w:r w:rsidR="00BE755C" w:rsidDel="00BF12A8">
          <w:delText>use</w:delText>
        </w:r>
        <w:r w:rsidDel="00BF12A8">
          <w:delText xml:space="preserve"> </w:delText>
        </w:r>
      </w:del>
      <w:r>
        <w:t xml:space="preserve">artificial data-sets to illustrate the spline approaches. </w:t>
      </w:r>
      <w:del w:id="81" w:author="Michael Belias" w:date="2020-10-08T20:23:00Z">
        <w:r w:rsidDel="00587125">
          <w:lastRenderedPageBreak/>
          <w:delText>Subsequently, we</w:delText>
        </w:r>
      </w:del>
      <w:ins w:id="82" w:author="Michael Belias" w:date="2020-10-08T20:23:00Z">
        <w:r w:rsidR="00587125">
          <w:t>We</w:t>
        </w:r>
      </w:ins>
      <w:r w:rsidR="00922037">
        <w:t xml:space="preserve"> </w:t>
      </w:r>
      <w:r>
        <w:t>describe the various spline approaches mentioned above</w:t>
      </w:r>
      <w:r w:rsidR="0041175A">
        <w:t xml:space="preserve"> and</w:t>
      </w:r>
      <w:r>
        <w:t xml:space="preserve"> </w:t>
      </w:r>
      <w:r w:rsidR="008C60B7">
        <w:t>their application</w:t>
      </w:r>
      <w:r>
        <w:t xml:space="preserve"> in IPD-MA using pointwise meta-analysis </w:t>
      </w:r>
      <w:r>
        <w:fldChar w:fldCharType="begin"/>
      </w:r>
      <w:r w:rsidR="005B6348">
        <w:instrText xml:space="preserve"> ADDIN ZOTERO_ITEM CSL_CITATION {"citationID":"0gZhBoty","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3170C">
        <w:t>[14]</w:t>
      </w:r>
      <w:r>
        <w:fldChar w:fldCharType="end"/>
      </w:r>
      <w:r>
        <w:t xml:space="preserve">, multivariate meta-analysis </w:t>
      </w:r>
      <w:r>
        <w:fldChar w:fldCharType="begin"/>
      </w:r>
      <w:r w:rsidR="002B0D22">
        <w:instrText xml:space="preserve"> ADDIN ZOTERO_ITEM CSL_CITATION {"citationID":"PfOQieLE","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t xml:space="preserve">, and GAMMs </w:t>
      </w:r>
      <w:r>
        <w:fldChar w:fldCharType="begin"/>
      </w:r>
      <w:r w:rsidR="002B0D22">
        <w:instrText xml:space="preserve"> ADDIN ZOTERO_ITEM CSL_CITATION {"citationID":"PfadybS7","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and we provide </w:t>
      </w:r>
      <w:r w:rsidR="0092578B">
        <w:t xml:space="preserve">the corresponding </w:t>
      </w:r>
      <w:r>
        <w:t xml:space="preserve">R-code.  We also describe the results of the aforementioned spline and pooling methods </w:t>
      </w:r>
      <w:r w:rsidR="0092578B">
        <w:t xml:space="preserve">using </w:t>
      </w:r>
      <w:r>
        <w:t xml:space="preserve">an empirical </w:t>
      </w:r>
      <w:ins w:id="83" w:author="Michael Belias" w:date="2020-11-27T15:34:00Z">
        <w:r w:rsidR="00266A00">
          <w:t>individual partic</w:t>
        </w:r>
      </w:ins>
      <w:ins w:id="84" w:author="Michael Belias" w:date="2020-11-27T15:35:00Z">
        <w:r w:rsidR="00266A00">
          <w:t>ipant</w:t>
        </w:r>
        <w:del w:id="85" w:author="Jeroen Hoogland" w:date="2020-11-28T21:00:00Z">
          <w:r w:rsidR="00266A00" w:rsidDel="00E37699">
            <w:delText xml:space="preserve"> </w:delText>
          </w:r>
        </w:del>
      </w:ins>
      <w:del w:id="86" w:author="Michael Belias" w:date="2020-11-27T15:34:00Z">
        <w:r w:rsidDel="00266A00">
          <w:delText>IPD</w:delText>
        </w:r>
      </w:del>
      <w:r>
        <w:t xml:space="preserve"> data-set</w:t>
      </w:r>
      <w:r w:rsidR="000874C1">
        <w:t>, investigating the effect of antibiotics in children with acute otitis media</w:t>
      </w:r>
      <w:r w:rsidR="009779E2">
        <w:t xml:space="preserve"> </w:t>
      </w:r>
      <w:r w:rsidR="000874C1">
        <w:t>(AOM)</w:t>
      </w:r>
      <w:r w:rsidR="00757A02">
        <w:t xml:space="preserve"> </w:t>
      </w:r>
      <w:r w:rsidR="00757A02">
        <w:fldChar w:fldCharType="begin"/>
      </w:r>
      <w:r w:rsidR="003347A8">
        <w:instrText xml:space="preserve"> ADDIN ZOTERO_ITEM CSL_CITATION {"citationID":"vDqKOUQ2","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757A02">
        <w:fldChar w:fldCharType="separate"/>
      </w:r>
      <w:r w:rsidR="003347A8" w:rsidRPr="003347A8">
        <w:rPr>
          <w:rFonts w:ascii="Garamond" w:hAnsi="Garamond"/>
        </w:rPr>
        <w:t>[26]</w:t>
      </w:r>
      <w:r w:rsidR="00757A02">
        <w:fldChar w:fldCharType="end"/>
      </w:r>
      <w:r>
        <w:t xml:space="preserve">. </w:t>
      </w:r>
    </w:p>
    <w:p w14:paraId="259891D7" w14:textId="77777777" w:rsidR="00130FB5" w:rsidRDefault="00130FB5" w:rsidP="00130FB5">
      <w:del w:id="87" w:author="Michael Belias" w:date="2020-10-09T12:11:00Z">
        <w:r w:rsidDel="008E3125">
          <w:br w:type="page"/>
        </w:r>
      </w:del>
    </w:p>
    <w:p w14:paraId="691FAE75" w14:textId="30474310" w:rsidR="00130FB5" w:rsidRPr="00890F72" w:rsidRDefault="00130FB5" w:rsidP="00130FB5">
      <w:pPr>
        <w:pStyle w:val="Heading1"/>
        <w:pBdr>
          <w:bottom w:val="single" w:sz="4" w:space="2" w:color="C0504D"/>
        </w:pBdr>
      </w:pPr>
      <w:r>
        <w:lastRenderedPageBreak/>
        <w:t xml:space="preserve">Illustrative </w:t>
      </w:r>
      <w:del w:id="88" w:author="Michael Belias" w:date="2020-10-01T10:57:00Z">
        <w:r w:rsidRPr="001B5970" w:rsidDel="00A55DFF">
          <w:delText>IPD-sets</w:delText>
        </w:r>
      </w:del>
      <w:ins w:id="89" w:author="Michael Belias" w:date="2020-10-01T10:57:00Z">
        <w:r w:rsidR="00A55DFF">
          <w:t>examples</w:t>
        </w:r>
      </w:ins>
    </w:p>
    <w:p w14:paraId="7F74B809" w14:textId="77777777" w:rsidR="00130FB5" w:rsidRDefault="00130FB5" w:rsidP="00130FB5">
      <w:pPr>
        <w:pStyle w:val="FirstParagraph"/>
      </w:pPr>
    </w:p>
    <w:p w14:paraId="3BC522F0" w14:textId="0CCDC9F2" w:rsidR="00130FB5" w:rsidRDefault="00130FB5" w:rsidP="00130FB5">
      <w:pPr>
        <w:pStyle w:val="FirstParagraph"/>
        <w:ind w:firstLine="432"/>
      </w:pPr>
      <w:r>
        <w:t xml:space="preserve">In order to illustrate the aforementioned spline and IPD-MA approaches we generated artificial data to mimic a previously reported nonlinear association between BMI and mortality </w:t>
      </w:r>
      <w:r>
        <w:fldChar w:fldCharType="begin"/>
      </w:r>
      <w:r w:rsidR="003347A8">
        <w:instrText xml:space="preserve"> ADDIN ZOTERO_ITEM CSL_CITATION {"citationID":"IOnYVsWs","properties":{"formattedCitation":"[27, 28]","plainCitation":"[27, 28]","noteIndex":0},"citationItems":[{"id":74,"uris":["http://zotero.org/users/3628384/items/CD2Q2ZQS"],"uri":["http://zotero.org/users/3628384/items/CD2Q2ZQS"],"itemData":{"id":74,"type":"article-journal","abstract":"Abstract\n            \n              Objective\n              To investigate the shape of the causal relation between body mass index (BMI) and mortality.\n            \n            \n              Design\n              Linear and non-linear mendelian randomisation analyses.\n            \n            \n              Setting\n              Nord-Trøndelag Health (HUNT) Study (Norway) and UK Biobank (United Kingdom).\n            \n            \n              Participants\n              Middle to early late aged participants of European descent: 56</w:instrText>
      </w:r>
      <w:r w:rsidR="003347A8">
        <w:rPr>
          <w:rFonts w:ascii="Times New Roman" w:hAnsi="Times New Roman" w:cs="Times New Roman"/>
        </w:rPr>
        <w:instrText> </w:instrText>
      </w:r>
      <w:r w:rsidR="003347A8">
        <w:instrText>150 from the HUNT Study and 366</w:instrText>
      </w:r>
      <w:r w:rsidR="003347A8">
        <w:rPr>
          <w:rFonts w:ascii="Times New Roman" w:hAnsi="Times New Roman" w:cs="Times New Roman"/>
        </w:rPr>
        <w:instrText> </w:instrText>
      </w:r>
      <w:r w:rsidR="003347A8">
        <w:instrText>385 from UK Biobank.\n            \n            \n              Main outcome measures\n              All cause and cause specific (cardiovascular, cancer, and non-cardiovascular non-cancer) mortality.\n            \n            \n              Results\n              12</w:instrText>
      </w:r>
      <w:r w:rsidR="003347A8">
        <w:rPr>
          <w:rFonts w:ascii="Times New Roman" w:hAnsi="Times New Roman" w:cs="Times New Roman"/>
        </w:rPr>
        <w:instrText> </w:instrText>
      </w:r>
      <w:r w:rsidR="003347A8">
        <w:instrText>015 and 10</w:instrText>
      </w:r>
      <w:r w:rsidR="003347A8">
        <w:rPr>
          <w:rFonts w:ascii="Times New Roman" w:hAnsi="Times New Roman" w:cs="Times New Roman"/>
        </w:rPr>
        <w:instrText> </w:instrText>
      </w:r>
      <w:r w:rsidR="003347A8">
        <w:instrText xml:space="preserve">344 participants died during a median of 18.5 and 7.0 years of follow-up in the HUNT Study and UK Biobank, respectively. Linear mendelian randomisation analyses indicated an overall positive association between genetically predicted BMI and the risk of all cause mortality. An increase of 1 unit in genetically predicted BMI led to a 5% (95% confidence interval 1% to 8%) higher risk of mortality in overweight participants (BMI 25.0-29.9) and a 9% (4% to 14%) higher risk of mortality in obese participants (BMI ≥30.0) but a 34% (16% to 48%) lower risk in underweight (BMI &lt;18.5) and a 14% (−1% to 27%) lower risk in low normal weight participants (BMI 18.5-19.9). Non-linear mendelian randomisation indicated a J shaped relation between genetically predicted BMI and the risk of all cause mortality, with the lowest risk at a BMI of around 22-25 for the overall sample. Subgroup analyses by smoking status, however, suggested an always-increasing relation of BMI with mortality in never smokers and a J shaped relation in ever smokers.\n            \n            \n              Conclusions\n              The previously observed J shaped relation between BMI and risk of all cause mortality appears to have a causal basis, but subgroup analyses by smoking status revealed that the BMI-mortality relation is likely comprised of at least two distinct curves, rather than one J shaped relation. An increased risk of mortality for being underweight was only evident in ever smokers.","container-title":"BMJ","DOI":"10.1136/bmj.l1042","ISSN":"0959-8138, 1756-1833","journalAbbreviation":"BMJ","language":"en","page":"l1042","source":"DOI.org (Crossref)","title":"Body mass index and all cause mortality in HUNT and UK Biobank studies: linear and non-linear mendelian randomisation analyses","title-short":"Body mass index and all cause mortality in HUNT and UK Biobank studies","author":[{"family":"Sun","given":"Yi-Qian"},{"family":"Burgess","given":"Stephen"},{"family":"Staley","given":"James R"},{"family":"Wood","given":"Angela M"},{"family":"Bell","given":"Steven"},{"family":"Kaptoge","given":"Stephen K"},{"family":"Guo","given":"Qi"},{"family":"Bolton","given":"Thomas R"},{"family":"Mason","given":"Amy M"},{"family":"Butterworth","given":"Adam S"},{"family":"Di Angelantonio","given":"Emanuele"},{"family":"Vie","given":"Gunnhild Å"},{"family":"Bjørngaard","given":"Johan H"},{"family":"Kinge","given":"Jonas Minet"},{"family":"Chen","given":"Yue"},{"family":"Mai","given":"Xiao-Mei"}],"issued":{"date-parts":[["2019",3,26]]}},"label":"page"},{"id":75,"uris":["http://zotero.org/users/3628384/items/ZJ9FI5ED"],"uri":["http://zotero.org/users/3628384/items/ZJ9FI5ED"],"itemData":{"id":75,"type":"article-journal","container-title":"The Lancet Diabetes &amp; Endocrinology","DOI":"10.1016/S2213-8587(18)30288-2","ISSN":"22138587","issue":"12","journalAbbreviation":"The Lancet Diabetes &amp; Endocrinology","language":"en","page":"944-953","source":"DOI.org (Crossref)","title":"Association of BMI with overall and cause-specific mortality: a population-based cohort study of 3·6 million adults in the UK","title-short":"Association of BMI with overall and cause-specific mortality","volume":"6","author":[{"family":"Bhaskaran","given":"Krishnan"},{"family":"Silva","given":"Isabel","non-dropping-particle":"dos-Santos-"},{"family":"Leon","given":"David A"},{"family":"Douglas","given":"Ian J"},{"family":"Smeeth","given":"Liam"}],"issued":{"date-parts":[["2018",12]]}},"label":"page"}],"schema":"https://github.com/citation-style-language/schema/raw/master/csl-citation.json"} </w:instrText>
      </w:r>
      <w:r>
        <w:fldChar w:fldCharType="separate"/>
      </w:r>
      <w:r w:rsidR="003347A8" w:rsidRPr="003347A8">
        <w:rPr>
          <w:rFonts w:ascii="Garamond" w:hAnsi="Garamond"/>
        </w:rPr>
        <w:t>[27, 28]</w:t>
      </w:r>
      <w:r>
        <w:fldChar w:fldCharType="end"/>
      </w:r>
      <w:r>
        <w:t>. We consider</w:t>
      </w:r>
      <w:r w:rsidR="00F04C65">
        <w:t>ed</w:t>
      </w:r>
      <w:r>
        <w:t xml:space="preserve"> the case where the outcome is binary, but note that splines </w:t>
      </w:r>
      <w:r w:rsidR="00D641BB">
        <w:t>may be used</w:t>
      </w:r>
      <w:r>
        <w:t xml:space="preserve"> to other types of outcomes such as continuous and time-to-event outcomes. For the control group we generated a J-shaped association showing increased mortality for underweight and overweight participants, while obese participants show a BMI-dependent exponentially increas</w:t>
      </w:r>
      <w:r w:rsidR="00F04C65">
        <w:t>ing</w:t>
      </w:r>
      <w:r>
        <w:t xml:space="preserve"> mortality risk. For the experimental group we assume a levelled J-shaped association, where the underweight and overweight participants have approximately the same risk as the participants with normal weight without treatment, while the obese participants show again a BMI-dependent exponential increase in their risk, but less steep. The functional shape for the associations in the control and experimental group is quadratic and quartic respectively, see Figure 1.</w:t>
      </w:r>
    </w:p>
    <w:p w14:paraId="495F8B20" w14:textId="1E067292" w:rsidR="006D48E9" w:rsidRDefault="006D48E9" w:rsidP="006D48E9">
      <w:pPr>
        <w:pStyle w:val="BodyText"/>
      </w:pPr>
    </w:p>
    <w:p w14:paraId="7865FDEA" w14:textId="08A42608" w:rsidR="006D48E9" w:rsidRPr="006D48E9" w:rsidRDefault="006D48E9" w:rsidP="006D48E9">
      <w:pPr>
        <w:pStyle w:val="BodyText"/>
      </w:pPr>
      <w:r w:rsidRPr="006D3041">
        <w:rPr>
          <w:sz w:val="22"/>
          <w:szCs w:val="22"/>
        </w:rPr>
        <w:t>Figure 1</w:t>
      </w:r>
      <w:r>
        <w:rPr>
          <w:sz w:val="22"/>
          <w:szCs w:val="22"/>
        </w:rPr>
        <w:t>. approximately here</w:t>
      </w:r>
    </w:p>
    <w:p w14:paraId="04427C1B" w14:textId="77777777" w:rsidR="00130FB5" w:rsidRDefault="00130FB5" w:rsidP="00130FB5">
      <w:pPr>
        <w:pStyle w:val="BodyText"/>
      </w:pPr>
    </w:p>
    <w:p w14:paraId="059FC1B3" w14:textId="3F895BE3" w:rsidR="00130FB5" w:rsidRDefault="00130FB5" w:rsidP="00130FB5">
      <w:pPr>
        <w:pStyle w:val="BodyText"/>
        <w:ind w:firstLine="720"/>
      </w:pPr>
      <w:r>
        <w:t xml:space="preserve">To illustrate the performance of splines in IPD-MA we generated three distinct IPD-MA scenarios, each consisting of 5 RCTs with 500 participants per study. In the first scenario, which we refer to as </w:t>
      </w:r>
      <w:r w:rsidR="00F04C65">
        <w:t xml:space="preserve">the </w:t>
      </w:r>
      <w:r w:rsidRPr="00FF6C47">
        <w:t xml:space="preserve">heterogeneous </w:t>
      </w:r>
      <w:del w:id="90" w:author="Michael Belias" w:date="2020-11-21T18:00:00Z">
        <w:r w:rsidRPr="00FF6C47" w:rsidDel="00824F61">
          <w:delText>IPD-set</w:delText>
        </w:r>
      </w:del>
      <w:ins w:id="91" w:author="Michael Belias" w:date="2020-11-21T18:01:00Z">
        <w:r w:rsidR="00FD1EBE">
          <w:t>data-set</w:t>
        </w:r>
      </w:ins>
      <w:r w:rsidRPr="00FF6C47">
        <w:t xml:space="preserve"> with equal BMI ranges</w:t>
      </w:r>
      <w:r>
        <w:t>, the association between BMI and mortality is different across studies, see Figure 2, but the distribution and ranges of BMI are the same. In the second scenario, which we refer to as</w:t>
      </w:r>
      <w:r w:rsidRPr="00FF6C47">
        <w:t xml:space="preserve"> non-heterogeneous </w:t>
      </w:r>
      <w:ins w:id="92" w:author="Michael Belias" w:date="2020-11-21T18:01:00Z">
        <w:r w:rsidR="00FD1EBE">
          <w:t>data-set</w:t>
        </w:r>
        <w:r w:rsidR="00FD1EBE" w:rsidRPr="00FF6C47">
          <w:t xml:space="preserve"> </w:t>
        </w:r>
      </w:ins>
      <w:del w:id="93" w:author="Michael Belias" w:date="2020-11-21T18:01:00Z">
        <w:r w:rsidRPr="00FF6C47" w:rsidDel="00FD1EBE">
          <w:delText xml:space="preserve">IPD-set </w:delText>
        </w:r>
      </w:del>
      <w:r w:rsidRPr="00FF6C47">
        <w:t>with different BMI ranges</w:t>
      </w:r>
      <w:r>
        <w:t xml:space="preserve">, the parameter values of the association for both the treated and control group are identical across all studies, but the range of available BMIs varies across studies (see Figure 3). In the third scenario, which we refer to as </w:t>
      </w:r>
      <w:r w:rsidRPr="00FF6C47">
        <w:t xml:space="preserve">the combined </w:t>
      </w:r>
      <w:ins w:id="94" w:author="Michael Belias" w:date="2020-11-21T18:01:00Z">
        <w:r w:rsidR="00FD1EBE">
          <w:t>data-set</w:t>
        </w:r>
        <w:r w:rsidR="00FD1EBE" w:rsidRPr="00FF6C47">
          <w:t xml:space="preserve"> </w:t>
        </w:r>
      </w:ins>
      <w:del w:id="95" w:author="Michael Belias" w:date="2020-11-21T18:01:00Z">
        <w:r w:rsidRPr="00FF6C47" w:rsidDel="00FD1EBE">
          <w:delText xml:space="preserve">IPD-set </w:delText>
        </w:r>
      </w:del>
      <w:r w:rsidRPr="00FF6C47">
        <w:t>with</w:t>
      </w:r>
      <w:r>
        <w:t xml:space="preserve"> </w:t>
      </w:r>
      <w:r w:rsidRPr="00FF6C47">
        <w:t xml:space="preserve">different </w:t>
      </w:r>
      <w:r>
        <w:t>BMI ranges</w:t>
      </w:r>
      <w:r w:rsidRPr="00FF6C47">
        <w:t xml:space="preserve"> and between study differences in the mortality risks</w:t>
      </w:r>
      <w:r>
        <w:t xml:space="preserve">, both the </w:t>
      </w:r>
      <w:r w:rsidR="001D74EF">
        <w:t xml:space="preserve">ranges </w:t>
      </w:r>
      <w:r>
        <w:t xml:space="preserve">of BMI and the association of BMI with the mortality risk vary across studies, see Figure 4. Exact equations are given in the Appendix. </w:t>
      </w:r>
    </w:p>
    <w:p w14:paraId="2B7193DB" w14:textId="3F420B81" w:rsidR="006D48E9" w:rsidRDefault="006D48E9" w:rsidP="00130FB5">
      <w:pPr>
        <w:pStyle w:val="BodyText"/>
        <w:ind w:firstLine="720"/>
      </w:pPr>
    </w:p>
    <w:p w14:paraId="5F163F04" w14:textId="51D20D65" w:rsidR="006D48E9" w:rsidRDefault="006D48E9" w:rsidP="006D48E9">
      <w:pPr>
        <w:pStyle w:val="BodyText"/>
        <w:rPr>
          <w:sz w:val="22"/>
          <w:szCs w:val="22"/>
        </w:rPr>
      </w:pPr>
      <w:r w:rsidRPr="006D3041">
        <w:rPr>
          <w:sz w:val="22"/>
          <w:szCs w:val="22"/>
        </w:rPr>
        <w:t xml:space="preserve">Figure </w:t>
      </w:r>
      <w:r>
        <w:rPr>
          <w:sz w:val="22"/>
          <w:szCs w:val="22"/>
        </w:rPr>
        <w:t>2. approximately here</w:t>
      </w:r>
    </w:p>
    <w:p w14:paraId="0258BEC0" w14:textId="219A842C" w:rsidR="003D37A8" w:rsidRDefault="003D37A8" w:rsidP="006D48E9">
      <w:pPr>
        <w:pStyle w:val="BodyText"/>
        <w:rPr>
          <w:sz w:val="22"/>
          <w:szCs w:val="22"/>
        </w:rPr>
      </w:pPr>
    </w:p>
    <w:p w14:paraId="447DA733" w14:textId="737ECFF0" w:rsidR="003D37A8" w:rsidRDefault="003D37A8" w:rsidP="003D37A8">
      <w:pPr>
        <w:pStyle w:val="BodyText"/>
        <w:rPr>
          <w:sz w:val="22"/>
          <w:szCs w:val="22"/>
        </w:rPr>
      </w:pPr>
      <w:r w:rsidRPr="006D3041">
        <w:rPr>
          <w:sz w:val="22"/>
          <w:szCs w:val="22"/>
        </w:rPr>
        <w:t xml:space="preserve">Figure </w:t>
      </w:r>
      <w:r>
        <w:rPr>
          <w:sz w:val="22"/>
          <w:szCs w:val="22"/>
        </w:rPr>
        <w:t>3. approximately here</w:t>
      </w:r>
    </w:p>
    <w:p w14:paraId="62FC1D5A" w14:textId="77777777" w:rsidR="003643CF" w:rsidRPr="006D48E9" w:rsidRDefault="003643CF" w:rsidP="003D37A8">
      <w:pPr>
        <w:pStyle w:val="BodyText"/>
      </w:pPr>
    </w:p>
    <w:p w14:paraId="3FCD5D36" w14:textId="7CFEE693" w:rsidR="003D37A8" w:rsidRPr="006D48E9" w:rsidRDefault="003643CF" w:rsidP="006D48E9">
      <w:pPr>
        <w:pStyle w:val="BodyText"/>
      </w:pPr>
      <w:r w:rsidRPr="006D3041">
        <w:rPr>
          <w:sz w:val="22"/>
          <w:szCs w:val="22"/>
        </w:rPr>
        <w:t xml:space="preserve">Figure </w:t>
      </w:r>
      <w:r>
        <w:rPr>
          <w:sz w:val="22"/>
          <w:szCs w:val="22"/>
        </w:rPr>
        <w:t>4. approximately here</w:t>
      </w:r>
    </w:p>
    <w:p w14:paraId="251BC632" w14:textId="77777777" w:rsidR="00130FB5" w:rsidRPr="00F933C4" w:rsidRDefault="00130FB5" w:rsidP="00130FB5">
      <w:pPr>
        <w:pStyle w:val="BodyText"/>
      </w:pPr>
    </w:p>
    <w:p w14:paraId="358F3EA9" w14:textId="7DC1031E" w:rsidR="00130FB5" w:rsidRDefault="00130FB5" w:rsidP="00130FB5">
      <w:pPr>
        <w:pStyle w:val="Heading1"/>
        <w:pBdr>
          <w:bottom w:val="single" w:sz="4" w:space="2" w:color="C0504D"/>
        </w:pBdr>
      </w:pPr>
      <w:bookmarkStart w:id="96" w:name="sec3"/>
      <w:del w:id="97" w:author="Hout, Joanna in 't" w:date="2020-11-05T10:03:00Z">
        <w:r w:rsidDel="005C621A">
          <w:delText xml:space="preserve">Introduction to </w:delText>
        </w:r>
        <w:r w:rsidR="001F1DBD" w:rsidDel="005C621A">
          <w:delText>t</w:delText>
        </w:r>
      </w:del>
      <w:ins w:id="98" w:author="Hout, Joanna in 't" w:date="2020-11-05T10:03:00Z">
        <w:r w:rsidR="005C621A">
          <w:t>T</w:t>
        </w:r>
      </w:ins>
      <w:r w:rsidR="001F1DBD">
        <w:t xml:space="preserve">reatment </w:t>
      </w:r>
      <w:r>
        <w:t>effect</w:t>
      </w:r>
      <w:r w:rsidR="00D565DE">
        <w:t xml:space="preserve"> (</w:t>
      </w:r>
      <w:r w:rsidR="001F1DBD">
        <w:t>measure</w:t>
      </w:r>
      <w:r w:rsidR="00D565DE">
        <w:t>)</w:t>
      </w:r>
      <w:r>
        <w:t xml:space="preserve"> modification</w:t>
      </w:r>
      <w:bookmarkEnd w:id="96"/>
    </w:p>
    <w:p w14:paraId="5363B2B5" w14:textId="678BB563" w:rsidR="00130FB5" w:rsidRPr="005A5BB6" w:rsidRDefault="00130FB5" w:rsidP="00130FB5">
      <w:pPr>
        <w:pStyle w:val="BodyText"/>
        <w:ind w:firstLine="432"/>
      </w:pPr>
      <w:r>
        <w:t>“Treatment effect modification”, also called “treatment effect</w:t>
      </w:r>
      <w:r w:rsidR="00AC6F1C">
        <w:t xml:space="preserve"> </w:t>
      </w:r>
      <w:r>
        <w:t xml:space="preserve">measure modification” </w:t>
      </w:r>
      <w:r>
        <w:fldChar w:fldCharType="begin"/>
      </w:r>
      <w:r w:rsidR="003347A8">
        <w:instrText xml:space="preserve"> ADDIN ZOTERO_ITEM CSL_CITATION {"citationID":"LDJgtKnk","properties":{"formattedCitation":"[29, 30]","plainCitation":"[29, 30]","noteIndex":0},"citationItems":[{"id":45,"uris":["http://zotero.org/users/3628384/items/QGMMKRDP"],"uri":["http://zotero.org/users/3628384/items/QGMMKRDP"],"itemData":{"id":45,"type":"book","call-number":"RA651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modification","volume":"27","author":[{"family":"Brumback","given":"Babette"},{"family":"Berg","given":"Arthur"}],"issued":{"date-parts":[["2008",8,15]]}}}],"schema":"https://github.com/citation-style-language/schema/raw/master/csl-citation.json"} </w:instrText>
      </w:r>
      <w:r>
        <w:fldChar w:fldCharType="separate"/>
      </w:r>
      <w:r w:rsidR="003347A8" w:rsidRPr="003347A8">
        <w:rPr>
          <w:rFonts w:ascii="Garamond" w:hAnsi="Garamond"/>
        </w:rPr>
        <w:t>[29, 30]</w:t>
      </w:r>
      <w:r>
        <w:fldChar w:fldCharType="end"/>
      </w:r>
      <w:r>
        <w:t xml:space="preserve"> is the phenomenon where the </w:t>
      </w:r>
      <w:r w:rsidRPr="005A4320">
        <w:t xml:space="preserve">effect of </w:t>
      </w:r>
      <w:r>
        <w:t xml:space="preserve">a treatment </w:t>
      </w:r>
      <w:r w:rsidRPr="005A4320">
        <w:t xml:space="preserve">varies across </w:t>
      </w:r>
      <w:r>
        <w:t xml:space="preserve">the levels or strata of a certain variable. We prefer the term “treatment effect-measure modification” since effect modification may be present for one measure (e.g. risk </w:t>
      </w:r>
      <w:r>
        <w:lastRenderedPageBreak/>
        <w:t xml:space="preserve">difference) but not for another (e.g. odds ratio, risk </w:t>
      </w:r>
      <w:r w:rsidR="00387203">
        <w:t>ratio</w:t>
      </w:r>
      <w:r>
        <w:t xml:space="preserve">) </w:t>
      </w:r>
      <w:r>
        <w:fldChar w:fldCharType="begin"/>
      </w:r>
      <w:r w:rsidR="003347A8">
        <w:instrText xml:space="preserve"> ADDIN ZOTERO_ITEM CSL_CITATION {"citationID":"3ACxM1PO","properties":{"formattedCitation":"[29\\uc0\\u8211{}33]","plainCitation":"[29–33]","noteIndex":0},"citationItems":[{"id":45,"uris":["http://zotero.org/users/3628384/items/QGMMKRDP"],"uri":["http://zotero.org/users/3628384/items/QGMMKRDP"],"itemData":{"id":45,"type":"book","call-number":"RA651 .R68 2012","edition":"2nd ed","event-place":"New York, NY","ISBN":"978-0-19-975455-7","number-of-pages":"168–180","publisher":"Oxford University Press","publisher-place":"New York, NY","source":"Library of Congress ISBN","title":"Epidemiology: an introduction","title-short":"Epidemiology","author":[{"family":"Rothman","given":"Kenneth J."}],"issued":{"date-parts":[["2012"]]}}},{"id":46,"uris":["http://zotero.org/users/3628384/items/3BKQIBRJ"],"uri":["http://zotero.org/users/3628384/items/3BKQIBRJ"],"itemData":{"id":46,"type":"article-journal","container-title":"Statistics in Medicine","DOI":"10.1002/sim.3246","ISSN":"02776715, 10970258","issue":"18","journalAbbreviation":"Statist. Med.","language":"en","page":"3453-3465","source":"DOI.org (Crossref)","title":"On effect</w:instrText>
      </w:r>
      <w:r w:rsidR="003347A8">
        <w:rPr>
          <w:rFonts w:ascii="Times New Roman" w:hAnsi="Times New Roman" w:cs="Times New Roman"/>
        </w:rPr>
        <w:instrText>‐</w:instrText>
      </w:r>
      <w:r w:rsidR="003347A8">
        <w:instrText>measure modification: Relationships among changes in the relative risk, odds ratio, and risk difference","title-short":"On effect</w:instrText>
      </w:r>
      <w:r w:rsidR="003347A8">
        <w:rPr>
          <w:rFonts w:ascii="Times New Roman" w:hAnsi="Times New Roman" w:cs="Times New Roman"/>
        </w:rPr>
        <w:instrText>‐</w:instrText>
      </w:r>
      <w:r w:rsidR="003347A8">
        <w:instrText xml:space="preserve">measure modification","volume":"27","author":[{"family":"Brumback","given":"Babette"},{"family":"Berg","given":"Arthur"}],"issued":{"date-parts":[["2008",8,15]]}}},{"id":43,"uris":["http://zotero.org/users/3628384/items/465M6VQW"],"uri":["http://zotero.org/users/3628384/items/465M6VQW"],"itemData":{"id":43,"type":"article-journal","container-title":"American Journal of Epidemiology","DOI":"10.1093/oxfordjournals.aje.a112044","ISSN":"1476-6256, 0002-9262","issue":"5","language":"en","page":"350-353","source":"DOI.org (Crossref)","title":"CONFOUNDING AND EFFECT-MODIFICATION","volume":"100","author":[{"family":"Miettinen","given":"Olli"}],"issued":{"date-parts":[["1974",11]]}},"label":"page"},{"id":48,"uris":["http://zotero.org/users/3628384/items/KVAIS7E9"],"uri":["http://zotero.org/users/3628384/items/KVAIS7E9"],"itemData":{"id":48,"type":"article-journal","container-title":"Epidemiologic Methods","DOI":"10.1515/2161-962X.1004","ISSN":"2161-962X","issue":"1","source":"DOI.org (Crossref)","title":"Confounding and Effect Modification: Distribution and Measure","title-short":"Confounding and Effect Modification","URL":"https://www.degruyter.com/view/j/em.2012.1.issue-1/2161-962X.1004/2161-962X.1004.xml","volume":"1","author":[{"family":"VanderWeele","given":"Tyler J."}],"accessed":{"date-parts":[["2020",2,17]]},"issued":{"date-parts":[["2012",1,29]]}},"label":"page"},{"id":49,"uris":["http://zotero.org/users/3628384/items/L4ZQT3KI"],"uri":["http://zotero.org/users/3628384/items/L4ZQT3KI"],"itemData":{"id":49,"type":"chapter","container-title":"Wiley StatsRef: Statistics Reference Online","event-place":"Chichester, UK","ISBN":"978-1-118-44511-2","language":"en","note":"DOI: 10.1002/9781118445112.stat03728.pub2","page":"1-5","publisher":"John Wiley &amp; Sons, Ltd","publisher-place":"Chichester, UK","source":"DOI.org (Crossref)","title":"Effect Modification and Interaction","URL":"http://doi.wiley.com/10.1002/9781118445112.stat03728.pub2","editor":[{"family":"Balakrishnan","given":"N."},{"family":"Colton","given":"Theodore"},{"family":"Everitt","given":"Brian"},{"family":"Piegorsch","given":"Walter"},{"family":"Ruggeri","given":"Fabrizio"},{"family":"Teugels","given":"Jozef L."}],"author":[{"family":"Greenland","given":"Sander"}],"accessed":{"date-parts":[["2020",2,17]]},"issued":{"date-parts":[["2015",9,16]]}}}],"schema":"https://github.com/citation-style-language/schema/raw/master/csl-citation.json"} </w:instrText>
      </w:r>
      <w:r>
        <w:fldChar w:fldCharType="separate"/>
      </w:r>
      <w:r w:rsidR="003347A8" w:rsidRPr="003347A8">
        <w:rPr>
          <w:rFonts w:ascii="Garamond" w:hAnsi="Garamond" w:cs="Times New Roman"/>
          <w:szCs w:val="24"/>
        </w:rPr>
        <w:t>[29–33]</w:t>
      </w:r>
      <w:r>
        <w:fldChar w:fldCharType="end"/>
      </w:r>
      <w:r>
        <w:t xml:space="preserve">. The scale in which the results are presented is therefore a vital first decision. </w:t>
      </w:r>
      <w:r>
        <w:tab/>
      </w:r>
    </w:p>
    <w:p w14:paraId="635FB6E6" w14:textId="53FCBD12" w:rsidR="00FA42E5" w:rsidRDefault="00A54285" w:rsidP="00FA42E5">
      <w:pPr>
        <w:pStyle w:val="BodyText"/>
        <w:ind w:firstLine="432"/>
      </w:pPr>
      <w:ins w:id="99" w:author="Michael Belias" w:date="2020-11-27T15:20:00Z">
        <w:r w:rsidRPr="00A54285">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w:t>
        </w:r>
        <w:r w:rsidR="00160B61">
          <w:t xml:space="preserve"> the</w:t>
        </w:r>
        <w:r w:rsidRPr="00A54285">
          <w:t xml:space="preserve"> treatment</w:t>
        </w:r>
      </w:ins>
      <w:r w:rsidR="002F6388">
        <w:t xml:space="preserve">. In case of a binary outcome like </w:t>
      </w:r>
      <w:r w:rsidR="00EC5611">
        <w:t>mortality</w:t>
      </w:r>
      <w:r w:rsidR="00626221">
        <w:t>,</w:t>
      </w:r>
      <w:r w:rsidR="00EC5611">
        <w:t xml:space="preserve"> </w:t>
      </w:r>
      <w:r w:rsidR="00626221">
        <w:t>a</w:t>
      </w:r>
      <w:r w:rsidR="00130FB5">
        <w:t xml:space="preserve"> logit link function </w:t>
      </w:r>
      <w:r w:rsidR="002F6388">
        <w:t>can be used</w:t>
      </w:r>
      <w:r w:rsidR="005B219E">
        <w:t xml:space="preserve"> in the model</w:t>
      </w:r>
      <w:r w:rsidR="002F6388">
        <w:t>.</w:t>
      </w:r>
      <w:r w:rsidR="00130FB5">
        <w:t xml:space="preserve"> In order to calculate the absolute risk difference between the treatment arms, we back-transform the </w:t>
      </w:r>
      <w:r w:rsidR="002F6388">
        <w:t xml:space="preserve">predicted </w:t>
      </w:r>
      <w:r w:rsidR="00EC5611">
        <w:t>outcome</w:t>
      </w:r>
      <w:r w:rsidR="00D5658B">
        <w:t xml:space="preserve"> per treatment arm</w:t>
      </w:r>
      <w:r w:rsidR="00130FB5">
        <w:t xml:space="preserve"> with the inverse logit function. To calculate the confidence intervals of the absolute risk difference we use the proposal</w:t>
      </w:r>
      <w:r w:rsidR="008A2C86">
        <w:t>s</w:t>
      </w:r>
      <w:r w:rsidR="00130FB5">
        <w:t xml:space="preserve"> of Newcombe </w:t>
      </w:r>
      <w:r w:rsidR="00130FB5">
        <w:fldChar w:fldCharType="begin"/>
      </w:r>
      <w:r w:rsidR="003347A8">
        <w:instrText xml:space="preserve"> ADDIN ZOTERO_ITEM CSL_CITATION {"citationID":"b07tsZgO","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130FB5">
        <w:fldChar w:fldCharType="separate"/>
      </w:r>
      <w:r w:rsidR="003347A8" w:rsidRPr="003347A8">
        <w:rPr>
          <w:rFonts w:ascii="Garamond" w:hAnsi="Garamond"/>
        </w:rPr>
        <w:t>[34]</w:t>
      </w:r>
      <w:r w:rsidR="00130FB5">
        <w:fldChar w:fldCharType="end"/>
      </w:r>
      <w:r w:rsidR="00130FB5">
        <w:t xml:space="preserve">. </w:t>
      </w:r>
      <w:bookmarkEnd w:id="1"/>
    </w:p>
    <w:p w14:paraId="249907F8" w14:textId="66E68F59" w:rsidR="00C2061A" w:rsidRDefault="00C2061A" w:rsidP="00C2061A">
      <w:pPr>
        <w:pStyle w:val="Heading1"/>
        <w:pBdr>
          <w:bottom w:val="single" w:sz="4" w:space="2" w:color="C0504D"/>
        </w:pBdr>
      </w:pPr>
      <w:del w:id="100" w:author="Hout, Joanna in 't" w:date="2020-10-30T21:25:00Z">
        <w:r w:rsidDel="0046369F">
          <w:delText>Application of s</w:delText>
        </w:r>
      </w:del>
      <w:ins w:id="101" w:author="Hout, Joanna in 't" w:date="2020-10-30T21:25:00Z">
        <w:r w:rsidR="0046369F">
          <w:t>S</w:t>
        </w:r>
      </w:ins>
      <w:r>
        <w:t xml:space="preserve">pline </w:t>
      </w:r>
      <w:r w:rsidR="00010A65">
        <w:t xml:space="preserve">approaches </w:t>
      </w:r>
      <w:r>
        <w:t>in a single study</w:t>
      </w:r>
    </w:p>
    <w:p w14:paraId="1DD368A6" w14:textId="03975CE0" w:rsidR="00C2061A" w:rsidRPr="002C49DF" w:rsidDel="00120AA8" w:rsidRDefault="00C2061A" w:rsidP="00C2061A">
      <w:pPr>
        <w:pStyle w:val="FirstParagraph"/>
        <w:rPr>
          <w:del w:id="102" w:author="Michael Belias" w:date="2020-12-01T17:59:00Z"/>
        </w:rPr>
      </w:pPr>
    </w:p>
    <w:p w14:paraId="61EC01FB" w14:textId="01C3594B" w:rsidR="002D38E8" w:rsidRDefault="002D38E8" w:rsidP="003106E8">
      <w:pPr>
        <w:pStyle w:val="FirstParagraph"/>
        <w:ind w:firstLine="432"/>
      </w:pPr>
      <w:r>
        <w:t xml:space="preserve">In a setting where the association between an outcome and a continuous variable X is nonlinear, one of the options for curve fitting is to use splines. </w:t>
      </w:r>
      <w:r w:rsidR="00CB3F9E">
        <w:t>Splines represent a continuous variable as a linear additive combination of (often) local parts which each have a simple mathematical form and are known as basis functions</w:t>
      </w:r>
      <w:r w:rsidR="003106E8">
        <w:t xml:space="preserve">. </w:t>
      </w:r>
      <w:r>
        <w:t xml:space="preserve">Numerous </w:t>
      </w:r>
      <w:r w:rsidR="00E60158">
        <w:t>basis</w:t>
      </w:r>
      <w:r>
        <w:t xml:space="preserve"> functions have been developed involving various mathematical forms, such as polynomials, radials and Fourier series.  However, for our goal </w:t>
      </w:r>
      <w:r w:rsidR="00E60158">
        <w:t>basis</w:t>
      </w:r>
      <w:r>
        <w:t xml:space="preserve"> functions based on piecewise polynomials are most relevant. As the term piecewise implies, the </w:t>
      </w:r>
      <w:r w:rsidR="00E94D29">
        <w:t>range</w:t>
      </w:r>
      <w:r>
        <w:t xml:space="preserve"> of X is divided into intervals, using cut-offs called knots. Within each interval a d-degree polynomial </w:t>
      </w:r>
      <w:r w:rsidR="0098406B">
        <w:t xml:space="preserve">of </w:t>
      </w:r>
      <w:r>
        <w:t xml:space="preserve">X is used to model the association between the outcome Y and X. These polynomials are connected across </w:t>
      </w:r>
      <w:r w:rsidRPr="00754E0D">
        <w:t xml:space="preserve">adjacent </w:t>
      </w:r>
      <w:r>
        <w:t>intervals. This way, instead of estimating a global non-linear association over the full range of data, we estimate the linear association between the outcome and a local transformation of X. Third degree polynomials</w:t>
      </w:r>
      <w:r w:rsidRPr="009968D5">
        <w:t xml:space="preserve"> </w:t>
      </w:r>
      <w:r>
        <w:t xml:space="preserve">are the simplest </w:t>
      </w:r>
      <w:r w:rsidR="00E60158">
        <w:t>basis</w:t>
      </w:r>
      <w:r>
        <w:t xml:space="preserve"> functions with good smoothness properties, as they are twice differentiable with a non-constant second derivative. Therefore, they are commonly applied in splines, but</w:t>
      </w:r>
      <w:r w:rsidRPr="009A1811">
        <w:t xml:space="preserve"> </w:t>
      </w:r>
      <w:r>
        <w:t xml:space="preserve">polynomials of higher or lower degree can also be used. In practice, smoothing with polynomials of a higher than third degree will usually give similar results </w:t>
      </w:r>
      <w:r w:rsidR="00647527">
        <w:t xml:space="preserve">to </w:t>
      </w:r>
      <w:r>
        <w:t xml:space="preserve">the third degree </w:t>
      </w:r>
      <w:r>
        <w:fldChar w:fldCharType="begin"/>
      </w:r>
      <w:r w:rsidR="003347A8">
        <w:instrText xml:space="preserve"> ADDIN ZOTERO_ITEM CSL_CITATION {"citationID":"lt8XtTVm","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p>
    <w:p w14:paraId="3614E628" w14:textId="508CEE0B" w:rsidR="002D38E8" w:rsidRPr="00C722BD" w:rsidRDefault="002D38E8" w:rsidP="002D38E8">
      <w:pPr>
        <w:pStyle w:val="FirstParagraph"/>
        <w:ind w:firstLine="576"/>
      </w:pPr>
      <w:r>
        <w:t xml:space="preserve">Two important choices that have to be made, in addition to the degree of the </w:t>
      </w:r>
      <w:r w:rsidR="00E60158">
        <w:t>basis</w:t>
      </w:r>
      <w:r>
        <w:t xml:space="preserve"> functions, are: (1) the number and the position of the knots and (2) whether a penalty </w:t>
      </w:r>
      <w:r w:rsidR="00713E7B">
        <w:t>should</w:t>
      </w:r>
      <w:r>
        <w:t xml:space="preserve"> be applied. </w:t>
      </w:r>
      <w:r w:rsidR="00647527">
        <w:t>S</w:t>
      </w:r>
      <w:r>
        <w:t xml:space="preserve">plines calculated with the use of knots and without penalties are often called regression splines. The most commonly used regression splines are restricted or natural splines </w:t>
      </w:r>
      <w:r>
        <w:fldChar w:fldCharType="begin"/>
      </w:r>
      <w:r w:rsidR="003347A8">
        <w:instrText xml:space="preserve"> ADDIN ZOTERO_ITEM CSL_CITATION {"citationID":"uZ3JQoXl","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3347A8" w:rsidRPr="003347A8">
        <w:rPr>
          <w:rFonts w:ascii="Garamond" w:hAnsi="Garamond"/>
        </w:rPr>
        <w:t>[36]</w:t>
      </w:r>
      <w:r>
        <w:fldChar w:fldCharType="end"/>
      </w:r>
      <w:r>
        <w:t xml:space="preserve"> and B-splines </w:t>
      </w:r>
      <w:r>
        <w:fldChar w:fldCharType="begin"/>
      </w:r>
      <w:r w:rsidR="003347A8">
        <w:instrText xml:space="preserve"> ADDIN ZOTERO_ITEM CSL_CITATION {"citationID":"E3oD9Lce","properties":{"formattedCitation":"[18, 37]","plainCitation":"[18, 37]","noteIndex":0},"citationItems":[{"id":83,"uris":["http://zotero.org/users/3628384/items/8IBGQE23"],"uri":["http://zotero.org/users/3628384/items/8IBGQE23"],"itemData":{"id":83,"type":"book","collection-title":"Applied Mathematical Sciences","event-place":"New York, NY","ISBN":"978-0-387-90356-9","note":"DOI: 10.1007/978-1-4612-6333-3","publisher":"Springer New York","publisher-place":"New York, NY","source":"DOI.org (Crossref)","title":"A Practical Guide to Splines","URL":"http://link.springer.com/10.1007/978-1-4612-6333-3","volume":"27","author":[{"family":"Boor","given":"Carl","non-dropping-particle":"de"}],"collection-editor":[{"family":"Marsden","given":"J. E."},{"family":"Sirovich","given":"L."}],"accessed":{"date-parts":[["2020",2,6]]},"issued":{"date-parts":[["1978"]]}},"label":"page"},{"id":82,"uris":["http://zotero.org/users/3628384/items/KWLQE9HV"],"uri":["http://zotero.org/users/3628384/items/KWLQE9HV"],"itemData":{"id":82,"type":"article-journal","container-title":"Choice Reviews Online","DOI":"10.5860/CHOICE.31-2162","ISSN":"0009-4978, 1523-8253","issue":"04","journalAbbreviation":"Choice Reviews Online","language":"en","page":"31-2162-31-2162","source":"DOI.org (Crossref)","title":"Curve and surface fitting with splines","volume":"31","author":[{"family":"Dierckx","given":"Paul"}],"issued":{"date-parts":[["1993",12,1]]}},"label":"page"}],"schema":"https://github.com/citation-style-language/schema/raw/master/csl-citation.json"} </w:instrText>
      </w:r>
      <w:r>
        <w:fldChar w:fldCharType="separate"/>
      </w:r>
      <w:r w:rsidR="003347A8" w:rsidRPr="003347A8">
        <w:rPr>
          <w:rFonts w:ascii="Garamond" w:hAnsi="Garamond"/>
        </w:rPr>
        <w:t>[18, 37]</w:t>
      </w:r>
      <w:r>
        <w:fldChar w:fldCharType="end"/>
      </w:r>
      <w:r>
        <w:t xml:space="preserve">. </w:t>
      </w:r>
      <w:r w:rsidR="00647527">
        <w:t>S</w:t>
      </w:r>
      <w:r>
        <w:t xml:space="preserve">plines where a penalty is applied are called penalised splines. The most commonly used </w:t>
      </w:r>
      <w:r w:rsidRPr="009A1811">
        <w:t>penalised splines</w:t>
      </w:r>
      <w:r>
        <w:t xml:space="preserve"> are </w:t>
      </w:r>
      <w:r w:rsidR="00923175">
        <w:t xml:space="preserve">P-splines </w:t>
      </w:r>
      <w:r w:rsidR="00923175">
        <w:fldChar w:fldCharType="begin"/>
      </w:r>
      <w:r w:rsidR="00526573">
        <w:instrText xml:space="preserve"> ADDIN ZOTERO_ITEM CSL_CITATION {"citationID":"1eYVFqkF","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rsidR="00923175">
        <w:fldChar w:fldCharType="separate"/>
      </w:r>
      <w:r w:rsidR="00526573" w:rsidRPr="00526573">
        <w:rPr>
          <w:rFonts w:ascii="Garamond" w:hAnsi="Garamond"/>
        </w:rPr>
        <w:t>[21]</w:t>
      </w:r>
      <w:r w:rsidR="00923175">
        <w:fldChar w:fldCharType="end"/>
      </w:r>
      <w:r>
        <w:t xml:space="preserve"> and</w:t>
      </w:r>
      <w:r w:rsidR="00923175" w:rsidRPr="00923175">
        <w:t xml:space="preserve"> </w:t>
      </w:r>
      <w:r w:rsidR="00966A6D">
        <w:t>S</w:t>
      </w:r>
      <w:r w:rsidR="00484EE5">
        <w:t xml:space="preserve">moothing </w:t>
      </w:r>
      <w:r w:rsidR="00923175">
        <w:t xml:space="preserve">splines </w:t>
      </w:r>
      <w:r w:rsidR="00923175">
        <w:fldChar w:fldCharType="begin"/>
      </w:r>
      <w:r w:rsidR="00526573">
        <w:instrText xml:space="preserve"> ADDIN ZOTERO_ITEM CSL_CITATION {"citationID":"Eo3fr4bp","properties":{"formattedCitation":"[20]","plainCitation":"[20]","noteIndex":0},"citationItems":[{"id":81,"uris":["http://zotero.org/users/3628384/items/SKP833B9"],"uri":["http://zotero.org/users/3628384/items/SKP833B9"],"itemData":{"id":81,"type":"article-journal","container-title":"Biometrics","DOI":"10.2307/2533467","ISSN":"0006341X","issue":"4","journalAbbreviation":"Biometrics","page":"1228","source":"DOI.org (Crossref)","title":"Nonparametric Regression and Generalized Linear Models: A Roughness Penalty Approach.","title-short":"Nonparametric Regression and Generalized Linear Models","volume":"50","author":[{"family":"Best","given":"D. J."},{"family":"Green","given":"P. J."},{"family":"Silverman","given":"B. W."}],"issued":{"date-parts":[["1994",12]]}}}],"schema":"https://github.com/citation-style-language/schema/raw/master/csl-citation.json"} </w:instrText>
      </w:r>
      <w:r w:rsidR="00923175">
        <w:fldChar w:fldCharType="separate"/>
      </w:r>
      <w:r w:rsidR="00526573" w:rsidRPr="00526573">
        <w:rPr>
          <w:rFonts w:ascii="Garamond" w:hAnsi="Garamond"/>
        </w:rPr>
        <w:t>[20]</w:t>
      </w:r>
      <w:r w:rsidR="00923175">
        <w:fldChar w:fldCharType="end"/>
      </w:r>
      <w:r>
        <w:t>.</w:t>
      </w:r>
      <w:ins w:id="103" w:author="Hout, Joanna in 't" w:date="2020-10-30T21:33:00Z">
        <w:r w:rsidR="00AF6A02">
          <w:t xml:space="preserve"> A short summary of these</w:t>
        </w:r>
      </w:ins>
      <w:ins w:id="104" w:author="Hout, Joanna in 't" w:date="2020-10-30T21:41:00Z">
        <w:r w:rsidR="003316B5">
          <w:t xml:space="preserve"> four types of splines </w:t>
        </w:r>
      </w:ins>
      <w:ins w:id="105" w:author="Hout, Joanna in 't" w:date="2020-10-30T21:33:00Z">
        <w:r w:rsidR="00AF6A02">
          <w:t xml:space="preserve">is presented below. Details are </w:t>
        </w:r>
      </w:ins>
      <w:ins w:id="106" w:author="Hout, Joanna in 't" w:date="2020-10-30T21:42:00Z">
        <w:r w:rsidR="003316B5">
          <w:t>presented</w:t>
        </w:r>
      </w:ins>
      <w:ins w:id="107" w:author="Hout, Joanna in 't" w:date="2020-10-30T21:33:00Z">
        <w:r w:rsidR="00AF6A02">
          <w:t xml:space="preserve"> in the Appendix.</w:t>
        </w:r>
      </w:ins>
      <w:ins w:id="108" w:author="Michael Belias" w:date="2020-12-01T11:48:00Z">
        <w:r w:rsidR="00C722BD" w:rsidRPr="00E91713">
          <w:rPr>
            <w:rPrChange w:id="109" w:author="Michael Belias" w:date="2020-12-01T11:49:00Z">
              <w:rPr>
                <w:lang w:val="el-GR"/>
              </w:rPr>
            </w:rPrChange>
          </w:rPr>
          <w:t xml:space="preserve"> </w:t>
        </w:r>
      </w:ins>
      <w:ins w:id="110" w:author="Michael Belias" w:date="2020-12-01T11:49:00Z">
        <w:r w:rsidR="00C722BD">
          <w:t xml:space="preserve">Figure 5 shows </w:t>
        </w:r>
        <w:r w:rsidR="00E91713">
          <w:t>how the</w:t>
        </w:r>
      </w:ins>
      <w:ins w:id="111" w:author="Michael Belias" w:date="2020-12-01T12:14:00Z">
        <w:r w:rsidR="00556CFC">
          <w:t xml:space="preserve"> aforementioned splines methods are </w:t>
        </w:r>
        <w:r w:rsidR="00180A06">
          <w:t>associated with each other.</w:t>
        </w:r>
      </w:ins>
    </w:p>
    <w:p w14:paraId="5C1F7665" w14:textId="436DCDBA" w:rsidR="00727B7A" w:rsidRPr="006D48E9" w:rsidRDefault="00727B7A" w:rsidP="00727B7A">
      <w:pPr>
        <w:pStyle w:val="BodyText"/>
        <w:rPr>
          <w:ins w:id="112" w:author="Michael Belias" w:date="2020-11-24T18:57:00Z"/>
        </w:rPr>
      </w:pPr>
      <w:ins w:id="113" w:author="Michael Belias" w:date="2020-11-24T18:57:00Z">
        <w:r w:rsidRPr="00E10CD2">
          <w:rPr>
            <w:sz w:val="22"/>
            <w:szCs w:val="22"/>
          </w:rPr>
          <w:t xml:space="preserve">Figure </w:t>
        </w:r>
      </w:ins>
      <w:ins w:id="114" w:author="Michael Belias" w:date="2020-11-27T11:05:00Z">
        <w:r w:rsidR="00103A23">
          <w:rPr>
            <w:sz w:val="22"/>
            <w:szCs w:val="22"/>
          </w:rPr>
          <w:t>5</w:t>
        </w:r>
      </w:ins>
      <w:ins w:id="115" w:author="Michael Belias" w:date="2020-11-24T18:57:00Z">
        <w:r>
          <w:rPr>
            <w:sz w:val="22"/>
            <w:szCs w:val="22"/>
          </w:rPr>
          <w:t>. approximately here</w:t>
        </w:r>
      </w:ins>
    </w:p>
    <w:p w14:paraId="20A2A6A8" w14:textId="77777777" w:rsidR="00C2061A" w:rsidRDefault="00C2061A" w:rsidP="00C2061A">
      <w:pPr>
        <w:pStyle w:val="FirstParagraph"/>
        <w:ind w:firstLine="576"/>
      </w:pPr>
    </w:p>
    <w:p w14:paraId="1AE04344" w14:textId="61D158D0" w:rsidR="00C2061A" w:rsidDel="00F7248D" w:rsidRDefault="00C2061A" w:rsidP="00C2061A">
      <w:pPr>
        <w:pStyle w:val="Heading2"/>
      </w:pPr>
      <w:bookmarkStart w:id="116" w:name="sec41"/>
      <w:bookmarkStart w:id="117" w:name="_Hlk54985750"/>
      <w:r w:rsidDel="00F7248D">
        <w:t>Regression splines</w:t>
      </w:r>
      <w:bookmarkEnd w:id="116"/>
    </w:p>
    <w:p w14:paraId="26C286F6" w14:textId="4DB4304B" w:rsidR="00D803F9" w:rsidRPr="00D803F9" w:rsidRDefault="00D803F9" w:rsidP="00D803F9">
      <w:pPr>
        <w:pStyle w:val="Heading2"/>
        <w:numPr>
          <w:ilvl w:val="0"/>
          <w:numId w:val="0"/>
        </w:numPr>
        <w:rPr>
          <w:ins w:id="118" w:author="Michael Belias" w:date="2020-12-01T11:50:00Z"/>
          <w:rFonts w:asciiTheme="minorHAnsi" w:eastAsiaTheme="minorEastAsia" w:hAnsiTheme="minorHAnsi" w:cstheme="minorBidi"/>
          <w:b/>
          <w:bCs/>
          <w:color w:val="auto"/>
          <w:sz w:val="21"/>
          <w:szCs w:val="21"/>
        </w:rPr>
      </w:pPr>
      <w:ins w:id="119" w:author="Michael Belias" w:date="2020-12-01T11:50:00Z">
        <w:r w:rsidRPr="00D803F9">
          <w:rPr>
            <w:rFonts w:asciiTheme="minorHAnsi" w:eastAsiaTheme="minorEastAsia" w:hAnsiTheme="minorHAnsi" w:cstheme="minorBidi"/>
            <w:b/>
            <w:bCs/>
            <w:color w:val="auto"/>
            <w:sz w:val="21"/>
            <w:szCs w:val="21"/>
          </w:rPr>
          <w:t>Introduction</w:t>
        </w:r>
      </w:ins>
    </w:p>
    <w:p w14:paraId="015D9EA9" w14:textId="2DC1748C" w:rsidR="00C2061A" w:rsidRDefault="007714FE" w:rsidP="00C2061A">
      <w:pPr>
        <w:pStyle w:val="FirstParagraph"/>
        <w:ind w:firstLine="720"/>
      </w:pPr>
      <w:ins w:id="120" w:author="Michael Belias" w:date="2020-12-01T12:04:00Z">
        <w:r>
          <w:t>In order to</w:t>
        </w:r>
      </w:ins>
      <w:ins w:id="121" w:author="Michael Belias" w:date="2020-12-01T11:53:00Z">
        <w:r w:rsidR="00172565">
          <w:t xml:space="preserve"> </w:t>
        </w:r>
      </w:ins>
      <w:ins w:id="122" w:author="Michael Belias" w:date="2020-12-01T17:46:00Z">
        <w:r w:rsidR="00AC6116">
          <w:t>understand</w:t>
        </w:r>
        <w:r w:rsidR="00736E25">
          <w:t xml:space="preserve"> t</w:t>
        </w:r>
        <w:r w:rsidR="005B417C">
          <w:t>he rationale</w:t>
        </w:r>
      </w:ins>
      <w:ins w:id="123" w:author="Michael Belias" w:date="2020-12-01T17:48:00Z">
        <w:r w:rsidR="0010194C">
          <w:t xml:space="preserve"> to use</w:t>
        </w:r>
      </w:ins>
      <w:ins w:id="124" w:author="Michael Belias" w:date="2020-12-01T17:46:00Z">
        <w:r w:rsidR="005B417C">
          <w:t xml:space="preserve"> </w:t>
        </w:r>
      </w:ins>
      <w:ins w:id="125" w:author="Michael Belias" w:date="2020-12-01T17:54:00Z">
        <w:r w:rsidR="00EA5E2E">
          <w:t>splines</w:t>
        </w:r>
      </w:ins>
      <w:ins w:id="126" w:author="Michael Belias" w:date="2020-12-01T12:04:00Z">
        <w:r w:rsidR="00034D9B">
          <w:t>,</w:t>
        </w:r>
      </w:ins>
      <w:ins w:id="127" w:author="Michael Belias" w:date="2020-12-01T11:53:00Z">
        <w:r w:rsidR="009E094C">
          <w:t xml:space="preserve"> </w:t>
        </w:r>
        <w:r w:rsidR="00430422">
          <w:t xml:space="preserve">we </w:t>
        </w:r>
      </w:ins>
      <w:ins w:id="128" w:author="Michael Belias" w:date="2020-12-01T12:10:00Z">
        <w:r w:rsidR="00B37507">
          <w:t>shortly</w:t>
        </w:r>
      </w:ins>
      <w:ins w:id="129" w:author="Michael Belias" w:date="2020-12-01T11:53:00Z">
        <w:r w:rsidR="00AE7B00">
          <w:t xml:space="preserve"> </w:t>
        </w:r>
      </w:ins>
      <w:ins w:id="130" w:author="Michael Belias" w:date="2020-12-01T17:54:00Z">
        <w:r w:rsidR="003111AB">
          <w:t>describe</w:t>
        </w:r>
      </w:ins>
      <w:ins w:id="131" w:author="Michael Belias" w:date="2020-12-01T11:53:00Z">
        <w:r w:rsidR="00AE7B00">
          <w:t xml:space="preserve"> polynomial regr</w:t>
        </w:r>
      </w:ins>
      <w:ins w:id="132" w:author="Michael Belias" w:date="2020-12-01T11:54:00Z">
        <w:r w:rsidR="00AE7B00">
          <w:t>ession and</w:t>
        </w:r>
      </w:ins>
      <w:ins w:id="133" w:author="Michael Belias" w:date="2020-12-01T12:03:00Z">
        <w:r w:rsidR="00D86BAE">
          <w:t xml:space="preserve"> truncated power series</w:t>
        </w:r>
      </w:ins>
      <w:ins w:id="134" w:author="Michael Belias" w:date="2020-12-01T17:48:00Z">
        <w:r w:rsidR="00CC1B35">
          <w:t xml:space="preserve"> and their limitation</w:t>
        </w:r>
        <w:r w:rsidR="004E3451">
          <w:t>s</w:t>
        </w:r>
      </w:ins>
      <w:ins w:id="135" w:author="Michael Belias" w:date="2020-12-01T12:03:00Z">
        <w:r w:rsidR="0034628B">
          <w:t>.</w:t>
        </w:r>
      </w:ins>
      <w:ins w:id="136" w:author="Michael Belias" w:date="2020-12-01T12:10:00Z">
        <w:r w:rsidR="007E2BD7">
          <w:t xml:space="preserve"> </w:t>
        </w:r>
      </w:ins>
      <w:del w:id="137" w:author="Michael Belias" w:date="2020-12-01T12:05:00Z">
        <w:r w:rsidR="00C2061A" w:rsidDel="001322CD">
          <w:delText>In general, t</w:delText>
        </w:r>
      </w:del>
      <w:ins w:id="138" w:author="Michael Belias" w:date="2020-12-01T12:05:00Z">
        <w:r w:rsidR="002F6ABF" w:rsidRPr="002F6ABF">
          <w:t xml:space="preserve"> </w:t>
        </w:r>
        <w:r w:rsidR="002F6ABF">
          <w:t xml:space="preserve">Generalised linear models (GLMs) are </w:t>
        </w:r>
        <w:r w:rsidR="005E79C0">
          <w:t xml:space="preserve">often </w:t>
        </w:r>
        <w:r w:rsidR="002F6ABF">
          <w:t>used</w:t>
        </w:r>
        <w:r w:rsidR="0043047E">
          <w:t xml:space="preserve"> to </w:t>
        </w:r>
      </w:ins>
      <w:del w:id="139" w:author="Michael Belias" w:date="2020-12-01T12:05:00Z">
        <w:r w:rsidR="00C2061A" w:rsidDel="002F6ABF">
          <w:delText xml:space="preserve">o </w:delText>
        </w:r>
      </w:del>
      <w:r w:rsidR="00C2061A">
        <w:t>model the association between an independent variable X and an outcome Y</w:t>
      </w:r>
      <w:ins w:id="140" w:author="Michael Belias" w:date="2020-12-01T12:05:00Z">
        <w:r w:rsidR="00BB2545">
          <w:t>.</w:t>
        </w:r>
      </w:ins>
      <w:del w:id="141" w:author="Michael Belias" w:date="2020-12-01T12:05:00Z">
        <w:r w:rsidR="00835761" w:rsidDel="00BB2545">
          <w:delText>,</w:delText>
        </w:r>
      </w:del>
      <w:r w:rsidR="00C2061A">
        <w:t xml:space="preserve"> </w:t>
      </w:r>
      <w:del w:id="142" w:author="Michael Belias" w:date="2020-12-01T12:05:00Z">
        <w:r w:rsidR="00C2061A" w:rsidDel="002F6ABF">
          <w:delText>generali</w:delText>
        </w:r>
        <w:r w:rsidR="00151320" w:rsidDel="002F6ABF">
          <w:delText>sed</w:delText>
        </w:r>
        <w:r w:rsidR="00C2061A" w:rsidDel="002F6ABF">
          <w:delText xml:space="preserve"> linear models (GLMs) </w:delText>
        </w:r>
        <w:r w:rsidR="00C2061A" w:rsidDel="002F6ABF">
          <w:lastRenderedPageBreak/>
          <w:delText xml:space="preserve">are used. </w:delText>
        </w:r>
      </w:del>
      <w:commentRangeStart w:id="143"/>
      <w:r w:rsidR="00C2061A">
        <w:t xml:space="preserve">In case of non-linear associations, transformed versions of X can be used instead of X. For instance, the statistical model for a GLM </w:t>
      </w:r>
      <w:r w:rsidR="005B219E">
        <w:t xml:space="preserve">with link function g and </w:t>
      </w:r>
      <w:r w:rsidR="00C2061A">
        <w:t>with a d-degree polynomial of X is:</w:t>
      </w:r>
    </w:p>
    <w:p w14:paraId="7DADE717" w14:textId="39CF4B34" w:rsidR="006942EA" w:rsidRPr="006942EA" w:rsidRDefault="00B16971">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13D20F1C" w14:textId="20E29222" w:rsidR="00550833" w:rsidDel="00AF6A02" w:rsidRDefault="00550833" w:rsidP="00AF6A02">
      <w:pPr>
        <w:pStyle w:val="BodyText"/>
        <w:ind w:firstLine="720"/>
        <w:rPr>
          <w:del w:id="144" w:author="Hout, Joanna in 't" w:date="2020-10-30T21:36:00Z"/>
        </w:rPr>
      </w:pPr>
      <w:r>
        <w:t xml:space="preserve">However, </w:t>
      </w:r>
      <w:del w:id="145" w:author="Michael Belias" w:date="2020-12-01T12:06:00Z">
        <w:r w:rsidDel="00BD7321">
          <w:delText xml:space="preserve">a </w:delText>
        </w:r>
      </w:del>
      <w:r>
        <w:t>global function</w:t>
      </w:r>
      <w:ins w:id="146" w:author="Michael Belias" w:date="2020-12-01T12:06:00Z">
        <w:r w:rsidR="00BD7321">
          <w:t>s</w:t>
        </w:r>
        <w:r w:rsidR="00142E4C">
          <w:t>,</w:t>
        </w:r>
      </w:ins>
      <w:r>
        <w:t xml:space="preserve"> over the full </w:t>
      </w:r>
      <w:r w:rsidR="00E94D29">
        <w:t>range</w:t>
      </w:r>
      <w:r>
        <w:t xml:space="preserve"> of X</w:t>
      </w:r>
      <w:ins w:id="147" w:author="Michael Belias" w:date="2020-12-01T12:06:00Z">
        <w:r w:rsidR="00142E4C">
          <w:t>,</w:t>
        </w:r>
      </w:ins>
      <w:r>
        <w:t xml:space="preserve"> may have poor fit near the boundaries</w:t>
      </w:r>
      <w:r w:rsidR="00835761">
        <w:t xml:space="preserve"> due to </w:t>
      </w:r>
      <w:ins w:id="148" w:author="Michael Belias" w:date="2020-12-01T12:06:00Z">
        <w:r w:rsidR="00664950">
          <w:t xml:space="preserve">the </w:t>
        </w:r>
      </w:ins>
      <w:r w:rsidR="00835761">
        <w:t>instability of the estimated polynomial in this area.</w:t>
      </w:r>
      <w:r>
        <w:t xml:space="preserve"> </w:t>
      </w:r>
      <w:r w:rsidR="00835761">
        <w:t>To avoid these issues</w:t>
      </w:r>
      <w:r>
        <w:t xml:space="preserve">, </w:t>
      </w:r>
      <w:del w:id="149" w:author="Michael Belias" w:date="2020-12-01T12:07:00Z">
        <w:r w:rsidDel="00196211">
          <w:delText xml:space="preserve">piecewise </w:delText>
        </w:r>
      </w:del>
      <w:r>
        <w:t>polynomials</w:t>
      </w:r>
      <w:ins w:id="150" w:author="Michael Belias" w:date="2020-12-01T12:07:00Z">
        <w:r w:rsidR="00196211">
          <w:t xml:space="preserve"> fitted within subsets</w:t>
        </w:r>
        <w:r w:rsidR="00DB4FB9">
          <w:t xml:space="preserve"> of X</w:t>
        </w:r>
      </w:ins>
      <w:ins w:id="151" w:author="Michael Belias" w:date="2020-12-01T12:08:00Z">
        <w:r w:rsidR="00E42768">
          <w:t>, also called piecewise polynomials,</w:t>
        </w:r>
      </w:ins>
      <w:r>
        <w:t xml:space="preserve"> may be preferred to global functions</w:t>
      </w:r>
      <w:r w:rsidR="00835761">
        <w:t xml:space="preserve">. </w:t>
      </w:r>
      <w:del w:id="152" w:author="Hout, Joanna in 't" w:date="2020-10-30T21:36:00Z">
        <w:r w:rsidDel="00AF6A02">
          <w:delText xml:space="preserve">The model for a d-degree polynomial </w:delText>
        </w:r>
      </w:del>
      <w:del w:id="153" w:author="Hout, Joanna in 't" w:date="2020-10-30T21:43:00Z">
        <w:r w:rsidDel="003316B5">
          <w:delText xml:space="preserve">for interval </w:delText>
        </w:r>
        <w:r w:rsidDel="003316B5">
          <w:rPr>
            <w:i/>
          </w:rPr>
          <w:delText>w</w:delText>
        </w:r>
        <w:r w:rsidRPr="008F1A23" w:rsidDel="003316B5">
          <w:delText xml:space="preserve">, between knot </w:delText>
        </w:r>
        <w:r w:rsidRPr="008F1A23" w:rsidDel="003316B5">
          <w:rPr>
            <w:i/>
          </w:rPr>
          <w:delText>t</w:delText>
        </w:r>
        <w:r w:rsidRPr="008F1A23" w:rsidDel="003316B5">
          <w:rPr>
            <w:i/>
            <w:vertAlign w:val="subscript"/>
          </w:rPr>
          <w:delText>w</w:delText>
        </w:r>
        <w:r w:rsidRPr="008F1A23" w:rsidDel="003316B5">
          <w:rPr>
            <w:i/>
          </w:rPr>
          <w:delText xml:space="preserve"> </w:delText>
        </w:r>
        <w:r w:rsidRPr="008F1A23" w:rsidDel="003316B5">
          <w:delText xml:space="preserve">and </w:delText>
        </w:r>
        <w:r w:rsidRPr="008F1A23" w:rsidDel="003316B5">
          <w:rPr>
            <w:i/>
          </w:rPr>
          <w:delText>t</w:delText>
        </w:r>
        <w:r w:rsidRPr="008F1A23" w:rsidDel="003316B5">
          <w:rPr>
            <w:i/>
            <w:vertAlign w:val="subscript"/>
          </w:rPr>
          <w:delText>w+1</w:delText>
        </w:r>
        <w:r w:rsidRPr="008F1A23" w:rsidDel="003316B5">
          <w:delText xml:space="preserve">, </w:delText>
        </w:r>
      </w:del>
      <w:del w:id="154" w:author="Hout, Joanna in 't" w:date="2020-10-30T21:36:00Z">
        <w:r w:rsidRPr="008F1A23" w:rsidDel="00AF6A02">
          <w:delText>would</w:delText>
        </w:r>
        <w:r w:rsidDel="00AF6A02">
          <w:delText xml:space="preserve"> be:</w:delText>
        </w:r>
      </w:del>
    </w:p>
    <w:p w14:paraId="7FC26BC8" w14:textId="3B4B2338" w:rsidR="006942EA" w:rsidRPr="006942EA" w:rsidDel="001B6F54" w:rsidRDefault="00B16971">
      <w:pPr>
        <w:pStyle w:val="BodyText"/>
        <w:ind w:firstLine="720"/>
        <w:rPr>
          <w:del w:id="155" w:author="Michael Belias" w:date="2020-12-01T12:07:00Z"/>
        </w:rPr>
        <w:pPrChange w:id="156" w:author="Hout, Joanna in 't" w:date="2020-10-30T21:36:00Z">
          <w:pPr>
            <w:pStyle w:val="BodyText"/>
          </w:pPr>
        </w:pPrChange>
      </w:pPr>
      <m:oMath>
        <m:r>
          <w:del w:id="157" w:author="Hout, Joanna in 't" w:date="2020-10-30T21:36:00Z">
            <w:rPr>
              <w:rFonts w:ascii="Cambria Math" w:hAnsi="Cambria Math"/>
            </w:rPr>
            <m:t xml:space="preserve">                                       g</m:t>
          </w:del>
        </m:r>
        <m:d>
          <m:dPr>
            <m:ctrlPr>
              <w:del w:id="158" w:author="Hout, Joanna in 't" w:date="2020-10-30T21:36:00Z">
                <w:rPr>
                  <w:rFonts w:ascii="Cambria Math" w:hAnsi="Cambria Math"/>
                  <w:i/>
                </w:rPr>
              </w:del>
            </m:ctrlPr>
          </m:dPr>
          <m:e>
            <m:sSub>
              <m:sSubPr>
                <m:ctrlPr>
                  <w:del w:id="159" w:author="Hout, Joanna in 't" w:date="2020-10-30T21:36:00Z">
                    <w:rPr>
                      <w:rFonts w:ascii="Cambria Math" w:hAnsi="Cambria Math"/>
                    </w:rPr>
                  </w:del>
                </m:ctrlPr>
              </m:sSubPr>
              <m:e>
                <m:r>
                  <w:del w:id="160" w:author="Hout, Joanna in 't" w:date="2020-10-30T21:36:00Z">
                    <w:rPr>
                      <w:rFonts w:ascii="Cambria Math" w:hAnsi="Cambria Math"/>
                    </w:rPr>
                    <m:t>μ</m:t>
                  </w:del>
                </m:r>
              </m:e>
              <m:sub>
                <m:r>
                  <w:del w:id="161" w:author="Hout, Joanna in 't" w:date="2020-10-30T21:36:00Z">
                    <w:rPr>
                      <w:rFonts w:ascii="Cambria Math" w:hAnsi="Cambria Math"/>
                    </w:rPr>
                    <m:t>w</m:t>
                  </w:del>
                </m:r>
              </m:sub>
            </m:sSub>
          </m:e>
        </m:d>
        <m:r>
          <w:del w:id="162" w:author="Hout, Joanna in 't" w:date="2020-10-30T21:36:00Z">
            <w:rPr>
              <w:rFonts w:ascii="Cambria Math" w:hAnsi="Cambria Math"/>
            </w:rPr>
            <m:t>=</m:t>
          </w:del>
        </m:r>
        <m:sSub>
          <m:sSubPr>
            <m:ctrlPr>
              <w:del w:id="163" w:author="Hout, Joanna in 't" w:date="2020-10-30T21:36:00Z">
                <w:rPr>
                  <w:rFonts w:ascii="Cambria Math" w:hAnsi="Cambria Math"/>
                </w:rPr>
              </w:del>
            </m:ctrlPr>
          </m:sSubPr>
          <m:e>
            <m:r>
              <w:del w:id="164" w:author="Hout, Joanna in 't" w:date="2020-10-30T21:36:00Z">
                <w:rPr>
                  <w:rFonts w:ascii="Cambria Math" w:hAnsi="Cambria Math"/>
                </w:rPr>
                <m:t>β</m:t>
              </w:del>
            </m:r>
          </m:e>
          <m:sub>
            <m:r>
              <w:del w:id="165" w:author="Hout, Joanna in 't" w:date="2020-10-30T21:36:00Z">
                <w:rPr>
                  <w:rFonts w:ascii="Cambria Math" w:hAnsi="Cambria Math"/>
                </w:rPr>
                <m:t>0w</m:t>
              </w:del>
            </m:r>
          </m:sub>
        </m:sSub>
        <m:r>
          <w:del w:id="166" w:author="Hout, Joanna in 't" w:date="2020-10-30T21:36:00Z">
            <w:rPr>
              <w:rFonts w:ascii="Cambria Math" w:hAnsi="Cambria Math"/>
            </w:rPr>
            <m:t>+</m:t>
          </w:del>
        </m:r>
        <m:sSub>
          <m:sSubPr>
            <m:ctrlPr>
              <w:del w:id="167" w:author="Hout, Joanna in 't" w:date="2020-10-30T21:36:00Z">
                <w:rPr>
                  <w:rFonts w:ascii="Cambria Math" w:hAnsi="Cambria Math"/>
                </w:rPr>
              </w:del>
            </m:ctrlPr>
          </m:sSubPr>
          <m:e>
            <m:r>
              <w:del w:id="168" w:author="Hout, Joanna in 't" w:date="2020-10-30T21:36:00Z">
                <w:rPr>
                  <w:rFonts w:ascii="Cambria Math" w:hAnsi="Cambria Math"/>
                </w:rPr>
                <m:t>β</m:t>
              </w:del>
            </m:r>
          </m:e>
          <m:sub>
            <m:r>
              <w:del w:id="169" w:author="Hout, Joanna in 't" w:date="2020-10-30T21:36:00Z">
                <w:rPr>
                  <w:rFonts w:ascii="Cambria Math" w:hAnsi="Cambria Math"/>
                </w:rPr>
                <m:t>1w</m:t>
              </w:del>
            </m:r>
          </m:sub>
        </m:sSub>
        <m:r>
          <w:del w:id="170" w:author="Hout, Joanna in 't" w:date="2020-10-30T21:36:00Z">
            <w:rPr>
              <w:rFonts w:ascii="Cambria Math" w:hAnsi="Cambria Math"/>
            </w:rPr>
            <m:t>X+</m:t>
          </w:del>
        </m:r>
        <m:sSub>
          <m:sSubPr>
            <m:ctrlPr>
              <w:del w:id="171" w:author="Hout, Joanna in 't" w:date="2020-10-30T21:36:00Z">
                <w:rPr>
                  <w:rFonts w:ascii="Cambria Math" w:hAnsi="Cambria Math"/>
                </w:rPr>
              </w:del>
            </m:ctrlPr>
          </m:sSubPr>
          <m:e>
            <m:r>
              <w:del w:id="172" w:author="Hout, Joanna in 't" w:date="2020-10-30T21:36:00Z">
                <w:rPr>
                  <w:rFonts w:ascii="Cambria Math" w:hAnsi="Cambria Math"/>
                </w:rPr>
                <m:t>β</m:t>
              </w:del>
            </m:r>
          </m:e>
          <m:sub>
            <m:r>
              <w:del w:id="173" w:author="Hout, Joanna in 't" w:date="2020-10-30T21:36:00Z">
                <w:rPr>
                  <w:rFonts w:ascii="Cambria Math" w:hAnsi="Cambria Math"/>
                </w:rPr>
                <m:t>2w</m:t>
              </w:del>
            </m:r>
          </m:sub>
        </m:sSub>
        <m:sSup>
          <m:sSupPr>
            <m:ctrlPr>
              <w:del w:id="174" w:author="Hout, Joanna in 't" w:date="2020-10-30T21:36:00Z">
                <w:rPr>
                  <w:rFonts w:ascii="Cambria Math" w:hAnsi="Cambria Math"/>
                </w:rPr>
              </w:del>
            </m:ctrlPr>
          </m:sSupPr>
          <m:e>
            <m:r>
              <w:del w:id="175" w:author="Hout, Joanna in 't" w:date="2020-10-30T21:36:00Z">
                <w:rPr>
                  <w:rFonts w:ascii="Cambria Math" w:hAnsi="Cambria Math"/>
                </w:rPr>
                <m:t>X</m:t>
              </w:del>
            </m:r>
          </m:e>
          <m:sup>
            <m:r>
              <w:del w:id="176" w:author="Hout, Joanna in 't" w:date="2020-10-30T21:36:00Z">
                <w:rPr>
                  <w:rFonts w:ascii="Cambria Math" w:hAnsi="Cambria Math"/>
                </w:rPr>
                <m:t>2</m:t>
              </w:del>
            </m:r>
          </m:sup>
        </m:sSup>
        <m:r>
          <w:del w:id="177" w:author="Hout, Joanna in 't" w:date="2020-10-30T21:36:00Z">
            <w:rPr>
              <w:rFonts w:ascii="Cambria Math" w:hAnsi="Cambria Math"/>
            </w:rPr>
            <m:t>+…+</m:t>
          </w:del>
        </m:r>
        <m:sSub>
          <m:sSubPr>
            <m:ctrlPr>
              <w:del w:id="178" w:author="Hout, Joanna in 't" w:date="2020-10-30T21:36:00Z">
                <w:rPr>
                  <w:rFonts w:ascii="Cambria Math" w:hAnsi="Cambria Math"/>
                </w:rPr>
              </w:del>
            </m:ctrlPr>
          </m:sSubPr>
          <m:e>
            <m:r>
              <w:del w:id="179" w:author="Hout, Joanna in 't" w:date="2020-10-30T21:36:00Z">
                <w:rPr>
                  <w:rFonts w:ascii="Cambria Math" w:hAnsi="Cambria Math"/>
                </w:rPr>
                <m:t>β</m:t>
              </w:del>
            </m:r>
          </m:e>
          <m:sub>
            <m:r>
              <w:del w:id="180" w:author="Hout, Joanna in 't" w:date="2020-10-30T21:36:00Z">
                <w:rPr>
                  <w:rFonts w:ascii="Cambria Math" w:hAnsi="Cambria Math"/>
                </w:rPr>
                <m:t>dw</m:t>
              </w:del>
            </m:r>
          </m:sub>
        </m:sSub>
        <m:sSup>
          <m:sSupPr>
            <m:ctrlPr>
              <w:del w:id="181" w:author="Hout, Joanna in 't" w:date="2020-10-30T21:36:00Z">
                <w:rPr>
                  <w:rFonts w:ascii="Cambria Math" w:hAnsi="Cambria Math"/>
                </w:rPr>
              </w:del>
            </m:ctrlPr>
          </m:sSupPr>
          <m:e>
            <m:r>
              <w:del w:id="182" w:author="Hout, Joanna in 't" w:date="2020-10-30T21:36:00Z">
                <w:rPr>
                  <w:rFonts w:ascii="Cambria Math" w:hAnsi="Cambria Math"/>
                </w:rPr>
                <m:t>X</m:t>
              </w:del>
            </m:r>
          </m:e>
          <m:sup>
            <m:r>
              <w:del w:id="183" w:author="Hout, Joanna in 't" w:date="2020-10-30T21:36:00Z">
                <w:rPr>
                  <w:rFonts w:ascii="Cambria Math" w:hAnsi="Cambria Math"/>
                </w:rPr>
                <m:t>d</m:t>
              </w:del>
            </m:r>
          </m:sup>
        </m:sSup>
        <m:r>
          <w:del w:id="184" w:author="Hout, Joanna in 't" w:date="2020-10-30T21:36:00Z">
            <w:rPr>
              <w:rFonts w:ascii="Cambria Math" w:hAnsi="Cambria Math"/>
            </w:rPr>
            <m:t>                                    </m:t>
          </w:del>
        </m:r>
        <m:d>
          <m:dPr>
            <m:ctrlPr>
              <w:del w:id="185" w:author="Hout, Joanna in 't" w:date="2020-10-30T21:36:00Z">
                <w:rPr>
                  <w:rFonts w:ascii="Cambria Math" w:hAnsi="Cambria Math"/>
                  <w:i/>
                </w:rPr>
              </w:del>
            </m:ctrlPr>
          </m:dPr>
          <m:e>
            <m:r>
              <w:del w:id="186" w:author="Hout, Joanna in 't" w:date="2020-10-30T21:36:00Z">
                <w:rPr>
                  <w:rFonts w:ascii="Cambria Math" w:hAnsi="Cambria Math"/>
                </w:rPr>
                <m:t>2</m:t>
              </w:del>
            </m:r>
          </m:e>
        </m:d>
      </m:oMath>
      <w:ins w:id="187" w:author="Michael Belias" w:date="2020-12-01T12:07:00Z">
        <w:r w:rsidR="001B6F54">
          <w:t xml:space="preserve">However, </w:t>
        </w:r>
      </w:ins>
    </w:p>
    <w:p w14:paraId="4859E859" w14:textId="53D029ED" w:rsidR="00225733" w:rsidDel="003316B5" w:rsidRDefault="00225733">
      <w:pPr>
        <w:pStyle w:val="BodyText"/>
        <w:rPr>
          <w:del w:id="188" w:author="Hout, Joanna in 't" w:date="2020-10-30T21:40:00Z"/>
        </w:rPr>
        <w:pPrChange w:id="189" w:author="Michael Belias" w:date="2020-12-01T12:07:00Z">
          <w:pPr>
            <w:pStyle w:val="BodyText"/>
            <w:ind w:firstLine="720"/>
          </w:pPr>
        </w:pPrChange>
      </w:pPr>
      <w:del w:id="190" w:author="Michael Belias" w:date="2020-12-01T12:07:00Z">
        <w:r w:rsidDel="001B6F54">
          <w:delText xml:space="preserve">These </w:delText>
        </w:r>
      </w:del>
      <w:r>
        <w:t>piece</w:t>
      </w:r>
      <w:del w:id="191" w:author="Michael Belias" w:date="2020-12-01T12:08:00Z">
        <w:r w:rsidDel="00DE4477">
          <w:delText>-</w:delText>
        </w:r>
      </w:del>
      <w:r>
        <w:t>wise p</w:t>
      </w:r>
      <w:r w:rsidRPr="005B4CAB">
        <w:t>olynomials</w:t>
      </w:r>
      <w:del w:id="192" w:author="Michael Belias" w:date="2020-12-01T12:07:00Z">
        <w:r w:rsidDel="00465AB4">
          <w:delText>,</w:delText>
        </w:r>
      </w:del>
      <w:r>
        <w:t xml:space="preserve"> when</w:t>
      </w:r>
      <w:r w:rsidRPr="005B4CAB">
        <w:t xml:space="preserve"> fitted in two consecutive intervals</w:t>
      </w:r>
      <w:r>
        <w:t>,</w:t>
      </w:r>
      <w:r w:rsidRPr="005B4CAB">
        <w:t xml:space="preserve"> will show different predicted values </w:t>
      </w:r>
      <w:r w:rsidR="002971F0">
        <w:t>at</w:t>
      </w:r>
      <w:r w:rsidR="002971F0" w:rsidRPr="005B4CAB">
        <w:t xml:space="preserve"> </w:t>
      </w:r>
      <w:r w:rsidRPr="005B4CAB">
        <w:t>the boundaries of</w:t>
      </w:r>
      <w:r w:rsidR="002971F0">
        <w:t xml:space="preserve"> the intervals (</w:t>
      </w:r>
      <w:r w:rsidR="002971F0">
        <w:rPr>
          <w:i/>
        </w:rPr>
        <w:t xml:space="preserve">i.e. </w:t>
      </w:r>
      <w:r w:rsidR="002971F0">
        <w:t xml:space="preserve">at the </w:t>
      </w:r>
      <w:r w:rsidRPr="005B4CAB">
        <w:t>knot</w:t>
      </w:r>
      <w:r w:rsidR="002971F0">
        <w:t>s)</w:t>
      </w:r>
      <w:r w:rsidRPr="009556D4">
        <w:t>, thus their functional shape will be discontinuous</w:t>
      </w:r>
      <w:r>
        <w:t xml:space="preserve">. </w:t>
      </w:r>
      <w:r w:rsidRPr="005B4CAB">
        <w:t>For this reason,</w:t>
      </w:r>
      <w:r w:rsidR="000E51EC">
        <w:t xml:space="preserve"> we may</w:t>
      </w:r>
      <w:r w:rsidRPr="005B4CAB">
        <w:t xml:space="preserve"> </w:t>
      </w:r>
      <w:r w:rsidR="00D83AC4">
        <w:t xml:space="preserve">use </w:t>
      </w:r>
      <w:r w:rsidR="009017BA">
        <w:t>restrictions</w:t>
      </w:r>
      <w:r w:rsidRPr="005B4CAB">
        <w:t xml:space="preserve"> </w:t>
      </w:r>
      <w:r w:rsidR="00455D06">
        <w:t>to</w:t>
      </w:r>
      <w:r w:rsidRPr="005B4CAB">
        <w:t xml:space="preserve"> “connect” interval-specific polynomials</w:t>
      </w:r>
      <w:r w:rsidR="00E50DC8">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within truncated parts of X</w:t>
      </w:r>
      <w:ins w:id="193" w:author="Michael Belias" w:date="2020-12-01T12:12:00Z">
        <w:r w:rsidR="00A835E6">
          <w:t xml:space="preserve">. </w:t>
        </w:r>
      </w:ins>
      <w:del w:id="194" w:author="Michael Belias" w:date="2020-12-01T12:12:00Z">
        <w:r w:rsidRPr="005B4CAB" w:rsidDel="00A835E6">
          <w:delText xml:space="preserve">. </w:delText>
        </w:r>
      </w:del>
      <w:del w:id="195" w:author="Hout, Joanna in 't" w:date="2020-10-30T21:40:00Z">
        <w:r w:rsidDel="003316B5">
          <w:delText xml:space="preserve">Thereto, each basis function is a polynomial with one term. Given a non-decreasing sequence of knots </w:delText>
        </w:r>
      </w:del>
      <m:oMath>
        <m:r>
          <w:del w:id="196" w:author="Hout, Joanna in 't" w:date="2020-10-30T21:40:00Z">
            <w:rPr>
              <w:rFonts w:ascii="Cambria Math" w:hAnsi="Cambria Math"/>
            </w:rPr>
            <m:t>(</m:t>
          </w:del>
        </m:r>
        <m:sSub>
          <m:sSubPr>
            <m:ctrlPr>
              <w:del w:id="197" w:author="Hout, Joanna in 't" w:date="2020-10-30T21:40:00Z">
                <w:rPr>
                  <w:rFonts w:ascii="Cambria Math" w:hAnsi="Cambria Math"/>
                </w:rPr>
              </w:del>
            </m:ctrlPr>
          </m:sSubPr>
          <m:e>
            <m:r>
              <w:del w:id="198" w:author="Hout, Joanna in 't" w:date="2020-10-30T21:40:00Z">
                <w:rPr>
                  <w:rFonts w:ascii="Cambria Math" w:hAnsi="Cambria Math"/>
                </w:rPr>
                <m:t>t</m:t>
              </w:del>
            </m:r>
          </m:e>
          <m:sub>
            <m:r>
              <w:del w:id="199" w:author="Hout, Joanna in 't" w:date="2020-10-30T21:40:00Z">
                <w:rPr>
                  <w:rFonts w:ascii="Cambria Math" w:hAnsi="Cambria Math"/>
                </w:rPr>
                <m:t>1</m:t>
              </w:del>
            </m:r>
          </m:sub>
        </m:sSub>
        <m:r>
          <w:del w:id="200" w:author="Hout, Joanna in 't" w:date="2020-10-30T21:40:00Z">
            <w:rPr>
              <w:rFonts w:ascii="Cambria Math" w:hAnsi="Cambria Math"/>
            </w:rPr>
            <m:t>,</m:t>
          </w:del>
        </m:r>
        <m:sSub>
          <m:sSubPr>
            <m:ctrlPr>
              <w:del w:id="201" w:author="Hout, Joanna in 't" w:date="2020-10-30T21:40:00Z">
                <w:rPr>
                  <w:rFonts w:ascii="Cambria Math" w:hAnsi="Cambria Math"/>
                </w:rPr>
              </w:del>
            </m:ctrlPr>
          </m:sSubPr>
          <m:e>
            <m:r>
              <w:del w:id="202" w:author="Hout, Joanna in 't" w:date="2020-10-30T21:40:00Z">
                <w:rPr>
                  <w:rFonts w:ascii="Cambria Math" w:hAnsi="Cambria Math"/>
                </w:rPr>
                <m:t>t</m:t>
              </w:del>
            </m:r>
          </m:e>
          <m:sub>
            <m:r>
              <w:del w:id="203" w:author="Hout, Joanna in 't" w:date="2020-10-30T21:40:00Z">
                <w:rPr>
                  <w:rFonts w:ascii="Cambria Math" w:hAnsi="Cambria Math"/>
                </w:rPr>
                <m:t>2</m:t>
              </w:del>
            </m:r>
          </m:sub>
        </m:sSub>
        <m:r>
          <w:del w:id="204" w:author="Hout, Joanna in 't" w:date="2020-10-30T21:40:00Z">
            <w:rPr>
              <w:rFonts w:ascii="Cambria Math" w:hAnsi="Cambria Math"/>
            </w:rPr>
            <m:t>,...,</m:t>
          </w:del>
        </m:r>
        <m:sSub>
          <m:sSubPr>
            <m:ctrlPr>
              <w:del w:id="205" w:author="Hout, Joanna in 't" w:date="2020-10-30T21:40:00Z">
                <w:rPr>
                  <w:rFonts w:ascii="Cambria Math" w:hAnsi="Cambria Math"/>
                </w:rPr>
              </w:del>
            </m:ctrlPr>
          </m:sSubPr>
          <m:e>
            <m:r>
              <w:del w:id="206" w:author="Hout, Joanna in 't" w:date="2020-10-30T21:40:00Z">
                <w:rPr>
                  <w:rFonts w:ascii="Cambria Math" w:hAnsi="Cambria Math"/>
                </w:rPr>
                <m:t>t</m:t>
              </w:del>
            </m:r>
          </m:e>
          <m:sub>
            <m:r>
              <w:del w:id="207" w:author="Hout, Joanna in 't" w:date="2020-10-30T21:40:00Z">
                <w:rPr>
                  <w:rFonts w:ascii="Cambria Math" w:hAnsi="Cambria Math"/>
                </w:rPr>
                <m:t>κ</m:t>
              </w:del>
            </m:r>
          </m:sub>
        </m:sSub>
        <m:r>
          <w:del w:id="208" w:author="Hout, Joanna in 't" w:date="2020-10-30T21:40:00Z">
            <w:rPr>
              <w:rFonts w:ascii="Cambria Math" w:hAnsi="Cambria Math"/>
            </w:rPr>
            <m:t>)</m:t>
          </w:del>
        </m:r>
      </m:oMath>
      <w:del w:id="209" w:author="Hout, Joanna in 't" w:date="2020-10-30T21:40:00Z">
        <w:r w:rsidDel="003316B5">
          <w:delText xml:space="preserve"> a truncated power series basis is defined by the following basis functions:</w:delText>
        </w:r>
      </w:del>
    </w:p>
    <w:p w14:paraId="2BD3BC42" w14:textId="11D02256" w:rsidR="00D11832" w:rsidDel="003316B5" w:rsidRDefault="00AA5FD4" w:rsidP="00EA11C5">
      <w:pPr>
        <w:pStyle w:val="BodyText"/>
        <w:rPr>
          <w:del w:id="210" w:author="Hout, Joanna in 't" w:date="2020-10-30T21:40:00Z"/>
        </w:rPr>
      </w:pPr>
      <m:oMathPara>
        <m:oMathParaPr>
          <m:jc m:val="center"/>
        </m:oMathParaPr>
        <m:oMath>
          <m:sSub>
            <m:sSubPr>
              <m:ctrlPr>
                <w:del w:id="211" w:author="Hout, Joanna in 't" w:date="2020-10-30T21:40:00Z">
                  <w:rPr>
                    <w:rFonts w:ascii="Cambria Math" w:hAnsi="Cambria Math"/>
                  </w:rPr>
                </w:del>
              </m:ctrlPr>
            </m:sSubPr>
            <m:e>
              <m:r>
                <w:del w:id="212" w:author="Hout, Joanna in 't" w:date="2020-10-30T21:40:00Z">
                  <w:rPr>
                    <w:rFonts w:ascii="Cambria Math" w:hAnsi="Cambria Math"/>
                  </w:rPr>
                  <m:t>B</m:t>
                </w:del>
              </m:r>
            </m:e>
            <m:sub>
              <m:r>
                <w:del w:id="213" w:author="Hout, Joanna in 't" w:date="2020-10-30T21:40:00Z">
                  <w:rPr>
                    <w:rFonts w:ascii="Cambria Math" w:hAnsi="Cambria Math"/>
                  </w:rPr>
                  <m:t>0</m:t>
                </w:del>
              </m:r>
            </m:sub>
          </m:sSub>
          <m:r>
            <w:del w:id="214" w:author="Hout, Joanna in 't" w:date="2020-10-30T21:40:00Z">
              <w:rPr>
                <w:rFonts w:ascii="Cambria Math" w:hAnsi="Cambria Math"/>
              </w:rPr>
              <m:t>(X)=1,</m:t>
            </w:del>
          </m:r>
          <m:sSub>
            <m:sSubPr>
              <m:ctrlPr>
                <w:del w:id="215" w:author="Hout, Joanna in 't" w:date="2020-10-30T21:40:00Z">
                  <w:rPr>
                    <w:rFonts w:ascii="Cambria Math" w:hAnsi="Cambria Math"/>
                  </w:rPr>
                </w:del>
              </m:ctrlPr>
            </m:sSubPr>
            <m:e>
              <m:r>
                <w:del w:id="216" w:author="Hout, Joanna in 't" w:date="2020-10-30T21:40:00Z">
                  <w:rPr>
                    <w:rFonts w:ascii="Cambria Math" w:hAnsi="Cambria Math"/>
                  </w:rPr>
                  <m:t>B</m:t>
                </w:del>
              </m:r>
            </m:e>
            <m:sub>
              <m:r>
                <w:del w:id="217" w:author="Hout, Joanna in 't" w:date="2020-10-30T21:40:00Z">
                  <w:rPr>
                    <w:rFonts w:ascii="Cambria Math" w:hAnsi="Cambria Math"/>
                  </w:rPr>
                  <m:t>1</m:t>
                </w:del>
              </m:r>
            </m:sub>
          </m:sSub>
          <m:r>
            <w:del w:id="218" w:author="Hout, Joanna in 't" w:date="2020-10-30T21:40:00Z">
              <w:rPr>
                <w:rFonts w:ascii="Cambria Math" w:hAnsi="Cambria Math"/>
              </w:rPr>
              <m:t>(X)=X,</m:t>
            </w:del>
          </m:r>
          <m:sSub>
            <m:sSubPr>
              <m:ctrlPr>
                <w:del w:id="219" w:author="Hout, Joanna in 't" w:date="2020-10-30T21:40:00Z">
                  <w:rPr>
                    <w:rFonts w:ascii="Cambria Math" w:hAnsi="Cambria Math"/>
                  </w:rPr>
                </w:del>
              </m:ctrlPr>
            </m:sSubPr>
            <m:e>
              <m:r>
                <w:del w:id="220" w:author="Hout, Joanna in 't" w:date="2020-10-30T21:40:00Z">
                  <w:rPr>
                    <w:rFonts w:ascii="Cambria Math" w:hAnsi="Cambria Math"/>
                  </w:rPr>
                  <m:t>B</m:t>
                </w:del>
              </m:r>
            </m:e>
            <m:sub>
              <m:r>
                <w:del w:id="221" w:author="Hout, Joanna in 't" w:date="2020-10-30T21:40:00Z">
                  <w:rPr>
                    <w:rFonts w:ascii="Cambria Math" w:hAnsi="Cambria Math"/>
                  </w:rPr>
                  <m:t>2</m:t>
                </w:del>
              </m:r>
            </m:sub>
          </m:sSub>
          <m:r>
            <w:del w:id="222" w:author="Hout, Joanna in 't" w:date="2020-10-30T21:40:00Z">
              <w:rPr>
                <w:rFonts w:ascii="Cambria Math" w:hAnsi="Cambria Math"/>
              </w:rPr>
              <m:t>(X)=</m:t>
            </w:del>
          </m:r>
          <m:sSup>
            <m:sSupPr>
              <m:ctrlPr>
                <w:del w:id="223" w:author="Hout, Joanna in 't" w:date="2020-10-30T21:40:00Z">
                  <w:rPr>
                    <w:rFonts w:ascii="Cambria Math" w:hAnsi="Cambria Math"/>
                  </w:rPr>
                </w:del>
              </m:ctrlPr>
            </m:sSupPr>
            <m:e>
              <m:r>
                <w:del w:id="224" w:author="Hout, Joanna in 't" w:date="2020-10-30T21:40:00Z">
                  <w:rPr>
                    <w:rFonts w:ascii="Cambria Math" w:hAnsi="Cambria Math"/>
                  </w:rPr>
                  <m:t>X</m:t>
                </w:del>
              </m:r>
            </m:e>
            <m:sup>
              <m:r>
                <w:del w:id="225" w:author="Hout, Joanna in 't" w:date="2020-10-30T21:40:00Z">
                  <w:rPr>
                    <w:rFonts w:ascii="Cambria Math" w:hAnsi="Cambria Math"/>
                  </w:rPr>
                  <m:t>2</m:t>
                </w:del>
              </m:r>
            </m:sup>
          </m:sSup>
          <m:r>
            <w:del w:id="226" w:author="Hout, Joanna in 't" w:date="2020-10-30T21:40:00Z">
              <w:rPr>
                <w:rFonts w:ascii="Cambria Math" w:hAnsi="Cambria Math"/>
              </w:rPr>
              <m:t>,…,</m:t>
            </w:del>
          </m:r>
          <m:sSub>
            <m:sSubPr>
              <m:ctrlPr>
                <w:del w:id="227" w:author="Hout, Joanna in 't" w:date="2020-10-30T21:40:00Z">
                  <w:rPr>
                    <w:rFonts w:ascii="Cambria Math" w:hAnsi="Cambria Math"/>
                  </w:rPr>
                </w:del>
              </m:ctrlPr>
            </m:sSubPr>
            <m:e>
              <m:r>
                <w:del w:id="228" w:author="Hout, Joanna in 't" w:date="2020-10-30T21:40:00Z">
                  <w:rPr>
                    <w:rFonts w:ascii="Cambria Math" w:hAnsi="Cambria Math"/>
                  </w:rPr>
                  <m:t>B</m:t>
                </w:del>
              </m:r>
            </m:e>
            <m:sub>
              <m:r>
                <w:del w:id="229" w:author="Hout, Joanna in 't" w:date="2020-10-30T21:40:00Z">
                  <w:rPr>
                    <w:rFonts w:ascii="Cambria Math" w:hAnsi="Cambria Math"/>
                  </w:rPr>
                  <m:t>d</m:t>
                </w:del>
              </m:r>
            </m:sub>
          </m:sSub>
          <m:r>
            <w:del w:id="230" w:author="Hout, Joanna in 't" w:date="2020-10-30T21:40:00Z">
              <w:rPr>
                <w:rFonts w:ascii="Cambria Math" w:hAnsi="Cambria Math"/>
              </w:rPr>
              <m:t>(X)=</m:t>
            </w:del>
          </m:r>
          <m:sSup>
            <m:sSupPr>
              <m:ctrlPr>
                <w:del w:id="231" w:author="Hout, Joanna in 't" w:date="2020-10-30T21:40:00Z">
                  <w:rPr>
                    <w:rFonts w:ascii="Cambria Math" w:hAnsi="Cambria Math"/>
                  </w:rPr>
                </w:del>
              </m:ctrlPr>
            </m:sSupPr>
            <m:e>
              <m:r>
                <w:del w:id="232" w:author="Hout, Joanna in 't" w:date="2020-10-30T21:40:00Z">
                  <w:rPr>
                    <w:rFonts w:ascii="Cambria Math" w:hAnsi="Cambria Math"/>
                  </w:rPr>
                  <m:t>X</m:t>
                </w:del>
              </m:r>
            </m:e>
            <m:sup>
              <m:r>
                <w:del w:id="233" w:author="Hout, Joanna in 't" w:date="2020-10-30T21:40:00Z">
                  <w:rPr>
                    <w:rFonts w:ascii="Cambria Math" w:hAnsi="Cambria Math"/>
                  </w:rPr>
                  <m:t>d</m:t>
                </w:del>
              </m:r>
            </m:sup>
          </m:sSup>
          <m:r>
            <w:del w:id="234" w:author="Hout, Joanna in 't" w:date="2020-10-30T21:40:00Z">
              <w:rPr>
                <w:rFonts w:ascii="Cambria Math" w:hAnsi="Cambria Math"/>
              </w:rPr>
              <m:t>,</m:t>
            </w:del>
          </m:r>
        </m:oMath>
      </m:oMathPara>
    </w:p>
    <w:bookmarkStart w:id="235" w:name="eq:eqn11"/>
    <w:p w14:paraId="74EA082A" w14:textId="74E70657" w:rsidR="00D11832" w:rsidDel="003316B5" w:rsidRDefault="00AA5FD4">
      <w:pPr>
        <w:rPr>
          <w:del w:id="236" w:author="Hout, Joanna in 't" w:date="2020-10-30T21:40:00Z"/>
        </w:rPr>
      </w:pPr>
      <m:oMathPara>
        <m:oMathParaPr>
          <m:jc m:val="center"/>
        </m:oMathParaPr>
        <m:oMath>
          <m:sSub>
            <m:sSubPr>
              <m:ctrlPr>
                <w:del w:id="237" w:author="Hout, Joanna in 't" w:date="2020-10-30T21:40:00Z">
                  <w:rPr>
                    <w:rFonts w:ascii="Cambria Math" w:hAnsi="Cambria Math"/>
                  </w:rPr>
                </w:del>
              </m:ctrlPr>
            </m:sSubPr>
            <m:e>
              <m:r>
                <w:del w:id="238" w:author="Hout, Joanna in 't" w:date="2020-10-30T21:40:00Z">
                  <w:rPr>
                    <w:rFonts w:ascii="Cambria Math" w:hAnsi="Cambria Math"/>
                  </w:rPr>
                  <m:t>B</m:t>
                </w:del>
              </m:r>
            </m:e>
            <m:sub>
              <m:r>
                <w:del w:id="239" w:author="Hout, Joanna in 't" w:date="2020-10-30T21:40:00Z">
                  <w:rPr>
                    <w:rFonts w:ascii="Cambria Math" w:hAnsi="Cambria Math"/>
                  </w:rPr>
                  <m:t>d+1</m:t>
                </w:del>
              </m:r>
            </m:sub>
          </m:sSub>
          <m:r>
            <w:del w:id="240" w:author="Hout, Joanna in 't" w:date="2020-10-30T21:40:00Z">
              <w:rPr>
                <w:rFonts w:ascii="Cambria Math" w:hAnsi="Cambria Math"/>
              </w:rPr>
              <m:t>(X)=(X-</m:t>
            </w:del>
          </m:r>
          <m:sSub>
            <m:sSubPr>
              <m:ctrlPr>
                <w:del w:id="241" w:author="Hout, Joanna in 't" w:date="2020-10-30T21:40:00Z">
                  <w:rPr>
                    <w:rFonts w:ascii="Cambria Math" w:hAnsi="Cambria Math"/>
                  </w:rPr>
                </w:del>
              </m:ctrlPr>
            </m:sSubPr>
            <m:e>
              <m:r>
                <w:del w:id="242" w:author="Hout, Joanna in 't" w:date="2020-10-30T21:40:00Z">
                  <w:rPr>
                    <w:rFonts w:ascii="Cambria Math" w:hAnsi="Cambria Math"/>
                  </w:rPr>
                  <m:t>t</m:t>
                </w:del>
              </m:r>
            </m:e>
            <m:sub>
              <m:r>
                <w:del w:id="243" w:author="Hout, Joanna in 't" w:date="2020-10-30T21:40:00Z">
                  <w:rPr>
                    <w:rFonts w:ascii="Cambria Math" w:hAnsi="Cambria Math"/>
                  </w:rPr>
                  <m:t>1</m:t>
                </w:del>
              </m:r>
            </m:sub>
          </m:sSub>
          <m:sSubSup>
            <m:sSubSupPr>
              <m:ctrlPr>
                <w:del w:id="244" w:author="Hout, Joanna in 't" w:date="2020-10-30T21:40:00Z">
                  <w:rPr>
                    <w:rFonts w:ascii="Cambria Math" w:hAnsi="Cambria Math"/>
                  </w:rPr>
                </w:del>
              </m:ctrlPr>
            </m:sSubSupPr>
            <m:e>
              <m:r>
                <w:del w:id="245" w:author="Hout, Joanna in 't" w:date="2020-10-30T21:40:00Z">
                  <w:rPr>
                    <w:rFonts w:ascii="Cambria Math" w:hAnsi="Cambria Math"/>
                  </w:rPr>
                  <m:t>)</m:t>
                </w:del>
              </m:r>
            </m:e>
            <m:sub>
              <m:r>
                <w:del w:id="246" w:author="Hout, Joanna in 't" w:date="2020-10-30T21:40:00Z">
                  <w:rPr>
                    <w:rFonts w:ascii="Cambria Math" w:hAnsi="Cambria Math"/>
                  </w:rPr>
                  <m:t>+</m:t>
                </w:del>
              </m:r>
            </m:sub>
            <m:sup>
              <m:r>
                <w:del w:id="247" w:author="Hout, Joanna in 't" w:date="2020-10-30T21:40:00Z">
                  <w:rPr>
                    <w:rFonts w:ascii="Cambria Math" w:hAnsi="Cambria Math"/>
                  </w:rPr>
                  <m:t>d</m:t>
                </w:del>
              </m:r>
            </m:sup>
          </m:sSubSup>
          <m:r>
            <w:del w:id="248" w:author="Hout, Joanna in 't" w:date="2020-10-30T21:40:00Z">
              <w:rPr>
                <w:rFonts w:ascii="Cambria Math" w:hAnsi="Cambria Math"/>
              </w:rPr>
              <m:t>,</m:t>
            </w:del>
          </m:r>
          <m:sSub>
            <m:sSubPr>
              <m:ctrlPr>
                <w:del w:id="249" w:author="Hout, Joanna in 't" w:date="2020-10-30T21:40:00Z">
                  <w:rPr>
                    <w:rFonts w:ascii="Cambria Math" w:hAnsi="Cambria Math"/>
                  </w:rPr>
                </w:del>
              </m:ctrlPr>
            </m:sSubPr>
            <m:e>
              <m:r>
                <w:del w:id="250" w:author="Hout, Joanna in 't" w:date="2020-10-30T21:40:00Z">
                  <w:rPr>
                    <w:rFonts w:ascii="Cambria Math" w:hAnsi="Cambria Math"/>
                  </w:rPr>
                  <m:t xml:space="preserve">  B</m:t>
                </w:del>
              </m:r>
            </m:e>
            <m:sub>
              <m:r>
                <w:del w:id="251" w:author="Hout, Joanna in 't" w:date="2020-10-30T21:40:00Z">
                  <w:rPr>
                    <w:rFonts w:ascii="Cambria Math" w:hAnsi="Cambria Math"/>
                  </w:rPr>
                  <m:t>d+2</m:t>
                </w:del>
              </m:r>
            </m:sub>
          </m:sSub>
          <m:r>
            <w:del w:id="252" w:author="Hout, Joanna in 't" w:date="2020-10-30T21:40:00Z">
              <w:rPr>
                <w:rFonts w:ascii="Cambria Math" w:hAnsi="Cambria Math"/>
              </w:rPr>
              <m:t>(X)=(X–</m:t>
            </w:del>
          </m:r>
          <m:sSub>
            <m:sSubPr>
              <m:ctrlPr>
                <w:del w:id="253" w:author="Hout, Joanna in 't" w:date="2020-10-30T21:40:00Z">
                  <w:rPr>
                    <w:rFonts w:ascii="Cambria Math" w:hAnsi="Cambria Math"/>
                  </w:rPr>
                </w:del>
              </m:ctrlPr>
            </m:sSubPr>
            <m:e>
              <m:r>
                <w:del w:id="254" w:author="Hout, Joanna in 't" w:date="2020-10-30T21:40:00Z">
                  <w:rPr>
                    <w:rFonts w:ascii="Cambria Math" w:hAnsi="Cambria Math"/>
                  </w:rPr>
                  <m:t>t</m:t>
                </w:del>
              </m:r>
            </m:e>
            <m:sub>
              <m:r>
                <w:del w:id="255" w:author="Hout, Joanna in 't" w:date="2020-10-30T21:40:00Z">
                  <w:rPr>
                    <w:rFonts w:ascii="Cambria Math" w:hAnsi="Cambria Math"/>
                  </w:rPr>
                  <m:t>2</m:t>
                </w:del>
              </m:r>
            </m:sub>
          </m:sSub>
          <m:sSubSup>
            <m:sSubSupPr>
              <m:ctrlPr>
                <w:del w:id="256" w:author="Hout, Joanna in 't" w:date="2020-10-30T21:40:00Z">
                  <w:rPr>
                    <w:rFonts w:ascii="Cambria Math" w:hAnsi="Cambria Math"/>
                  </w:rPr>
                </w:del>
              </m:ctrlPr>
            </m:sSubSupPr>
            <m:e>
              <m:r>
                <w:del w:id="257" w:author="Hout, Joanna in 't" w:date="2020-10-30T21:40:00Z">
                  <w:rPr>
                    <w:rFonts w:ascii="Cambria Math" w:hAnsi="Cambria Math"/>
                  </w:rPr>
                  <m:t>)</m:t>
                </w:del>
              </m:r>
            </m:e>
            <m:sub>
              <m:r>
                <w:del w:id="258" w:author="Hout, Joanna in 't" w:date="2020-10-30T21:40:00Z">
                  <w:rPr>
                    <w:rFonts w:ascii="Cambria Math" w:hAnsi="Cambria Math"/>
                  </w:rPr>
                  <m:t>+</m:t>
                </w:del>
              </m:r>
            </m:sub>
            <m:sup>
              <m:r>
                <w:del w:id="259" w:author="Hout, Joanna in 't" w:date="2020-10-30T21:40:00Z">
                  <w:rPr>
                    <w:rFonts w:ascii="Cambria Math" w:hAnsi="Cambria Math"/>
                  </w:rPr>
                  <m:t>d</m:t>
                </w:del>
              </m:r>
            </m:sup>
          </m:sSubSup>
          <m:r>
            <w:del w:id="260" w:author="Hout, Joanna in 't" w:date="2020-10-30T21:40:00Z">
              <w:rPr>
                <w:rFonts w:ascii="Cambria Math" w:hAnsi="Cambria Math"/>
              </w:rPr>
              <m:t>,…,</m:t>
            </w:del>
          </m:r>
          <m:sSub>
            <m:sSubPr>
              <m:ctrlPr>
                <w:del w:id="261" w:author="Hout, Joanna in 't" w:date="2020-10-30T21:40:00Z">
                  <w:rPr>
                    <w:rFonts w:ascii="Cambria Math" w:hAnsi="Cambria Math"/>
                  </w:rPr>
                </w:del>
              </m:ctrlPr>
            </m:sSubPr>
            <m:e>
              <m:r>
                <w:del w:id="262" w:author="Hout, Joanna in 't" w:date="2020-10-30T21:40:00Z">
                  <w:rPr>
                    <w:rFonts w:ascii="Cambria Math" w:hAnsi="Cambria Math"/>
                  </w:rPr>
                  <m:t>B</m:t>
                </w:del>
              </m:r>
            </m:e>
            <m:sub>
              <m:r>
                <w:del w:id="263" w:author="Hout, Joanna in 't" w:date="2020-10-30T21:40:00Z">
                  <w:rPr>
                    <w:rFonts w:ascii="Cambria Math" w:hAnsi="Cambria Math"/>
                  </w:rPr>
                  <m:t>d+κ</m:t>
                </w:del>
              </m:r>
            </m:sub>
          </m:sSub>
          <m:r>
            <w:del w:id="264" w:author="Hout, Joanna in 't" w:date="2020-10-30T21:40:00Z">
              <w:rPr>
                <w:rFonts w:ascii="Cambria Math" w:hAnsi="Cambria Math"/>
              </w:rPr>
              <m:t>(X)=(X–</m:t>
            </w:del>
          </m:r>
          <m:sSub>
            <m:sSubPr>
              <m:ctrlPr>
                <w:del w:id="265" w:author="Hout, Joanna in 't" w:date="2020-10-30T21:40:00Z">
                  <w:rPr>
                    <w:rFonts w:ascii="Cambria Math" w:hAnsi="Cambria Math"/>
                  </w:rPr>
                </w:del>
              </m:ctrlPr>
            </m:sSubPr>
            <m:e>
              <m:r>
                <w:del w:id="266" w:author="Hout, Joanna in 't" w:date="2020-10-30T21:40:00Z">
                  <w:rPr>
                    <w:rFonts w:ascii="Cambria Math" w:hAnsi="Cambria Math"/>
                  </w:rPr>
                  <m:t>t</m:t>
                </w:del>
              </m:r>
            </m:e>
            <m:sub>
              <m:r>
                <w:del w:id="267" w:author="Hout, Joanna in 't" w:date="2020-10-30T21:40:00Z">
                  <w:rPr>
                    <w:rFonts w:ascii="Cambria Math" w:hAnsi="Cambria Math"/>
                  </w:rPr>
                  <m:t>κ</m:t>
                </w:del>
              </m:r>
            </m:sub>
          </m:sSub>
          <m:sSubSup>
            <m:sSubSupPr>
              <m:ctrlPr>
                <w:del w:id="268" w:author="Hout, Joanna in 't" w:date="2020-10-30T21:40:00Z">
                  <w:rPr>
                    <w:rFonts w:ascii="Cambria Math" w:hAnsi="Cambria Math"/>
                  </w:rPr>
                </w:del>
              </m:ctrlPr>
            </m:sSubSupPr>
            <m:e>
              <m:r>
                <w:del w:id="269" w:author="Hout, Joanna in 't" w:date="2020-10-30T21:40:00Z">
                  <w:rPr>
                    <w:rFonts w:ascii="Cambria Math" w:hAnsi="Cambria Math"/>
                  </w:rPr>
                  <m:t>)</m:t>
                </w:del>
              </m:r>
            </m:e>
            <m:sub>
              <m:r>
                <w:del w:id="270" w:author="Hout, Joanna in 't" w:date="2020-10-30T21:40:00Z">
                  <w:rPr>
                    <w:rFonts w:ascii="Cambria Math" w:hAnsi="Cambria Math"/>
                  </w:rPr>
                  <m:t>+</m:t>
                </w:del>
              </m:r>
            </m:sub>
            <m:sup>
              <m:r>
                <w:del w:id="271" w:author="Hout, Joanna in 't" w:date="2020-10-30T21:40:00Z">
                  <w:rPr>
                    <w:rFonts w:ascii="Cambria Math" w:hAnsi="Cambria Math"/>
                  </w:rPr>
                  <m:t>d</m:t>
                </w:del>
              </m:r>
            </m:sup>
          </m:sSubSup>
          <m:r>
            <w:del w:id="272" w:author="Hout, Joanna in 't" w:date="2020-10-30T21:40:00Z">
              <w:rPr>
                <w:rFonts w:ascii="Cambria Math" w:hAnsi="Cambria Math"/>
              </w:rPr>
              <m:t>                                                         (3)</m:t>
            </w:del>
          </m:r>
        </m:oMath>
      </m:oMathPara>
      <w:bookmarkEnd w:id="235"/>
    </w:p>
    <w:p w14:paraId="51482B71" w14:textId="40E6FBA0" w:rsidR="00D11832" w:rsidDel="003316B5" w:rsidRDefault="00D11832">
      <w:pPr>
        <w:rPr>
          <w:del w:id="273" w:author="Hout, Joanna in 't" w:date="2020-10-30T21:40:00Z"/>
        </w:rPr>
      </w:pPr>
      <w:del w:id="274" w:author="Hout, Joanna in 't" w:date="2020-10-30T21:40:00Z">
        <w:r w:rsidDel="003316B5">
          <w:delText>and the statistical model for the association between X and Y is:</w:delText>
        </w:r>
      </w:del>
    </w:p>
    <w:p w14:paraId="111ED039" w14:textId="1F634CC4" w:rsidR="00D11832" w:rsidRPr="00B57E24" w:rsidDel="003316B5" w:rsidRDefault="00D11832" w:rsidP="00EA11C5">
      <w:pPr>
        <w:pStyle w:val="BodyText"/>
        <w:rPr>
          <w:del w:id="275" w:author="Hout, Joanna in 't" w:date="2020-10-30T21:40:00Z"/>
          <w:i/>
        </w:rPr>
      </w:pPr>
      <m:oMathPara>
        <m:oMathParaPr>
          <m:jc m:val="center"/>
        </m:oMathParaPr>
        <m:oMath>
          <m:r>
            <w:del w:id="276" w:author="Hout, Joanna in 't" w:date="2020-10-30T21:40:00Z">
              <w:rPr>
                <w:rFonts w:ascii="Cambria Math" w:hAnsi="Cambria Math"/>
                <w:lang w:val="el-GR"/>
              </w:rPr>
              <m:t>g</m:t>
            </w:del>
          </m:r>
          <m:d>
            <m:dPr>
              <m:ctrlPr>
                <w:del w:id="277" w:author="Hout, Joanna in 't" w:date="2020-10-30T21:40:00Z">
                  <w:rPr>
                    <w:rFonts w:ascii="Cambria Math" w:hAnsi="Cambria Math"/>
                    <w:i/>
                    <w:lang w:val="el-GR"/>
                  </w:rPr>
                </w:del>
              </m:ctrlPr>
            </m:dPr>
            <m:e>
              <m:r>
                <w:del w:id="278" w:author="Hout, Joanna in 't" w:date="2020-10-30T21:40:00Z">
                  <w:rPr>
                    <w:rFonts w:ascii="Cambria Math" w:hAnsi="Cambria Math"/>
                    <w:lang w:val="el-GR"/>
                  </w:rPr>
                  <m:t>μ</m:t>
                </w:del>
              </m:r>
            </m:e>
          </m:d>
          <m:r>
            <w:del w:id="279" w:author="Hout, Joanna in 't" w:date="2020-10-30T21:40:00Z">
              <w:rPr>
                <w:rFonts w:ascii="Cambria Math" w:hAnsi="Cambria Math"/>
              </w:rPr>
              <m:t xml:space="preserve">= </m:t>
            </w:del>
          </m:r>
          <m:limLow>
            <m:limLowPr>
              <m:ctrlPr>
                <w:del w:id="280" w:author="Hout, Joanna in 't" w:date="2020-10-30T21:40:00Z">
                  <w:rPr>
                    <w:rFonts w:ascii="Cambria Math" w:hAnsi="Cambria Math"/>
                    <w:i/>
                    <w:lang w:val="el-GR"/>
                  </w:rPr>
                </w:del>
              </m:ctrlPr>
            </m:limLowPr>
            <m:e>
              <m:groupChr>
                <m:groupChrPr>
                  <m:ctrlPr>
                    <w:del w:id="281" w:author="Hout, Joanna in 't" w:date="2020-10-30T21:40:00Z">
                      <w:rPr>
                        <w:rFonts w:ascii="Cambria Math" w:hAnsi="Cambria Math"/>
                        <w:i/>
                        <w:lang w:val="el-GR"/>
                      </w:rPr>
                    </w:del>
                  </m:ctrlPr>
                </m:groupChrPr>
                <m:e>
                  <m:d>
                    <m:dPr>
                      <m:begChr m:val="["/>
                      <m:endChr m:val="]"/>
                      <m:ctrlPr>
                        <w:del w:id="282" w:author="Hout, Joanna in 't" w:date="2020-10-30T21:40:00Z">
                          <w:rPr>
                            <w:rFonts w:ascii="Cambria Math" w:hAnsi="Cambria Math"/>
                            <w:i/>
                          </w:rPr>
                        </w:del>
                      </m:ctrlPr>
                    </m:dPr>
                    <m:e>
                      <m:sSub>
                        <m:sSubPr>
                          <m:ctrlPr>
                            <w:del w:id="283" w:author="Hout, Joanna in 't" w:date="2020-10-30T21:40:00Z">
                              <w:rPr>
                                <w:rFonts w:ascii="Cambria Math" w:hAnsi="Cambria Math"/>
                              </w:rPr>
                            </w:del>
                          </m:ctrlPr>
                        </m:sSubPr>
                        <m:e>
                          <m:r>
                            <w:del w:id="284" w:author="Hout, Joanna in 't" w:date="2020-10-30T21:40:00Z">
                              <w:rPr>
                                <w:rFonts w:ascii="Cambria Math" w:hAnsi="Cambria Math"/>
                              </w:rPr>
                              <m:t>β</m:t>
                            </w:del>
                          </m:r>
                        </m:e>
                        <m:sub>
                          <m:r>
                            <w:del w:id="285" w:author="Hout, Joanna in 't" w:date="2020-10-30T21:40:00Z">
                              <w:rPr>
                                <w:rFonts w:ascii="Cambria Math" w:hAnsi="Cambria Math"/>
                              </w:rPr>
                              <m:t>0</m:t>
                            </w:del>
                          </m:r>
                        </m:sub>
                      </m:sSub>
                      <m:r>
                        <w:del w:id="286" w:author="Hout, Joanna in 't" w:date="2020-10-30T21:40:00Z">
                          <w:rPr>
                            <w:rFonts w:ascii="Cambria Math" w:hAnsi="Cambria Math"/>
                          </w:rPr>
                          <m:t>+</m:t>
                        </w:del>
                      </m:r>
                      <m:sSub>
                        <m:sSubPr>
                          <m:ctrlPr>
                            <w:del w:id="287" w:author="Hout, Joanna in 't" w:date="2020-10-30T21:40:00Z">
                              <w:rPr>
                                <w:rFonts w:ascii="Cambria Math" w:hAnsi="Cambria Math"/>
                              </w:rPr>
                            </w:del>
                          </m:ctrlPr>
                        </m:sSubPr>
                        <m:e>
                          <m:r>
                            <w:del w:id="288" w:author="Hout, Joanna in 't" w:date="2020-10-30T21:40:00Z">
                              <w:rPr>
                                <w:rFonts w:ascii="Cambria Math" w:hAnsi="Cambria Math"/>
                              </w:rPr>
                              <m:t>β</m:t>
                            </w:del>
                          </m:r>
                        </m:e>
                        <m:sub>
                          <m:r>
                            <w:del w:id="289" w:author="Hout, Joanna in 't" w:date="2020-10-30T21:40:00Z">
                              <w:rPr>
                                <w:rFonts w:ascii="Cambria Math" w:hAnsi="Cambria Math"/>
                              </w:rPr>
                              <m:t>1</m:t>
                            </w:del>
                          </m:r>
                        </m:sub>
                      </m:sSub>
                      <m:r>
                        <w:del w:id="290" w:author="Hout, Joanna in 't" w:date="2020-10-30T21:40:00Z">
                          <w:rPr>
                            <w:rFonts w:ascii="Cambria Math" w:hAnsi="Cambria Math"/>
                          </w:rPr>
                          <m:t>X+</m:t>
                        </w:del>
                      </m:r>
                      <m:sSub>
                        <m:sSubPr>
                          <m:ctrlPr>
                            <w:del w:id="291" w:author="Hout, Joanna in 't" w:date="2020-10-30T21:40:00Z">
                              <w:rPr>
                                <w:rFonts w:ascii="Cambria Math" w:hAnsi="Cambria Math"/>
                              </w:rPr>
                            </w:del>
                          </m:ctrlPr>
                        </m:sSubPr>
                        <m:e>
                          <m:r>
                            <w:del w:id="292" w:author="Hout, Joanna in 't" w:date="2020-10-30T21:40:00Z">
                              <w:rPr>
                                <w:rFonts w:ascii="Cambria Math" w:hAnsi="Cambria Math"/>
                              </w:rPr>
                              <m:t>β</m:t>
                            </w:del>
                          </m:r>
                        </m:e>
                        <m:sub>
                          <m:r>
                            <w:del w:id="293" w:author="Hout, Joanna in 't" w:date="2020-10-30T21:40:00Z">
                              <w:rPr>
                                <w:rFonts w:ascii="Cambria Math" w:hAnsi="Cambria Math"/>
                              </w:rPr>
                              <m:t>2</m:t>
                            </w:del>
                          </m:r>
                        </m:sub>
                      </m:sSub>
                      <m:sSup>
                        <m:sSupPr>
                          <m:ctrlPr>
                            <w:del w:id="294" w:author="Hout, Joanna in 't" w:date="2020-10-30T21:40:00Z">
                              <w:rPr>
                                <w:rFonts w:ascii="Cambria Math" w:hAnsi="Cambria Math"/>
                              </w:rPr>
                            </w:del>
                          </m:ctrlPr>
                        </m:sSupPr>
                        <m:e>
                          <m:r>
                            <w:del w:id="295" w:author="Hout, Joanna in 't" w:date="2020-10-30T21:40:00Z">
                              <w:rPr>
                                <w:rFonts w:ascii="Cambria Math" w:hAnsi="Cambria Math"/>
                              </w:rPr>
                              <m:t>X</m:t>
                            </w:del>
                          </m:r>
                        </m:e>
                        <m:sup>
                          <m:r>
                            <w:del w:id="296" w:author="Hout, Joanna in 't" w:date="2020-10-30T21:40:00Z">
                              <w:rPr>
                                <w:rFonts w:ascii="Cambria Math" w:hAnsi="Cambria Math"/>
                              </w:rPr>
                              <m:t>2</m:t>
                            </w:del>
                          </m:r>
                        </m:sup>
                      </m:sSup>
                      <m:r>
                        <w:del w:id="297" w:author="Hout, Joanna in 't" w:date="2020-10-30T21:40:00Z">
                          <w:rPr>
                            <w:rFonts w:ascii="Cambria Math" w:hAnsi="Cambria Math"/>
                          </w:rPr>
                          <m:t>+…+</m:t>
                        </w:del>
                      </m:r>
                      <m:sSub>
                        <m:sSubPr>
                          <m:ctrlPr>
                            <w:del w:id="298" w:author="Hout, Joanna in 't" w:date="2020-10-30T21:40:00Z">
                              <w:rPr>
                                <w:rFonts w:ascii="Cambria Math" w:hAnsi="Cambria Math"/>
                              </w:rPr>
                            </w:del>
                          </m:ctrlPr>
                        </m:sSubPr>
                        <m:e>
                          <m:r>
                            <w:del w:id="299" w:author="Hout, Joanna in 't" w:date="2020-10-30T21:40:00Z">
                              <w:rPr>
                                <w:rFonts w:ascii="Cambria Math" w:hAnsi="Cambria Math"/>
                              </w:rPr>
                              <m:t>β</m:t>
                            </w:del>
                          </m:r>
                        </m:e>
                        <m:sub>
                          <m:r>
                            <w:del w:id="300" w:author="Hout, Joanna in 't" w:date="2020-10-30T21:40:00Z">
                              <w:rPr>
                                <w:rFonts w:ascii="Cambria Math" w:hAnsi="Cambria Math"/>
                              </w:rPr>
                              <m:t>d</m:t>
                            </w:del>
                          </m:r>
                        </m:sub>
                      </m:sSub>
                      <m:sSup>
                        <m:sSupPr>
                          <m:ctrlPr>
                            <w:del w:id="301" w:author="Hout, Joanna in 't" w:date="2020-10-30T21:40:00Z">
                              <w:rPr>
                                <w:rFonts w:ascii="Cambria Math" w:hAnsi="Cambria Math"/>
                              </w:rPr>
                            </w:del>
                          </m:ctrlPr>
                        </m:sSupPr>
                        <m:e>
                          <m:r>
                            <w:del w:id="302" w:author="Hout, Joanna in 't" w:date="2020-10-30T21:40:00Z">
                              <w:rPr>
                                <w:rFonts w:ascii="Cambria Math" w:hAnsi="Cambria Math"/>
                              </w:rPr>
                              <m:t>X</m:t>
                            </w:del>
                          </m:r>
                        </m:e>
                        <m:sup>
                          <m:r>
                            <w:del w:id="303" w:author="Hout, Joanna in 't" w:date="2020-10-30T21:40:00Z">
                              <w:rPr>
                                <w:rFonts w:ascii="Cambria Math" w:hAnsi="Cambria Math"/>
                              </w:rPr>
                              <m:t>d</m:t>
                            </w:del>
                          </m:r>
                        </m:sup>
                      </m:sSup>
                    </m:e>
                  </m:d>
                </m:e>
              </m:groupChr>
            </m:e>
            <m:lim>
              <m:r>
                <w:del w:id="304" w:author="Hout, Joanna in 't" w:date="2020-10-30T21:40:00Z">
                  <w:rPr>
                    <w:rFonts w:ascii="Cambria Math" w:hAnsi="Cambria Math"/>
                    <w:lang w:val="el-GR"/>
                  </w:rPr>
                  <m:t>basic</m:t>
                </w:del>
              </m:r>
              <m:r>
                <w:del w:id="305" w:author="Hout, Joanna in 't" w:date="2020-10-30T21:40:00Z">
                  <w:rPr>
                    <w:rFonts w:ascii="Cambria Math" w:hAnsi="Cambria Math"/>
                  </w:rPr>
                  <m:t xml:space="preserve"> </m:t>
                </w:del>
              </m:r>
              <m:r>
                <w:del w:id="306" w:author="Hout, Joanna in 't" w:date="2020-10-30T21:40:00Z">
                  <w:rPr>
                    <w:rFonts w:ascii="Cambria Math" w:hAnsi="Cambria Math"/>
                    <w:lang w:val="el-GR"/>
                  </w:rPr>
                  <m:t>polynomial</m:t>
                </w:del>
              </m:r>
            </m:lim>
          </m:limLow>
          <m:r>
            <w:del w:id="307" w:author="Hout, Joanna in 't" w:date="2020-10-30T21:40:00Z">
              <w:rPr>
                <w:rFonts w:ascii="Cambria Math" w:hAnsi="Cambria Math"/>
              </w:rPr>
              <m:t>+</m:t>
            </w:del>
          </m:r>
          <m:limLow>
            <m:limLowPr>
              <m:ctrlPr>
                <w:del w:id="308" w:author="Hout, Joanna in 't" w:date="2020-10-30T21:40:00Z">
                  <w:rPr>
                    <w:rFonts w:ascii="Cambria Math" w:hAnsi="Cambria Math"/>
                    <w:i/>
                    <w:lang w:val="el-GR"/>
                  </w:rPr>
                </w:del>
              </m:ctrlPr>
            </m:limLowPr>
            <m:e>
              <m:groupChr>
                <m:groupChrPr>
                  <m:ctrlPr>
                    <w:del w:id="309" w:author="Hout, Joanna in 't" w:date="2020-10-30T21:40:00Z">
                      <w:rPr>
                        <w:rFonts w:ascii="Cambria Math" w:hAnsi="Cambria Math"/>
                        <w:i/>
                        <w:lang w:val="el-GR"/>
                      </w:rPr>
                    </w:del>
                  </m:ctrlPr>
                </m:groupChrPr>
                <m:e>
                  <m:r>
                    <w:del w:id="310" w:author="Hout, Joanna in 't" w:date="2020-10-30T21:40:00Z">
                      <w:rPr>
                        <w:rFonts w:ascii="Cambria Math" w:hAnsi="Cambria Math"/>
                      </w:rPr>
                      <m:t>[</m:t>
                    </w:del>
                  </m:r>
                  <m:sSub>
                    <m:sSubPr>
                      <m:ctrlPr>
                        <w:del w:id="311" w:author="Hout, Joanna in 't" w:date="2020-10-30T21:40:00Z">
                          <w:rPr>
                            <w:rFonts w:ascii="Cambria Math" w:hAnsi="Cambria Math"/>
                          </w:rPr>
                        </w:del>
                      </m:ctrlPr>
                    </m:sSubPr>
                    <m:e>
                      <m:r>
                        <w:del w:id="312" w:author="Hout, Joanna in 't" w:date="2020-10-30T21:40:00Z">
                          <w:rPr>
                            <w:rFonts w:ascii="Cambria Math" w:hAnsi="Cambria Math"/>
                          </w:rPr>
                          <m:t>β</m:t>
                        </w:del>
                      </m:r>
                    </m:e>
                    <m:sub>
                      <m:r>
                        <w:del w:id="313" w:author="Hout, Joanna in 't" w:date="2020-10-30T21:40:00Z">
                          <w:rPr>
                            <w:rFonts w:ascii="Cambria Math" w:hAnsi="Cambria Math"/>
                          </w:rPr>
                          <m:t>d+1</m:t>
                        </w:del>
                      </m:r>
                    </m:sub>
                  </m:sSub>
                  <m:r>
                    <w:del w:id="314" w:author="Hout, Joanna in 't" w:date="2020-10-30T21:40:00Z">
                      <w:rPr>
                        <w:rFonts w:ascii="Cambria Math" w:hAnsi="Cambria Math"/>
                      </w:rPr>
                      <m:t>(X–</m:t>
                    </w:del>
                  </m:r>
                  <m:sSub>
                    <m:sSubPr>
                      <m:ctrlPr>
                        <w:del w:id="315" w:author="Hout, Joanna in 't" w:date="2020-10-30T21:40:00Z">
                          <w:rPr>
                            <w:rFonts w:ascii="Cambria Math" w:hAnsi="Cambria Math"/>
                          </w:rPr>
                        </w:del>
                      </m:ctrlPr>
                    </m:sSubPr>
                    <m:e>
                      <m:r>
                        <w:del w:id="316" w:author="Hout, Joanna in 't" w:date="2020-10-30T21:40:00Z">
                          <w:rPr>
                            <w:rFonts w:ascii="Cambria Math" w:hAnsi="Cambria Math"/>
                          </w:rPr>
                          <m:t>t</m:t>
                        </w:del>
                      </m:r>
                    </m:e>
                    <m:sub>
                      <m:r>
                        <w:del w:id="317" w:author="Hout, Joanna in 't" w:date="2020-10-30T21:40:00Z">
                          <w:rPr>
                            <w:rFonts w:ascii="Cambria Math" w:hAnsi="Cambria Math"/>
                          </w:rPr>
                          <m:t>1</m:t>
                        </w:del>
                      </m:r>
                    </m:sub>
                  </m:sSub>
                  <m:sSubSup>
                    <m:sSubSupPr>
                      <m:ctrlPr>
                        <w:del w:id="318" w:author="Hout, Joanna in 't" w:date="2020-10-30T21:40:00Z">
                          <w:rPr>
                            <w:rFonts w:ascii="Cambria Math" w:hAnsi="Cambria Math"/>
                          </w:rPr>
                        </w:del>
                      </m:ctrlPr>
                    </m:sSubSupPr>
                    <m:e>
                      <m:r>
                        <w:del w:id="319" w:author="Hout, Joanna in 't" w:date="2020-10-30T21:40:00Z">
                          <w:rPr>
                            <w:rFonts w:ascii="Cambria Math" w:hAnsi="Cambria Math"/>
                          </w:rPr>
                          <m:t>)</m:t>
                        </w:del>
                      </m:r>
                    </m:e>
                    <m:sub>
                      <m:r>
                        <w:del w:id="320" w:author="Hout, Joanna in 't" w:date="2020-10-30T21:40:00Z">
                          <w:rPr>
                            <w:rFonts w:ascii="Cambria Math" w:hAnsi="Cambria Math"/>
                          </w:rPr>
                          <m:t>+</m:t>
                        </w:del>
                      </m:r>
                    </m:sub>
                    <m:sup>
                      <m:r>
                        <w:del w:id="321" w:author="Hout, Joanna in 't" w:date="2020-10-30T21:40:00Z">
                          <w:rPr>
                            <w:rFonts w:ascii="Cambria Math" w:hAnsi="Cambria Math"/>
                          </w:rPr>
                          <m:t>d</m:t>
                        </w:del>
                      </m:r>
                    </m:sup>
                  </m:sSubSup>
                  <m:r>
                    <w:del w:id="322" w:author="Hout, Joanna in 't" w:date="2020-10-30T21:40:00Z">
                      <w:rPr>
                        <w:rFonts w:ascii="Cambria Math" w:hAnsi="Cambria Math"/>
                      </w:rPr>
                      <m:t>+</m:t>
                    </w:del>
                  </m:r>
                  <m:sSub>
                    <m:sSubPr>
                      <m:ctrlPr>
                        <w:del w:id="323" w:author="Hout, Joanna in 't" w:date="2020-10-30T21:40:00Z">
                          <w:rPr>
                            <w:rFonts w:ascii="Cambria Math" w:hAnsi="Cambria Math"/>
                          </w:rPr>
                        </w:del>
                      </m:ctrlPr>
                    </m:sSubPr>
                    <m:e>
                      <m:r>
                        <w:del w:id="324" w:author="Hout, Joanna in 't" w:date="2020-10-30T21:40:00Z">
                          <w:rPr>
                            <w:rFonts w:ascii="Cambria Math" w:hAnsi="Cambria Math"/>
                          </w:rPr>
                          <m:t>β</m:t>
                        </w:del>
                      </m:r>
                    </m:e>
                    <m:sub>
                      <m:r>
                        <w:del w:id="325" w:author="Hout, Joanna in 't" w:date="2020-10-30T21:40:00Z">
                          <w:rPr>
                            <w:rFonts w:ascii="Cambria Math" w:hAnsi="Cambria Math"/>
                          </w:rPr>
                          <m:t>d+2</m:t>
                        </w:del>
                      </m:r>
                    </m:sub>
                  </m:sSub>
                  <m:r>
                    <w:del w:id="326" w:author="Hout, Joanna in 't" w:date="2020-10-30T21:40:00Z">
                      <w:rPr>
                        <w:rFonts w:ascii="Cambria Math" w:hAnsi="Cambria Math"/>
                      </w:rPr>
                      <m:t>(X–</m:t>
                    </w:del>
                  </m:r>
                  <m:sSub>
                    <m:sSubPr>
                      <m:ctrlPr>
                        <w:del w:id="327" w:author="Hout, Joanna in 't" w:date="2020-10-30T21:40:00Z">
                          <w:rPr>
                            <w:rFonts w:ascii="Cambria Math" w:hAnsi="Cambria Math"/>
                          </w:rPr>
                        </w:del>
                      </m:ctrlPr>
                    </m:sSubPr>
                    <m:e>
                      <m:r>
                        <w:del w:id="328" w:author="Hout, Joanna in 't" w:date="2020-10-30T21:40:00Z">
                          <w:rPr>
                            <w:rFonts w:ascii="Cambria Math" w:hAnsi="Cambria Math"/>
                          </w:rPr>
                          <m:t>t</m:t>
                        </w:del>
                      </m:r>
                    </m:e>
                    <m:sub>
                      <m:r>
                        <w:del w:id="329" w:author="Hout, Joanna in 't" w:date="2020-10-30T21:40:00Z">
                          <w:rPr>
                            <w:rFonts w:ascii="Cambria Math" w:hAnsi="Cambria Math"/>
                          </w:rPr>
                          <m:t>2</m:t>
                        </w:del>
                      </m:r>
                    </m:sub>
                  </m:sSub>
                  <m:sSubSup>
                    <m:sSubSupPr>
                      <m:ctrlPr>
                        <w:del w:id="330" w:author="Hout, Joanna in 't" w:date="2020-10-30T21:40:00Z">
                          <w:rPr>
                            <w:rFonts w:ascii="Cambria Math" w:hAnsi="Cambria Math"/>
                          </w:rPr>
                        </w:del>
                      </m:ctrlPr>
                    </m:sSubSupPr>
                    <m:e>
                      <m:r>
                        <w:del w:id="331" w:author="Hout, Joanna in 't" w:date="2020-10-30T21:40:00Z">
                          <w:rPr>
                            <w:rFonts w:ascii="Cambria Math" w:hAnsi="Cambria Math"/>
                          </w:rPr>
                          <m:t>)</m:t>
                        </w:del>
                      </m:r>
                    </m:e>
                    <m:sub>
                      <m:r>
                        <w:del w:id="332" w:author="Hout, Joanna in 't" w:date="2020-10-30T21:40:00Z">
                          <w:rPr>
                            <w:rFonts w:ascii="Cambria Math" w:hAnsi="Cambria Math"/>
                          </w:rPr>
                          <m:t>+</m:t>
                        </w:del>
                      </m:r>
                    </m:sub>
                    <m:sup>
                      <m:r>
                        <w:del w:id="333" w:author="Hout, Joanna in 't" w:date="2020-10-30T21:40:00Z">
                          <w:rPr>
                            <w:rFonts w:ascii="Cambria Math" w:hAnsi="Cambria Math"/>
                          </w:rPr>
                          <m:t>d</m:t>
                        </w:del>
                      </m:r>
                    </m:sup>
                  </m:sSubSup>
                  <m:r>
                    <w:del w:id="334" w:author="Hout, Joanna in 't" w:date="2020-10-30T21:40:00Z">
                      <w:rPr>
                        <w:rFonts w:ascii="Cambria Math" w:hAnsi="Cambria Math"/>
                      </w:rPr>
                      <m:t>+…+</m:t>
                    </w:del>
                  </m:r>
                  <m:sSub>
                    <m:sSubPr>
                      <m:ctrlPr>
                        <w:del w:id="335" w:author="Hout, Joanna in 't" w:date="2020-10-30T21:40:00Z">
                          <w:rPr>
                            <w:rFonts w:ascii="Cambria Math" w:hAnsi="Cambria Math"/>
                          </w:rPr>
                        </w:del>
                      </m:ctrlPr>
                    </m:sSubPr>
                    <m:e>
                      <m:r>
                        <w:del w:id="336" w:author="Hout, Joanna in 't" w:date="2020-10-30T21:40:00Z">
                          <w:rPr>
                            <w:rFonts w:ascii="Cambria Math" w:hAnsi="Cambria Math"/>
                          </w:rPr>
                          <m:t>β</m:t>
                        </w:del>
                      </m:r>
                    </m:e>
                    <m:sub>
                      <m:r>
                        <w:del w:id="337" w:author="Hout, Joanna in 't" w:date="2020-10-30T21:40:00Z">
                          <w:rPr>
                            <w:rFonts w:ascii="Cambria Math" w:hAnsi="Cambria Math"/>
                          </w:rPr>
                          <m:t>d+</m:t>
                        </w:del>
                      </m:r>
                      <m:r>
                        <w:del w:id="338" w:author="Hout, Joanna in 't" w:date="2020-10-30T21:40:00Z">
                          <w:rPr>
                            <w:rFonts w:ascii="Cambria Math" w:hAnsi="Cambria Math"/>
                            <w:lang w:val="el-GR"/>
                          </w:rPr>
                          <m:t>κ</m:t>
                        </w:del>
                      </m:r>
                    </m:sub>
                  </m:sSub>
                  <m:r>
                    <w:del w:id="339" w:author="Hout, Joanna in 't" w:date="2020-10-30T21:40:00Z">
                      <w:rPr>
                        <w:rFonts w:ascii="Cambria Math" w:hAnsi="Cambria Math"/>
                      </w:rPr>
                      <m:t>d(X–</m:t>
                    </w:del>
                  </m:r>
                  <m:sSub>
                    <m:sSubPr>
                      <m:ctrlPr>
                        <w:del w:id="340" w:author="Hout, Joanna in 't" w:date="2020-10-30T21:40:00Z">
                          <w:rPr>
                            <w:rFonts w:ascii="Cambria Math" w:hAnsi="Cambria Math"/>
                          </w:rPr>
                        </w:del>
                      </m:ctrlPr>
                    </m:sSubPr>
                    <m:e>
                      <m:r>
                        <w:del w:id="341" w:author="Hout, Joanna in 't" w:date="2020-10-30T21:40:00Z">
                          <w:rPr>
                            <w:rFonts w:ascii="Cambria Math" w:hAnsi="Cambria Math"/>
                          </w:rPr>
                          <m:t>t</m:t>
                        </w:del>
                      </m:r>
                    </m:e>
                    <m:sub>
                      <m:r>
                        <w:del w:id="342" w:author="Hout, Joanna in 't" w:date="2020-10-30T21:40:00Z">
                          <w:rPr>
                            <w:rFonts w:ascii="Cambria Math" w:hAnsi="Cambria Math"/>
                          </w:rPr>
                          <m:t>κ</m:t>
                        </w:del>
                      </m:r>
                    </m:sub>
                  </m:sSub>
                  <m:sSubSup>
                    <m:sSubSupPr>
                      <m:ctrlPr>
                        <w:del w:id="343" w:author="Hout, Joanna in 't" w:date="2020-10-30T21:40:00Z">
                          <w:rPr>
                            <w:rFonts w:ascii="Cambria Math" w:hAnsi="Cambria Math"/>
                          </w:rPr>
                        </w:del>
                      </m:ctrlPr>
                    </m:sSubSupPr>
                    <m:e>
                      <m:r>
                        <w:del w:id="344" w:author="Hout, Joanna in 't" w:date="2020-10-30T21:40:00Z">
                          <w:rPr>
                            <w:rFonts w:ascii="Cambria Math" w:hAnsi="Cambria Math"/>
                          </w:rPr>
                          <m:t>)</m:t>
                        </w:del>
                      </m:r>
                    </m:e>
                    <m:sub>
                      <m:r>
                        <w:del w:id="345" w:author="Hout, Joanna in 't" w:date="2020-10-30T21:40:00Z">
                          <w:rPr>
                            <w:rFonts w:ascii="Cambria Math" w:hAnsi="Cambria Math"/>
                          </w:rPr>
                          <m:t>+</m:t>
                        </w:del>
                      </m:r>
                    </m:sub>
                    <m:sup>
                      <m:r>
                        <w:del w:id="346" w:author="Hout, Joanna in 't" w:date="2020-10-30T21:40:00Z">
                          <w:rPr>
                            <w:rFonts w:ascii="Cambria Math" w:hAnsi="Cambria Math"/>
                          </w:rPr>
                          <m:t>d</m:t>
                        </w:del>
                      </m:r>
                    </m:sup>
                  </m:sSubSup>
                  <m:r>
                    <w:del w:id="347" w:author="Hout, Joanna in 't" w:date="2020-10-30T21:40:00Z">
                      <w:rPr>
                        <w:rFonts w:ascii="Cambria Math" w:hAnsi="Cambria Math"/>
                      </w:rPr>
                      <m:t>]</m:t>
                    </w:del>
                  </m:r>
                </m:e>
              </m:groupChr>
            </m:e>
            <m:lim>
              <m:r>
                <w:del w:id="348" w:author="Hout, Joanna in 't" w:date="2020-10-30T21:40:00Z">
                  <w:rPr>
                    <w:rFonts w:ascii="Cambria Math" w:hAnsi="Cambria Math"/>
                    <w:lang w:val="el-GR"/>
                  </w:rPr>
                  <m:t>secondary</m:t>
                </w:del>
              </m:r>
              <m:r>
                <w:del w:id="349" w:author="Hout, Joanna in 't" w:date="2020-10-30T21:40:00Z">
                  <w:rPr>
                    <w:rFonts w:ascii="Cambria Math" w:hAnsi="Cambria Math"/>
                  </w:rPr>
                  <m:t xml:space="preserve"> </m:t>
                </w:del>
              </m:r>
              <m:r>
                <w:del w:id="350" w:author="Hout, Joanna in 't" w:date="2020-10-30T21:40:00Z">
                  <w:rPr>
                    <w:rFonts w:ascii="Cambria Math" w:hAnsi="Cambria Math"/>
                    <w:lang w:val="el-GR"/>
                  </w:rPr>
                  <m:t>polynomial</m:t>
                </w:del>
              </m:r>
            </m:lim>
          </m:limLow>
          <m:r>
            <w:del w:id="351" w:author="Hout, Joanna in 't" w:date="2020-10-30T21:40:00Z">
              <w:rPr>
                <w:rFonts w:ascii="Cambria Math" w:hAnsi="Cambria Math"/>
                <w:lang w:val="el-GR"/>
              </w:rPr>
              <m:t xml:space="preserve">          (4)</m:t>
            </w:del>
          </m:r>
        </m:oMath>
      </m:oMathPara>
    </w:p>
    <w:p w14:paraId="6626E735" w14:textId="3A027AAC" w:rsidR="00D11832" w:rsidDel="003316B5" w:rsidRDefault="00D11832" w:rsidP="00EA11C5">
      <w:pPr>
        <w:pStyle w:val="BodyText"/>
        <w:rPr>
          <w:del w:id="352" w:author="Hout, Joanna in 't" w:date="2020-10-30T21:45:00Z"/>
        </w:rPr>
      </w:pPr>
      <w:del w:id="353" w:author="Hout, Joanna in 't" w:date="2020-10-30T21:45:00Z">
        <w:r w:rsidDel="003316B5">
          <w:delText>The + subscript denotes that for a given z</w:delText>
        </w:r>
      </w:del>
    </w:p>
    <w:p w14:paraId="7D80C78C" w14:textId="1249C580" w:rsidR="00D11832" w:rsidRPr="005B4CAB" w:rsidDel="003316B5" w:rsidRDefault="00D11832" w:rsidP="00EA11C5">
      <w:pPr>
        <w:pStyle w:val="BodyText"/>
        <w:rPr>
          <w:del w:id="354" w:author="Hout, Joanna in 't" w:date="2020-10-30T21:45:00Z"/>
        </w:rPr>
      </w:pPr>
      <m:oMathPara>
        <m:oMathParaPr>
          <m:jc m:val="center"/>
        </m:oMathParaPr>
        <m:oMath>
          <m:r>
            <w:del w:id="355" w:author="Hout, Joanna in 't" w:date="2020-10-30T21:45:00Z">
              <w:rPr>
                <w:rFonts w:ascii="Cambria Math" w:hAnsi="Cambria Math"/>
              </w:rPr>
              <m:t>(z</m:t>
            </w:del>
          </m:r>
          <m:sSub>
            <m:sSubPr>
              <m:ctrlPr>
                <w:del w:id="356" w:author="Hout, Joanna in 't" w:date="2020-10-30T21:45:00Z">
                  <w:rPr>
                    <w:rFonts w:ascii="Cambria Math" w:hAnsi="Cambria Math"/>
                  </w:rPr>
                </w:del>
              </m:ctrlPr>
            </m:sSubPr>
            <m:e>
              <m:r>
                <w:del w:id="357" w:author="Hout, Joanna in 't" w:date="2020-10-30T21:45:00Z">
                  <w:rPr>
                    <w:rFonts w:ascii="Cambria Math" w:hAnsi="Cambria Math"/>
                  </w:rPr>
                  <m:t>)</m:t>
                </w:del>
              </m:r>
            </m:e>
            <m:sub>
              <m:r>
                <w:del w:id="358" w:author="Hout, Joanna in 't" w:date="2020-10-30T21:45:00Z">
                  <w:rPr>
                    <w:rFonts w:ascii="Cambria Math" w:hAnsi="Cambria Math"/>
                  </w:rPr>
                  <m:t>+</m:t>
                </w:del>
              </m:r>
            </m:sub>
          </m:sSub>
          <m:r>
            <w:del w:id="359" w:author="Hout, Joanna in 't" w:date="2020-10-30T21:45:00Z">
              <w:rPr>
                <w:rFonts w:ascii="Cambria Math" w:hAnsi="Cambria Math"/>
              </w:rPr>
              <m:t>=</m:t>
            </w:del>
          </m:r>
          <m:d>
            <m:dPr>
              <m:begChr m:val="{"/>
              <m:endChr m:val=""/>
              <m:ctrlPr>
                <w:del w:id="360" w:author="Hout, Joanna in 't" w:date="2020-10-30T21:45:00Z">
                  <w:rPr>
                    <w:rFonts w:ascii="Cambria Math" w:hAnsi="Cambria Math"/>
                  </w:rPr>
                </w:del>
              </m:ctrlPr>
            </m:dPr>
            <m:e>
              <m:m>
                <m:mPr>
                  <m:plcHide m:val="1"/>
                  <m:mcs>
                    <m:mc>
                      <m:mcPr>
                        <m:count m:val="2"/>
                        <m:mcJc m:val="left"/>
                      </m:mcPr>
                    </m:mc>
                  </m:mcs>
                  <m:ctrlPr>
                    <w:del w:id="361" w:author="Hout, Joanna in 't" w:date="2020-10-30T21:45:00Z">
                      <w:rPr>
                        <w:rFonts w:ascii="Cambria Math" w:hAnsi="Cambria Math"/>
                      </w:rPr>
                    </w:del>
                  </m:ctrlPr>
                </m:mPr>
                <m:mr>
                  <m:e>
                    <m:r>
                      <w:del w:id="362" w:author="Hout, Joanna in 't" w:date="2020-10-30T21:45:00Z">
                        <w:rPr>
                          <w:rFonts w:ascii="Cambria Math" w:hAnsi="Cambria Math"/>
                        </w:rPr>
                        <m:t>z,</m:t>
                      </w:del>
                    </m:r>
                  </m:e>
                  <m:e>
                    <m:r>
                      <w:del w:id="363" w:author="Hout, Joanna in 't" w:date="2020-10-30T21:45:00Z">
                        <m:rPr>
                          <m:nor/>
                        </m:rPr>
                        <m:t>if</m:t>
                      </w:del>
                    </m:r>
                    <m:r>
                      <w:del w:id="364" w:author="Hout, Joanna in 't" w:date="2020-10-30T21:45:00Z">
                        <w:rPr>
                          <w:rFonts w:ascii="Cambria Math" w:hAnsi="Cambria Math"/>
                        </w:rPr>
                        <m:t> z&gt;0</m:t>
                      </w:del>
                    </m:r>
                  </m:e>
                </m:mr>
                <m:mr>
                  <m:e>
                    <m:r>
                      <w:del w:id="365" w:author="Hout, Joanna in 't" w:date="2020-10-30T21:45:00Z">
                        <w:rPr>
                          <w:rFonts w:ascii="Cambria Math" w:hAnsi="Cambria Math"/>
                        </w:rPr>
                        <m:t>0,</m:t>
                      </w:del>
                    </m:r>
                  </m:e>
                  <m:e>
                    <m:r>
                      <w:del w:id="366" w:author="Hout, Joanna in 't" w:date="2020-10-30T21:45:00Z">
                        <m:rPr>
                          <m:nor/>
                        </m:rPr>
                        <m:t>otherwise</m:t>
                      </w:del>
                    </m:r>
                  </m:e>
                </m:mr>
              </m:m>
            </m:e>
          </m:d>
        </m:oMath>
      </m:oMathPara>
    </w:p>
    <w:p w14:paraId="5FD5322B" w14:textId="1B265150" w:rsidR="00F7248D" w:rsidRPr="00D11832" w:rsidRDefault="00D648FE" w:rsidP="00EA11C5">
      <w:pPr>
        <w:pStyle w:val="BodyText"/>
        <w:ind w:firstLine="720"/>
      </w:pPr>
      <w:bookmarkStart w:id="367" w:name="sec411"/>
      <w:del w:id="368" w:author="Hout, Joanna in 't" w:date="2020-10-30T21:40:00Z">
        <w:r w:rsidDel="003316B5">
          <w:delText xml:space="preserve">The first term in equation (4) generates the global polynomial, often called the “basic” polynomial, whereas the second term, often called the “secondary” polynomial, is modelling the deviations from it. </w:delText>
        </w:r>
        <w:r w:rsidRPr="005B4CAB" w:rsidDel="003316B5">
          <w:delText>The</w:delText>
        </w:r>
        <w:r w:rsidDel="003316B5">
          <w:delText xml:space="preserve"> resulting</w:delText>
        </w:r>
        <w:r w:rsidRPr="005B4CAB" w:rsidDel="003316B5">
          <w:delText xml:space="preserve"> splines</w:delText>
        </w:r>
        <w:r w:rsidDel="003316B5">
          <w:delText>,</w:delText>
        </w:r>
        <w:r w:rsidRPr="005B4CAB" w:rsidDel="003316B5">
          <w:delText xml:space="preserve"> us</w:delText>
        </w:r>
        <w:r w:rsidDel="003316B5">
          <w:delText>ing</w:delText>
        </w:r>
        <w:r w:rsidRPr="005B4CAB" w:rsidDel="003316B5">
          <w:delText xml:space="preserve"> truncated power series basis functions</w:delText>
        </w:r>
        <w:r w:rsidDel="003316B5">
          <w:delText xml:space="preserve">, </w:delText>
        </w:r>
        <w:r w:rsidRPr="005B4CAB" w:rsidDel="003316B5">
          <w:delText>are often called polynomial</w:delText>
        </w:r>
        <w:r w:rsidDel="003316B5">
          <w:delText xml:space="preserve"> ‘regression’</w:delText>
        </w:r>
        <w:r w:rsidRPr="005B4CAB" w:rsidDel="003316B5">
          <w:delText xml:space="preserve"> splines</w:delText>
        </w:r>
        <w:r w:rsidDel="003316B5">
          <w:delText xml:space="preserve"> </w:delText>
        </w:r>
        <w:r w:rsidDel="003316B5">
          <w:fldChar w:fldCharType="begin"/>
        </w:r>
        <w:r w:rsidR="003347A8" w:rsidDel="003316B5">
          <w:delInstrText xml:space="preserve"> ADDIN ZOTERO_ITEM CSL_CITATION {"citationID":"2ArIthOM","properties":{"formattedCitation":"[38]","plainCitation":"[38]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delInstrText>
        </w:r>
        <w:r w:rsidDel="003316B5">
          <w:fldChar w:fldCharType="separate"/>
        </w:r>
        <w:r w:rsidR="003347A8" w:rsidRPr="003347A8" w:rsidDel="003316B5">
          <w:rPr>
            <w:rFonts w:ascii="Garamond" w:hAnsi="Garamond"/>
          </w:rPr>
          <w:delText>[38]</w:delText>
        </w:r>
        <w:r w:rsidDel="003316B5">
          <w:fldChar w:fldCharType="end"/>
        </w:r>
        <w:r w:rsidDel="003316B5">
          <w:delText xml:space="preserve">.  The term truncated reflects the fact that the </w:delText>
        </w:r>
        <w:r w:rsidR="00310CC0" w:rsidDel="003316B5">
          <w:delText>intervals</w:delText>
        </w:r>
        <w:r w:rsidDel="003316B5">
          <w:delText xml:space="preserve"> for the power series in the secondary polynomial are shortened to produce estimates only in sub-domains of X. </w:delText>
        </w:r>
      </w:del>
      <w:r>
        <w:t xml:space="preserve">A disadvantage of truncated power series is that they can </w:t>
      </w:r>
      <w:r w:rsidR="0014445F">
        <w:t xml:space="preserve">still </w:t>
      </w:r>
      <w:r>
        <w:t xml:space="preserve">show erratic behaviour near the </w:t>
      </w:r>
      <w:del w:id="369" w:author="Hout, Joanna in 't" w:date="2020-10-30T22:03:00Z">
        <w:r w:rsidR="002D1B21" w:rsidDel="003450AE">
          <w:delText>ranges</w:delText>
        </w:r>
        <w:r w:rsidR="002E7155" w:rsidDel="003450AE">
          <w:delText xml:space="preserve"> </w:delText>
        </w:r>
      </w:del>
      <w:ins w:id="370" w:author="Hout, Joanna in 't" w:date="2020-10-30T22:03:00Z">
        <w:r w:rsidR="003450AE">
          <w:t xml:space="preserve">boundaries </w:t>
        </w:r>
      </w:ins>
      <w:r w:rsidR="002E7155">
        <w:t>of</w:t>
      </w:r>
      <w:r>
        <w:t xml:space="preserve"> X</w:t>
      </w:r>
      <w:commentRangeEnd w:id="143"/>
      <w:r w:rsidR="00E37699">
        <w:rPr>
          <w:rStyle w:val="CommentReference"/>
        </w:rPr>
        <w:commentReference w:id="143"/>
      </w:r>
      <w:r>
        <w:t xml:space="preserve">. </w:t>
      </w:r>
    </w:p>
    <w:p w14:paraId="0B54846F" w14:textId="001760AE" w:rsidR="00FD3A45" w:rsidRPr="003316B5" w:rsidRDefault="00FD3DDA">
      <w:pPr>
        <w:pStyle w:val="Heading2"/>
        <w:numPr>
          <w:ilvl w:val="0"/>
          <w:numId w:val="0"/>
        </w:numPr>
        <w:rPr>
          <w:rFonts w:asciiTheme="minorHAnsi" w:eastAsiaTheme="minorEastAsia" w:hAnsiTheme="minorHAnsi" w:cstheme="minorBidi"/>
          <w:b/>
          <w:bCs/>
          <w:color w:val="auto"/>
          <w:sz w:val="21"/>
          <w:szCs w:val="21"/>
          <w:rPrChange w:id="371" w:author="Hout, Joanna in 't" w:date="2020-10-30T21:41:00Z">
            <w:rPr/>
          </w:rPrChange>
        </w:rPr>
        <w:pPrChange w:id="372" w:author="Hout, Joanna in 't" w:date="2020-10-30T21:41:00Z">
          <w:pPr>
            <w:pStyle w:val="Heading3"/>
          </w:pPr>
        </w:pPrChange>
      </w:pPr>
      <w:r w:rsidRPr="003316B5">
        <w:rPr>
          <w:rFonts w:asciiTheme="minorHAnsi" w:eastAsiaTheme="minorEastAsia" w:hAnsiTheme="minorHAnsi" w:cstheme="minorBidi"/>
          <w:b/>
          <w:bCs/>
          <w:color w:val="auto"/>
          <w:sz w:val="21"/>
          <w:szCs w:val="21"/>
          <w:rPrChange w:id="373" w:author="Hout, Joanna in 't" w:date="2020-10-30T21:41:00Z">
            <w:rPr/>
          </w:rPrChange>
        </w:rPr>
        <w:t xml:space="preserve">Natural or </w:t>
      </w:r>
      <w:r w:rsidR="00177A12" w:rsidRPr="003316B5">
        <w:rPr>
          <w:rFonts w:asciiTheme="minorHAnsi" w:eastAsiaTheme="minorEastAsia" w:hAnsiTheme="minorHAnsi" w:cstheme="minorBidi"/>
          <w:b/>
          <w:bCs/>
          <w:color w:val="auto"/>
          <w:sz w:val="21"/>
          <w:szCs w:val="21"/>
          <w:rPrChange w:id="374" w:author="Hout, Joanna in 't" w:date="2020-10-30T21:41:00Z">
            <w:rPr/>
          </w:rPrChange>
        </w:rPr>
        <w:t>r</w:t>
      </w:r>
      <w:r w:rsidR="00494D67" w:rsidRPr="003316B5">
        <w:rPr>
          <w:rFonts w:asciiTheme="minorHAnsi" w:eastAsiaTheme="minorEastAsia" w:hAnsiTheme="minorHAnsi" w:cstheme="minorBidi"/>
          <w:b/>
          <w:bCs/>
          <w:color w:val="auto"/>
          <w:sz w:val="21"/>
          <w:szCs w:val="21"/>
          <w:rPrChange w:id="375" w:author="Hout, Joanna in 't" w:date="2020-10-30T21:41:00Z">
            <w:rPr/>
          </w:rPrChange>
        </w:rPr>
        <w:t>estricted splines</w:t>
      </w:r>
      <w:bookmarkEnd w:id="367"/>
    </w:p>
    <w:p w14:paraId="244F0CC8" w14:textId="2DAE30C1" w:rsidR="00E16F2C" w:rsidDel="00264741" w:rsidRDefault="00A06577">
      <w:pPr>
        <w:pStyle w:val="FirstParagraph"/>
        <w:ind w:firstLine="432"/>
        <w:rPr>
          <w:del w:id="376" w:author="Michael Belias" w:date="2020-12-01T12:25:00Z"/>
        </w:rPr>
        <w:pPrChange w:id="377" w:author="Michael Belias" w:date="2020-12-01T17:58:00Z">
          <w:pPr>
            <w:pStyle w:val="FirstParagraph"/>
            <w:ind w:firstLine="720"/>
          </w:pPr>
        </w:pPrChange>
      </w:pPr>
      <w:r>
        <w:t xml:space="preserve">A </w:t>
      </w:r>
      <w:r w:rsidR="00182D8A">
        <w:t xml:space="preserve">solution to </w:t>
      </w:r>
      <w:del w:id="378" w:author="Michael Belias" w:date="2020-12-01T12:26:00Z">
        <w:r w:rsidR="00182D8A" w:rsidDel="00890A78">
          <w:delText xml:space="preserve">this </w:delText>
        </w:r>
      </w:del>
      <w:ins w:id="379" w:author="Michael Belias" w:date="2020-12-01T12:26:00Z">
        <w:r w:rsidR="00890A78">
          <w:t xml:space="preserve">the </w:t>
        </w:r>
      </w:ins>
      <w:r w:rsidR="00182D8A">
        <w:t>erratic behaviour</w:t>
      </w:r>
      <w:ins w:id="380" w:author="Michael Belias" w:date="2020-12-01T12:26:00Z">
        <w:r w:rsidR="00F511A2">
          <w:t xml:space="preserve"> of truncated power series</w:t>
        </w:r>
      </w:ins>
      <w:r w:rsidR="00182D8A">
        <w:t xml:space="preserve"> </w:t>
      </w:r>
      <w:del w:id="381" w:author="Michael Belias" w:date="2020-12-01T12:26:00Z">
        <w:r w:rsidR="00182D8A" w:rsidDel="00186C78">
          <w:delText xml:space="preserve">near the boundaries </w:delText>
        </w:r>
      </w:del>
      <w:r>
        <w:t xml:space="preserve">is </w:t>
      </w:r>
      <w:r w:rsidR="00182D8A">
        <w:t>to</w:t>
      </w:r>
      <w:r>
        <w:t xml:space="preserve"> </w:t>
      </w:r>
      <w:del w:id="382" w:author="Michael Belias" w:date="2020-12-01T12:20:00Z">
        <w:r w:rsidRPr="00F212F6" w:rsidDel="005D7691">
          <w:rPr>
            <w:bCs/>
          </w:rPr>
          <w:delText>restrict</w:delText>
        </w:r>
        <w:r w:rsidDel="005D7691">
          <w:delText xml:space="preserve"> </w:delText>
        </w:r>
      </w:del>
      <w:ins w:id="383" w:author="Michael Belias" w:date="2020-12-01T12:20:00Z">
        <w:r w:rsidR="005D7691">
          <w:rPr>
            <w:bCs/>
          </w:rPr>
          <w:t>fit</w:t>
        </w:r>
        <w:r w:rsidR="005D7691">
          <w:t xml:space="preserve"> </w:t>
        </w:r>
      </w:ins>
      <w:del w:id="384" w:author="Michael Belias" w:date="2020-12-01T12:21:00Z">
        <w:r w:rsidDel="007E4954">
          <w:delText>the</w:delText>
        </w:r>
        <w:r w:rsidDel="00135DC9">
          <w:delText xml:space="preserve"> </w:delText>
        </w:r>
      </w:del>
      <w:ins w:id="385" w:author="Michael Belias" w:date="2020-12-01T12:22:00Z">
        <w:r w:rsidR="007E4954">
          <w:t xml:space="preserve">a </w:t>
        </w:r>
      </w:ins>
      <w:ins w:id="386" w:author="Michael Belias" w:date="2020-12-01T12:27:00Z">
        <w:r w:rsidR="003835C0">
          <w:t>first-degree</w:t>
        </w:r>
      </w:ins>
      <w:ins w:id="387" w:author="Michael Belias" w:date="2020-12-01T12:21:00Z">
        <w:r w:rsidR="00127FE2">
          <w:t xml:space="preserve"> </w:t>
        </w:r>
      </w:ins>
      <w:ins w:id="388" w:author="Michael Belias" w:date="2020-12-01T12:15:00Z">
        <w:r w:rsidR="007442CB">
          <w:t>global polynomial</w:t>
        </w:r>
      </w:ins>
      <w:ins w:id="389" w:author="Michael Belias" w:date="2020-12-01T12:21:00Z">
        <w:r w:rsidR="00135DC9">
          <w:t xml:space="preserve"> (linear)</w:t>
        </w:r>
      </w:ins>
      <w:ins w:id="390" w:author="Michael Belias" w:date="2020-12-01T12:15:00Z">
        <w:r w:rsidR="007442CB">
          <w:t xml:space="preserve"> </w:t>
        </w:r>
      </w:ins>
      <w:ins w:id="391" w:author="Michael Belias" w:date="2020-12-01T12:22:00Z">
        <w:r w:rsidR="007E4954">
          <w:t xml:space="preserve">over the full range of X and </w:t>
        </w:r>
        <w:r w:rsidR="00CA7DFB">
          <w:t>model</w:t>
        </w:r>
      </w:ins>
      <w:ins w:id="392" w:author="Michael Belias" w:date="2020-12-01T12:24:00Z">
        <w:r w:rsidR="00CC60A3">
          <w:t xml:space="preserve"> </w:t>
        </w:r>
        <w:r w:rsidR="00CC60A3" w:rsidRPr="005B4CAB">
          <w:t>the deviations</w:t>
        </w:r>
        <w:r w:rsidR="00F11D56">
          <w:t xml:space="preserve"> from</w:t>
        </w:r>
      </w:ins>
      <w:ins w:id="393" w:author="Michael Belias" w:date="2020-12-01T12:25:00Z">
        <w:r w:rsidR="00051C7A">
          <w:t xml:space="preserve"> it</w:t>
        </w:r>
        <w:r w:rsidR="00264741">
          <w:t>.</w:t>
        </w:r>
      </w:ins>
      <w:ins w:id="394" w:author="Michael Belias" w:date="2020-12-01T12:27:00Z">
        <w:r w:rsidR="003835C0">
          <w:t xml:space="preserve"> </w:t>
        </w:r>
        <w:r w:rsidR="00C27277">
          <w:t xml:space="preserve">Note that as </w:t>
        </w:r>
      </w:ins>
      <w:ins w:id="395" w:author="Michael Belias" w:date="2020-12-01T18:03:00Z">
        <w:r w:rsidR="00A77D5C">
          <w:t>for</w:t>
        </w:r>
      </w:ins>
      <w:ins w:id="396" w:author="Michael Belias" w:date="2020-12-01T12:27:00Z">
        <w:r w:rsidR="00C27277">
          <w:t xml:space="preserve"> all splines </w:t>
        </w:r>
        <w:r w:rsidR="007B2C7F">
          <w:t xml:space="preserve">also </w:t>
        </w:r>
      </w:ins>
      <w:ins w:id="397" w:author="Michael Belias" w:date="2020-12-01T12:28:00Z">
        <w:r w:rsidR="007B2C7F">
          <w:t xml:space="preserve">restricted splines </w:t>
        </w:r>
        <w:r w:rsidR="00AC5EB1">
          <w:t>need to be continuous over the knots.</w:t>
        </w:r>
        <w:r w:rsidR="00E61608">
          <w:t xml:space="preserve"> Therefore, </w:t>
        </w:r>
        <w:r w:rsidR="00E318D7">
          <w:t xml:space="preserve">specific </w:t>
        </w:r>
        <w:r w:rsidR="00C559BA">
          <w:t xml:space="preserve">truncated </w:t>
        </w:r>
        <w:r w:rsidR="00E318D7">
          <w:t>transformations of X</w:t>
        </w:r>
      </w:ins>
      <w:ins w:id="398" w:author="Michael Belias" w:date="2020-12-01T12:29:00Z">
        <w:r w:rsidR="008F4FC0">
          <w:t xml:space="preserve"> are used</w:t>
        </w:r>
        <w:r w:rsidR="00A45188">
          <w:t>, which w</w:t>
        </w:r>
        <w:r w:rsidR="008F4FC0">
          <w:t>e present in the Appendix</w:t>
        </w:r>
        <w:r w:rsidR="00A45188">
          <w:t>.</w:t>
        </w:r>
        <w:r w:rsidR="00737EE7">
          <w:t xml:space="preserve"> </w:t>
        </w:r>
      </w:ins>
      <w:del w:id="399" w:author="Michael Belias" w:date="2020-12-01T12:22:00Z">
        <w:r w:rsidDel="007E4954">
          <w:delText xml:space="preserve">truncated power series </w:delText>
        </w:r>
        <w:commentRangeStart w:id="400"/>
        <w:r w:rsidDel="007E4954">
          <w:delText xml:space="preserve">to </w:delText>
        </w:r>
        <w:commentRangeEnd w:id="400"/>
        <w:r w:rsidR="00EA11C5" w:rsidDel="007E4954">
          <w:rPr>
            <w:rStyle w:val="CommentReference"/>
          </w:rPr>
          <w:commentReference w:id="400"/>
        </w:r>
        <w:r w:rsidDel="007E4954">
          <w:delText xml:space="preserve">be linear </w:delText>
        </w:r>
      </w:del>
      <w:del w:id="401" w:author="Michael Belias" w:date="2020-12-01T12:15:00Z">
        <w:r w:rsidDel="00022247">
          <w:delText>near the boundaries of X</w:delText>
        </w:r>
        <w:r w:rsidR="006942EA" w:rsidDel="00022247">
          <w:delText xml:space="preserve"> </w:delText>
        </w:r>
      </w:del>
      <w:del w:id="402" w:author="Michael Belias" w:date="2020-12-01T12:25:00Z">
        <w:r w:rsidR="006942EA" w:rsidDel="00264741">
          <w:fldChar w:fldCharType="begin"/>
        </w:r>
        <w:r w:rsidR="00526573" w:rsidDel="00264741">
          <w:del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delInstrText>
        </w:r>
        <w:r w:rsidR="006942EA" w:rsidDel="00264741">
          <w:fldChar w:fldCharType="separate"/>
        </w:r>
        <w:r w:rsidR="00526573" w:rsidRPr="00526573" w:rsidDel="00264741">
          <w:rPr>
            <w:rFonts w:ascii="Garamond" w:hAnsi="Garamond"/>
          </w:rPr>
          <w:delText>[17]</w:delText>
        </w:r>
        <w:r w:rsidR="006942EA" w:rsidDel="00264741">
          <w:fldChar w:fldCharType="end"/>
        </w:r>
        <w:r w:rsidR="006942EA" w:rsidDel="00264741">
          <w:delText>.</w:delText>
        </w:r>
        <w:r w:rsidDel="00264741">
          <w:delText xml:space="preserve"> These splines are often </w:delText>
        </w:r>
        <w:r w:rsidRPr="00F212F6" w:rsidDel="00264741">
          <w:delText>called natural or restricted</w:delText>
        </w:r>
        <w:r w:rsidDel="00264741">
          <w:delText xml:space="preserve"> (polynomial) splines.</w:delText>
        </w:r>
        <w:r w:rsidR="00182D8A" w:rsidDel="00264741">
          <w:delText xml:space="preserve"> </w:delText>
        </w:r>
        <w:r w:rsidR="00494D67" w:rsidDel="00264741">
          <w:delText xml:space="preserve">Given a non-decreasing sequence of </w:delText>
        </w:r>
      </w:del>
      <m:oMath>
        <m:r>
          <w:del w:id="403" w:author="Michael Belias" w:date="2020-12-01T12:25:00Z">
            <w:rPr>
              <w:rFonts w:ascii="Cambria Math" w:hAnsi="Cambria Math"/>
            </w:rPr>
            <m:t>κ</m:t>
          </w:del>
        </m:r>
      </m:oMath>
      <w:del w:id="404" w:author="Michael Belias" w:date="2020-12-01T12:25:00Z">
        <w:r w:rsidR="00494D67" w:rsidDel="00264741">
          <w:delText xml:space="preserve"> knots </w:delText>
        </w:r>
      </w:del>
      <m:oMath>
        <m:d>
          <m:dPr>
            <m:ctrlPr>
              <w:del w:id="405" w:author="Michael Belias" w:date="2020-12-01T12:25:00Z">
                <w:rPr>
                  <w:rFonts w:ascii="Cambria Math" w:hAnsi="Cambria Math"/>
                  <w:i/>
                </w:rPr>
              </w:del>
            </m:ctrlPr>
          </m:dPr>
          <m:e>
            <m:sSub>
              <m:sSubPr>
                <m:ctrlPr>
                  <w:del w:id="406" w:author="Michael Belias" w:date="2020-12-01T12:25:00Z">
                    <w:rPr>
                      <w:rFonts w:ascii="Cambria Math" w:hAnsi="Cambria Math"/>
                    </w:rPr>
                  </w:del>
                </m:ctrlPr>
              </m:sSubPr>
              <m:e>
                <m:r>
                  <w:del w:id="407" w:author="Michael Belias" w:date="2020-12-01T12:25:00Z">
                    <w:rPr>
                      <w:rFonts w:ascii="Cambria Math" w:hAnsi="Cambria Math"/>
                    </w:rPr>
                    <m:t>t</m:t>
                  </w:del>
                </m:r>
              </m:e>
              <m:sub>
                <m:r>
                  <w:del w:id="408" w:author="Michael Belias" w:date="2020-12-01T12:25:00Z">
                    <w:rPr>
                      <w:rFonts w:ascii="Cambria Math" w:hAnsi="Cambria Math"/>
                    </w:rPr>
                    <m:t>1</m:t>
                  </w:del>
                </m:r>
              </m:sub>
            </m:sSub>
            <m:r>
              <w:del w:id="409" w:author="Michael Belias" w:date="2020-12-01T12:25:00Z">
                <w:rPr>
                  <w:rFonts w:ascii="Cambria Math" w:hAnsi="Cambria Math"/>
                </w:rPr>
                <m:t>,</m:t>
              </w:del>
            </m:r>
            <m:sSub>
              <m:sSubPr>
                <m:ctrlPr>
                  <w:del w:id="410" w:author="Michael Belias" w:date="2020-12-01T12:25:00Z">
                    <w:rPr>
                      <w:rFonts w:ascii="Cambria Math" w:hAnsi="Cambria Math"/>
                    </w:rPr>
                  </w:del>
                </m:ctrlPr>
              </m:sSubPr>
              <m:e>
                <m:r>
                  <w:del w:id="411" w:author="Michael Belias" w:date="2020-12-01T12:25:00Z">
                    <w:rPr>
                      <w:rFonts w:ascii="Cambria Math" w:hAnsi="Cambria Math"/>
                    </w:rPr>
                    <m:t>t</m:t>
                  </w:del>
                </m:r>
              </m:e>
              <m:sub>
                <m:r>
                  <w:del w:id="412" w:author="Michael Belias" w:date="2020-12-01T12:25:00Z">
                    <w:rPr>
                      <w:rFonts w:ascii="Cambria Math" w:hAnsi="Cambria Math"/>
                    </w:rPr>
                    <m:t>2</m:t>
                  </w:del>
                </m:r>
              </m:sub>
            </m:sSub>
            <m:r>
              <w:del w:id="413" w:author="Michael Belias" w:date="2020-12-01T12:25:00Z">
                <w:rPr>
                  <w:rFonts w:ascii="Cambria Math" w:hAnsi="Cambria Math"/>
                </w:rPr>
                <m:t>,...,</m:t>
              </w:del>
            </m:r>
            <m:sSub>
              <m:sSubPr>
                <m:ctrlPr>
                  <w:del w:id="414" w:author="Michael Belias" w:date="2020-12-01T12:25:00Z">
                    <w:rPr>
                      <w:rFonts w:ascii="Cambria Math" w:hAnsi="Cambria Math"/>
                    </w:rPr>
                  </w:del>
                </m:ctrlPr>
              </m:sSubPr>
              <m:e>
                <m:r>
                  <w:del w:id="415" w:author="Michael Belias" w:date="2020-12-01T12:25:00Z">
                    <w:rPr>
                      <w:rFonts w:ascii="Cambria Math" w:hAnsi="Cambria Math"/>
                    </w:rPr>
                    <m:t>t</m:t>
                  </w:del>
                </m:r>
              </m:e>
              <m:sub>
                <m:r>
                  <w:del w:id="416" w:author="Michael Belias" w:date="2020-12-01T12:25:00Z">
                    <w:rPr>
                      <w:rFonts w:ascii="Cambria Math" w:hAnsi="Cambria Math"/>
                    </w:rPr>
                    <m:t>κ</m:t>
                  </w:del>
                </m:r>
              </m:sub>
            </m:sSub>
          </m:e>
        </m:d>
      </m:oMath>
      <w:del w:id="417" w:author="Michael Belias" w:date="2020-12-01T12:25:00Z">
        <w:r w:rsidR="00494D67" w:rsidDel="00264741">
          <w:delText xml:space="preserve"> </w:delText>
        </w:r>
        <w:r w:rsidR="00E16F2C" w:rsidDel="00264741">
          <w:delText>the statistical model is given as:</w:delText>
        </w:r>
      </w:del>
    </w:p>
    <w:p w14:paraId="07AA1ACB" w14:textId="57FB3910" w:rsidR="00E16F2C" w:rsidDel="00264741" w:rsidRDefault="007C4CDD">
      <w:pPr>
        <w:pStyle w:val="BodyText"/>
        <w:ind w:firstLine="432"/>
        <w:rPr>
          <w:del w:id="418" w:author="Michael Belias" w:date="2020-12-01T12:25:00Z"/>
        </w:rPr>
        <w:pPrChange w:id="419" w:author="Michael Belias" w:date="2020-12-01T17:58:00Z">
          <w:pPr>
            <w:pStyle w:val="BodyText"/>
          </w:pPr>
        </w:pPrChange>
      </w:pPr>
      <w:bookmarkStart w:id="420" w:name="eq:eqn13"/>
      <m:oMathPara>
        <m:oMathParaPr>
          <m:jc m:val="center"/>
        </m:oMathParaPr>
        <m:oMath>
          <m:r>
            <w:del w:id="421" w:author="Michael Belias" w:date="2020-12-01T12:25:00Z">
              <w:rPr>
                <w:rFonts w:ascii="Cambria Math" w:hAnsi="Cambria Math"/>
              </w:rPr>
              <m:t xml:space="preserve">                      g</m:t>
            </w:del>
          </m:r>
          <m:d>
            <m:dPr>
              <m:ctrlPr>
                <w:del w:id="422" w:author="Michael Belias" w:date="2020-12-01T12:25:00Z">
                  <w:rPr>
                    <w:rFonts w:ascii="Cambria Math" w:hAnsi="Cambria Math"/>
                    <w:i/>
                  </w:rPr>
                </w:del>
              </m:ctrlPr>
            </m:dPr>
            <m:e>
              <m:r>
                <w:del w:id="423" w:author="Michael Belias" w:date="2020-12-01T12:25:00Z">
                  <w:rPr>
                    <w:rFonts w:ascii="Cambria Math" w:hAnsi="Cambria Math"/>
                  </w:rPr>
                  <m:t>μ</m:t>
                </w:del>
              </m:r>
            </m:e>
          </m:d>
          <m:r>
            <w:del w:id="424" w:author="Michael Belias" w:date="2020-12-01T12:25:00Z">
              <w:rPr>
                <w:rFonts w:ascii="Cambria Math" w:hAnsi="Cambria Math"/>
              </w:rPr>
              <m:t>=</m:t>
            </w:del>
          </m:r>
          <m:sSub>
            <m:sSubPr>
              <m:ctrlPr>
                <w:del w:id="425" w:author="Michael Belias" w:date="2020-12-01T12:25:00Z">
                  <w:rPr>
                    <w:rFonts w:ascii="Cambria Math" w:hAnsi="Cambria Math"/>
                  </w:rPr>
                </w:del>
              </m:ctrlPr>
            </m:sSubPr>
            <m:e>
              <m:r>
                <w:del w:id="426" w:author="Michael Belias" w:date="2020-12-01T12:25:00Z">
                  <w:rPr>
                    <w:rFonts w:ascii="Cambria Math" w:hAnsi="Cambria Math"/>
                  </w:rPr>
                  <m:t>β</m:t>
                </w:del>
              </m:r>
            </m:e>
            <m:sub>
              <m:r>
                <w:del w:id="427" w:author="Michael Belias" w:date="2020-12-01T12:25:00Z">
                  <w:rPr>
                    <w:rFonts w:ascii="Cambria Math" w:hAnsi="Cambria Math"/>
                  </w:rPr>
                  <m:t>0</m:t>
                </w:del>
              </m:r>
            </m:sub>
          </m:sSub>
          <m:sSub>
            <m:sSubPr>
              <m:ctrlPr>
                <w:del w:id="428" w:author="Michael Belias" w:date="2020-12-01T12:25:00Z">
                  <w:rPr>
                    <w:rFonts w:ascii="Cambria Math" w:hAnsi="Cambria Math"/>
                  </w:rPr>
                </w:del>
              </m:ctrlPr>
            </m:sSubPr>
            <m:e>
              <m:r>
                <w:del w:id="429" w:author="Michael Belias" w:date="2020-12-01T12:25:00Z">
                  <w:rPr>
                    <w:rFonts w:ascii="Cambria Math" w:hAnsi="Cambria Math"/>
                  </w:rPr>
                  <m:t>B</m:t>
                </w:del>
              </m:r>
            </m:e>
            <m:sub>
              <m:r>
                <w:del w:id="430" w:author="Michael Belias" w:date="2020-12-01T12:25:00Z">
                  <w:rPr>
                    <w:rFonts w:ascii="Cambria Math" w:hAnsi="Cambria Math"/>
                  </w:rPr>
                  <m:t>0</m:t>
                </w:del>
              </m:r>
            </m:sub>
          </m:sSub>
          <m:r>
            <w:del w:id="431" w:author="Michael Belias" w:date="2020-12-01T12:25:00Z">
              <w:rPr>
                <w:rFonts w:ascii="Cambria Math" w:hAnsi="Cambria Math"/>
              </w:rPr>
              <m:t>(</m:t>
            </w:del>
          </m:r>
          <w:commentRangeStart w:id="432"/>
          <w:commentRangeStart w:id="433"/>
          <m:r>
            <w:del w:id="434" w:author="Michael Belias" w:date="2020-12-01T12:25:00Z">
              <w:rPr>
                <w:rFonts w:ascii="Cambria Math" w:hAnsi="Cambria Math"/>
              </w:rPr>
              <m:t>X</m:t>
            </w:del>
          </m:r>
          <w:commentRangeEnd w:id="432"/>
          <m:r>
            <w:del w:id="435" w:author="Michael Belias" w:date="2020-12-01T12:25:00Z">
              <m:rPr>
                <m:sty m:val="p"/>
              </m:rPr>
              <w:rPr>
                <w:rStyle w:val="CommentReference"/>
                <w:rFonts w:ascii="Cambria Math" w:hAnsi="Cambria Math"/>
              </w:rPr>
              <w:commentReference w:id="432"/>
            </w:del>
          </m:r>
          <w:commentRangeEnd w:id="433"/>
          <m:r>
            <w:del w:id="436" w:author="Michael Belias" w:date="2020-12-01T12:25:00Z">
              <m:rPr>
                <m:sty m:val="p"/>
              </m:rPr>
              <w:rPr>
                <w:rStyle w:val="CommentReference"/>
                <w:rFonts w:ascii="Cambria Math" w:hAnsi="Cambria Math"/>
              </w:rPr>
              <w:commentReference w:id="433"/>
            </w:del>
          </m:r>
          <m:r>
            <w:del w:id="437" w:author="Michael Belias" w:date="2020-12-01T12:25:00Z">
              <w:rPr>
                <w:rFonts w:ascii="Cambria Math" w:hAnsi="Cambria Math"/>
              </w:rPr>
              <m:t>)+</m:t>
            </w:del>
          </m:r>
          <m:sSub>
            <m:sSubPr>
              <m:ctrlPr>
                <w:del w:id="438" w:author="Michael Belias" w:date="2020-12-01T12:25:00Z">
                  <w:rPr>
                    <w:rFonts w:ascii="Cambria Math" w:hAnsi="Cambria Math"/>
                  </w:rPr>
                </w:del>
              </m:ctrlPr>
            </m:sSubPr>
            <m:e>
              <m:r>
                <w:del w:id="439" w:author="Michael Belias" w:date="2020-12-01T12:25:00Z">
                  <w:rPr>
                    <w:rFonts w:ascii="Cambria Math" w:hAnsi="Cambria Math"/>
                  </w:rPr>
                  <m:t>β</m:t>
                </w:del>
              </m:r>
            </m:e>
            <m:sub>
              <m:r>
                <w:del w:id="440" w:author="Michael Belias" w:date="2020-12-01T12:25:00Z">
                  <w:rPr>
                    <w:rFonts w:ascii="Cambria Math" w:hAnsi="Cambria Math"/>
                  </w:rPr>
                  <m:t>1</m:t>
                </w:del>
              </m:r>
            </m:sub>
          </m:sSub>
          <m:sSub>
            <m:sSubPr>
              <m:ctrlPr>
                <w:del w:id="441" w:author="Michael Belias" w:date="2020-12-01T12:25:00Z">
                  <w:rPr>
                    <w:rFonts w:ascii="Cambria Math" w:hAnsi="Cambria Math"/>
                  </w:rPr>
                </w:del>
              </m:ctrlPr>
            </m:sSubPr>
            <m:e>
              <m:r>
                <w:del w:id="442" w:author="Michael Belias" w:date="2020-12-01T12:25:00Z">
                  <w:rPr>
                    <w:rFonts w:ascii="Cambria Math" w:hAnsi="Cambria Math"/>
                  </w:rPr>
                  <m:t>B</m:t>
                </w:del>
              </m:r>
            </m:e>
            <m:sub>
              <m:r>
                <w:del w:id="443" w:author="Michael Belias" w:date="2020-12-01T12:25:00Z">
                  <w:rPr>
                    <w:rFonts w:ascii="Cambria Math" w:hAnsi="Cambria Math"/>
                  </w:rPr>
                  <m:t>1</m:t>
                </w:del>
              </m:r>
            </m:sub>
          </m:sSub>
          <m:r>
            <w:del w:id="444" w:author="Michael Belias" w:date="2020-12-01T12:25:00Z">
              <w:rPr>
                <w:rFonts w:ascii="Cambria Math" w:hAnsi="Cambria Math"/>
              </w:rPr>
              <m:t>(X)+</m:t>
            </w:del>
          </m:r>
          <m:sSub>
            <m:sSubPr>
              <m:ctrlPr>
                <w:del w:id="445" w:author="Michael Belias" w:date="2020-12-01T12:25:00Z">
                  <w:rPr>
                    <w:rFonts w:ascii="Cambria Math" w:hAnsi="Cambria Math"/>
                  </w:rPr>
                </w:del>
              </m:ctrlPr>
            </m:sSubPr>
            <m:e>
              <m:r>
                <w:del w:id="446" w:author="Michael Belias" w:date="2020-12-01T12:25:00Z">
                  <w:rPr>
                    <w:rFonts w:ascii="Cambria Math" w:hAnsi="Cambria Math"/>
                  </w:rPr>
                  <m:t>β</m:t>
                </w:del>
              </m:r>
            </m:e>
            <m:sub>
              <m:r>
                <w:del w:id="447" w:author="Michael Belias" w:date="2020-12-01T12:25:00Z">
                  <w:rPr>
                    <w:rFonts w:ascii="Cambria Math" w:hAnsi="Cambria Math"/>
                  </w:rPr>
                  <m:t>2</m:t>
                </w:del>
              </m:r>
            </m:sub>
          </m:sSub>
          <m:sSub>
            <m:sSubPr>
              <m:ctrlPr>
                <w:del w:id="448" w:author="Michael Belias" w:date="2020-12-01T12:25:00Z">
                  <w:rPr>
                    <w:rFonts w:ascii="Cambria Math" w:hAnsi="Cambria Math"/>
                  </w:rPr>
                </w:del>
              </m:ctrlPr>
            </m:sSubPr>
            <m:e>
              <m:r>
                <w:del w:id="449" w:author="Michael Belias" w:date="2020-12-01T12:25:00Z">
                  <w:rPr>
                    <w:rFonts w:ascii="Cambria Math" w:hAnsi="Cambria Math"/>
                  </w:rPr>
                  <m:t>B</m:t>
                </w:del>
              </m:r>
            </m:e>
            <m:sub>
              <m:r>
                <w:del w:id="450" w:author="Michael Belias" w:date="2020-12-01T12:25:00Z">
                  <w:rPr>
                    <w:rFonts w:ascii="Cambria Math" w:hAnsi="Cambria Math"/>
                  </w:rPr>
                  <m:t>2</m:t>
                </w:del>
              </m:r>
            </m:sub>
          </m:sSub>
          <m:r>
            <w:del w:id="451" w:author="Michael Belias" w:date="2020-12-01T12:25:00Z">
              <w:rPr>
                <w:rFonts w:ascii="Cambria Math" w:hAnsi="Cambria Math"/>
              </w:rPr>
              <m:t>(X)+...+</m:t>
            </w:del>
          </m:r>
          <m:sSub>
            <m:sSubPr>
              <m:ctrlPr>
                <w:del w:id="452" w:author="Michael Belias" w:date="2020-12-01T12:25:00Z">
                  <w:rPr>
                    <w:rFonts w:ascii="Cambria Math" w:hAnsi="Cambria Math"/>
                  </w:rPr>
                </w:del>
              </m:ctrlPr>
            </m:sSubPr>
            <m:e>
              <m:r>
                <w:del w:id="453" w:author="Michael Belias" w:date="2020-12-01T12:25:00Z">
                  <w:rPr>
                    <w:rFonts w:ascii="Cambria Math" w:hAnsi="Cambria Math"/>
                  </w:rPr>
                  <m:t>β</m:t>
                </w:del>
              </m:r>
            </m:e>
            <m:sub>
              <m:r>
                <w:del w:id="454" w:author="Michael Belias" w:date="2020-12-01T12:25:00Z">
                  <w:rPr>
                    <w:rFonts w:ascii="Cambria Math" w:hAnsi="Cambria Math"/>
                  </w:rPr>
                  <m:t>k-1</m:t>
                </w:del>
              </m:r>
            </m:sub>
          </m:sSub>
          <m:sSub>
            <m:sSubPr>
              <m:ctrlPr>
                <w:del w:id="455" w:author="Michael Belias" w:date="2020-12-01T12:25:00Z">
                  <w:rPr>
                    <w:rFonts w:ascii="Cambria Math" w:hAnsi="Cambria Math"/>
                  </w:rPr>
                </w:del>
              </m:ctrlPr>
            </m:sSubPr>
            <m:e>
              <m:r>
                <w:del w:id="456" w:author="Michael Belias" w:date="2020-12-01T12:25:00Z">
                  <w:rPr>
                    <w:rFonts w:ascii="Cambria Math" w:hAnsi="Cambria Math"/>
                  </w:rPr>
                  <m:t>B</m:t>
                </w:del>
              </m:r>
            </m:e>
            <m:sub>
              <m:r>
                <w:del w:id="457" w:author="Michael Belias" w:date="2020-12-01T12:25:00Z">
                  <w:rPr>
                    <w:rFonts w:ascii="Cambria Math" w:hAnsi="Cambria Math"/>
                  </w:rPr>
                  <m:t>k-1</m:t>
                </w:del>
              </m:r>
            </m:sub>
          </m:sSub>
          <m:r>
            <w:del w:id="458" w:author="Michael Belias" w:date="2020-12-01T12:25:00Z">
              <w:rPr>
                <w:rFonts w:ascii="Cambria Math" w:hAnsi="Cambria Math"/>
              </w:rPr>
              <m:t>(X)                                  (</m:t>
            </w:del>
          </m:r>
          <m:r>
            <w:del w:id="459" w:author="Michael Belias" w:date="2020-12-01T12:15:00Z">
              <w:rPr>
                <w:rFonts w:ascii="Cambria Math" w:hAnsi="Cambria Math"/>
              </w:rPr>
              <m:t>5</m:t>
            </w:del>
          </m:r>
          <m:r>
            <w:del w:id="460" w:author="Michael Belias" w:date="2020-12-01T12:25:00Z">
              <w:rPr>
                <w:rFonts w:ascii="Cambria Math" w:hAnsi="Cambria Math"/>
              </w:rPr>
              <m:t>)</m:t>
            </w:del>
          </m:r>
        </m:oMath>
      </m:oMathPara>
      <w:bookmarkEnd w:id="420"/>
    </w:p>
    <w:p w14:paraId="446958A3" w14:textId="05F888BB" w:rsidR="00FD3A45" w:rsidDel="00264741" w:rsidRDefault="003316B5">
      <w:pPr>
        <w:pStyle w:val="FirstParagraph"/>
        <w:ind w:firstLine="432"/>
        <w:rPr>
          <w:del w:id="461" w:author="Michael Belias" w:date="2020-12-01T12:25:00Z"/>
        </w:rPr>
        <w:pPrChange w:id="462" w:author="Michael Belias" w:date="2020-12-01T17:58:00Z">
          <w:pPr>
            <w:pStyle w:val="FirstParagraph"/>
          </w:pPr>
        </w:pPrChange>
      </w:pPr>
      <w:del w:id="463" w:author="Michael Belias" w:date="2020-12-01T12:25:00Z">
        <w:r w:rsidRPr="00E16F2C" w:rsidDel="00264741">
          <w:lastRenderedPageBreak/>
          <w:delText>W</w:delText>
        </w:r>
        <w:r w:rsidR="00E16F2C" w:rsidRPr="00E16F2C" w:rsidDel="00264741">
          <w:delText>her</w:delText>
        </w:r>
        <w:r w:rsidR="00E16F2C" w:rsidDel="00264741">
          <w:delText>e</w:delText>
        </w:r>
      </w:del>
      <w:ins w:id="464" w:author="Hout, Joanna in 't" w:date="2020-11-05T10:04:00Z">
        <w:del w:id="465" w:author="Michael Belias" w:date="2020-12-01T12:25:00Z">
          <w:r w:rsidR="005C621A" w:rsidDel="00264741">
            <w:delText>T</w:delText>
          </w:r>
        </w:del>
      </w:ins>
      <w:ins w:id="466" w:author="Hout, Joanna in 't" w:date="2020-10-30T21:43:00Z">
        <w:del w:id="467" w:author="Michael Belias" w:date="2020-12-01T12:25:00Z">
          <w:r w:rsidDel="00264741">
            <w:delText xml:space="preserve">he basis functions </w:delText>
          </w:r>
        </w:del>
      </w:ins>
      <w:ins w:id="468" w:author="Hout, Joanna in 't" w:date="2020-11-05T10:04:00Z">
        <w:del w:id="469" w:author="Michael Belias" w:date="2020-12-01T12:25:00Z">
          <w:r w:rsidR="005C621A" w:rsidDel="00264741">
            <w:delText>B</w:delText>
          </w:r>
          <w:r w:rsidR="005C621A" w:rsidRPr="005C621A" w:rsidDel="00264741">
            <w:rPr>
              <w:vertAlign w:val="subscript"/>
              <w:rPrChange w:id="470" w:author="Hout, Joanna in 't" w:date="2020-11-05T10:04:00Z">
                <w:rPr/>
              </w:rPrChange>
            </w:rPr>
            <w:delText>l</w:delText>
          </w:r>
          <w:r w:rsidR="005C621A" w:rsidDel="00264741">
            <w:delText xml:space="preserve"> </w:delText>
          </w:r>
        </w:del>
      </w:ins>
      <w:ins w:id="471" w:author="Hout, Joanna in 't" w:date="2020-10-30T21:43:00Z">
        <w:del w:id="472" w:author="Michael Belias" w:date="2020-12-01T12:25:00Z">
          <w:r w:rsidDel="00264741">
            <w:delText xml:space="preserve">are </w:delText>
          </w:r>
        </w:del>
      </w:ins>
    </w:p>
    <w:p w14:paraId="187A358A" w14:textId="58480311" w:rsidR="00FD3A45" w:rsidDel="00264741" w:rsidRDefault="00AA5FD4">
      <w:pPr>
        <w:ind w:firstLine="432"/>
        <w:rPr>
          <w:del w:id="473" w:author="Michael Belias" w:date="2020-12-01T12:25:00Z"/>
        </w:rPr>
        <w:pPrChange w:id="474" w:author="Michael Belias" w:date="2020-12-01T17:58:00Z">
          <w:pPr/>
        </w:pPrChange>
      </w:pPr>
      <m:oMathPara>
        <m:oMathParaPr>
          <m:jc m:val="center"/>
        </m:oMathParaPr>
        <m:oMath>
          <m:sSub>
            <m:sSubPr>
              <m:ctrlPr>
                <w:del w:id="475" w:author="Michael Belias" w:date="2020-12-01T12:25:00Z">
                  <w:rPr>
                    <w:rFonts w:ascii="Cambria Math" w:hAnsi="Cambria Math"/>
                  </w:rPr>
                </w:del>
              </m:ctrlPr>
            </m:sSubPr>
            <m:e>
              <m:r>
                <w:del w:id="476" w:author="Michael Belias" w:date="2020-12-01T12:25:00Z">
                  <w:rPr>
                    <w:rFonts w:ascii="Cambria Math" w:hAnsi="Cambria Math"/>
                  </w:rPr>
                  <m:t>B</m:t>
                </w:del>
              </m:r>
            </m:e>
            <m:sub>
              <m:r>
                <w:del w:id="477" w:author="Michael Belias" w:date="2020-12-01T12:25:00Z">
                  <w:rPr>
                    <w:rFonts w:ascii="Cambria Math" w:hAnsi="Cambria Math"/>
                  </w:rPr>
                  <m:t>0</m:t>
                </w:del>
              </m:r>
            </m:sub>
          </m:sSub>
          <m:r>
            <w:del w:id="478" w:author="Michael Belias" w:date="2020-12-01T12:25:00Z">
              <w:rPr>
                <w:rFonts w:ascii="Cambria Math" w:hAnsi="Cambria Math"/>
              </w:rPr>
              <m:t>(X)=1</m:t>
            </w:del>
          </m:r>
        </m:oMath>
      </m:oMathPara>
    </w:p>
    <w:p w14:paraId="10B9D50B" w14:textId="08E8245A" w:rsidR="00093176" w:rsidDel="00264741" w:rsidRDefault="00AA5FD4">
      <w:pPr>
        <w:pStyle w:val="FirstParagraph"/>
        <w:ind w:firstLine="432"/>
        <w:rPr>
          <w:del w:id="479" w:author="Michael Belias" w:date="2020-12-01T12:25:00Z"/>
        </w:rPr>
        <w:pPrChange w:id="480" w:author="Michael Belias" w:date="2020-12-01T17:58:00Z">
          <w:pPr>
            <w:pStyle w:val="FirstParagraph"/>
          </w:pPr>
        </w:pPrChange>
      </w:pPr>
      <m:oMathPara>
        <m:oMathParaPr>
          <m:jc m:val="center"/>
        </m:oMathParaPr>
        <m:oMath>
          <m:sSub>
            <m:sSubPr>
              <m:ctrlPr>
                <w:del w:id="481" w:author="Michael Belias" w:date="2020-12-01T12:25:00Z">
                  <w:rPr>
                    <w:rFonts w:ascii="Cambria Math" w:hAnsi="Cambria Math"/>
                  </w:rPr>
                </w:del>
              </m:ctrlPr>
            </m:sSubPr>
            <m:e>
              <m:r>
                <w:del w:id="482" w:author="Michael Belias" w:date="2020-12-01T12:25:00Z">
                  <w:rPr>
                    <w:rFonts w:ascii="Cambria Math" w:hAnsi="Cambria Math"/>
                  </w:rPr>
                  <m:t>B</m:t>
                </w:del>
              </m:r>
            </m:e>
            <m:sub>
              <m:r>
                <w:del w:id="483" w:author="Michael Belias" w:date="2020-12-01T12:25:00Z">
                  <w:rPr>
                    <w:rFonts w:ascii="Cambria Math" w:hAnsi="Cambria Math"/>
                  </w:rPr>
                  <m:t>1</m:t>
                </w:del>
              </m:r>
            </m:sub>
          </m:sSub>
          <m:r>
            <w:del w:id="484" w:author="Michael Belias" w:date="2020-12-01T12:25:00Z">
              <w:rPr>
                <w:rFonts w:ascii="Cambria Math" w:hAnsi="Cambria Math"/>
              </w:rPr>
              <m:t>(X)=X</m:t>
            </w:del>
          </m:r>
        </m:oMath>
      </m:oMathPara>
    </w:p>
    <w:p w14:paraId="442EB0BB" w14:textId="1CCF3EA5" w:rsidR="00093176" w:rsidRPr="00FD0BF8" w:rsidDel="00264741" w:rsidRDefault="00093176">
      <w:pPr>
        <w:pStyle w:val="FirstParagraph"/>
        <w:ind w:firstLine="432"/>
        <w:rPr>
          <w:del w:id="485" w:author="Michael Belias" w:date="2020-12-01T12:25:00Z"/>
        </w:rPr>
        <w:pPrChange w:id="486" w:author="Michael Belias" w:date="2020-12-01T17:58:00Z">
          <w:pPr>
            <w:pStyle w:val="FirstParagraph"/>
          </w:pPr>
        </w:pPrChange>
      </w:pPr>
      <w:del w:id="487" w:author="Michael Belias" w:date="2020-12-01T12:25:00Z">
        <w:r w:rsidRPr="00E16F2C" w:rsidDel="00264741">
          <w:delText>and for</w:delText>
        </w:r>
        <w:r w:rsidDel="00264741">
          <w:delText xml:space="preserve"> </w:delText>
        </w:r>
        <w:r w:rsidRPr="008F1A23" w:rsidDel="00264741">
          <w:rPr>
            <w:i/>
          </w:rPr>
          <w:delText>w</w:delText>
        </w:r>
        <w:r w:rsidR="00FD0BF8" w:rsidDel="00264741">
          <w:rPr>
            <w:i/>
          </w:rPr>
          <w:delText xml:space="preserve"> </w:delText>
        </w:r>
        <w:r w:rsidR="00FD0BF8" w:rsidDel="00264741">
          <w:delText>є [2,</w:delText>
        </w:r>
        <w:r w:rsidR="00FD0BF8" w:rsidRPr="00FD0BF8" w:rsidDel="00264741">
          <w:delText xml:space="preserve"> </w:delText>
        </w:r>
        <w:r w:rsidR="00FD0BF8" w:rsidDel="00264741">
          <w:rPr>
            <w:lang w:val="el-GR"/>
          </w:rPr>
          <w:delText>κ</w:delText>
        </w:r>
        <w:r w:rsidR="00FD0BF8" w:rsidRPr="00E16F2C" w:rsidDel="00264741">
          <w:delText>-1</w:delText>
        </w:r>
        <w:r w:rsidR="00FD0BF8" w:rsidDel="00264741">
          <w:delText>]</w:delText>
        </w:r>
      </w:del>
    </w:p>
    <w:p w14:paraId="4BA24BB8" w14:textId="68DC9078" w:rsidR="00FD3A45" w:rsidRPr="00DF6754" w:rsidDel="00264741" w:rsidRDefault="00494D67">
      <w:pPr>
        <w:ind w:firstLine="432"/>
        <w:rPr>
          <w:del w:id="488" w:author="Michael Belias" w:date="2020-12-01T12:25:00Z"/>
        </w:rPr>
        <w:pPrChange w:id="489" w:author="Michael Belias" w:date="2020-12-01T17:58:00Z">
          <w:pPr/>
        </w:pPrChange>
      </w:pPr>
      <m:oMathPara>
        <m:oMathParaPr>
          <m:jc m:val="center"/>
        </m:oMathParaPr>
        <m:oMath>
          <m:r>
            <w:del w:id="490" w:author="Michael Belias" w:date="2020-12-01T12:25:00Z">
              <w:rPr>
                <w:rFonts w:ascii="Cambria Math" w:hAnsi="Cambria Math"/>
              </w:rPr>
              <m:t>.</m:t>
            </w:del>
          </m:r>
        </m:oMath>
      </m:oMathPara>
    </w:p>
    <w:p w14:paraId="767D51E1" w14:textId="71A50F25" w:rsidR="00DF6754" w:rsidDel="00264741" w:rsidRDefault="00AA5FD4">
      <w:pPr>
        <w:ind w:firstLine="432"/>
        <w:rPr>
          <w:del w:id="491" w:author="Michael Belias" w:date="2020-12-01T12:25:00Z"/>
        </w:rPr>
        <w:pPrChange w:id="492" w:author="Michael Belias" w:date="2020-12-01T17:58:00Z">
          <w:pPr/>
        </w:pPrChange>
      </w:pPr>
      <m:oMathPara>
        <m:oMathParaPr>
          <m:jc m:val="center"/>
        </m:oMathParaPr>
        <m:oMath>
          <m:sSub>
            <m:sSubPr>
              <m:ctrlPr>
                <w:del w:id="493" w:author="Michael Belias" w:date="2020-12-01T12:25:00Z">
                  <w:rPr>
                    <w:rFonts w:ascii="Cambria Math" w:hAnsi="Cambria Math"/>
                  </w:rPr>
                </w:del>
              </m:ctrlPr>
            </m:sSubPr>
            <m:e>
              <m:r>
                <w:del w:id="494" w:author="Michael Belias" w:date="2020-12-01T12:25:00Z">
                  <w:rPr>
                    <w:rFonts w:ascii="Cambria Math" w:hAnsi="Cambria Math"/>
                  </w:rPr>
                  <m:t>B</m:t>
                </w:del>
              </m:r>
            </m:e>
            <m:sub>
              <m:r>
                <w:del w:id="495" w:author="Michael Belias" w:date="2020-12-01T12:25:00Z">
                  <w:rPr>
                    <w:rFonts w:ascii="Cambria Math" w:hAnsi="Cambria Math"/>
                  </w:rPr>
                  <m:t>w</m:t>
                </w:del>
              </m:r>
            </m:sub>
          </m:sSub>
          <m:r>
            <w:del w:id="496" w:author="Michael Belias" w:date="2020-12-01T12:25:00Z">
              <w:rPr>
                <w:rFonts w:ascii="Cambria Math" w:hAnsi="Cambria Math"/>
              </w:rPr>
              <m:t>(X)=(X-</m:t>
            </w:del>
          </m:r>
          <m:sSub>
            <m:sSubPr>
              <m:ctrlPr>
                <w:del w:id="497" w:author="Michael Belias" w:date="2020-12-01T12:25:00Z">
                  <w:rPr>
                    <w:rFonts w:ascii="Cambria Math" w:hAnsi="Cambria Math"/>
                  </w:rPr>
                </w:del>
              </m:ctrlPr>
            </m:sSubPr>
            <m:e>
              <m:r>
                <w:del w:id="498" w:author="Michael Belias" w:date="2020-12-01T12:25:00Z">
                  <w:rPr>
                    <w:rFonts w:ascii="Cambria Math" w:hAnsi="Cambria Math"/>
                  </w:rPr>
                  <m:t>t</m:t>
                </w:del>
              </m:r>
            </m:e>
            <m:sub>
              <m:r>
                <w:del w:id="499" w:author="Michael Belias" w:date="2020-12-01T12:25:00Z">
                  <w:rPr>
                    <w:rFonts w:ascii="Cambria Math" w:hAnsi="Cambria Math"/>
                  </w:rPr>
                  <m:t>w-1</m:t>
                </w:del>
              </m:r>
            </m:sub>
          </m:sSub>
          <m:sSubSup>
            <m:sSubSupPr>
              <m:ctrlPr>
                <w:del w:id="500" w:author="Michael Belias" w:date="2020-12-01T12:25:00Z">
                  <w:rPr>
                    <w:rFonts w:ascii="Cambria Math" w:hAnsi="Cambria Math"/>
                  </w:rPr>
                </w:del>
              </m:ctrlPr>
            </m:sSubSupPr>
            <m:e>
              <m:r>
                <w:del w:id="501" w:author="Michael Belias" w:date="2020-12-01T12:25:00Z">
                  <w:rPr>
                    <w:rFonts w:ascii="Cambria Math" w:hAnsi="Cambria Math"/>
                  </w:rPr>
                  <m:t>)</m:t>
                </w:del>
              </m:r>
            </m:e>
            <m:sub>
              <m:r>
                <w:del w:id="502" w:author="Michael Belias" w:date="2020-12-01T12:25:00Z">
                  <w:rPr>
                    <w:rFonts w:ascii="Cambria Math" w:hAnsi="Cambria Math"/>
                  </w:rPr>
                  <m:t>+</m:t>
                </w:del>
              </m:r>
            </m:sub>
            <m:sup>
              <m:r>
                <w:del w:id="503" w:author="Michael Belias" w:date="2020-12-01T12:25:00Z">
                  <w:rPr>
                    <w:rFonts w:ascii="Cambria Math" w:hAnsi="Cambria Math"/>
                  </w:rPr>
                  <m:t>d</m:t>
                </w:del>
              </m:r>
            </m:sup>
          </m:sSubSup>
          <m:r>
            <w:del w:id="504" w:author="Michael Belias" w:date="2020-12-01T12:25:00Z">
              <w:rPr>
                <w:rFonts w:ascii="Cambria Math" w:hAnsi="Cambria Math"/>
              </w:rPr>
              <m:t>-</m:t>
            </w:del>
          </m:r>
          <m:f>
            <m:fPr>
              <m:ctrlPr>
                <w:del w:id="505" w:author="Michael Belias" w:date="2020-12-01T12:25:00Z">
                  <w:rPr>
                    <w:rFonts w:ascii="Cambria Math" w:hAnsi="Cambria Math"/>
                  </w:rPr>
                </w:del>
              </m:ctrlPr>
            </m:fPr>
            <m:num>
              <m:sSub>
                <m:sSubPr>
                  <m:ctrlPr>
                    <w:del w:id="506" w:author="Michael Belias" w:date="2020-12-01T12:25:00Z">
                      <w:rPr>
                        <w:rFonts w:ascii="Cambria Math" w:hAnsi="Cambria Math"/>
                      </w:rPr>
                    </w:del>
                  </m:ctrlPr>
                </m:sSubPr>
                <m:e>
                  <m:r>
                    <w:del w:id="507" w:author="Michael Belias" w:date="2020-12-01T12:25:00Z">
                      <w:rPr>
                        <w:rFonts w:ascii="Cambria Math" w:hAnsi="Cambria Math"/>
                      </w:rPr>
                      <m:t>t</m:t>
                    </w:del>
                  </m:r>
                </m:e>
                <m:sub>
                  <m:r>
                    <w:del w:id="508" w:author="Michael Belias" w:date="2020-12-01T12:25:00Z">
                      <w:rPr>
                        <w:rFonts w:ascii="Cambria Math" w:hAnsi="Cambria Math"/>
                      </w:rPr>
                      <m:t>k</m:t>
                    </w:del>
                  </m:r>
                </m:sub>
              </m:sSub>
              <m:r>
                <w:del w:id="509" w:author="Michael Belias" w:date="2020-12-01T12:25:00Z">
                  <w:rPr>
                    <w:rFonts w:ascii="Cambria Math" w:hAnsi="Cambria Math"/>
                  </w:rPr>
                  <m:t>-</m:t>
                </w:del>
              </m:r>
              <m:sSub>
                <m:sSubPr>
                  <m:ctrlPr>
                    <w:del w:id="510" w:author="Michael Belias" w:date="2020-12-01T12:25:00Z">
                      <w:rPr>
                        <w:rFonts w:ascii="Cambria Math" w:hAnsi="Cambria Math"/>
                      </w:rPr>
                    </w:del>
                  </m:ctrlPr>
                </m:sSubPr>
                <m:e>
                  <m:r>
                    <w:del w:id="511" w:author="Michael Belias" w:date="2020-12-01T12:25:00Z">
                      <w:rPr>
                        <w:rFonts w:ascii="Cambria Math" w:hAnsi="Cambria Math"/>
                      </w:rPr>
                      <m:t>t</m:t>
                    </w:del>
                  </m:r>
                </m:e>
                <m:sub>
                  <m:r>
                    <w:del w:id="512" w:author="Michael Belias" w:date="2020-12-01T12:25:00Z">
                      <w:rPr>
                        <w:rFonts w:ascii="Cambria Math" w:hAnsi="Cambria Math"/>
                      </w:rPr>
                      <m:t>w-1</m:t>
                    </w:del>
                  </m:r>
                </m:sub>
              </m:sSub>
            </m:num>
            <m:den>
              <m:sSub>
                <m:sSubPr>
                  <m:ctrlPr>
                    <w:del w:id="513" w:author="Michael Belias" w:date="2020-12-01T12:25:00Z">
                      <w:rPr>
                        <w:rFonts w:ascii="Cambria Math" w:hAnsi="Cambria Math"/>
                      </w:rPr>
                    </w:del>
                  </m:ctrlPr>
                </m:sSubPr>
                <m:e>
                  <m:r>
                    <w:del w:id="514" w:author="Michael Belias" w:date="2020-12-01T12:25:00Z">
                      <w:rPr>
                        <w:rFonts w:ascii="Cambria Math" w:hAnsi="Cambria Math"/>
                      </w:rPr>
                      <m:t>t</m:t>
                    </w:del>
                  </m:r>
                </m:e>
                <m:sub>
                  <m:r>
                    <w:del w:id="515" w:author="Michael Belias" w:date="2020-12-01T12:25:00Z">
                      <w:rPr>
                        <w:rFonts w:ascii="Cambria Math" w:hAnsi="Cambria Math"/>
                      </w:rPr>
                      <m:t>k</m:t>
                    </w:del>
                  </m:r>
                </m:sub>
              </m:sSub>
              <m:r>
                <w:del w:id="516" w:author="Michael Belias" w:date="2020-12-01T12:25:00Z">
                  <w:rPr>
                    <w:rFonts w:ascii="Cambria Math" w:hAnsi="Cambria Math"/>
                  </w:rPr>
                  <m:t>-</m:t>
                </w:del>
              </m:r>
              <m:sSub>
                <m:sSubPr>
                  <m:ctrlPr>
                    <w:del w:id="517" w:author="Michael Belias" w:date="2020-12-01T12:25:00Z">
                      <w:rPr>
                        <w:rFonts w:ascii="Cambria Math" w:hAnsi="Cambria Math"/>
                      </w:rPr>
                    </w:del>
                  </m:ctrlPr>
                </m:sSubPr>
                <m:e>
                  <m:r>
                    <w:del w:id="518" w:author="Michael Belias" w:date="2020-12-01T12:25:00Z">
                      <w:rPr>
                        <w:rFonts w:ascii="Cambria Math" w:hAnsi="Cambria Math"/>
                      </w:rPr>
                      <m:t>t</m:t>
                    </w:del>
                  </m:r>
                </m:e>
                <m:sub>
                  <m:r>
                    <w:del w:id="519" w:author="Michael Belias" w:date="2020-12-01T12:25:00Z">
                      <w:rPr>
                        <w:rFonts w:ascii="Cambria Math" w:hAnsi="Cambria Math"/>
                      </w:rPr>
                      <m:t>k-1</m:t>
                    </w:del>
                  </m:r>
                </m:sub>
              </m:sSub>
            </m:den>
          </m:f>
          <m:r>
            <w:del w:id="520" w:author="Michael Belias" w:date="2020-12-01T12:25:00Z">
              <w:rPr>
                <w:rFonts w:ascii="Cambria Math" w:hAnsi="Cambria Math"/>
              </w:rPr>
              <m:t>(X-</m:t>
            </w:del>
          </m:r>
          <m:sSub>
            <m:sSubPr>
              <m:ctrlPr>
                <w:del w:id="521" w:author="Michael Belias" w:date="2020-12-01T12:25:00Z">
                  <w:rPr>
                    <w:rFonts w:ascii="Cambria Math" w:hAnsi="Cambria Math"/>
                  </w:rPr>
                </w:del>
              </m:ctrlPr>
            </m:sSubPr>
            <m:e>
              <m:r>
                <w:del w:id="522" w:author="Michael Belias" w:date="2020-12-01T12:25:00Z">
                  <w:rPr>
                    <w:rFonts w:ascii="Cambria Math" w:hAnsi="Cambria Math"/>
                  </w:rPr>
                  <m:t>t</m:t>
                </w:del>
              </m:r>
            </m:e>
            <m:sub>
              <m:r>
                <w:del w:id="523" w:author="Michael Belias" w:date="2020-12-01T12:25:00Z">
                  <w:rPr>
                    <w:rFonts w:ascii="Cambria Math" w:hAnsi="Cambria Math"/>
                  </w:rPr>
                  <m:t>k-1</m:t>
                </w:del>
              </m:r>
            </m:sub>
          </m:sSub>
          <m:sSubSup>
            <m:sSubSupPr>
              <m:ctrlPr>
                <w:del w:id="524" w:author="Michael Belias" w:date="2020-12-01T12:25:00Z">
                  <w:rPr>
                    <w:rFonts w:ascii="Cambria Math" w:hAnsi="Cambria Math"/>
                  </w:rPr>
                </w:del>
              </m:ctrlPr>
            </m:sSubSupPr>
            <m:e>
              <m:r>
                <w:del w:id="525" w:author="Michael Belias" w:date="2020-12-01T12:25:00Z">
                  <w:rPr>
                    <w:rFonts w:ascii="Cambria Math" w:hAnsi="Cambria Math"/>
                  </w:rPr>
                  <m:t>)</m:t>
                </w:del>
              </m:r>
            </m:e>
            <m:sub>
              <m:r>
                <w:del w:id="526" w:author="Michael Belias" w:date="2020-12-01T12:25:00Z">
                  <w:rPr>
                    <w:rFonts w:ascii="Cambria Math" w:hAnsi="Cambria Math"/>
                  </w:rPr>
                  <m:t>+</m:t>
                </w:del>
              </m:r>
            </m:sub>
            <m:sup>
              <m:r>
                <w:del w:id="527" w:author="Michael Belias" w:date="2020-12-01T12:25:00Z">
                  <w:rPr>
                    <w:rFonts w:ascii="Cambria Math" w:hAnsi="Cambria Math"/>
                  </w:rPr>
                  <m:t>d</m:t>
                </w:del>
              </m:r>
            </m:sup>
          </m:sSubSup>
          <m:r>
            <w:del w:id="528" w:author="Michael Belias" w:date="2020-12-01T12:25:00Z">
              <w:rPr>
                <w:rFonts w:ascii="Cambria Math" w:hAnsi="Cambria Math"/>
              </w:rPr>
              <m:t>+</m:t>
            </w:del>
          </m:r>
          <m:f>
            <m:fPr>
              <m:ctrlPr>
                <w:del w:id="529" w:author="Michael Belias" w:date="2020-12-01T12:25:00Z">
                  <w:rPr>
                    <w:rFonts w:ascii="Cambria Math" w:hAnsi="Cambria Math"/>
                  </w:rPr>
                </w:del>
              </m:ctrlPr>
            </m:fPr>
            <m:num>
              <m:sSub>
                <m:sSubPr>
                  <m:ctrlPr>
                    <w:del w:id="530" w:author="Michael Belias" w:date="2020-12-01T12:25:00Z">
                      <w:rPr>
                        <w:rFonts w:ascii="Cambria Math" w:hAnsi="Cambria Math"/>
                      </w:rPr>
                    </w:del>
                  </m:ctrlPr>
                </m:sSubPr>
                <m:e>
                  <m:r>
                    <w:del w:id="531" w:author="Michael Belias" w:date="2020-12-01T12:25:00Z">
                      <w:rPr>
                        <w:rFonts w:ascii="Cambria Math" w:hAnsi="Cambria Math"/>
                      </w:rPr>
                      <m:t>t</m:t>
                    </w:del>
                  </m:r>
                </m:e>
                <m:sub>
                  <m:r>
                    <w:del w:id="532" w:author="Michael Belias" w:date="2020-12-01T12:25:00Z">
                      <w:rPr>
                        <w:rFonts w:ascii="Cambria Math" w:hAnsi="Cambria Math"/>
                      </w:rPr>
                      <m:t>k-1</m:t>
                    </w:del>
                  </m:r>
                </m:sub>
              </m:sSub>
              <m:r>
                <w:del w:id="533" w:author="Michael Belias" w:date="2020-12-01T12:25:00Z">
                  <w:rPr>
                    <w:rFonts w:ascii="Cambria Math" w:hAnsi="Cambria Math"/>
                  </w:rPr>
                  <m:t>-</m:t>
                </w:del>
              </m:r>
              <m:sSub>
                <m:sSubPr>
                  <m:ctrlPr>
                    <w:del w:id="534" w:author="Michael Belias" w:date="2020-12-01T12:25:00Z">
                      <w:rPr>
                        <w:rFonts w:ascii="Cambria Math" w:hAnsi="Cambria Math"/>
                      </w:rPr>
                    </w:del>
                  </m:ctrlPr>
                </m:sSubPr>
                <m:e>
                  <m:r>
                    <w:del w:id="535" w:author="Michael Belias" w:date="2020-12-01T12:25:00Z">
                      <w:rPr>
                        <w:rFonts w:ascii="Cambria Math" w:hAnsi="Cambria Math"/>
                      </w:rPr>
                      <m:t>t</m:t>
                    </w:del>
                  </m:r>
                </m:e>
                <m:sub>
                  <m:r>
                    <w:del w:id="536" w:author="Michael Belias" w:date="2020-12-01T12:25:00Z">
                      <w:rPr>
                        <w:rFonts w:ascii="Cambria Math" w:hAnsi="Cambria Math"/>
                      </w:rPr>
                      <m:t>w-1</m:t>
                    </w:del>
                  </m:r>
                </m:sub>
              </m:sSub>
            </m:num>
            <m:den>
              <m:sSub>
                <m:sSubPr>
                  <m:ctrlPr>
                    <w:del w:id="537" w:author="Michael Belias" w:date="2020-12-01T12:25:00Z">
                      <w:rPr>
                        <w:rFonts w:ascii="Cambria Math" w:hAnsi="Cambria Math"/>
                      </w:rPr>
                    </w:del>
                  </m:ctrlPr>
                </m:sSubPr>
                <m:e>
                  <m:r>
                    <w:del w:id="538" w:author="Michael Belias" w:date="2020-12-01T12:25:00Z">
                      <w:rPr>
                        <w:rFonts w:ascii="Cambria Math" w:hAnsi="Cambria Math"/>
                      </w:rPr>
                      <m:t>t</m:t>
                    </w:del>
                  </m:r>
                </m:e>
                <m:sub>
                  <m:r>
                    <w:del w:id="539" w:author="Michael Belias" w:date="2020-12-01T12:25:00Z">
                      <w:rPr>
                        <w:rFonts w:ascii="Cambria Math" w:hAnsi="Cambria Math"/>
                      </w:rPr>
                      <m:t>k</m:t>
                    </w:del>
                  </m:r>
                </m:sub>
              </m:sSub>
              <m:r>
                <w:del w:id="540" w:author="Michael Belias" w:date="2020-12-01T12:25:00Z">
                  <w:rPr>
                    <w:rFonts w:ascii="Cambria Math" w:hAnsi="Cambria Math"/>
                  </w:rPr>
                  <m:t>-</m:t>
                </w:del>
              </m:r>
              <m:sSub>
                <m:sSubPr>
                  <m:ctrlPr>
                    <w:del w:id="541" w:author="Michael Belias" w:date="2020-12-01T12:25:00Z">
                      <w:rPr>
                        <w:rFonts w:ascii="Cambria Math" w:hAnsi="Cambria Math"/>
                      </w:rPr>
                    </w:del>
                  </m:ctrlPr>
                </m:sSubPr>
                <m:e>
                  <m:r>
                    <w:del w:id="542" w:author="Michael Belias" w:date="2020-12-01T12:25:00Z">
                      <w:rPr>
                        <w:rFonts w:ascii="Cambria Math" w:hAnsi="Cambria Math"/>
                      </w:rPr>
                      <m:t>t</m:t>
                    </w:del>
                  </m:r>
                </m:e>
                <m:sub>
                  <m:r>
                    <w:del w:id="543" w:author="Michael Belias" w:date="2020-12-01T12:25:00Z">
                      <w:rPr>
                        <w:rFonts w:ascii="Cambria Math" w:hAnsi="Cambria Math"/>
                      </w:rPr>
                      <m:t>k-1</m:t>
                    </w:del>
                  </m:r>
                </m:sub>
              </m:sSub>
            </m:den>
          </m:f>
          <m:r>
            <w:del w:id="544" w:author="Michael Belias" w:date="2020-12-01T12:25:00Z">
              <w:rPr>
                <w:rFonts w:ascii="Cambria Math" w:hAnsi="Cambria Math"/>
              </w:rPr>
              <m:t>(X-</m:t>
            </w:del>
          </m:r>
          <m:sSub>
            <m:sSubPr>
              <m:ctrlPr>
                <w:del w:id="545" w:author="Michael Belias" w:date="2020-12-01T12:25:00Z">
                  <w:rPr>
                    <w:rFonts w:ascii="Cambria Math" w:hAnsi="Cambria Math"/>
                  </w:rPr>
                </w:del>
              </m:ctrlPr>
            </m:sSubPr>
            <m:e>
              <m:r>
                <w:del w:id="546" w:author="Michael Belias" w:date="2020-12-01T12:25:00Z">
                  <w:rPr>
                    <w:rFonts w:ascii="Cambria Math" w:hAnsi="Cambria Math"/>
                  </w:rPr>
                  <m:t>t</m:t>
                </w:del>
              </m:r>
            </m:e>
            <m:sub>
              <m:r>
                <w:del w:id="547" w:author="Michael Belias" w:date="2020-12-01T12:25:00Z">
                  <w:rPr>
                    <w:rFonts w:ascii="Cambria Math" w:hAnsi="Cambria Math"/>
                  </w:rPr>
                  <m:t>k</m:t>
                </w:del>
              </m:r>
            </m:sub>
          </m:sSub>
          <m:sSubSup>
            <m:sSubSupPr>
              <m:ctrlPr>
                <w:del w:id="548" w:author="Michael Belias" w:date="2020-12-01T12:25:00Z">
                  <w:rPr>
                    <w:rFonts w:ascii="Cambria Math" w:hAnsi="Cambria Math"/>
                  </w:rPr>
                </w:del>
              </m:ctrlPr>
            </m:sSubSupPr>
            <m:e>
              <m:r>
                <w:del w:id="549" w:author="Michael Belias" w:date="2020-12-01T12:25:00Z">
                  <w:rPr>
                    <w:rFonts w:ascii="Cambria Math" w:hAnsi="Cambria Math"/>
                  </w:rPr>
                  <m:t>)</m:t>
                </w:del>
              </m:r>
            </m:e>
            <m:sub>
              <m:r>
                <w:del w:id="550" w:author="Michael Belias" w:date="2020-12-01T12:25:00Z">
                  <w:rPr>
                    <w:rFonts w:ascii="Cambria Math" w:hAnsi="Cambria Math"/>
                  </w:rPr>
                  <m:t>+</m:t>
                </w:del>
              </m:r>
            </m:sub>
            <m:sup>
              <m:r>
                <w:del w:id="551" w:author="Michael Belias" w:date="2020-12-01T12:25:00Z">
                  <w:rPr>
                    <w:rFonts w:ascii="Cambria Math" w:hAnsi="Cambria Math"/>
                  </w:rPr>
                  <m:t>d</m:t>
                </w:del>
              </m:r>
            </m:sup>
          </m:sSubSup>
        </m:oMath>
      </m:oMathPara>
    </w:p>
    <w:p w14:paraId="2C84BECF" w14:textId="2FEBE60D" w:rsidR="003316B5" w:rsidRPr="005B4CAB" w:rsidDel="0031481F" w:rsidRDefault="005C621A">
      <w:pPr>
        <w:ind w:firstLine="432"/>
        <w:rPr>
          <w:ins w:id="552" w:author="Hout, Joanna in 't" w:date="2020-10-30T21:45:00Z"/>
          <w:del w:id="553" w:author="Michael Belias" w:date="2020-12-01T12:25:00Z"/>
        </w:rPr>
        <w:pPrChange w:id="554" w:author="Michael Belias" w:date="2020-12-01T17:58:00Z">
          <w:pPr>
            <w:ind w:firstLine="720"/>
          </w:pPr>
        </w:pPrChange>
      </w:pPr>
      <w:ins w:id="555" w:author="Hout, Joanna in 't" w:date="2020-11-05T10:04:00Z">
        <w:del w:id="556" w:author="Michael Belias" w:date="2020-12-01T12:25:00Z">
          <w:r w:rsidDel="00264741">
            <w:delText xml:space="preserve">presented in </w:delText>
          </w:r>
          <w:r w:rsidRPr="00061516" w:rsidDel="00264741">
            <w:delText>Appendix</w:delText>
          </w:r>
          <w:r w:rsidDel="00264741">
            <w:delText>.</w:delText>
          </w:r>
        </w:del>
      </w:ins>
    </w:p>
    <w:p w14:paraId="37CDE0DC" w14:textId="6A8F2376" w:rsidR="00EE03C5" w:rsidDel="003450AE" w:rsidRDefault="009E3BF9">
      <w:pPr>
        <w:ind w:firstLine="432"/>
        <w:rPr>
          <w:del w:id="557" w:author="Hout, Joanna in 't" w:date="2020-10-30T22:06:00Z"/>
        </w:rPr>
        <w:pPrChange w:id="558" w:author="Michael Belias" w:date="2020-12-01T17:58:00Z">
          <w:pPr>
            <w:pStyle w:val="BodyText"/>
            <w:ind w:firstLine="720"/>
          </w:pPr>
        </w:pPrChange>
      </w:pPr>
      <w:del w:id="559" w:author="Hout, Joanna in 't" w:date="2020-10-30T22:06:00Z">
        <w:r w:rsidDel="003450AE">
          <w:delText xml:space="preserve">Harrell shows that restricted </w:delText>
        </w:r>
        <w:r w:rsidR="00A43196" w:rsidDel="003450AE">
          <w:delText xml:space="preserve">cubic </w:delText>
        </w:r>
        <w:r w:rsidDel="003450AE">
          <w:delText>splines can also be written as truncated power series</w:delText>
        </w:r>
        <w:r w:rsidRPr="005913AD" w:rsidDel="003450AE">
          <w:delText xml:space="preserve"> </w:delText>
        </w:r>
        <w:r w:rsidDel="003450AE">
          <w:delText>with a linear “basic” polynomial,</w:delText>
        </w:r>
        <w:r w:rsidRPr="00A052DC" w:rsidDel="003450AE">
          <w:delText xml:space="preserve"> </w:delText>
        </w:r>
        <w:r w:rsidDel="003450AE">
          <w:delText xml:space="preserve">by dividing the basis functions </w:delText>
        </w:r>
        <w:r w:rsidR="0056310B" w:rsidDel="003450AE">
          <w:delText xml:space="preserve">by </w:delText>
        </w:r>
      </w:del>
      <m:oMath>
        <m:sSup>
          <m:sSupPr>
            <m:ctrlPr>
              <w:del w:id="560" w:author="Hout, Joanna in 't" w:date="2020-10-30T22:06:00Z">
                <w:rPr>
                  <w:rFonts w:ascii="Cambria Math" w:hAnsi="Cambria Math"/>
                  <w:i/>
                </w:rPr>
              </w:del>
            </m:ctrlPr>
          </m:sSupPr>
          <m:e>
            <m:r>
              <w:del w:id="561" w:author="Hout, Joanna in 't" w:date="2020-10-30T22:06:00Z">
                <w:rPr>
                  <w:rFonts w:ascii="Cambria Math" w:hAnsi="Cambria Math"/>
                </w:rPr>
                <m:t>(</m:t>
              </w:del>
            </m:r>
            <m:sSub>
              <m:sSubPr>
                <m:ctrlPr>
                  <w:del w:id="562" w:author="Hout, Joanna in 't" w:date="2020-10-30T22:06:00Z">
                    <w:rPr>
                      <w:rFonts w:ascii="Cambria Math" w:hAnsi="Cambria Math"/>
                      <w:i/>
                    </w:rPr>
                  </w:del>
                </m:ctrlPr>
              </m:sSubPr>
              <m:e>
                <m:r>
                  <w:del w:id="563" w:author="Hout, Joanna in 't" w:date="2020-10-30T22:06:00Z">
                    <w:rPr>
                      <w:rFonts w:ascii="Cambria Math" w:hAnsi="Cambria Math"/>
                    </w:rPr>
                    <m:t>t</m:t>
                  </w:del>
                </m:r>
              </m:e>
              <m:sub>
                <m:r>
                  <w:del w:id="564" w:author="Hout, Joanna in 't" w:date="2020-10-30T22:06:00Z">
                    <w:rPr>
                      <w:rFonts w:ascii="Cambria Math" w:hAnsi="Cambria Math"/>
                      <w:lang w:val="el-GR"/>
                    </w:rPr>
                    <m:t>κ</m:t>
                  </w:del>
                </m:r>
              </m:sub>
            </m:sSub>
            <m:r>
              <w:del w:id="565" w:author="Hout, Joanna in 't" w:date="2020-10-30T22:06:00Z">
                <w:rPr>
                  <w:rFonts w:ascii="Cambria Math" w:hAnsi="Cambria Math"/>
                </w:rPr>
                <m:t>-</m:t>
              </w:del>
            </m:r>
            <m:sSub>
              <m:sSubPr>
                <m:ctrlPr>
                  <w:del w:id="566" w:author="Hout, Joanna in 't" w:date="2020-10-30T22:06:00Z">
                    <w:rPr>
                      <w:rFonts w:ascii="Cambria Math" w:hAnsi="Cambria Math"/>
                      <w:i/>
                    </w:rPr>
                  </w:del>
                </m:ctrlPr>
              </m:sSubPr>
              <m:e>
                <m:r>
                  <w:del w:id="567" w:author="Hout, Joanna in 't" w:date="2020-10-30T22:06:00Z">
                    <w:rPr>
                      <w:rFonts w:ascii="Cambria Math" w:hAnsi="Cambria Math"/>
                    </w:rPr>
                    <m:t xml:space="preserve"> t</m:t>
                  </w:del>
                </m:r>
              </m:e>
              <m:sub>
                <m:r>
                  <w:del w:id="568" w:author="Hout, Joanna in 't" w:date="2020-10-30T22:06:00Z">
                    <w:rPr>
                      <w:rFonts w:ascii="Cambria Math" w:hAnsi="Cambria Math"/>
                    </w:rPr>
                    <m:t>1</m:t>
                  </w:del>
                </m:r>
              </m:sub>
            </m:sSub>
            <m:r>
              <w:del w:id="569" w:author="Hout, Joanna in 't" w:date="2020-10-30T22:06:00Z">
                <w:rPr>
                  <w:rFonts w:ascii="Cambria Math" w:hAnsi="Cambria Math"/>
                </w:rPr>
                <m:t>)</m:t>
              </w:del>
            </m:r>
            <m:r>
              <w:del w:id="570" w:author="Hout, Joanna in 't" w:date="2020-10-30T22:06:00Z">
                <m:rPr>
                  <m:sty m:val="p"/>
                </m:rPr>
                <w:rPr>
                  <w:rFonts w:ascii="Cambria Math" w:hAnsi="Cambria Math"/>
                </w:rPr>
                <m:t xml:space="preserve"> </m:t>
              </w:del>
            </m:r>
          </m:e>
          <m:sup>
            <m:r>
              <w:del w:id="571" w:author="Hout, Joanna in 't" w:date="2020-10-30T22:06:00Z">
                <w:rPr>
                  <w:rFonts w:ascii="Cambria Math" w:hAnsi="Cambria Math"/>
                </w:rPr>
                <m:t>2</m:t>
              </w:del>
            </m:r>
          </m:sup>
        </m:sSup>
        <m:r>
          <w:del w:id="572" w:author="Hout, Joanna in 't" w:date="2020-10-30T22:06:00Z">
            <w:rPr>
              <w:rFonts w:ascii="Cambria Math" w:hAnsi="Cambria Math"/>
            </w:rPr>
            <m:t xml:space="preserve"> </m:t>
          </w:del>
        </m:r>
      </m:oMath>
      <w:del w:id="573" w:author="Hout, Joanna in 't" w:date="2020-10-30T22:06:00Z">
        <w:r w:rsidDel="003450AE">
          <w:fldChar w:fldCharType="begin"/>
        </w:r>
        <w:r w:rsidR="003347A8" w:rsidDel="003450AE">
          <w:del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delInstrText>
        </w:r>
        <w:r w:rsidDel="003450AE">
          <w:fldChar w:fldCharType="separate"/>
        </w:r>
        <w:r w:rsidR="003347A8" w:rsidRPr="003347A8" w:rsidDel="003450AE">
          <w:rPr>
            <w:rFonts w:ascii="Garamond" w:hAnsi="Garamond"/>
          </w:rPr>
          <w:delText>[36]</w:delText>
        </w:r>
        <w:r w:rsidDel="003450AE">
          <w:fldChar w:fldCharType="end"/>
        </w:r>
        <w:r w:rsidDel="003450AE">
          <w:delText xml:space="preserve">. </w:delText>
        </w:r>
        <w:r w:rsidR="00EE03C5" w:rsidDel="003450AE">
          <w:delText>Therefore, an equivalent statistical model to (5) may be written as follows:</w:delText>
        </w:r>
      </w:del>
    </w:p>
    <w:p w14:paraId="46838C92" w14:textId="42188F48" w:rsidR="00A052DC" w:rsidRPr="00A052DC" w:rsidDel="003450AE" w:rsidRDefault="00A052DC">
      <w:pPr>
        <w:ind w:firstLine="432"/>
        <w:rPr>
          <w:del w:id="574" w:author="Hout, Joanna in 't" w:date="2020-10-30T22:06:00Z"/>
        </w:rPr>
        <w:pPrChange w:id="575" w:author="Michael Belias" w:date="2020-12-01T17:58:00Z">
          <w:pPr>
            <w:pStyle w:val="BodyText"/>
            <w:ind w:left="720" w:firstLine="720"/>
          </w:pPr>
        </w:pPrChange>
      </w:pPr>
      <m:oMath>
        <m:r>
          <w:del w:id="576" w:author="Hout, Joanna in 't" w:date="2020-10-30T22:06:00Z">
            <w:rPr>
              <w:rFonts w:ascii="Cambria Math" w:hAnsi="Cambria Math"/>
              <w:lang w:val="el-GR"/>
            </w:rPr>
            <m:t>g</m:t>
          </w:del>
        </m:r>
        <m:d>
          <m:dPr>
            <m:ctrlPr>
              <w:del w:id="577" w:author="Hout, Joanna in 't" w:date="2020-10-30T22:06:00Z">
                <w:rPr>
                  <w:rFonts w:ascii="Cambria Math" w:hAnsi="Cambria Math"/>
                  <w:i/>
                  <w:lang w:val="el-GR"/>
                </w:rPr>
              </w:del>
            </m:ctrlPr>
          </m:dPr>
          <m:e>
            <m:r>
              <w:del w:id="578" w:author="Hout, Joanna in 't" w:date="2020-10-30T22:06:00Z">
                <w:rPr>
                  <w:rFonts w:ascii="Cambria Math" w:hAnsi="Cambria Math"/>
                  <w:lang w:val="el-GR"/>
                </w:rPr>
                <m:t>μ</m:t>
              </w:del>
            </m:r>
          </m:e>
        </m:d>
        <m:r>
          <w:del w:id="579" w:author="Hout, Joanna in 't" w:date="2020-10-30T22:06:00Z">
            <w:rPr>
              <w:rFonts w:ascii="Cambria Math" w:hAnsi="Cambria Math"/>
            </w:rPr>
            <m:t xml:space="preserve">= </m:t>
          </w:del>
        </m:r>
        <m:limLow>
          <m:limLowPr>
            <m:ctrlPr>
              <w:del w:id="580" w:author="Hout, Joanna in 't" w:date="2020-10-30T22:06:00Z">
                <w:rPr>
                  <w:rFonts w:ascii="Cambria Math" w:hAnsi="Cambria Math"/>
                  <w:i/>
                  <w:lang w:val="el-GR"/>
                </w:rPr>
              </w:del>
            </m:ctrlPr>
          </m:limLowPr>
          <m:e>
            <m:groupChr>
              <m:groupChrPr>
                <m:ctrlPr>
                  <w:del w:id="581" w:author="Hout, Joanna in 't" w:date="2020-10-30T22:06:00Z">
                    <w:rPr>
                      <w:rFonts w:ascii="Cambria Math" w:hAnsi="Cambria Math"/>
                      <w:i/>
                      <w:lang w:val="el-GR"/>
                    </w:rPr>
                  </w:del>
                </m:ctrlPr>
              </m:groupChrPr>
              <m:e>
                <m:d>
                  <m:dPr>
                    <m:begChr m:val="["/>
                    <m:endChr m:val="]"/>
                    <m:ctrlPr>
                      <w:del w:id="582" w:author="Hout, Joanna in 't" w:date="2020-10-30T22:06:00Z">
                        <w:rPr>
                          <w:rFonts w:ascii="Cambria Math" w:hAnsi="Cambria Math"/>
                          <w:i/>
                        </w:rPr>
                      </w:del>
                    </m:ctrlPr>
                  </m:dPr>
                  <m:e>
                    <m:sSub>
                      <m:sSubPr>
                        <m:ctrlPr>
                          <w:del w:id="583" w:author="Hout, Joanna in 't" w:date="2020-10-30T22:06:00Z">
                            <w:rPr>
                              <w:rFonts w:ascii="Cambria Math" w:hAnsi="Cambria Math"/>
                            </w:rPr>
                          </w:del>
                        </m:ctrlPr>
                      </m:sSubPr>
                      <m:e>
                        <m:r>
                          <w:del w:id="584" w:author="Hout, Joanna in 't" w:date="2020-10-30T22:06:00Z">
                            <w:rPr>
                              <w:rFonts w:ascii="Cambria Math" w:hAnsi="Cambria Math"/>
                            </w:rPr>
                            <m:t>β</m:t>
                          </w:del>
                        </m:r>
                      </m:e>
                      <m:sub>
                        <m:r>
                          <w:del w:id="585" w:author="Hout, Joanna in 't" w:date="2020-10-30T22:06:00Z">
                            <w:rPr>
                              <w:rFonts w:ascii="Cambria Math" w:hAnsi="Cambria Math"/>
                            </w:rPr>
                            <m:t>0</m:t>
                          </w:del>
                        </m:r>
                      </m:sub>
                    </m:sSub>
                    <m:r>
                      <w:del w:id="586" w:author="Hout, Joanna in 't" w:date="2020-10-30T22:06:00Z">
                        <w:rPr>
                          <w:rFonts w:ascii="Cambria Math" w:hAnsi="Cambria Math"/>
                        </w:rPr>
                        <m:t>+</m:t>
                      </w:del>
                    </m:r>
                    <m:sSub>
                      <m:sSubPr>
                        <m:ctrlPr>
                          <w:del w:id="587" w:author="Hout, Joanna in 't" w:date="2020-10-30T22:06:00Z">
                            <w:rPr>
                              <w:rFonts w:ascii="Cambria Math" w:hAnsi="Cambria Math"/>
                            </w:rPr>
                          </w:del>
                        </m:ctrlPr>
                      </m:sSubPr>
                      <m:e>
                        <m:r>
                          <w:del w:id="588" w:author="Hout, Joanna in 't" w:date="2020-10-30T22:06:00Z">
                            <w:rPr>
                              <w:rFonts w:ascii="Cambria Math" w:hAnsi="Cambria Math"/>
                            </w:rPr>
                            <m:t>β</m:t>
                          </w:del>
                        </m:r>
                      </m:e>
                      <m:sub>
                        <m:r>
                          <w:del w:id="589" w:author="Hout, Joanna in 't" w:date="2020-10-30T22:06:00Z">
                            <w:rPr>
                              <w:rFonts w:ascii="Cambria Math" w:hAnsi="Cambria Math"/>
                            </w:rPr>
                            <m:t>1</m:t>
                          </w:del>
                        </m:r>
                      </m:sub>
                    </m:sSub>
                    <m:r>
                      <w:del w:id="590" w:author="Hout, Joanna in 't" w:date="2020-10-30T22:06:00Z">
                        <w:rPr>
                          <w:rFonts w:ascii="Cambria Math" w:hAnsi="Cambria Math"/>
                        </w:rPr>
                        <m:t>X</m:t>
                      </w:del>
                    </m:r>
                  </m:e>
                </m:d>
              </m:e>
            </m:groupChr>
          </m:e>
          <m:lim>
            <m:r>
              <w:del w:id="591" w:author="Hout, Joanna in 't" w:date="2020-10-30T22:06:00Z">
                <w:rPr>
                  <w:rFonts w:ascii="Cambria Math" w:hAnsi="Cambria Math"/>
                  <w:lang w:val="el-GR"/>
                </w:rPr>
                <m:t>basic</m:t>
              </w:del>
            </m:r>
            <m:r>
              <w:del w:id="592" w:author="Hout, Joanna in 't" w:date="2020-10-30T22:06:00Z">
                <w:rPr>
                  <w:rFonts w:ascii="Cambria Math" w:hAnsi="Cambria Math"/>
                </w:rPr>
                <m:t xml:space="preserve"> </m:t>
              </w:del>
            </m:r>
            <m:r>
              <w:del w:id="593" w:author="Hout, Joanna in 't" w:date="2020-10-30T22:06:00Z">
                <w:rPr>
                  <w:rFonts w:ascii="Cambria Math" w:hAnsi="Cambria Math"/>
                  <w:lang w:val="el-GR"/>
                </w:rPr>
                <m:t>polynomial</m:t>
              </w:del>
            </m:r>
          </m:lim>
        </m:limLow>
        <m:r>
          <w:del w:id="594" w:author="Hout, Joanna in 't" w:date="2020-10-30T22:06:00Z">
            <w:rPr>
              <w:rFonts w:ascii="Cambria Math" w:hAnsi="Cambria Math"/>
            </w:rPr>
            <m:t>+</m:t>
          </w:del>
        </m:r>
        <m:limLow>
          <m:limLowPr>
            <m:ctrlPr>
              <w:del w:id="595" w:author="Hout, Joanna in 't" w:date="2020-10-30T22:06:00Z">
                <w:rPr>
                  <w:rFonts w:ascii="Cambria Math" w:hAnsi="Cambria Math"/>
                  <w:i/>
                  <w:lang w:val="el-GR"/>
                </w:rPr>
              </w:del>
            </m:ctrlPr>
          </m:limLowPr>
          <m:e>
            <m:groupChr>
              <m:groupChrPr>
                <m:ctrlPr>
                  <w:del w:id="596" w:author="Hout, Joanna in 't" w:date="2020-10-30T22:06:00Z">
                    <w:rPr>
                      <w:rFonts w:ascii="Cambria Math" w:hAnsi="Cambria Math"/>
                      <w:i/>
                      <w:lang w:val="el-GR"/>
                    </w:rPr>
                  </w:del>
                </m:ctrlPr>
              </m:groupChrPr>
              <m:e>
                <m:r>
                  <w:del w:id="597" w:author="Hout, Joanna in 't" w:date="2020-10-30T22:06:00Z">
                    <w:rPr>
                      <w:rFonts w:ascii="Cambria Math" w:hAnsi="Cambria Math"/>
                    </w:rPr>
                    <m:t>[</m:t>
                  </w:del>
                </m:r>
                <m:sSub>
                  <m:sSubPr>
                    <m:ctrlPr>
                      <w:del w:id="598" w:author="Hout, Joanna in 't" w:date="2020-10-30T22:06:00Z">
                        <w:rPr>
                          <w:rFonts w:ascii="Cambria Math" w:hAnsi="Cambria Math"/>
                        </w:rPr>
                      </w:del>
                    </m:ctrlPr>
                  </m:sSubPr>
                  <m:e>
                    <m:r>
                      <w:del w:id="599" w:author="Hout, Joanna in 't" w:date="2020-10-30T22:06:00Z">
                        <w:rPr>
                          <w:rFonts w:ascii="Cambria Math" w:hAnsi="Cambria Math"/>
                        </w:rPr>
                        <m:t>β</m:t>
                      </w:del>
                    </m:r>
                  </m:e>
                  <m:sub>
                    <m:r>
                      <w:del w:id="600" w:author="Hout, Joanna in 't" w:date="2020-10-30T22:06:00Z">
                        <w:rPr>
                          <w:rFonts w:ascii="Cambria Math" w:hAnsi="Cambria Math"/>
                        </w:rPr>
                        <m:t>2</m:t>
                      </w:del>
                    </m:r>
                  </m:sub>
                </m:sSub>
                <m:r>
                  <w:del w:id="601" w:author="Hout, Joanna in 't" w:date="2020-10-30T22:06:00Z">
                    <w:rPr>
                      <w:rFonts w:ascii="Cambria Math" w:hAnsi="Cambria Math"/>
                    </w:rPr>
                    <m:t>(X–</m:t>
                  </w:del>
                </m:r>
                <m:sSub>
                  <m:sSubPr>
                    <m:ctrlPr>
                      <w:del w:id="602" w:author="Hout, Joanna in 't" w:date="2020-10-30T22:06:00Z">
                        <w:rPr>
                          <w:rFonts w:ascii="Cambria Math" w:hAnsi="Cambria Math"/>
                        </w:rPr>
                      </w:del>
                    </m:ctrlPr>
                  </m:sSubPr>
                  <m:e>
                    <m:r>
                      <w:del w:id="603" w:author="Hout, Joanna in 't" w:date="2020-10-30T22:06:00Z">
                        <w:rPr>
                          <w:rFonts w:ascii="Cambria Math" w:hAnsi="Cambria Math"/>
                        </w:rPr>
                        <m:t>t</m:t>
                      </w:del>
                    </m:r>
                  </m:e>
                  <m:sub>
                    <m:r>
                      <w:del w:id="604" w:author="Hout, Joanna in 't" w:date="2020-10-30T22:06:00Z">
                        <w:rPr>
                          <w:rFonts w:ascii="Cambria Math" w:hAnsi="Cambria Math"/>
                        </w:rPr>
                        <m:t>1</m:t>
                      </w:del>
                    </m:r>
                  </m:sub>
                </m:sSub>
                <m:sSubSup>
                  <m:sSubSupPr>
                    <m:ctrlPr>
                      <w:del w:id="605" w:author="Hout, Joanna in 't" w:date="2020-10-30T22:06:00Z">
                        <w:rPr>
                          <w:rFonts w:ascii="Cambria Math" w:hAnsi="Cambria Math"/>
                        </w:rPr>
                      </w:del>
                    </m:ctrlPr>
                  </m:sSubSupPr>
                  <m:e>
                    <m:r>
                      <w:del w:id="606" w:author="Hout, Joanna in 't" w:date="2020-10-30T22:06:00Z">
                        <w:rPr>
                          <w:rFonts w:ascii="Cambria Math" w:hAnsi="Cambria Math"/>
                        </w:rPr>
                        <m:t>)</m:t>
                      </w:del>
                    </m:r>
                  </m:e>
                  <m:sub>
                    <m:r>
                      <w:del w:id="607" w:author="Hout, Joanna in 't" w:date="2020-10-30T22:06:00Z">
                        <w:rPr>
                          <w:rFonts w:ascii="Cambria Math" w:hAnsi="Cambria Math"/>
                        </w:rPr>
                        <m:t>+</m:t>
                      </w:del>
                    </m:r>
                  </m:sub>
                  <m:sup>
                    <m:r>
                      <w:del w:id="608" w:author="Hout, Joanna in 't" w:date="2020-10-30T22:06:00Z">
                        <w:rPr>
                          <w:rFonts w:ascii="Cambria Math" w:hAnsi="Cambria Math"/>
                        </w:rPr>
                        <m:t>3</m:t>
                      </w:del>
                    </m:r>
                  </m:sup>
                </m:sSubSup>
                <m:r>
                  <w:del w:id="609" w:author="Hout, Joanna in 't" w:date="2020-10-30T22:06:00Z">
                    <w:rPr>
                      <w:rFonts w:ascii="Cambria Math" w:hAnsi="Cambria Math"/>
                    </w:rPr>
                    <m:t>+</m:t>
                  </w:del>
                </m:r>
                <m:sSub>
                  <m:sSubPr>
                    <m:ctrlPr>
                      <w:del w:id="610" w:author="Hout, Joanna in 't" w:date="2020-10-30T22:06:00Z">
                        <w:rPr>
                          <w:rFonts w:ascii="Cambria Math" w:hAnsi="Cambria Math"/>
                        </w:rPr>
                      </w:del>
                    </m:ctrlPr>
                  </m:sSubPr>
                  <m:e>
                    <m:r>
                      <w:del w:id="611" w:author="Hout, Joanna in 't" w:date="2020-10-30T22:06:00Z">
                        <w:rPr>
                          <w:rFonts w:ascii="Cambria Math" w:hAnsi="Cambria Math"/>
                        </w:rPr>
                        <m:t>β</m:t>
                      </w:del>
                    </m:r>
                  </m:e>
                  <m:sub>
                    <m:r>
                      <w:del w:id="612" w:author="Hout, Joanna in 't" w:date="2020-10-30T22:06:00Z">
                        <w:rPr>
                          <w:rFonts w:ascii="Cambria Math" w:hAnsi="Cambria Math"/>
                        </w:rPr>
                        <m:t>3</m:t>
                      </w:del>
                    </m:r>
                  </m:sub>
                </m:sSub>
                <m:r>
                  <w:del w:id="613" w:author="Hout, Joanna in 't" w:date="2020-10-30T22:06:00Z">
                    <w:rPr>
                      <w:rFonts w:ascii="Cambria Math" w:hAnsi="Cambria Math"/>
                    </w:rPr>
                    <m:t>(X–</m:t>
                  </w:del>
                </m:r>
                <m:sSub>
                  <m:sSubPr>
                    <m:ctrlPr>
                      <w:del w:id="614" w:author="Hout, Joanna in 't" w:date="2020-10-30T22:06:00Z">
                        <w:rPr>
                          <w:rFonts w:ascii="Cambria Math" w:hAnsi="Cambria Math"/>
                        </w:rPr>
                      </w:del>
                    </m:ctrlPr>
                  </m:sSubPr>
                  <m:e>
                    <m:r>
                      <w:del w:id="615" w:author="Hout, Joanna in 't" w:date="2020-10-30T22:06:00Z">
                        <w:rPr>
                          <w:rFonts w:ascii="Cambria Math" w:hAnsi="Cambria Math"/>
                        </w:rPr>
                        <m:t>t</m:t>
                      </w:del>
                    </m:r>
                  </m:e>
                  <m:sub>
                    <m:r>
                      <w:del w:id="616" w:author="Hout, Joanna in 't" w:date="2020-10-30T22:06:00Z">
                        <w:rPr>
                          <w:rFonts w:ascii="Cambria Math" w:hAnsi="Cambria Math"/>
                        </w:rPr>
                        <m:t>2</m:t>
                      </w:del>
                    </m:r>
                  </m:sub>
                </m:sSub>
                <m:sSubSup>
                  <m:sSubSupPr>
                    <m:ctrlPr>
                      <w:del w:id="617" w:author="Hout, Joanna in 't" w:date="2020-10-30T22:06:00Z">
                        <w:rPr>
                          <w:rFonts w:ascii="Cambria Math" w:hAnsi="Cambria Math"/>
                        </w:rPr>
                      </w:del>
                    </m:ctrlPr>
                  </m:sSubSupPr>
                  <m:e>
                    <m:r>
                      <w:del w:id="618" w:author="Hout, Joanna in 't" w:date="2020-10-30T22:06:00Z">
                        <w:rPr>
                          <w:rFonts w:ascii="Cambria Math" w:hAnsi="Cambria Math"/>
                        </w:rPr>
                        <m:t>)</m:t>
                      </w:del>
                    </m:r>
                  </m:e>
                  <m:sub>
                    <m:r>
                      <w:del w:id="619" w:author="Hout, Joanna in 't" w:date="2020-10-30T22:06:00Z">
                        <w:rPr>
                          <w:rFonts w:ascii="Cambria Math" w:hAnsi="Cambria Math"/>
                        </w:rPr>
                        <m:t>+</m:t>
                      </w:del>
                    </m:r>
                  </m:sub>
                  <m:sup>
                    <m:r>
                      <w:del w:id="620" w:author="Hout, Joanna in 't" w:date="2020-10-30T22:06:00Z">
                        <w:rPr>
                          <w:rFonts w:ascii="Cambria Math" w:hAnsi="Cambria Math"/>
                        </w:rPr>
                        <m:t>3</m:t>
                      </w:del>
                    </m:r>
                  </m:sup>
                </m:sSubSup>
                <m:r>
                  <w:del w:id="621" w:author="Hout, Joanna in 't" w:date="2020-10-30T22:06:00Z">
                    <w:rPr>
                      <w:rFonts w:ascii="Cambria Math" w:hAnsi="Cambria Math"/>
                    </w:rPr>
                    <m:t>+…+</m:t>
                  </w:del>
                </m:r>
                <m:sSub>
                  <m:sSubPr>
                    <m:ctrlPr>
                      <w:del w:id="622" w:author="Hout, Joanna in 't" w:date="2020-10-30T22:06:00Z">
                        <w:rPr>
                          <w:rFonts w:ascii="Cambria Math" w:hAnsi="Cambria Math"/>
                        </w:rPr>
                      </w:del>
                    </m:ctrlPr>
                  </m:sSubPr>
                  <m:e>
                    <m:r>
                      <w:del w:id="623" w:author="Hout, Joanna in 't" w:date="2020-10-30T22:06:00Z">
                        <w:rPr>
                          <w:rFonts w:ascii="Cambria Math" w:hAnsi="Cambria Math"/>
                        </w:rPr>
                        <m:t>β</m:t>
                      </w:del>
                    </m:r>
                  </m:e>
                  <m:sub>
                    <m:r>
                      <w:del w:id="624" w:author="Hout, Joanna in 't" w:date="2020-10-30T22:06:00Z">
                        <w:rPr>
                          <w:rFonts w:ascii="Cambria Math" w:hAnsi="Cambria Math"/>
                        </w:rPr>
                        <m:t>k+1</m:t>
                      </w:del>
                    </m:r>
                  </m:sub>
                </m:sSub>
                <m:d>
                  <m:dPr>
                    <m:endChr m:val="]"/>
                    <m:ctrlPr>
                      <w:del w:id="625" w:author="Hout, Joanna in 't" w:date="2020-10-30T22:06:00Z">
                        <w:rPr>
                          <w:rFonts w:ascii="Cambria Math" w:hAnsi="Cambria Math"/>
                          <w:i/>
                        </w:rPr>
                      </w:del>
                    </m:ctrlPr>
                  </m:dPr>
                  <m:e>
                    <m:r>
                      <w:del w:id="626" w:author="Hout, Joanna in 't" w:date="2020-10-30T22:06:00Z">
                        <w:rPr>
                          <w:rFonts w:ascii="Cambria Math" w:hAnsi="Cambria Math"/>
                        </w:rPr>
                        <m:t>X–</m:t>
                      </w:del>
                    </m:r>
                    <m:sSub>
                      <m:sSubPr>
                        <m:ctrlPr>
                          <w:del w:id="627" w:author="Hout, Joanna in 't" w:date="2020-10-30T22:06:00Z">
                            <w:rPr>
                              <w:rFonts w:ascii="Cambria Math" w:hAnsi="Cambria Math"/>
                            </w:rPr>
                          </w:del>
                        </m:ctrlPr>
                      </m:sSubPr>
                      <m:e>
                        <m:r>
                          <w:del w:id="628" w:author="Hout, Joanna in 't" w:date="2020-10-30T22:06:00Z">
                            <w:rPr>
                              <w:rFonts w:ascii="Cambria Math" w:hAnsi="Cambria Math"/>
                            </w:rPr>
                            <m:t>t</m:t>
                          </w:del>
                        </m:r>
                      </m:e>
                      <m:sub>
                        <m:r>
                          <w:del w:id="629" w:author="Hout, Joanna in 't" w:date="2020-10-30T22:06:00Z">
                            <w:rPr>
                              <w:rFonts w:ascii="Cambria Math" w:hAnsi="Cambria Math"/>
                            </w:rPr>
                            <m:t>κ</m:t>
                          </w:del>
                        </m:r>
                      </m:sub>
                    </m:sSub>
                    <m:sSubSup>
                      <m:sSubSupPr>
                        <m:ctrlPr>
                          <w:del w:id="630" w:author="Hout, Joanna in 't" w:date="2020-10-30T22:06:00Z">
                            <w:rPr>
                              <w:rFonts w:ascii="Cambria Math" w:hAnsi="Cambria Math"/>
                            </w:rPr>
                          </w:del>
                        </m:ctrlPr>
                      </m:sSubSupPr>
                      <m:e>
                        <m:r>
                          <w:del w:id="631" w:author="Hout, Joanna in 't" w:date="2020-10-30T22:06:00Z">
                            <w:rPr>
                              <w:rFonts w:ascii="Cambria Math" w:hAnsi="Cambria Math"/>
                            </w:rPr>
                            <m:t>)</m:t>
                          </w:del>
                        </m:r>
                      </m:e>
                      <m:sub>
                        <m:r>
                          <w:del w:id="632" w:author="Hout, Joanna in 't" w:date="2020-10-30T22:06:00Z">
                            <w:rPr>
                              <w:rFonts w:ascii="Cambria Math" w:hAnsi="Cambria Math"/>
                            </w:rPr>
                            <m:t>+</m:t>
                          </w:del>
                        </m:r>
                      </m:sub>
                      <m:sup>
                        <m:r>
                          <w:del w:id="633" w:author="Hout, Joanna in 't" w:date="2020-10-30T22:06:00Z">
                            <w:rPr>
                              <w:rFonts w:ascii="Cambria Math" w:hAnsi="Cambria Math"/>
                            </w:rPr>
                            <m:t>3</m:t>
                          </w:del>
                        </m:r>
                      </m:sup>
                    </m:sSubSup>
                  </m:e>
                </m:d>
              </m:e>
            </m:groupChr>
          </m:e>
          <m:lim>
            <m:r>
              <w:del w:id="634" w:author="Hout, Joanna in 't" w:date="2020-10-30T22:06:00Z">
                <w:rPr>
                  <w:rFonts w:ascii="Cambria Math" w:hAnsi="Cambria Math"/>
                  <w:lang w:val="el-GR"/>
                </w:rPr>
                <m:t>secondary</m:t>
              </w:del>
            </m:r>
            <m:r>
              <w:del w:id="635" w:author="Hout, Joanna in 't" w:date="2020-10-30T22:06:00Z">
                <w:rPr>
                  <w:rFonts w:ascii="Cambria Math" w:hAnsi="Cambria Math"/>
                </w:rPr>
                <m:t xml:space="preserve"> </m:t>
              </w:del>
            </m:r>
            <m:r>
              <w:del w:id="636" w:author="Hout, Joanna in 't" w:date="2020-10-30T22:06:00Z">
                <w:rPr>
                  <w:rFonts w:ascii="Cambria Math" w:hAnsi="Cambria Math"/>
                  <w:lang w:val="el-GR"/>
                </w:rPr>
                <m:t>polynomial</m:t>
              </w:del>
            </m:r>
          </m:lim>
        </m:limLow>
        <m:r>
          <w:del w:id="637" w:author="Hout, Joanna in 't" w:date="2020-10-30T22:06:00Z">
            <w:rPr>
              <w:rFonts w:ascii="Cambria Math" w:hAnsi="Cambria Math"/>
            </w:rPr>
            <m:t xml:space="preserve">   </m:t>
          </w:del>
        </m:r>
        <m:r>
          <w:del w:id="638" w:author="Hout, Joanna in 't" w:date="2020-10-30T22:06:00Z">
            <m:rPr>
              <m:sty m:val="p"/>
            </m:rPr>
            <w:rPr>
              <w:rFonts w:ascii="Cambria Math" w:hAnsi="Cambria Math"/>
            </w:rPr>
            <m:t>(6)</m:t>
          </w:del>
        </m:r>
      </m:oMath>
      <w:del w:id="639" w:author="Hout, Joanna in 't" w:date="2020-10-30T22:06:00Z">
        <w:r w:rsidDel="003450AE">
          <w:delText xml:space="preserve"> </w:delText>
        </w:r>
      </w:del>
    </w:p>
    <w:p w14:paraId="1340BA24" w14:textId="3AF6B1A9" w:rsidR="008711ED" w:rsidDel="0047418E" w:rsidRDefault="00FA5512">
      <w:pPr>
        <w:ind w:firstLine="432"/>
        <w:rPr>
          <w:del w:id="640" w:author="Michael Belias" w:date="2020-11-26T23:45:00Z"/>
        </w:rPr>
        <w:pPrChange w:id="641" w:author="Michael Belias" w:date="2020-12-01T17:58:00Z">
          <w:pPr>
            <w:pStyle w:val="BodyText"/>
            <w:ind w:firstLine="432"/>
          </w:pPr>
        </w:pPrChange>
      </w:pPr>
      <w:bookmarkStart w:id="64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3F245A">
        <w:instrText xml:space="preserve"> ADDIN ZOTERO_ITEM CSL_CITATION {"citationID":"nUZcwwRG","properties":{"formattedCitation":"[17,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3F245A" w:rsidRPr="003F245A">
        <w:rPr>
          <w:rFonts w:ascii="Garamond" w:hAnsi="Garamond"/>
        </w:rPr>
        <w:t>[17, 38]</w:t>
      </w:r>
      <w:r>
        <w:fldChar w:fldCharType="end"/>
      </w:r>
      <w:r>
        <w:t xml:space="preserve">, see Table 1. Depending on the available sample size and required complexity of the functional shape we may use a different number of knots. </w:t>
      </w:r>
      <w:bookmarkEnd w:id="642"/>
    </w:p>
    <w:p w14:paraId="250A8540" w14:textId="77777777" w:rsidR="0047418E" w:rsidRDefault="0047418E">
      <w:pPr>
        <w:ind w:firstLine="432"/>
        <w:rPr>
          <w:ins w:id="643" w:author="Michael Belias" w:date="2020-11-26T23:45:00Z"/>
        </w:rPr>
        <w:pPrChange w:id="644" w:author="Michael Belias" w:date="2020-12-01T17:58:00Z">
          <w:pPr>
            <w:ind w:firstLine="426"/>
          </w:pPr>
        </w:pPrChange>
      </w:pPr>
    </w:p>
    <w:p w14:paraId="6541E9FF" w14:textId="22EBEC6E" w:rsidR="002F2F49" w:rsidDel="0047418E" w:rsidRDefault="002F2F49">
      <w:pPr>
        <w:rPr>
          <w:del w:id="645" w:author="Michael Belias" w:date="2020-11-26T23:45:00Z"/>
          <w:sz w:val="22"/>
          <w:szCs w:val="22"/>
        </w:rPr>
      </w:pPr>
    </w:p>
    <w:p w14:paraId="061A8AA5" w14:textId="0E03056A" w:rsidR="00031A5E" w:rsidDel="009F2D04" w:rsidRDefault="00031A5E" w:rsidP="00A810B5">
      <w:pPr>
        <w:pStyle w:val="BodyText"/>
        <w:ind w:firstLine="432"/>
        <w:rPr>
          <w:del w:id="646" w:author="Michael Belias" w:date="2020-11-26T23:45:00Z"/>
        </w:rPr>
      </w:pPr>
      <w:commentRangeStart w:id="647"/>
      <w:del w:id="648" w:author="Hout, Joanna in 't" w:date="2020-10-30T21:48:00Z">
        <w:r w:rsidDel="00524EC3">
          <w:delText xml:space="preserve">In Figure 5(a) </w:delText>
        </w:r>
      </w:del>
      <w:commentRangeEnd w:id="647"/>
      <w:r w:rsidR="00524EC3">
        <w:rPr>
          <w:rStyle w:val="CommentReference"/>
        </w:rPr>
        <w:commentReference w:id="647"/>
      </w:r>
      <w:del w:id="649" w:author="Hout, Joanna in 't" w:date="2020-10-30T21:48:00Z">
        <w:r w:rsidDel="00524EC3">
          <w:delText>we show the basis functions -</w:delText>
        </w:r>
        <w:r w:rsidRPr="00560883" w:rsidDel="00524EC3">
          <w:delText xml:space="preserve"> </w:delText>
        </w:r>
        <w:r w:rsidRPr="00605F62" w:rsidDel="00524EC3">
          <w:delText>scaled by</w:delText>
        </w:r>
        <w:r w:rsidR="00233144" w:rsidDel="00524EC3">
          <w:delText xml:space="preserve"> </w:delText>
        </w:r>
      </w:del>
      <m:oMath>
        <m:sSup>
          <m:sSupPr>
            <m:ctrlPr>
              <w:del w:id="650" w:author="Hout, Joanna in 't" w:date="2020-10-30T21:48:00Z">
                <w:rPr>
                  <w:rFonts w:ascii="Cambria Math" w:hAnsi="Cambria Math"/>
                </w:rPr>
              </w:del>
            </m:ctrlPr>
          </m:sSupPr>
          <m:e>
            <m:r>
              <w:del w:id="651" w:author="Hout, Joanna in 't" w:date="2020-10-30T21:48:00Z">
                <m:rPr>
                  <m:sty m:val="p"/>
                </m:rPr>
                <w:rPr>
                  <w:rFonts w:ascii="Cambria Math" w:hAnsi="Cambria Math"/>
                </w:rPr>
                <m:t>(</m:t>
              </w:del>
            </m:r>
            <m:sSub>
              <m:sSubPr>
                <m:ctrlPr>
                  <w:del w:id="652" w:author="Hout, Joanna in 't" w:date="2020-10-30T21:48:00Z">
                    <w:rPr>
                      <w:rFonts w:ascii="Cambria Math" w:hAnsi="Cambria Math"/>
                    </w:rPr>
                  </w:del>
                </m:ctrlPr>
              </m:sSubPr>
              <m:e>
                <m:r>
                  <w:del w:id="653" w:author="Hout, Joanna in 't" w:date="2020-10-30T21:48:00Z">
                    <m:rPr>
                      <m:sty m:val="bi"/>
                    </m:rPr>
                    <w:rPr>
                      <w:rFonts w:ascii="Cambria Math" w:hAnsi="Cambria Math"/>
                    </w:rPr>
                    <m:t>t</m:t>
                  </w:del>
                </m:r>
              </m:e>
              <m:sub>
                <m:r>
                  <w:del w:id="654" w:author="Hout, Joanna in 't" w:date="2020-10-30T21:48:00Z">
                    <m:rPr>
                      <m:sty m:val="bi"/>
                    </m:rPr>
                    <w:rPr>
                      <w:rFonts w:ascii="Cambria Math" w:hAnsi="Cambria Math"/>
                    </w:rPr>
                    <m:t>κ</m:t>
                  </w:del>
                </m:r>
              </m:sub>
            </m:sSub>
            <m:r>
              <w:del w:id="655" w:author="Hout, Joanna in 't" w:date="2020-10-30T21:48:00Z">
                <m:rPr>
                  <m:sty m:val="p"/>
                </m:rPr>
                <w:rPr>
                  <w:rFonts w:ascii="Cambria Math" w:hAnsi="Cambria Math"/>
                </w:rPr>
                <m:t>-</m:t>
              </w:del>
            </m:r>
            <m:sSub>
              <m:sSubPr>
                <m:ctrlPr>
                  <w:del w:id="656" w:author="Hout, Joanna in 't" w:date="2020-10-30T21:48:00Z">
                    <w:rPr>
                      <w:rFonts w:ascii="Cambria Math" w:hAnsi="Cambria Math"/>
                    </w:rPr>
                  </w:del>
                </m:ctrlPr>
              </m:sSubPr>
              <m:e>
                <m:r>
                  <w:del w:id="657" w:author="Hout, Joanna in 't" w:date="2020-10-30T21:48:00Z">
                    <m:rPr>
                      <m:sty m:val="p"/>
                    </m:rPr>
                    <w:rPr>
                      <w:rFonts w:ascii="Cambria Math" w:hAnsi="Cambria Math"/>
                    </w:rPr>
                    <m:t xml:space="preserve"> </m:t>
                  </w:del>
                </m:r>
                <m:r>
                  <w:del w:id="658" w:author="Hout, Joanna in 't" w:date="2020-10-30T21:48:00Z">
                    <m:rPr>
                      <m:sty m:val="bi"/>
                    </m:rPr>
                    <w:rPr>
                      <w:rFonts w:ascii="Cambria Math" w:hAnsi="Cambria Math"/>
                    </w:rPr>
                    <m:t>t</m:t>
                  </w:del>
                </m:r>
              </m:e>
              <m:sub>
                <m:r>
                  <w:del w:id="659" w:author="Hout, Joanna in 't" w:date="2020-10-30T21:48:00Z">
                    <m:rPr>
                      <m:sty m:val="b"/>
                    </m:rPr>
                    <w:rPr>
                      <w:rFonts w:ascii="Cambria Math" w:hAnsi="Cambria Math"/>
                    </w:rPr>
                    <m:t>1</m:t>
                  </w:del>
                </m:r>
              </m:sub>
            </m:sSub>
            <m:r>
              <w:del w:id="660" w:author="Hout, Joanna in 't" w:date="2020-10-30T21:48:00Z">
                <m:rPr>
                  <m:sty m:val="p"/>
                </m:rPr>
                <w:rPr>
                  <w:rFonts w:ascii="Cambria Math" w:hAnsi="Cambria Math"/>
                </w:rPr>
                <m:t xml:space="preserve">) </m:t>
              </w:del>
            </m:r>
          </m:e>
          <m:sup>
            <m:r>
              <w:del w:id="661" w:author="Hout, Joanna in 't" w:date="2020-10-30T21:48:00Z">
                <m:rPr>
                  <m:sty m:val="b"/>
                </m:rPr>
                <w:rPr>
                  <w:rFonts w:ascii="Cambria Math" w:hAnsi="Cambria Math"/>
                </w:rPr>
                <m:t>2</m:t>
              </w:del>
            </m:r>
          </m:sup>
        </m:sSup>
      </m:oMath>
      <w:del w:id="662" w:author="Hout, Joanna in 't" w:date="2020-10-30T21:48:00Z">
        <w:r w:rsidRPr="00605F62" w:rsidDel="00524EC3">
          <w:delText xml:space="preserve"> </w:delText>
        </w:r>
        <w:r w:rsidR="001F6298" w:rsidDel="00524EC3">
          <w:delText>for</w:delText>
        </w:r>
        <w:r w:rsidR="0006553D" w:rsidDel="00524EC3">
          <w:delText xml:space="preserve"> </w:delText>
        </w:r>
        <w:r w:rsidDel="00524EC3">
          <w:delText xml:space="preserve">the restricted cubic splines approach with </w:delText>
        </w:r>
        <w:r w:rsidR="007A62DA" w:rsidDel="00524EC3">
          <w:delText>5</w:delText>
        </w:r>
        <w:r w:rsidDel="00524EC3">
          <w:delText xml:space="preserve"> knots placed at the </w:delText>
        </w:r>
        <w:r w:rsidR="007A62DA" w:rsidRPr="007A62DA" w:rsidDel="00524EC3">
          <w:delText>5%</w:delText>
        </w:r>
        <w:r w:rsidR="007A62DA" w:rsidDel="00524EC3">
          <w:delText xml:space="preserve">, </w:delText>
        </w:r>
        <w:r w:rsidR="007A62DA" w:rsidRPr="007A62DA" w:rsidDel="00524EC3">
          <w:delText>27.5%</w:delText>
        </w:r>
        <w:r w:rsidR="007A62DA" w:rsidDel="00524EC3">
          <w:delText>,</w:delText>
        </w:r>
        <w:r w:rsidR="007A62DA" w:rsidRPr="007A62DA" w:rsidDel="00524EC3">
          <w:delText>50%</w:delText>
        </w:r>
        <w:r w:rsidR="007A62DA" w:rsidDel="00524EC3">
          <w:delText>,</w:delText>
        </w:r>
        <w:r w:rsidR="007C4B22" w:rsidDel="00524EC3">
          <w:delText xml:space="preserve"> </w:delText>
        </w:r>
        <w:r w:rsidR="007A62DA" w:rsidRPr="007A62DA" w:rsidDel="00524EC3">
          <w:delText>72.5%</w:delText>
        </w:r>
        <w:r w:rsidR="007A62DA" w:rsidDel="00524EC3">
          <w:delText>,</w:delText>
        </w:r>
        <w:r w:rsidR="007C4B22" w:rsidDel="00524EC3">
          <w:delText xml:space="preserve"> </w:delText>
        </w:r>
        <w:r w:rsidR="007A62DA" w:rsidRPr="007A62DA" w:rsidDel="00524EC3">
          <w:delText>95%</w:delText>
        </w:r>
        <w:r w:rsidR="006110EA" w:rsidDel="00524EC3">
          <w:delText xml:space="preserve"> </w:delText>
        </w:r>
        <w:r w:rsidDel="00524EC3">
          <w:delText xml:space="preserve">quantiles. </w:delText>
        </w:r>
      </w:del>
      <w:r>
        <w:t>In our single study example</w:t>
      </w:r>
      <w:commentRangeStart w:id="663"/>
      <w:r>
        <w:t xml:space="preserve">, we </w:t>
      </w:r>
      <w:r w:rsidR="003650DB">
        <w:t xml:space="preserve">used </w:t>
      </w:r>
      <w:r w:rsidR="00E431AB">
        <w:t>restricted cubic spline transformation</w:t>
      </w:r>
      <w:r w:rsidR="00605BBA">
        <w:t>s</w:t>
      </w:r>
      <w:r w:rsidR="00E431AB">
        <w:t xml:space="preserve"> of X</w:t>
      </w:r>
      <w:r w:rsidR="00243C56">
        <w:t xml:space="preserve"> both as main effects and </w:t>
      </w:r>
      <w:r w:rsidR="00205C51">
        <w:t>as</w:t>
      </w:r>
      <w:r w:rsidR="00243C56">
        <w:t xml:space="preserve"> interactions with the treatmen</w:t>
      </w:r>
      <w:commentRangeEnd w:id="663"/>
      <w:r w:rsidR="005C621A">
        <w:rPr>
          <w:rStyle w:val="CommentReference"/>
        </w:rPr>
        <w:commentReference w:id="663"/>
      </w:r>
      <w:r w:rsidR="00243C56">
        <w:t>t.</w:t>
      </w:r>
      <w:r w:rsidR="00EB5FF1">
        <w:t xml:space="preserve"> </w:t>
      </w:r>
      <w:r w:rsidR="00F71815">
        <w:t xml:space="preserve">Following Harrell’s </w:t>
      </w:r>
      <w:r w:rsidR="0027532F">
        <w:t>suggestion,</w:t>
      </w:r>
      <w:r w:rsidR="00A63150">
        <w:t xml:space="preserve"> w</w:t>
      </w:r>
      <w:r w:rsidR="00EB5FF1">
        <w:t xml:space="preserve">e </w:t>
      </w:r>
      <w:r w:rsidR="00787243">
        <w:t>placed</w:t>
      </w:r>
      <w:r>
        <w:t xml:space="preserve"> </w:t>
      </w:r>
      <w:r w:rsidR="003B1844">
        <w:t xml:space="preserve">5 </w:t>
      </w:r>
      <w:r>
        <w:t>knots</w:t>
      </w:r>
      <w:r w:rsidR="000B33BE">
        <w:t xml:space="preserve"> at</w:t>
      </w:r>
      <w:r w:rsidR="008634AE">
        <w:t xml:space="preserve"> values corresponding to</w:t>
      </w:r>
      <w:r w:rsidR="000B33BE">
        <w:t xml:space="preserve"> </w:t>
      </w:r>
      <w:r w:rsidR="000B33BE" w:rsidRPr="002A0F20">
        <w:t>5</w:t>
      </w:r>
      <w:r w:rsidR="000B33BE">
        <w:t xml:space="preserve">%, </w:t>
      </w:r>
      <w:r w:rsidR="000B33BE" w:rsidRPr="002A0F20">
        <w:t>27.5%</w:t>
      </w:r>
      <w:r w:rsidR="000B33BE">
        <w:t xml:space="preserve">, </w:t>
      </w:r>
      <w:r w:rsidR="000B33BE" w:rsidRPr="002A0F20">
        <w:t>50%</w:t>
      </w:r>
      <w:r w:rsidR="000B33BE">
        <w:t xml:space="preserve">, </w:t>
      </w:r>
      <w:r w:rsidR="000B33BE" w:rsidRPr="002A0F20">
        <w:t>72.5%</w:t>
      </w:r>
      <w:r w:rsidR="000B33BE">
        <w:t xml:space="preserve"> and 95% quantiles</w:t>
      </w:r>
      <w:r w:rsidR="001603F3">
        <w:t xml:space="preserve"> of X</w:t>
      </w:r>
      <w:r>
        <w:t xml:space="preserve">. In Figure 6(a), we present the predicted mortality risks per treatment arm, conditional on BMI, along with </w:t>
      </w:r>
      <w:r w:rsidR="002401D9">
        <w:t xml:space="preserve">the </w:t>
      </w:r>
      <w:r>
        <w:t xml:space="preserve">95% confidence </w:t>
      </w:r>
      <w:r w:rsidRPr="00F57ED9">
        <w:t xml:space="preserve">intervals. Subsequently, we calculated the effect of the treatment conditional on BMI, by calculating the conditional risk for the control minus the conditional risk for the treated, see Figure 7(a). To calculate the absolute risk difference’s 95% confidence </w:t>
      </w:r>
      <w:r w:rsidR="00692E60" w:rsidRPr="00F57ED9">
        <w:t>intervals,</w:t>
      </w:r>
      <w:r w:rsidRPr="00F57ED9">
        <w:t xml:space="preserve"> we followed the proposal of Newcombe</w:t>
      </w:r>
      <w:r w:rsidR="00CB6A39" w:rsidRPr="00F57ED9">
        <w:t xml:space="preserve">, </w:t>
      </w:r>
      <w:r w:rsidRPr="00F57ED9">
        <w:t>see section 3.</w:t>
      </w:r>
      <w:r w:rsidR="00126B00" w:rsidRPr="00F57ED9">
        <w:t xml:space="preserve"> </w:t>
      </w:r>
      <w:r w:rsidRPr="00F57ED9">
        <w:t>Note that in our artificial data the boundaries and distribution of BMI-values for the treated and control group are the same. In practice, this may not be true and knots may be placed</w:t>
      </w:r>
      <w:r>
        <w:t xml:space="preserve"> at different positions </w:t>
      </w:r>
      <w:r w:rsidR="00480968">
        <w:t>for the main effects and the interaction terms</w:t>
      </w:r>
      <w:r>
        <w:t>.</w:t>
      </w:r>
    </w:p>
    <w:p w14:paraId="3DE82362" w14:textId="43459EB4" w:rsidR="00FD3A45" w:rsidRDefault="00494D67">
      <w:pPr>
        <w:pStyle w:val="BodyText"/>
        <w:ind w:firstLine="432"/>
        <w:pPrChange w:id="664" w:author="Michael Belias" w:date="2020-11-26T23:45:00Z">
          <w:pPr>
            <w:pStyle w:val="BodyText"/>
            <w:ind w:firstLine="720"/>
          </w:pPr>
        </w:pPrChange>
      </w:pPr>
      <w:r>
        <w:t>.</w:t>
      </w:r>
    </w:p>
    <w:p w14:paraId="0DA23A00"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665" w:author="Hout, Joanna in 't" w:date="2020-10-30T21:50:00Z">
            <w:rPr/>
          </w:rPrChange>
        </w:rPr>
        <w:pPrChange w:id="666" w:author="Hout, Joanna in 't" w:date="2020-10-30T21:50:00Z">
          <w:pPr>
            <w:pStyle w:val="Heading3"/>
          </w:pPr>
        </w:pPrChange>
      </w:pPr>
      <w:bookmarkStart w:id="667" w:name="sec412"/>
      <w:r w:rsidRPr="00524EC3">
        <w:rPr>
          <w:rFonts w:asciiTheme="minorHAnsi" w:eastAsiaTheme="minorEastAsia" w:hAnsiTheme="minorHAnsi" w:cstheme="minorBidi"/>
          <w:b/>
          <w:bCs/>
          <w:color w:val="auto"/>
          <w:sz w:val="21"/>
          <w:szCs w:val="21"/>
          <w:rPrChange w:id="668" w:author="Hout, Joanna in 't" w:date="2020-10-30T21:50:00Z">
            <w:rPr/>
          </w:rPrChange>
        </w:rPr>
        <w:t>B-splines</w:t>
      </w:r>
      <w:bookmarkEnd w:id="667"/>
    </w:p>
    <w:p w14:paraId="1A5A55EE" w14:textId="172FE064" w:rsidR="00B451EA" w:rsidDel="00FF4BD9" w:rsidRDefault="00DB0795" w:rsidP="00D25E7F">
      <w:pPr>
        <w:ind w:firstLine="720"/>
        <w:rPr>
          <w:del w:id="669" w:author="Michael Belias" w:date="2020-12-01T12:33:00Z"/>
        </w:rPr>
      </w:pPr>
      <w:commentRangeStart w:id="670"/>
      <w:r>
        <w:t>B-splines are a</w:t>
      </w:r>
      <w:r w:rsidR="00B451EA">
        <w:t xml:space="preserve">nother commonly applied </w:t>
      </w:r>
      <w:ins w:id="671" w:author="Hout, Joanna in 't" w:date="2020-10-30T21:23:00Z">
        <w:r w:rsidR="0046369F">
          <w:t xml:space="preserve">regression </w:t>
        </w:r>
      </w:ins>
      <w:r w:rsidR="00B451EA">
        <w:t xml:space="preserve">spline approach. </w:t>
      </w:r>
      <w:r>
        <w:t>They</w:t>
      </w:r>
      <w:r w:rsidR="00B451EA">
        <w:t xml:space="preserve"> are based on a parametrisation of polynomial </w:t>
      </w:r>
      <w:del w:id="672" w:author="Michael Belias" w:date="2020-12-01T12:38:00Z">
        <w:r w:rsidR="00B451EA" w:rsidDel="005A68D2">
          <w:delText xml:space="preserve">cubic </w:delText>
        </w:r>
      </w:del>
      <w:r w:rsidR="00B451EA">
        <w:t>splines</w:t>
      </w:r>
      <w:ins w:id="673" w:author="Michael Belias" w:date="2020-12-01T18:10:00Z">
        <w:r w:rsidR="00D40B0B">
          <w:t>. T</w:t>
        </w:r>
      </w:ins>
      <w:ins w:id="674" w:author="Michael Belias" w:date="2020-12-01T12:34:00Z">
        <w:r w:rsidR="00C62CF1">
          <w:t xml:space="preserve">heir basis functions are </w:t>
        </w:r>
      </w:ins>
      <w:ins w:id="675" w:author="Michael Belias" w:date="2020-12-01T18:11:00Z">
        <w:r w:rsidR="00586E33">
          <w:t>based on step functions called zero-degree basis functions</w:t>
        </w:r>
        <w:r w:rsidR="00FE217F">
          <w:t xml:space="preserve"> </w:t>
        </w:r>
        <w:r w:rsidR="00FE217F" w:rsidRPr="000215B7">
          <w:t>equal to 1 within an interval and 0 otherwise</w:t>
        </w:r>
      </w:ins>
      <w:ins w:id="676" w:author="Michael Belias" w:date="2020-12-01T18:12:00Z">
        <w:r w:rsidR="00E058D6">
          <w:t>.</w:t>
        </w:r>
      </w:ins>
      <w:ins w:id="677" w:author="Michael Belias" w:date="2020-12-01T18:13:00Z">
        <w:r w:rsidR="00FF4BD9">
          <w:t xml:space="preserve"> </w:t>
        </w:r>
      </w:ins>
      <w:del w:id="678" w:author="Michael Belias" w:date="2020-12-01T12:35:00Z">
        <w:r w:rsidR="00B451EA" w:rsidDel="000802FD">
          <w:delText>.</w:delText>
        </w:r>
      </w:del>
      <w:del w:id="679" w:author="Michael Belias" w:date="2020-12-01T12:44:00Z">
        <w:r w:rsidR="00B451EA" w:rsidDel="0011195F">
          <w:delText xml:space="preserve"> </w:delText>
        </w:r>
      </w:del>
      <w:ins w:id="680" w:author="Hout, Joanna in 't" w:date="2020-10-30T21:53:00Z">
        <w:del w:id="681" w:author="Michael Belias" w:date="2020-12-01T12:33:00Z">
          <w:r w:rsidR="00524EC3" w:rsidDel="004123D5">
            <w:delText>In</w:delText>
          </w:r>
        </w:del>
        <w:del w:id="682" w:author="Michael Belias" w:date="2020-12-01T12:35:00Z">
          <w:r w:rsidR="00524EC3" w:rsidDel="00D25E7F">
            <w:delText xml:space="preserve"> </w:delText>
          </w:r>
        </w:del>
        <w:del w:id="683" w:author="Michael Belias" w:date="2020-12-01T12:33:00Z">
          <w:r w:rsidR="00524EC3" w:rsidDel="00A57E6E">
            <w:delText xml:space="preserve">order to create B-splines, </w:delText>
          </w:r>
        </w:del>
      </w:ins>
      <w:del w:id="684" w:author="Michael Belias" w:date="2020-12-01T12:33:00Z">
        <w:r w:rsidR="00B451EA" w:rsidDel="00A57E6E">
          <w:delText>G</w:delText>
        </w:r>
      </w:del>
      <w:ins w:id="685" w:author="Hout, Joanna in 't" w:date="2020-10-30T21:53:00Z">
        <w:del w:id="686" w:author="Michael Belias" w:date="2020-12-01T12:33:00Z">
          <w:r w:rsidR="00524EC3" w:rsidDel="00A57E6E">
            <w:delText>g</w:delText>
          </w:r>
        </w:del>
      </w:ins>
      <w:del w:id="687" w:author="Michael Belias" w:date="2020-12-01T12:33:00Z">
        <w:r w:rsidR="00B451EA" w:rsidDel="00A57E6E">
          <w:delText xml:space="preserve">iven a non-decreasing </w:delText>
        </w:r>
      </w:del>
      <m:oMath>
        <m:r>
          <w:del w:id="688" w:author="Michael Belias" w:date="2020-12-01T12:33:00Z">
            <w:rPr>
              <w:rFonts w:ascii="Cambria Math" w:hAnsi="Cambria Math"/>
            </w:rPr>
            <m:t>κ</m:t>
          </w:del>
        </m:r>
      </m:oMath>
      <w:del w:id="689" w:author="Michael Belias" w:date="2020-12-01T12:33:00Z">
        <w:r w:rsidR="00B451EA" w:rsidDel="00A57E6E">
          <w:delText xml:space="preserve"> knot sequence </w:delText>
        </w:r>
      </w:del>
      <m:oMath>
        <m:sSub>
          <m:sSubPr>
            <m:ctrlPr>
              <w:del w:id="690" w:author="Michael Belias" w:date="2020-12-01T12:33:00Z">
                <w:rPr>
                  <w:rFonts w:ascii="Cambria Math" w:hAnsi="Cambria Math"/>
                </w:rPr>
              </w:del>
            </m:ctrlPr>
          </m:sSubPr>
          <m:e>
            <m:r>
              <w:del w:id="691" w:author="Michael Belias" w:date="2020-12-01T12:33:00Z">
                <w:rPr>
                  <w:rFonts w:ascii="Cambria Math" w:hAnsi="Cambria Math"/>
                </w:rPr>
                <m:t>t</m:t>
              </w:del>
            </m:r>
          </m:e>
          <m:sub>
            <m:r>
              <w:del w:id="692" w:author="Michael Belias" w:date="2020-12-01T12:33:00Z">
                <w:rPr>
                  <w:rFonts w:ascii="Cambria Math" w:hAnsi="Cambria Math"/>
                </w:rPr>
                <m:t>1</m:t>
              </w:del>
            </m:r>
          </m:sub>
        </m:sSub>
        <m:r>
          <w:del w:id="693" w:author="Michael Belias" w:date="2020-12-01T12:33:00Z">
            <w:rPr>
              <w:rFonts w:ascii="Cambria Math" w:hAnsi="Cambria Math"/>
            </w:rPr>
            <m:t>,</m:t>
          </w:del>
        </m:r>
        <m:sSub>
          <m:sSubPr>
            <m:ctrlPr>
              <w:del w:id="694" w:author="Michael Belias" w:date="2020-12-01T12:33:00Z">
                <w:rPr>
                  <w:rFonts w:ascii="Cambria Math" w:hAnsi="Cambria Math"/>
                </w:rPr>
              </w:del>
            </m:ctrlPr>
          </m:sSubPr>
          <m:e>
            <m:r>
              <w:del w:id="695" w:author="Michael Belias" w:date="2020-12-01T12:33:00Z">
                <w:rPr>
                  <w:rFonts w:ascii="Cambria Math" w:hAnsi="Cambria Math"/>
                </w:rPr>
                <m:t>t</m:t>
              </w:del>
            </m:r>
          </m:e>
          <m:sub>
            <m:r>
              <w:del w:id="696" w:author="Michael Belias" w:date="2020-12-01T12:33:00Z">
                <w:rPr>
                  <w:rFonts w:ascii="Cambria Math" w:hAnsi="Cambria Math"/>
                </w:rPr>
                <m:t>2</m:t>
              </w:del>
            </m:r>
          </m:sub>
        </m:sSub>
        <m:r>
          <w:del w:id="697" w:author="Michael Belias" w:date="2020-12-01T12:33:00Z">
            <w:rPr>
              <w:rFonts w:ascii="Cambria Math" w:hAnsi="Cambria Math"/>
            </w:rPr>
            <m:t>,...,</m:t>
          </w:del>
        </m:r>
        <m:sSub>
          <m:sSubPr>
            <m:ctrlPr>
              <w:del w:id="698" w:author="Michael Belias" w:date="2020-12-01T12:33:00Z">
                <w:rPr>
                  <w:rFonts w:ascii="Cambria Math" w:hAnsi="Cambria Math"/>
                </w:rPr>
              </w:del>
            </m:ctrlPr>
          </m:sSubPr>
          <m:e>
            <m:r>
              <w:del w:id="699" w:author="Michael Belias" w:date="2020-12-01T12:33:00Z">
                <w:rPr>
                  <w:rFonts w:ascii="Cambria Math" w:hAnsi="Cambria Math"/>
                </w:rPr>
                <m:t>t</m:t>
              </w:del>
            </m:r>
          </m:e>
          <m:sub>
            <m:r>
              <w:del w:id="700" w:author="Michael Belias" w:date="2020-12-01T12:33:00Z">
                <w:rPr>
                  <w:rFonts w:ascii="Cambria Math" w:hAnsi="Cambria Math"/>
                </w:rPr>
                <m:t>κ</m:t>
              </w:del>
            </m:r>
          </m:sub>
        </m:sSub>
      </m:oMath>
      <w:del w:id="701" w:author="Michael Belias" w:date="2020-12-01T12:33:00Z">
        <w:r w:rsidR="00B451EA" w:rsidDel="00A57E6E">
          <w:delText xml:space="preserve"> and </w:delText>
        </w:r>
        <w:r w:rsidR="007C274A" w:rsidDel="00A57E6E">
          <w:delText xml:space="preserve">X </w:delText>
        </w:r>
        <w:r w:rsidR="004A1021" w:rsidDel="00A57E6E">
          <w:delText>є</w:delText>
        </w:r>
        <w:r w:rsidR="00B451EA" w:rsidDel="00A57E6E">
          <w:delText xml:space="preserve"> </w:delText>
        </w:r>
      </w:del>
      <m:oMath>
        <m:r>
          <w:del w:id="702" w:author="Michael Belias" w:date="2020-12-01T12:33:00Z">
            <w:rPr>
              <w:rFonts w:ascii="Cambria Math" w:hAnsi="Cambria Math"/>
            </w:rPr>
            <m:t>[α,β]</m:t>
          </w:del>
        </m:r>
      </m:oMath>
      <w:del w:id="703" w:author="Michael Belias" w:date="2020-12-01T12:33:00Z">
        <w:r w:rsidR="00B451EA" w:rsidDel="00A57E6E">
          <w:delText xml:space="preserve">, the </w:delText>
        </w:r>
        <w:r w:rsidR="00B451EA" w:rsidRPr="002A0CF8" w:rsidDel="00A57E6E">
          <w:rPr>
            <w:bCs/>
          </w:rPr>
          <w:delText>d</w:delText>
        </w:r>
        <w:r w:rsidR="00B451EA" w:rsidRPr="002A0CF8" w:rsidDel="00A57E6E">
          <w:rPr>
            <w:bCs/>
            <w:vertAlign w:val="superscript"/>
          </w:rPr>
          <w:delText>th</w:delText>
        </w:r>
        <w:r w:rsidR="00B451EA" w:rsidDel="00A57E6E">
          <w:delText xml:space="preserve"> degree B-splines basis functions are calculated by the following algorithm proposed by De Boor </w:delText>
        </w:r>
        <w:r w:rsidR="00B451EA" w:rsidDel="00A57E6E">
          <w:fldChar w:fldCharType="begin"/>
        </w:r>
        <w:r w:rsidR="00526573" w:rsidDel="00A57E6E">
          <w:delInstrText xml:space="preserve"> ADDIN ZOTERO_ITEM CSL_CITATION {"citationID":"d2CWZ2Hd","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delInstrText>
        </w:r>
        <w:r w:rsidR="00B451EA" w:rsidDel="00A57E6E">
          <w:fldChar w:fldCharType="separate"/>
        </w:r>
        <w:r w:rsidR="00526573" w:rsidRPr="00526573" w:rsidDel="00A57E6E">
          <w:rPr>
            <w:rFonts w:ascii="Garamond" w:hAnsi="Garamond"/>
          </w:rPr>
          <w:delText>[19]</w:delText>
        </w:r>
        <w:r w:rsidR="00B451EA" w:rsidDel="00A57E6E">
          <w:fldChar w:fldCharType="end"/>
        </w:r>
        <w:r w:rsidR="00B451EA" w:rsidDel="00A57E6E">
          <w:delText>.</w:delText>
        </w:r>
        <w:r w:rsidR="00324683" w:rsidDel="00A57E6E">
          <w:delText xml:space="preserve"> </w:delText>
        </w:r>
      </w:del>
    </w:p>
    <w:p w14:paraId="169F3ECA" w14:textId="4B18E114" w:rsidR="00B451EA" w:rsidDel="00F41E17" w:rsidRDefault="00FF4BD9">
      <w:pPr>
        <w:pStyle w:val="FirstParagraph"/>
        <w:ind w:firstLine="720"/>
        <w:rPr>
          <w:del w:id="704" w:author="Michael Belias" w:date="2020-12-01T18:13:00Z"/>
        </w:rPr>
        <w:pPrChange w:id="705" w:author="Michael Belias" w:date="2020-12-01T18:13:00Z">
          <w:pPr/>
        </w:pPrChange>
      </w:pPr>
      <w:ins w:id="706" w:author="Michael Belias" w:date="2020-12-01T18:13:00Z">
        <w:r>
          <w:lastRenderedPageBreak/>
          <w:t>More details are given in the Appendix.</w:t>
        </w:r>
      </w:ins>
      <m:oMath>
        <m:r>
          <w:ins w:id="707" w:author="Michael Belias" w:date="2020-12-01T18:13:00Z">
            <w:rPr>
              <w:rFonts w:ascii="Cambria Math" w:hAnsi="Cambria Math"/>
            </w:rPr>
            <m:t xml:space="preserve"> </m:t>
          </w:ins>
        </m:r>
        <m:r>
          <w:del w:id="708" w:author="Michael Belias" w:date="2020-12-01T12:33:00Z">
            <w:rPr>
              <w:rFonts w:ascii="Cambria Math" w:hAnsi="Cambria Math"/>
            </w:rPr>
            <m:t>    </m:t>
          </w:del>
        </m:r>
      </m:oMath>
      <w:del w:id="709" w:author="Michael Belias" w:date="2020-12-01T12:33:00Z">
        <w:r w:rsidR="00B451EA" w:rsidDel="00A57E6E">
          <w:delText>First,</w:delText>
        </w:r>
      </w:del>
      <w:commentRangeStart w:id="710"/>
      <w:ins w:id="711" w:author="Hout, Joanna in 't" w:date="2020-10-30T21:54:00Z">
        <w:del w:id="712" w:author="Michael Belias" w:date="2020-12-01T12:33:00Z">
          <w:r w:rsidR="00524EC3" w:rsidDel="00A57E6E">
            <w:delText>generating first</w:delText>
          </w:r>
        </w:del>
      </w:ins>
      <w:del w:id="713" w:author="Michael Belias" w:date="2020-12-01T12:33:00Z">
        <w:r w:rsidR="00B451EA" w:rsidDel="00A57E6E">
          <w:delText xml:space="preserve"> d </w:delText>
        </w:r>
        <w:r w:rsidR="00126B00" w:rsidDel="00A57E6E">
          <w:delText xml:space="preserve">additional </w:delText>
        </w:r>
        <w:r w:rsidR="00B451EA" w:rsidDel="00A57E6E">
          <w:delText xml:space="preserve">knots are generated before </w:delText>
        </w:r>
      </w:del>
      <m:oMath>
        <m:r>
          <w:del w:id="714" w:author="Michael Belias" w:date="2020-12-01T12:33:00Z">
            <w:rPr>
              <w:rFonts w:ascii="Cambria Math" w:hAnsi="Cambria Math"/>
            </w:rPr>
            <m:t>α</m:t>
          </w:del>
        </m:r>
      </m:oMath>
      <w:del w:id="715" w:author="Michael Belias" w:date="2020-12-01T12:33:00Z">
        <w:r w:rsidR="00B451EA" w:rsidDel="00A57E6E">
          <w:delText xml:space="preserve"> and d </w:delText>
        </w:r>
        <w:r w:rsidR="00126B00" w:rsidDel="00A57E6E">
          <w:delText xml:space="preserve">additional </w:delText>
        </w:r>
        <w:r w:rsidR="00B451EA" w:rsidDel="00A57E6E">
          <w:delText xml:space="preserve">knots after </w:delText>
        </w:r>
        <w:commentRangeEnd w:id="710"/>
        <w:r w:rsidR="00524EC3" w:rsidDel="00A57E6E">
          <w:rPr>
            <w:rStyle w:val="CommentReference"/>
          </w:rPr>
          <w:commentReference w:id="710"/>
        </w:r>
      </w:del>
      <m:oMath>
        <m:r>
          <w:del w:id="716" w:author="Michael Belias" w:date="2020-12-01T12:33:00Z">
            <w:rPr>
              <w:rFonts w:ascii="Cambria Math" w:hAnsi="Cambria Math"/>
            </w:rPr>
            <m:t>β</m:t>
          </w:del>
        </m:r>
      </m:oMath>
      <w:del w:id="717" w:author="Michael Belias" w:date="2020-12-01T12:33:00Z">
        <w:r w:rsidR="00B451EA" w:rsidDel="00A57E6E">
          <w:delText xml:space="preserve">. These are often called outer knots and their choice is arbitrary. We can set them to be equidistant or even equal to the boundary values </w:delText>
        </w:r>
      </w:del>
      <m:oMath>
        <m:r>
          <w:del w:id="718" w:author="Michael Belias" w:date="2020-12-01T12:33:00Z">
            <w:rPr>
              <w:rFonts w:ascii="Cambria Math" w:hAnsi="Cambria Math"/>
            </w:rPr>
            <m:t>α</m:t>
          </w:del>
        </m:r>
      </m:oMath>
      <w:del w:id="719" w:author="Michael Belias" w:date="2020-12-01T12:33:00Z">
        <w:r w:rsidR="00B451EA" w:rsidDel="00A57E6E">
          <w:delText xml:space="preserve"> and </w:delText>
        </w:r>
      </w:del>
      <m:oMath>
        <m:r>
          <w:del w:id="720" w:author="Michael Belias" w:date="2020-12-01T12:33:00Z">
            <w:rPr>
              <w:rFonts w:ascii="Cambria Math" w:hAnsi="Cambria Math"/>
            </w:rPr>
            <m:t>β</m:t>
          </w:del>
        </m:r>
      </m:oMath>
      <w:del w:id="721" w:author="Michael Belias" w:date="2020-12-01T12:33:00Z">
        <w:r w:rsidR="00B451EA" w:rsidDel="00A57E6E">
          <w:delText xml:space="preserve"> of X. </w:delText>
        </w:r>
        <w:r w:rsidR="00BF18BE" w:rsidDel="00A57E6E">
          <w:delText>A</w:delText>
        </w:r>
        <w:r w:rsidR="00B451EA" w:rsidDel="00A57E6E">
          <w:delText xml:space="preserve"> new knot sequence </w:delText>
        </w:r>
      </w:del>
      <m:oMath>
        <m:r>
          <w:del w:id="722" w:author="Michael Belias" w:date="2020-12-01T12:33:00Z">
            <w:rPr>
              <w:rFonts w:ascii="Cambria Math" w:hAnsi="Cambria Math"/>
            </w:rPr>
            <m:t>t</m:t>
          </w:del>
        </m:r>
        <m:sSub>
          <m:sSubPr>
            <m:ctrlPr>
              <w:del w:id="723" w:author="Michael Belias" w:date="2020-12-01T12:33:00Z">
                <w:rPr>
                  <w:rFonts w:ascii="Cambria Math" w:hAnsi="Cambria Math"/>
                </w:rPr>
              </w:del>
            </m:ctrlPr>
          </m:sSubPr>
          <m:e>
            <m:r>
              <w:del w:id="724" w:author="Michael Belias" w:date="2020-12-01T12:33:00Z">
                <w:rPr>
                  <w:rFonts w:ascii="Cambria Math" w:hAnsi="Cambria Math"/>
                </w:rPr>
                <m:t>'</m:t>
              </w:del>
            </m:r>
          </m:e>
          <m:sub>
            <m:r>
              <w:del w:id="725" w:author="Michael Belias" w:date="2020-12-01T12:33:00Z">
                <w:rPr>
                  <w:rFonts w:ascii="Cambria Math" w:hAnsi="Cambria Math"/>
                </w:rPr>
                <m:t>1</m:t>
              </w:del>
            </m:r>
          </m:sub>
        </m:sSub>
        <m:r>
          <w:del w:id="726" w:author="Michael Belias" w:date="2020-12-01T12:33:00Z">
            <w:rPr>
              <w:rFonts w:ascii="Cambria Math" w:hAnsi="Cambria Math"/>
            </w:rPr>
            <m:t>,t</m:t>
          </w:del>
        </m:r>
        <m:sSub>
          <m:sSubPr>
            <m:ctrlPr>
              <w:del w:id="727" w:author="Michael Belias" w:date="2020-12-01T12:33:00Z">
                <w:rPr>
                  <w:rFonts w:ascii="Cambria Math" w:hAnsi="Cambria Math"/>
                </w:rPr>
              </w:del>
            </m:ctrlPr>
          </m:sSubPr>
          <m:e>
            <m:r>
              <w:del w:id="728" w:author="Michael Belias" w:date="2020-12-01T12:33:00Z">
                <w:rPr>
                  <w:rFonts w:ascii="Cambria Math" w:hAnsi="Cambria Math"/>
                </w:rPr>
                <m:t>'</m:t>
              </w:del>
            </m:r>
          </m:e>
          <m:sub>
            <m:r>
              <w:del w:id="729" w:author="Michael Belias" w:date="2020-12-01T12:33:00Z">
                <w:rPr>
                  <w:rFonts w:ascii="Cambria Math" w:hAnsi="Cambria Math"/>
                </w:rPr>
                <m:t>2</m:t>
              </w:del>
            </m:r>
          </m:sub>
        </m:sSub>
        <m:r>
          <w:del w:id="730" w:author="Michael Belias" w:date="2020-12-01T12:33:00Z">
            <w:rPr>
              <w:rFonts w:ascii="Cambria Math" w:hAnsi="Cambria Math"/>
            </w:rPr>
            <m:t>,...t</m:t>
          </w:del>
        </m:r>
        <m:sSub>
          <m:sSubPr>
            <m:ctrlPr>
              <w:del w:id="731" w:author="Michael Belias" w:date="2020-12-01T12:33:00Z">
                <w:rPr>
                  <w:rFonts w:ascii="Cambria Math" w:hAnsi="Cambria Math"/>
                </w:rPr>
              </w:del>
            </m:ctrlPr>
          </m:sSubPr>
          <m:e>
            <m:r>
              <w:del w:id="732" w:author="Michael Belias" w:date="2020-12-01T12:33:00Z">
                <w:rPr>
                  <w:rFonts w:ascii="Cambria Math" w:hAnsi="Cambria Math"/>
                </w:rPr>
                <m:t>'</m:t>
              </w:del>
            </m:r>
          </m:e>
          <m:sub>
            <m:r>
              <w:del w:id="733" w:author="Michael Belias" w:date="2020-12-01T12:33:00Z">
                <w:rPr>
                  <w:rFonts w:ascii="Cambria Math" w:hAnsi="Cambria Math"/>
                </w:rPr>
                <m:t>d</m:t>
              </w:del>
            </m:r>
          </m:sub>
        </m:sSub>
        <m:r>
          <w:del w:id="734" w:author="Michael Belias" w:date="2020-12-01T12:33:00Z">
            <w:rPr>
              <w:rFonts w:ascii="Cambria Math" w:hAnsi="Cambria Math"/>
            </w:rPr>
            <m:t>,t</m:t>
          </w:del>
        </m:r>
        <m:sSub>
          <m:sSubPr>
            <m:ctrlPr>
              <w:del w:id="735" w:author="Michael Belias" w:date="2020-12-01T12:33:00Z">
                <w:rPr>
                  <w:rFonts w:ascii="Cambria Math" w:hAnsi="Cambria Math"/>
                </w:rPr>
              </w:del>
            </m:ctrlPr>
          </m:sSubPr>
          <m:e>
            <m:r>
              <w:del w:id="736" w:author="Michael Belias" w:date="2020-12-01T12:33:00Z">
                <w:rPr>
                  <w:rFonts w:ascii="Cambria Math" w:hAnsi="Cambria Math"/>
                </w:rPr>
                <m:t>'</m:t>
              </w:del>
            </m:r>
          </m:e>
          <m:sub>
            <m:r>
              <w:del w:id="737" w:author="Michael Belias" w:date="2020-12-01T12:33:00Z">
                <w:rPr>
                  <w:rFonts w:ascii="Cambria Math" w:hAnsi="Cambria Math"/>
                </w:rPr>
                <m:t>d+1</m:t>
              </w:del>
            </m:r>
          </m:sub>
        </m:sSub>
        <m:r>
          <w:del w:id="738" w:author="Michael Belias" w:date="2020-12-01T12:33:00Z">
            <w:rPr>
              <w:rFonts w:ascii="Cambria Math" w:hAnsi="Cambria Math"/>
            </w:rPr>
            <m:t>,t</m:t>
          </w:del>
        </m:r>
        <m:sSub>
          <m:sSubPr>
            <m:ctrlPr>
              <w:del w:id="739" w:author="Michael Belias" w:date="2020-12-01T12:33:00Z">
                <w:rPr>
                  <w:rFonts w:ascii="Cambria Math" w:hAnsi="Cambria Math"/>
                </w:rPr>
              </w:del>
            </m:ctrlPr>
          </m:sSubPr>
          <m:e>
            <m:r>
              <w:del w:id="740" w:author="Michael Belias" w:date="2020-12-01T12:33:00Z">
                <w:rPr>
                  <w:rFonts w:ascii="Cambria Math" w:hAnsi="Cambria Math"/>
                </w:rPr>
                <m:t>'</m:t>
              </w:del>
            </m:r>
          </m:e>
          <m:sub>
            <m:r>
              <w:del w:id="741" w:author="Michael Belias" w:date="2020-12-01T12:33:00Z">
                <w:rPr>
                  <w:rFonts w:ascii="Cambria Math" w:hAnsi="Cambria Math"/>
                </w:rPr>
                <m:t>d+2</m:t>
              </w:del>
            </m:r>
          </m:sub>
        </m:sSub>
        <m:r>
          <w:del w:id="742" w:author="Michael Belias" w:date="2020-12-01T12:33:00Z">
            <w:rPr>
              <w:rFonts w:ascii="Cambria Math" w:hAnsi="Cambria Math"/>
            </w:rPr>
            <m:t>,...,t</m:t>
          </w:del>
        </m:r>
        <m:sSub>
          <m:sSubPr>
            <m:ctrlPr>
              <w:del w:id="743" w:author="Michael Belias" w:date="2020-12-01T12:33:00Z">
                <w:rPr>
                  <w:rFonts w:ascii="Cambria Math" w:hAnsi="Cambria Math"/>
                </w:rPr>
              </w:del>
            </m:ctrlPr>
          </m:sSubPr>
          <m:e>
            <m:r>
              <w:del w:id="744" w:author="Michael Belias" w:date="2020-12-01T12:33:00Z">
                <w:rPr>
                  <w:rFonts w:ascii="Cambria Math" w:hAnsi="Cambria Math"/>
                </w:rPr>
                <m:t>'</m:t>
              </w:del>
            </m:r>
          </m:e>
          <m:sub>
            <m:r>
              <w:del w:id="745" w:author="Michael Belias" w:date="2020-12-01T12:33:00Z">
                <w:rPr>
                  <w:rFonts w:ascii="Cambria Math" w:hAnsi="Cambria Math"/>
                </w:rPr>
                <m:t>d+κ+1</m:t>
              </w:del>
            </m:r>
          </m:sub>
        </m:sSub>
        <m:r>
          <w:del w:id="746" w:author="Michael Belias" w:date="2020-12-01T12:33:00Z">
            <w:rPr>
              <w:rFonts w:ascii="Cambria Math" w:hAnsi="Cambria Math"/>
            </w:rPr>
            <m:t>,t</m:t>
          </w:del>
        </m:r>
        <m:sSub>
          <m:sSubPr>
            <m:ctrlPr>
              <w:del w:id="747" w:author="Michael Belias" w:date="2020-12-01T12:33:00Z">
                <w:rPr>
                  <w:rFonts w:ascii="Cambria Math" w:hAnsi="Cambria Math"/>
                </w:rPr>
              </w:del>
            </m:ctrlPr>
          </m:sSubPr>
          <m:e>
            <m:r>
              <w:del w:id="748" w:author="Michael Belias" w:date="2020-12-01T12:33:00Z">
                <w:rPr>
                  <w:rFonts w:ascii="Cambria Math" w:hAnsi="Cambria Math"/>
                </w:rPr>
                <m:t>'</m:t>
              </w:del>
            </m:r>
          </m:e>
          <m:sub>
            <m:r>
              <w:del w:id="749" w:author="Michael Belias" w:date="2020-12-01T12:33:00Z">
                <w:rPr>
                  <w:rFonts w:ascii="Cambria Math" w:hAnsi="Cambria Math"/>
                </w:rPr>
                <m:t>d+κ+2</m:t>
              </w:del>
            </m:r>
          </m:sub>
        </m:sSub>
        <m:r>
          <w:del w:id="750" w:author="Michael Belias" w:date="2020-12-01T12:33:00Z">
            <w:rPr>
              <w:rFonts w:ascii="Cambria Math" w:hAnsi="Cambria Math"/>
            </w:rPr>
            <m:t>,....t</m:t>
          </w:del>
        </m:r>
        <m:sSub>
          <m:sSubPr>
            <m:ctrlPr>
              <w:del w:id="751" w:author="Michael Belias" w:date="2020-12-01T12:33:00Z">
                <w:rPr>
                  <w:rFonts w:ascii="Cambria Math" w:hAnsi="Cambria Math"/>
                </w:rPr>
              </w:del>
            </m:ctrlPr>
          </m:sSubPr>
          <m:e>
            <m:r>
              <w:del w:id="752" w:author="Michael Belias" w:date="2020-12-01T12:33:00Z">
                <w:rPr>
                  <w:rFonts w:ascii="Cambria Math" w:hAnsi="Cambria Math"/>
                </w:rPr>
                <m:t>'</m:t>
              </w:del>
            </m:r>
          </m:e>
          <m:sub>
            <m:r>
              <w:del w:id="753" w:author="Michael Belias" w:date="2020-12-01T12:33:00Z">
                <w:rPr>
                  <w:rFonts w:ascii="Cambria Math" w:hAnsi="Cambria Math"/>
                </w:rPr>
                <m:t>2d+κ</m:t>
              </w:del>
            </m:r>
          </m:sub>
        </m:sSub>
      </m:oMath>
      <w:del w:id="754" w:author="Michael Belias" w:date="2020-12-01T12:33:00Z">
        <w:r w:rsidR="00B451EA" w:rsidDel="00A57E6E">
          <w:delText xml:space="preserve"> is generated, where:</w:delText>
        </w:r>
      </w:del>
    </w:p>
    <w:p w14:paraId="76388F1D" w14:textId="1B2368D8" w:rsidR="00B451EA" w:rsidDel="00F41E17" w:rsidRDefault="00B451EA">
      <w:pPr>
        <w:pStyle w:val="FirstParagraph"/>
        <w:ind w:firstLine="720"/>
        <w:rPr>
          <w:del w:id="755" w:author="Michael Belias" w:date="2020-12-01T18:13:00Z"/>
        </w:rPr>
        <w:pPrChange w:id="756" w:author="Michael Belias" w:date="2020-12-01T18:13:00Z">
          <w:pPr/>
        </w:pPrChange>
      </w:pPr>
      <m:oMath>
        <m:r>
          <w:del w:id="757" w:author="Michael Belias" w:date="2020-12-01T18:13:00Z">
            <w:rPr>
              <w:rFonts w:ascii="Cambria Math" w:hAnsi="Cambria Math"/>
            </w:rPr>
            <m:t>t</m:t>
          </w:del>
        </m:r>
        <m:sSub>
          <m:sSubPr>
            <m:ctrlPr>
              <w:del w:id="758" w:author="Michael Belias" w:date="2020-12-01T18:13:00Z">
                <w:rPr>
                  <w:rFonts w:ascii="Cambria Math" w:hAnsi="Cambria Math"/>
                </w:rPr>
              </w:del>
            </m:ctrlPr>
          </m:sSubPr>
          <m:e>
            <m:r>
              <w:del w:id="759" w:author="Michael Belias" w:date="2020-12-01T18:13:00Z">
                <w:rPr>
                  <w:rFonts w:ascii="Cambria Math" w:hAnsi="Cambria Math"/>
                </w:rPr>
                <m:t>'</m:t>
              </w:del>
            </m:r>
          </m:e>
          <m:sub>
            <m:r>
              <w:del w:id="760" w:author="Michael Belias" w:date="2020-12-01T18:13:00Z">
                <w:rPr>
                  <w:rFonts w:ascii="Cambria Math" w:hAnsi="Cambria Math"/>
                </w:rPr>
                <m:t>1</m:t>
              </w:del>
            </m:r>
          </m:sub>
        </m:sSub>
        <m:r>
          <w:del w:id="761" w:author="Michael Belias" w:date="2020-12-01T18:13:00Z">
            <w:rPr>
              <w:rFonts w:ascii="Cambria Math" w:hAnsi="Cambria Math"/>
            </w:rPr>
            <m:t>,t</m:t>
          </w:del>
        </m:r>
        <m:sSub>
          <m:sSubPr>
            <m:ctrlPr>
              <w:del w:id="762" w:author="Michael Belias" w:date="2020-12-01T18:13:00Z">
                <w:rPr>
                  <w:rFonts w:ascii="Cambria Math" w:hAnsi="Cambria Math"/>
                </w:rPr>
              </w:del>
            </m:ctrlPr>
          </m:sSubPr>
          <m:e>
            <m:r>
              <w:del w:id="763" w:author="Michael Belias" w:date="2020-12-01T18:13:00Z">
                <w:rPr>
                  <w:rFonts w:ascii="Cambria Math" w:hAnsi="Cambria Math"/>
                </w:rPr>
                <m:t>'</m:t>
              </w:del>
            </m:r>
          </m:e>
          <m:sub>
            <m:r>
              <w:del w:id="764" w:author="Michael Belias" w:date="2020-12-01T18:13:00Z">
                <w:rPr>
                  <w:rFonts w:ascii="Cambria Math" w:hAnsi="Cambria Math"/>
                </w:rPr>
                <m:t>2</m:t>
              </w:del>
            </m:r>
          </m:sub>
        </m:sSub>
        <m:r>
          <w:del w:id="765" w:author="Michael Belias" w:date="2020-12-01T18:13:00Z">
            <w:rPr>
              <w:rFonts w:ascii="Cambria Math" w:hAnsi="Cambria Math"/>
            </w:rPr>
            <m:t>,...t</m:t>
          </w:del>
        </m:r>
        <m:sSub>
          <m:sSubPr>
            <m:ctrlPr>
              <w:del w:id="766" w:author="Michael Belias" w:date="2020-12-01T18:13:00Z">
                <w:rPr>
                  <w:rFonts w:ascii="Cambria Math" w:hAnsi="Cambria Math"/>
                </w:rPr>
              </w:del>
            </m:ctrlPr>
          </m:sSubPr>
          <m:e>
            <m:r>
              <w:del w:id="767" w:author="Michael Belias" w:date="2020-12-01T18:13:00Z">
                <w:rPr>
                  <w:rFonts w:ascii="Cambria Math" w:hAnsi="Cambria Math"/>
                </w:rPr>
                <m:t>'</m:t>
              </w:del>
            </m:r>
          </m:e>
          <m:sub>
            <m:r>
              <w:del w:id="768" w:author="Michael Belias" w:date="2020-12-01T18:13:00Z">
                <w:rPr>
                  <w:rFonts w:ascii="Cambria Math" w:hAnsi="Cambria Math"/>
                </w:rPr>
                <m:t>d</m:t>
              </w:del>
            </m:r>
          </m:sub>
        </m:sSub>
      </m:oMath>
      <w:del w:id="769" w:author="Michael Belias" w:date="2020-12-01T18:13:00Z">
        <w:r w:rsidDel="00F41E17">
          <w:delText xml:space="preserve"> are the left outer knots</w:delText>
        </w:r>
        <w:r w:rsidR="00C13CD0" w:rsidDel="00F41E17">
          <w:delText xml:space="preserve"> or endpoints</w:delText>
        </w:r>
        <w:r w:rsidDel="00F41E17">
          <w:delText>,</w:delText>
        </w:r>
      </w:del>
    </w:p>
    <w:p w14:paraId="72D75387" w14:textId="1B269CE7" w:rsidR="00B451EA" w:rsidDel="00F41E17" w:rsidRDefault="00B451EA">
      <w:pPr>
        <w:pStyle w:val="FirstParagraph"/>
        <w:ind w:firstLine="720"/>
        <w:rPr>
          <w:del w:id="770" w:author="Michael Belias" w:date="2020-12-01T18:13:00Z"/>
        </w:rPr>
        <w:pPrChange w:id="771" w:author="Michael Belias" w:date="2020-12-01T18:13:00Z">
          <w:pPr/>
        </w:pPrChange>
      </w:pPr>
      <m:oMath>
        <m:r>
          <w:del w:id="772" w:author="Michael Belias" w:date="2020-12-01T18:13:00Z">
            <w:rPr>
              <w:rFonts w:ascii="Cambria Math" w:hAnsi="Cambria Math"/>
            </w:rPr>
            <m:t>t</m:t>
          </w:del>
        </m:r>
        <m:sSub>
          <m:sSubPr>
            <m:ctrlPr>
              <w:del w:id="773" w:author="Michael Belias" w:date="2020-12-01T18:13:00Z">
                <w:rPr>
                  <w:rFonts w:ascii="Cambria Math" w:hAnsi="Cambria Math"/>
                </w:rPr>
              </w:del>
            </m:ctrlPr>
          </m:sSubPr>
          <m:e>
            <m:r>
              <w:del w:id="774" w:author="Michael Belias" w:date="2020-12-01T18:13:00Z">
                <w:rPr>
                  <w:rFonts w:ascii="Cambria Math" w:hAnsi="Cambria Math"/>
                </w:rPr>
                <m:t>'</m:t>
              </w:del>
            </m:r>
          </m:e>
          <m:sub>
            <m:r>
              <w:del w:id="775" w:author="Michael Belias" w:date="2020-12-01T18:13:00Z">
                <w:rPr>
                  <w:rFonts w:ascii="Cambria Math" w:hAnsi="Cambria Math"/>
                </w:rPr>
                <m:t>d+1</m:t>
              </w:del>
            </m:r>
          </m:sub>
        </m:sSub>
        <m:r>
          <w:del w:id="776" w:author="Michael Belias" w:date="2020-12-01T18:13:00Z">
            <w:rPr>
              <w:rFonts w:ascii="Cambria Math" w:hAnsi="Cambria Math"/>
            </w:rPr>
            <m:t>=α</m:t>
          </w:del>
        </m:r>
      </m:oMath>
      <w:del w:id="777" w:author="Michael Belias" w:date="2020-12-01T18:13:00Z">
        <w:r w:rsidDel="00F41E17">
          <w:delText>,</w:delText>
        </w:r>
      </w:del>
    </w:p>
    <w:p w14:paraId="49AC55F5" w14:textId="2C922733" w:rsidR="00B451EA" w:rsidDel="00F41E17" w:rsidRDefault="00B451EA">
      <w:pPr>
        <w:pStyle w:val="FirstParagraph"/>
        <w:ind w:firstLine="720"/>
        <w:rPr>
          <w:del w:id="778" w:author="Michael Belias" w:date="2020-12-01T18:13:00Z"/>
        </w:rPr>
        <w:pPrChange w:id="779" w:author="Michael Belias" w:date="2020-12-01T18:13:00Z">
          <w:pPr/>
        </w:pPrChange>
      </w:pPr>
      <m:oMath>
        <m:r>
          <w:del w:id="780" w:author="Michael Belias" w:date="2020-12-01T18:13:00Z">
            <w:rPr>
              <w:rFonts w:ascii="Cambria Math" w:hAnsi="Cambria Math"/>
            </w:rPr>
            <m:t>t</m:t>
          </w:del>
        </m:r>
        <m:sSub>
          <m:sSubPr>
            <m:ctrlPr>
              <w:del w:id="781" w:author="Michael Belias" w:date="2020-12-01T18:13:00Z">
                <w:rPr>
                  <w:rFonts w:ascii="Cambria Math" w:hAnsi="Cambria Math"/>
                </w:rPr>
              </w:del>
            </m:ctrlPr>
          </m:sSubPr>
          <m:e>
            <m:r>
              <w:del w:id="782" w:author="Michael Belias" w:date="2020-12-01T18:13:00Z">
                <w:rPr>
                  <w:rFonts w:ascii="Cambria Math" w:hAnsi="Cambria Math"/>
                </w:rPr>
                <m:t>'</m:t>
              </w:del>
            </m:r>
          </m:e>
          <m:sub>
            <m:r>
              <w:del w:id="783" w:author="Michael Belias" w:date="2020-12-01T18:13:00Z">
                <w:rPr>
                  <w:rFonts w:ascii="Cambria Math" w:hAnsi="Cambria Math"/>
                </w:rPr>
                <m:t>d+2</m:t>
              </w:del>
            </m:r>
          </m:sub>
        </m:sSub>
        <m:r>
          <w:del w:id="784" w:author="Michael Belias" w:date="2020-12-01T18:13:00Z">
            <w:rPr>
              <w:rFonts w:ascii="Cambria Math" w:hAnsi="Cambria Math"/>
            </w:rPr>
            <m:t>=</m:t>
          </w:del>
        </m:r>
        <m:sSub>
          <m:sSubPr>
            <m:ctrlPr>
              <w:del w:id="785" w:author="Michael Belias" w:date="2020-12-01T18:13:00Z">
                <w:rPr>
                  <w:rFonts w:ascii="Cambria Math" w:hAnsi="Cambria Math"/>
                </w:rPr>
              </w:del>
            </m:ctrlPr>
          </m:sSubPr>
          <m:e>
            <m:r>
              <w:del w:id="786" w:author="Michael Belias" w:date="2020-12-01T18:13:00Z">
                <w:rPr>
                  <w:rFonts w:ascii="Cambria Math" w:hAnsi="Cambria Math"/>
                </w:rPr>
                <m:t>t</m:t>
              </w:del>
            </m:r>
          </m:e>
          <m:sub>
            <m:r>
              <w:del w:id="787" w:author="Michael Belias" w:date="2020-12-01T18:13:00Z">
                <w:rPr>
                  <w:rFonts w:ascii="Cambria Math" w:hAnsi="Cambria Math"/>
                </w:rPr>
                <m:t>1</m:t>
              </w:del>
            </m:r>
          </m:sub>
        </m:sSub>
      </m:oMath>
      <w:del w:id="788" w:author="Michael Belias" w:date="2020-12-01T18:13:00Z">
        <w:r w:rsidDel="00F41E17">
          <w:delText xml:space="preserve">, </w:delText>
        </w:r>
      </w:del>
      <m:oMath>
        <m:r>
          <w:del w:id="789" w:author="Michael Belias" w:date="2020-12-01T18:13:00Z">
            <w:rPr>
              <w:rFonts w:ascii="Cambria Math" w:hAnsi="Cambria Math"/>
            </w:rPr>
            <m:t>t</m:t>
          </w:del>
        </m:r>
        <m:sSub>
          <m:sSubPr>
            <m:ctrlPr>
              <w:del w:id="790" w:author="Michael Belias" w:date="2020-12-01T18:13:00Z">
                <w:rPr>
                  <w:rFonts w:ascii="Cambria Math" w:hAnsi="Cambria Math"/>
                </w:rPr>
              </w:del>
            </m:ctrlPr>
          </m:sSubPr>
          <m:e>
            <m:r>
              <w:del w:id="791" w:author="Michael Belias" w:date="2020-12-01T18:13:00Z">
                <w:rPr>
                  <w:rFonts w:ascii="Cambria Math" w:hAnsi="Cambria Math"/>
                </w:rPr>
                <m:t>'</m:t>
              </w:del>
            </m:r>
          </m:e>
          <m:sub>
            <m:r>
              <w:del w:id="792" w:author="Michael Belias" w:date="2020-12-01T18:13:00Z">
                <w:rPr>
                  <w:rFonts w:ascii="Cambria Math" w:hAnsi="Cambria Math"/>
                </w:rPr>
                <m:t>d+3</m:t>
              </w:del>
            </m:r>
          </m:sub>
        </m:sSub>
        <m:r>
          <w:del w:id="793" w:author="Michael Belias" w:date="2020-12-01T18:13:00Z">
            <w:rPr>
              <w:rFonts w:ascii="Cambria Math" w:hAnsi="Cambria Math"/>
            </w:rPr>
            <m:t>=</m:t>
          </w:del>
        </m:r>
        <m:sSub>
          <m:sSubPr>
            <m:ctrlPr>
              <w:del w:id="794" w:author="Michael Belias" w:date="2020-12-01T18:13:00Z">
                <w:rPr>
                  <w:rFonts w:ascii="Cambria Math" w:hAnsi="Cambria Math"/>
                </w:rPr>
              </w:del>
            </m:ctrlPr>
          </m:sSubPr>
          <m:e>
            <m:r>
              <w:del w:id="795" w:author="Michael Belias" w:date="2020-12-01T18:13:00Z">
                <w:rPr>
                  <w:rFonts w:ascii="Cambria Math" w:hAnsi="Cambria Math"/>
                </w:rPr>
                <m:t>t</m:t>
              </w:del>
            </m:r>
          </m:e>
          <m:sub>
            <m:r>
              <w:del w:id="796" w:author="Michael Belias" w:date="2020-12-01T18:13:00Z">
                <w:rPr>
                  <w:rFonts w:ascii="Cambria Math" w:hAnsi="Cambria Math"/>
                </w:rPr>
                <m:t>2</m:t>
              </w:del>
            </m:r>
          </m:sub>
        </m:sSub>
      </m:oMath>
      <w:del w:id="797" w:author="Michael Belias" w:date="2020-12-01T18:13:00Z">
        <w:r w:rsidDel="00F41E17">
          <w:delText xml:space="preserve">, …, </w:delText>
        </w:r>
      </w:del>
      <m:oMath>
        <m:r>
          <w:del w:id="798" w:author="Michael Belias" w:date="2020-12-01T18:13:00Z">
            <w:rPr>
              <w:rFonts w:ascii="Cambria Math" w:hAnsi="Cambria Math"/>
            </w:rPr>
            <m:t>t</m:t>
          </w:del>
        </m:r>
        <m:sSub>
          <m:sSubPr>
            <m:ctrlPr>
              <w:del w:id="799" w:author="Michael Belias" w:date="2020-12-01T18:13:00Z">
                <w:rPr>
                  <w:rFonts w:ascii="Cambria Math" w:hAnsi="Cambria Math"/>
                </w:rPr>
              </w:del>
            </m:ctrlPr>
          </m:sSubPr>
          <m:e>
            <m:r>
              <w:del w:id="800" w:author="Michael Belias" w:date="2020-12-01T18:13:00Z">
                <w:rPr>
                  <w:rFonts w:ascii="Cambria Math" w:hAnsi="Cambria Math"/>
                </w:rPr>
                <m:t>'</m:t>
              </w:del>
            </m:r>
          </m:e>
          <m:sub>
            <m:r>
              <w:del w:id="801" w:author="Michael Belias" w:date="2020-12-01T18:13:00Z">
                <w:rPr>
                  <w:rFonts w:ascii="Cambria Math" w:hAnsi="Cambria Math"/>
                </w:rPr>
                <m:t>d+κ+1</m:t>
              </w:del>
            </m:r>
          </m:sub>
        </m:sSub>
        <m:r>
          <w:del w:id="802" w:author="Michael Belias" w:date="2020-12-01T18:13:00Z">
            <w:rPr>
              <w:rFonts w:ascii="Cambria Math" w:hAnsi="Cambria Math"/>
            </w:rPr>
            <m:t>=</m:t>
          </w:del>
        </m:r>
        <m:sSub>
          <m:sSubPr>
            <m:ctrlPr>
              <w:del w:id="803" w:author="Michael Belias" w:date="2020-12-01T18:13:00Z">
                <w:rPr>
                  <w:rFonts w:ascii="Cambria Math" w:hAnsi="Cambria Math"/>
                </w:rPr>
              </w:del>
            </m:ctrlPr>
          </m:sSubPr>
          <m:e>
            <m:r>
              <w:del w:id="804" w:author="Michael Belias" w:date="2020-12-01T18:13:00Z">
                <w:rPr>
                  <w:rFonts w:ascii="Cambria Math" w:hAnsi="Cambria Math"/>
                </w:rPr>
                <m:t>t</m:t>
              </w:del>
            </m:r>
          </m:e>
          <m:sub>
            <m:r>
              <w:del w:id="805" w:author="Michael Belias" w:date="2020-12-01T18:13:00Z">
                <w:rPr>
                  <w:rFonts w:ascii="Cambria Math" w:hAnsi="Cambria Math"/>
                </w:rPr>
                <m:t>κ</m:t>
              </w:del>
            </m:r>
          </m:sub>
        </m:sSub>
      </m:oMath>
      <w:del w:id="806" w:author="Michael Belias" w:date="2020-12-01T18:13:00Z">
        <w:r w:rsidDel="00F41E17">
          <w:delText xml:space="preserve"> the inner knots</w:delText>
        </w:r>
      </w:del>
    </w:p>
    <w:p w14:paraId="736A71D7" w14:textId="65FFCDDD" w:rsidR="00B451EA" w:rsidDel="00F41E17" w:rsidRDefault="00B451EA">
      <w:pPr>
        <w:pStyle w:val="FirstParagraph"/>
        <w:ind w:firstLine="720"/>
        <w:rPr>
          <w:del w:id="807" w:author="Michael Belias" w:date="2020-12-01T18:13:00Z"/>
        </w:rPr>
        <w:pPrChange w:id="808" w:author="Michael Belias" w:date="2020-12-01T18:13:00Z">
          <w:pPr/>
        </w:pPrChange>
      </w:pPr>
      <m:oMath>
        <m:r>
          <w:del w:id="809" w:author="Michael Belias" w:date="2020-12-01T18:13:00Z">
            <w:rPr>
              <w:rFonts w:ascii="Cambria Math" w:hAnsi="Cambria Math"/>
            </w:rPr>
            <m:t>t</m:t>
          </w:del>
        </m:r>
        <m:sSub>
          <m:sSubPr>
            <m:ctrlPr>
              <w:del w:id="810" w:author="Michael Belias" w:date="2020-12-01T18:13:00Z">
                <w:rPr>
                  <w:rFonts w:ascii="Cambria Math" w:hAnsi="Cambria Math"/>
                </w:rPr>
              </w:del>
            </m:ctrlPr>
          </m:sSubPr>
          <m:e>
            <m:r>
              <w:del w:id="811" w:author="Michael Belias" w:date="2020-12-01T18:13:00Z">
                <w:rPr>
                  <w:rFonts w:ascii="Cambria Math" w:hAnsi="Cambria Math"/>
                </w:rPr>
                <m:t>'</m:t>
              </w:del>
            </m:r>
          </m:e>
          <m:sub>
            <m:r>
              <w:del w:id="812" w:author="Michael Belias" w:date="2020-12-01T18:13:00Z">
                <w:rPr>
                  <w:rFonts w:ascii="Cambria Math" w:hAnsi="Cambria Math"/>
                </w:rPr>
                <m:t>d+κ+2</m:t>
              </w:del>
            </m:r>
          </m:sub>
        </m:sSub>
        <m:r>
          <w:del w:id="813" w:author="Michael Belias" w:date="2020-12-01T18:13:00Z">
            <w:rPr>
              <w:rFonts w:ascii="Cambria Math" w:hAnsi="Cambria Math"/>
            </w:rPr>
            <m:t>=β</m:t>
          </w:del>
        </m:r>
      </m:oMath>
      <w:del w:id="814" w:author="Michael Belias" w:date="2020-12-01T18:13:00Z">
        <w:r w:rsidDel="00F41E17">
          <w:delText>,</w:delText>
        </w:r>
      </w:del>
    </w:p>
    <w:p w14:paraId="559E3D24" w14:textId="73B7BB26" w:rsidR="00B451EA" w:rsidDel="00F41E17" w:rsidRDefault="00B451EA">
      <w:pPr>
        <w:pStyle w:val="FirstParagraph"/>
        <w:ind w:firstLine="720"/>
        <w:rPr>
          <w:del w:id="815" w:author="Michael Belias" w:date="2020-12-01T18:13:00Z"/>
        </w:rPr>
        <w:pPrChange w:id="816" w:author="Michael Belias" w:date="2020-12-01T18:13:00Z">
          <w:pPr/>
        </w:pPrChange>
      </w:pPr>
      <m:oMath>
        <m:r>
          <w:del w:id="817" w:author="Michael Belias" w:date="2020-12-01T18:13:00Z">
            <w:rPr>
              <w:rFonts w:ascii="Cambria Math" w:hAnsi="Cambria Math"/>
            </w:rPr>
            <m:t>t</m:t>
          </w:del>
        </m:r>
        <m:sSub>
          <m:sSubPr>
            <m:ctrlPr>
              <w:del w:id="818" w:author="Michael Belias" w:date="2020-12-01T18:13:00Z">
                <w:rPr>
                  <w:rFonts w:ascii="Cambria Math" w:hAnsi="Cambria Math"/>
                </w:rPr>
              </w:del>
            </m:ctrlPr>
          </m:sSubPr>
          <m:e>
            <m:r>
              <w:del w:id="819" w:author="Michael Belias" w:date="2020-12-01T18:13:00Z">
                <w:rPr>
                  <w:rFonts w:ascii="Cambria Math" w:hAnsi="Cambria Math"/>
                </w:rPr>
                <m:t>'</m:t>
              </w:del>
            </m:r>
          </m:e>
          <m:sub>
            <m:r>
              <w:del w:id="820" w:author="Michael Belias" w:date="2020-12-01T18:13:00Z">
                <w:rPr>
                  <w:rFonts w:ascii="Cambria Math" w:hAnsi="Cambria Math"/>
                </w:rPr>
                <m:t>d+κ+3</m:t>
              </w:del>
            </m:r>
          </m:sub>
        </m:sSub>
        <m:r>
          <w:del w:id="821" w:author="Michael Belias" w:date="2020-12-01T18:13:00Z">
            <w:rPr>
              <w:rFonts w:ascii="Cambria Math" w:hAnsi="Cambria Math"/>
            </w:rPr>
            <m:t>,....t</m:t>
          </w:del>
        </m:r>
        <m:sSub>
          <m:sSubPr>
            <m:ctrlPr>
              <w:del w:id="822" w:author="Michael Belias" w:date="2020-12-01T18:13:00Z">
                <w:rPr>
                  <w:rFonts w:ascii="Cambria Math" w:hAnsi="Cambria Math"/>
                </w:rPr>
              </w:del>
            </m:ctrlPr>
          </m:sSubPr>
          <m:e>
            <m:r>
              <w:del w:id="823" w:author="Michael Belias" w:date="2020-12-01T18:13:00Z">
                <w:rPr>
                  <w:rFonts w:ascii="Cambria Math" w:hAnsi="Cambria Math"/>
                </w:rPr>
                <m:t>'</m:t>
              </w:del>
            </m:r>
          </m:e>
          <m:sub>
            <m:r>
              <w:del w:id="824" w:author="Michael Belias" w:date="2020-12-01T18:13:00Z">
                <w:rPr>
                  <w:rFonts w:ascii="Cambria Math" w:hAnsi="Cambria Math"/>
                </w:rPr>
                <m:t>2d+κ+2</m:t>
              </w:del>
            </m:r>
          </m:sub>
        </m:sSub>
      </m:oMath>
      <w:del w:id="825" w:author="Michael Belias" w:date="2020-12-01T18:13:00Z">
        <w:r w:rsidDel="00F41E17">
          <w:delText xml:space="preserve"> the right outer knots</w:delText>
        </w:r>
      </w:del>
    </w:p>
    <w:p w14:paraId="329C679E" w14:textId="4426C5A0" w:rsidR="00B451EA" w:rsidDel="00F41E17" w:rsidRDefault="00B451EA">
      <w:pPr>
        <w:pStyle w:val="FirstParagraph"/>
        <w:ind w:firstLine="720"/>
        <w:rPr>
          <w:del w:id="826" w:author="Michael Belias" w:date="2020-12-01T18:13:00Z"/>
        </w:rPr>
        <w:pPrChange w:id="827" w:author="Michael Belias" w:date="2020-12-01T18:13:00Z">
          <w:pPr/>
        </w:pPrChange>
      </w:pPr>
      <w:del w:id="828" w:author="Michael Belias" w:date="2020-12-01T18:13:00Z">
        <w:r w:rsidDel="00F41E17">
          <w:delText xml:space="preserve">Within each interval </w:delText>
        </w:r>
        <w:r w:rsidDel="00F41E17">
          <w:rPr>
            <w:i/>
          </w:rPr>
          <w:delText>w</w:delText>
        </w:r>
        <w:r w:rsidDel="00F41E17">
          <w:delText xml:space="preserve"> a zero-degree B-spline is calculated. Zero-degree B-splines are step functions equal to 1 within an interval and 0 otherwise.</w:delText>
        </w:r>
      </w:del>
    </w:p>
    <w:p w14:paraId="353FF490" w14:textId="7FEBB48B" w:rsidR="00B451EA" w:rsidDel="00F41E17" w:rsidRDefault="00AA5FD4">
      <w:pPr>
        <w:pStyle w:val="FirstParagraph"/>
        <w:ind w:firstLine="720"/>
        <w:rPr>
          <w:del w:id="829" w:author="Michael Belias" w:date="2020-12-01T18:13:00Z"/>
        </w:rPr>
        <w:pPrChange w:id="830" w:author="Michael Belias" w:date="2020-12-01T18:13:00Z">
          <w:pPr/>
        </w:pPrChange>
      </w:pPr>
      <m:oMathPara>
        <m:oMathParaPr>
          <m:jc m:val="center"/>
        </m:oMathParaPr>
        <m:oMath>
          <m:sSubSup>
            <m:sSubSupPr>
              <m:ctrlPr>
                <w:del w:id="831" w:author="Michael Belias" w:date="2020-12-01T18:13:00Z">
                  <w:rPr>
                    <w:rFonts w:ascii="Cambria Math" w:hAnsi="Cambria Math"/>
                  </w:rPr>
                </w:del>
              </m:ctrlPr>
            </m:sSubSupPr>
            <m:e>
              <m:r>
                <w:del w:id="832" w:author="Michael Belias" w:date="2020-12-01T18:13:00Z">
                  <w:rPr>
                    <w:rFonts w:ascii="Cambria Math" w:hAnsi="Cambria Math"/>
                  </w:rPr>
                  <m:t>B</m:t>
                </w:del>
              </m:r>
            </m:e>
            <m:sub>
              <m:r>
                <w:del w:id="833" w:author="Michael Belias" w:date="2020-12-01T18:13:00Z">
                  <w:rPr>
                    <w:rFonts w:ascii="Cambria Math" w:hAnsi="Cambria Math"/>
                  </w:rPr>
                  <m:t>w</m:t>
                </w:del>
              </m:r>
            </m:sub>
            <m:sup>
              <m:r>
                <w:del w:id="834" w:author="Michael Belias" w:date="2020-12-01T18:13:00Z">
                  <w:rPr>
                    <w:rFonts w:ascii="Cambria Math" w:hAnsi="Cambria Math"/>
                  </w:rPr>
                  <m:t>0</m:t>
                </w:del>
              </m:r>
            </m:sup>
          </m:sSubSup>
          <m:r>
            <w:del w:id="835" w:author="Michael Belias" w:date="2020-12-01T18:13:00Z">
              <w:rPr>
                <w:rFonts w:ascii="Cambria Math" w:hAnsi="Cambria Math"/>
              </w:rPr>
              <m:t>(X)=</m:t>
            </w:del>
          </m:r>
          <m:d>
            <m:dPr>
              <m:begChr m:val="{"/>
              <m:endChr m:val=""/>
              <m:ctrlPr>
                <w:del w:id="836" w:author="Michael Belias" w:date="2020-12-01T18:13:00Z">
                  <w:rPr>
                    <w:rFonts w:ascii="Cambria Math" w:hAnsi="Cambria Math"/>
                  </w:rPr>
                </w:del>
              </m:ctrlPr>
            </m:dPr>
            <m:e>
              <m:m>
                <m:mPr>
                  <m:plcHide m:val="1"/>
                  <m:mcs>
                    <m:mc>
                      <m:mcPr>
                        <m:count m:val="2"/>
                        <m:mcJc m:val="left"/>
                      </m:mcPr>
                    </m:mc>
                  </m:mcs>
                  <m:ctrlPr>
                    <w:del w:id="837" w:author="Michael Belias" w:date="2020-12-01T18:13:00Z">
                      <w:rPr>
                        <w:rFonts w:ascii="Cambria Math" w:hAnsi="Cambria Math"/>
                      </w:rPr>
                    </w:del>
                  </m:ctrlPr>
                </m:mPr>
                <m:mr>
                  <m:e>
                    <m:r>
                      <w:del w:id="838" w:author="Michael Belias" w:date="2020-12-01T18:13:00Z">
                        <w:rPr>
                          <w:rFonts w:ascii="Cambria Math" w:hAnsi="Cambria Math"/>
                        </w:rPr>
                        <m:t>1,</m:t>
                      </w:del>
                    </m:r>
                  </m:e>
                  <m:e>
                    <m:r>
                      <w:del w:id="839" w:author="Michael Belias" w:date="2020-12-01T18:13:00Z">
                        <m:rPr>
                          <m:nor/>
                        </m:rPr>
                        <m:t>if</m:t>
                      </w:del>
                    </m:r>
                    <m:r>
                      <w:del w:id="840" w:author="Michael Belias" w:date="2020-12-01T18:13:00Z">
                        <w:rPr>
                          <w:rFonts w:ascii="Cambria Math" w:hAnsi="Cambria Math"/>
                        </w:rPr>
                        <m:t> t</m:t>
                      </w:del>
                    </m:r>
                    <m:sSub>
                      <m:sSubPr>
                        <m:ctrlPr>
                          <w:del w:id="841" w:author="Michael Belias" w:date="2020-12-01T18:13:00Z">
                            <w:rPr>
                              <w:rFonts w:ascii="Cambria Math" w:hAnsi="Cambria Math"/>
                            </w:rPr>
                          </w:del>
                        </m:ctrlPr>
                      </m:sSubPr>
                      <m:e>
                        <m:r>
                          <w:del w:id="842" w:author="Michael Belias" w:date="2020-12-01T18:13:00Z">
                            <w:rPr>
                              <w:rFonts w:ascii="Cambria Math" w:hAnsi="Cambria Math"/>
                            </w:rPr>
                            <m:t>'</m:t>
                          </w:del>
                        </m:r>
                      </m:e>
                      <m:sub>
                        <m:r>
                          <w:del w:id="843" w:author="Michael Belias" w:date="2020-12-01T18:13:00Z">
                            <w:rPr>
                              <w:rFonts w:ascii="Cambria Math" w:hAnsi="Cambria Math"/>
                            </w:rPr>
                            <m:t>w</m:t>
                          </w:del>
                        </m:r>
                      </m:sub>
                    </m:sSub>
                    <m:r>
                      <w:del w:id="844" w:author="Michael Belias" w:date="2020-12-01T18:13:00Z">
                        <w:rPr>
                          <w:rFonts w:ascii="Cambria Math" w:hAnsi="Cambria Math"/>
                        </w:rPr>
                        <m:t>&lt;X&lt;t</m:t>
                      </w:del>
                    </m:r>
                    <m:sSub>
                      <m:sSubPr>
                        <m:ctrlPr>
                          <w:del w:id="845" w:author="Michael Belias" w:date="2020-12-01T18:13:00Z">
                            <w:rPr>
                              <w:rFonts w:ascii="Cambria Math" w:hAnsi="Cambria Math"/>
                            </w:rPr>
                          </w:del>
                        </m:ctrlPr>
                      </m:sSubPr>
                      <m:e>
                        <m:r>
                          <w:del w:id="846" w:author="Michael Belias" w:date="2020-12-01T18:13:00Z">
                            <w:rPr>
                              <w:rFonts w:ascii="Cambria Math" w:hAnsi="Cambria Math"/>
                            </w:rPr>
                            <m:t>'</m:t>
                          </w:del>
                        </m:r>
                      </m:e>
                      <m:sub>
                        <m:r>
                          <w:del w:id="847" w:author="Michael Belias" w:date="2020-12-01T18:13:00Z">
                            <w:rPr>
                              <w:rFonts w:ascii="Cambria Math" w:hAnsi="Cambria Math"/>
                            </w:rPr>
                            <m:t>w+1</m:t>
                          </w:del>
                        </m:r>
                      </m:sub>
                    </m:sSub>
                  </m:e>
                </m:mr>
                <m:mr>
                  <m:e>
                    <m:r>
                      <w:del w:id="848" w:author="Michael Belias" w:date="2020-12-01T18:13:00Z">
                        <w:rPr>
                          <w:rFonts w:ascii="Cambria Math" w:hAnsi="Cambria Math"/>
                        </w:rPr>
                        <m:t>0,</m:t>
                      </w:del>
                    </m:r>
                  </m:e>
                  <m:e>
                    <m:r>
                      <w:del w:id="849" w:author="Michael Belias" w:date="2020-12-01T18:13:00Z">
                        <m:rPr>
                          <m:nor/>
                        </m:rPr>
                        <m:t>if</m:t>
                      </w:del>
                    </m:r>
                    <m:r>
                      <w:del w:id="850" w:author="Michael Belias" w:date="2020-12-01T18:13:00Z">
                        <w:rPr>
                          <w:rFonts w:ascii="Cambria Math" w:hAnsi="Cambria Math"/>
                        </w:rPr>
                        <m:t> t</m:t>
                      </w:del>
                    </m:r>
                    <m:sSub>
                      <m:sSubPr>
                        <m:ctrlPr>
                          <w:del w:id="851" w:author="Michael Belias" w:date="2020-12-01T18:13:00Z">
                            <w:rPr>
                              <w:rFonts w:ascii="Cambria Math" w:hAnsi="Cambria Math"/>
                            </w:rPr>
                          </w:del>
                        </m:ctrlPr>
                      </m:sSubPr>
                      <m:e>
                        <m:r>
                          <w:del w:id="852" w:author="Michael Belias" w:date="2020-12-01T18:13:00Z">
                            <w:rPr>
                              <w:rFonts w:ascii="Cambria Math" w:hAnsi="Cambria Math"/>
                            </w:rPr>
                            <m:t>'</m:t>
                          </w:del>
                        </m:r>
                      </m:e>
                      <m:sub>
                        <m:r>
                          <w:del w:id="853" w:author="Michael Belias" w:date="2020-12-01T18:13:00Z">
                            <w:rPr>
                              <w:rFonts w:ascii="Cambria Math" w:hAnsi="Cambria Math"/>
                            </w:rPr>
                            <m:t>w</m:t>
                          </w:del>
                        </m:r>
                      </m:sub>
                    </m:sSub>
                    <m:r>
                      <w:del w:id="854" w:author="Michael Belias" w:date="2020-12-01T18:13:00Z">
                        <w:rPr>
                          <w:rFonts w:ascii="Cambria Math" w:hAnsi="Cambria Math"/>
                        </w:rPr>
                        <m:t>=t</m:t>
                      </w:del>
                    </m:r>
                    <m:sSub>
                      <m:sSubPr>
                        <m:ctrlPr>
                          <w:del w:id="855" w:author="Michael Belias" w:date="2020-12-01T18:13:00Z">
                            <w:rPr>
                              <w:rFonts w:ascii="Cambria Math" w:hAnsi="Cambria Math"/>
                            </w:rPr>
                          </w:del>
                        </m:ctrlPr>
                      </m:sSubPr>
                      <m:e>
                        <m:r>
                          <w:del w:id="856" w:author="Michael Belias" w:date="2020-12-01T18:13:00Z">
                            <w:rPr>
                              <w:rFonts w:ascii="Cambria Math" w:hAnsi="Cambria Math"/>
                            </w:rPr>
                            <m:t>'</m:t>
                          </w:del>
                        </m:r>
                      </m:e>
                      <m:sub>
                        <m:r>
                          <w:del w:id="857" w:author="Michael Belias" w:date="2020-12-01T18:13:00Z">
                            <w:rPr>
                              <w:rFonts w:ascii="Cambria Math" w:hAnsi="Cambria Math"/>
                            </w:rPr>
                            <m:t>w+1</m:t>
                          </w:del>
                        </m:r>
                      </m:sub>
                    </m:sSub>
                  </m:e>
                </m:mr>
                <m:mr>
                  <m:e>
                    <m:r>
                      <w:del w:id="858" w:author="Michael Belias" w:date="2020-12-01T18:13:00Z">
                        <w:rPr>
                          <w:rFonts w:ascii="Cambria Math" w:hAnsi="Cambria Math"/>
                        </w:rPr>
                        <m:t>0,</m:t>
                      </w:del>
                    </m:r>
                  </m:e>
                  <m:e>
                    <m:r>
                      <w:del w:id="859" w:author="Michael Belias" w:date="2020-12-01T18:13:00Z">
                        <m:rPr>
                          <m:nor/>
                        </m:rPr>
                        <m:t>otherwise</m:t>
                      </w:del>
                    </m:r>
                  </m:e>
                </m:mr>
              </m:m>
            </m:e>
          </m:d>
        </m:oMath>
      </m:oMathPara>
    </w:p>
    <w:p w14:paraId="78C5CB6E" w14:textId="5FD1914A" w:rsidR="00C61E71" w:rsidDel="00F41E17" w:rsidRDefault="00C61E71">
      <w:pPr>
        <w:pStyle w:val="FirstParagraph"/>
        <w:ind w:firstLine="720"/>
        <w:rPr>
          <w:del w:id="860" w:author="Michael Belias" w:date="2020-12-01T18:13:00Z"/>
        </w:rPr>
        <w:pPrChange w:id="861" w:author="Michael Belias" w:date="2020-12-01T18:13:00Z">
          <w:pPr>
            <w:pStyle w:val="FirstParagraph"/>
          </w:pPr>
        </w:pPrChange>
      </w:pPr>
      <w:bookmarkStart w:id="862" w:name="eq:eqn14"/>
      <w:del w:id="863" w:author="Michael Belias" w:date="2020-12-01T18:13:00Z">
        <w:r w:rsidDel="00F41E17">
          <w:delText>All succeeding basis functions, with degree &gt;1, are calculated using the following formula:</w:delText>
        </w:r>
      </w:del>
    </w:p>
    <w:p w14:paraId="21EA9A62" w14:textId="39D68ADB" w:rsidR="00B451EA" w:rsidRPr="00CB4613" w:rsidDel="00F41E17" w:rsidRDefault="00AA5FD4">
      <w:pPr>
        <w:pStyle w:val="FirstParagraph"/>
        <w:ind w:firstLine="720"/>
        <w:rPr>
          <w:del w:id="864" w:author="Michael Belias" w:date="2020-12-01T18:13:00Z"/>
        </w:rPr>
        <w:pPrChange w:id="865" w:author="Michael Belias" w:date="2020-12-01T18:13:00Z">
          <w:pPr/>
        </w:pPrChange>
      </w:pPr>
      <m:oMathPara>
        <m:oMathParaPr>
          <m:jc m:val="center"/>
        </m:oMathParaPr>
        <m:oMath>
          <m:sSubSup>
            <m:sSubSupPr>
              <m:ctrlPr>
                <w:del w:id="866" w:author="Michael Belias" w:date="2020-12-01T18:13:00Z">
                  <w:rPr>
                    <w:rFonts w:ascii="Cambria Math" w:hAnsi="Cambria Math"/>
                  </w:rPr>
                </w:del>
              </m:ctrlPr>
            </m:sSubSupPr>
            <m:e>
              <m:r>
                <w:del w:id="867" w:author="Michael Belias" w:date="2020-12-01T18:13:00Z">
                  <w:rPr>
                    <w:rFonts w:ascii="Cambria Math" w:hAnsi="Cambria Math"/>
                  </w:rPr>
                  <m:t>B</m:t>
                </w:del>
              </m:r>
            </m:e>
            <m:sub>
              <m:r>
                <w:del w:id="868" w:author="Michael Belias" w:date="2020-12-01T18:13:00Z">
                  <w:rPr>
                    <w:rFonts w:ascii="Cambria Math" w:hAnsi="Cambria Math"/>
                  </w:rPr>
                  <m:t>w</m:t>
                </w:del>
              </m:r>
            </m:sub>
            <m:sup>
              <m:r>
                <w:del w:id="869" w:author="Michael Belias" w:date="2020-12-01T18:13:00Z">
                  <w:rPr>
                    <w:rFonts w:ascii="Cambria Math" w:hAnsi="Cambria Math"/>
                    <w:lang w:val="el-GR"/>
                  </w:rPr>
                  <m:t>δ</m:t>
                </w:del>
              </m:r>
            </m:sup>
          </m:sSubSup>
          <m:d>
            <m:dPr>
              <m:ctrlPr>
                <w:del w:id="870" w:author="Michael Belias" w:date="2020-12-01T18:13:00Z">
                  <w:rPr>
                    <w:rFonts w:ascii="Cambria Math" w:hAnsi="Cambria Math"/>
                    <w:i/>
                  </w:rPr>
                </w:del>
              </m:ctrlPr>
            </m:dPr>
            <m:e>
              <m:r>
                <w:del w:id="871" w:author="Michael Belias" w:date="2020-12-01T18:13:00Z">
                  <w:rPr>
                    <w:rFonts w:ascii="Cambria Math" w:hAnsi="Cambria Math"/>
                  </w:rPr>
                  <m:t>X</m:t>
                </w:del>
              </m:r>
            </m:e>
          </m:d>
          <m:r>
            <w:del w:id="872" w:author="Michael Belias" w:date="2020-12-01T18:13:00Z">
              <w:rPr>
                <w:rFonts w:ascii="Cambria Math" w:hAnsi="Cambria Math"/>
              </w:rPr>
              <m:t>=</m:t>
            </w:del>
          </m:r>
          <m:d>
            <m:dPr>
              <m:ctrlPr>
                <w:del w:id="873" w:author="Michael Belias" w:date="2020-12-01T18:13:00Z">
                  <w:rPr>
                    <w:rFonts w:ascii="Cambria Math" w:hAnsi="Cambria Math"/>
                    <w:i/>
                  </w:rPr>
                </w:del>
              </m:ctrlPr>
            </m:dPr>
            <m:e>
              <m:f>
                <m:fPr>
                  <m:ctrlPr>
                    <w:del w:id="874" w:author="Michael Belias" w:date="2020-12-01T18:13:00Z">
                      <w:rPr>
                        <w:rFonts w:ascii="Cambria Math" w:hAnsi="Cambria Math"/>
                      </w:rPr>
                    </w:del>
                  </m:ctrlPr>
                </m:fPr>
                <m:num>
                  <m:r>
                    <w:del w:id="875" w:author="Michael Belias" w:date="2020-12-01T18:13:00Z">
                      <w:rPr>
                        <w:rFonts w:ascii="Cambria Math" w:hAnsi="Cambria Math"/>
                      </w:rPr>
                      <m:t>X-</m:t>
                    </w:del>
                  </m:r>
                  <m:sSub>
                    <m:sSubPr>
                      <m:ctrlPr>
                        <w:del w:id="876" w:author="Michael Belias" w:date="2020-12-01T18:13:00Z">
                          <w:rPr>
                            <w:rFonts w:ascii="Cambria Math" w:hAnsi="Cambria Math"/>
                          </w:rPr>
                        </w:del>
                      </m:ctrlPr>
                    </m:sSubPr>
                    <m:e>
                      <m:r>
                        <w:del w:id="877" w:author="Michael Belias" w:date="2020-12-01T18:13:00Z">
                          <w:rPr>
                            <w:rFonts w:ascii="Cambria Math" w:hAnsi="Cambria Math"/>
                          </w:rPr>
                          <m:t>t</m:t>
                        </w:del>
                      </m:r>
                    </m:e>
                    <m:sub>
                      <m:r>
                        <w:del w:id="878" w:author="Michael Belias" w:date="2020-12-01T18:13:00Z">
                          <w:rPr>
                            <w:rFonts w:ascii="Cambria Math" w:hAnsi="Cambria Math"/>
                          </w:rPr>
                          <m:t>w</m:t>
                        </w:del>
                      </m:r>
                    </m:sub>
                  </m:sSub>
                </m:num>
                <m:den>
                  <m:sSub>
                    <m:sSubPr>
                      <m:ctrlPr>
                        <w:del w:id="879" w:author="Michael Belias" w:date="2020-12-01T18:13:00Z">
                          <w:rPr>
                            <w:rFonts w:ascii="Cambria Math" w:hAnsi="Cambria Math"/>
                          </w:rPr>
                        </w:del>
                      </m:ctrlPr>
                    </m:sSubPr>
                    <m:e>
                      <m:r>
                        <w:del w:id="880" w:author="Michael Belias" w:date="2020-12-01T18:13:00Z">
                          <w:rPr>
                            <w:rFonts w:ascii="Cambria Math" w:hAnsi="Cambria Math"/>
                          </w:rPr>
                          <m:t>t</m:t>
                        </w:del>
                      </m:r>
                    </m:e>
                    <m:sub>
                      <m:r>
                        <w:del w:id="881" w:author="Michael Belias" w:date="2020-12-01T18:13:00Z">
                          <w:rPr>
                            <w:rFonts w:ascii="Cambria Math" w:hAnsi="Cambria Math"/>
                          </w:rPr>
                          <m:t>w+δ</m:t>
                        </w:del>
                      </m:r>
                    </m:sub>
                  </m:sSub>
                  <m:r>
                    <w:del w:id="882" w:author="Michael Belias" w:date="2020-12-01T18:13:00Z">
                      <w:rPr>
                        <w:rFonts w:ascii="Cambria Math" w:hAnsi="Cambria Math"/>
                      </w:rPr>
                      <m:t>-</m:t>
                    </w:del>
                  </m:r>
                  <m:sSub>
                    <m:sSubPr>
                      <m:ctrlPr>
                        <w:del w:id="883" w:author="Michael Belias" w:date="2020-12-01T18:13:00Z">
                          <w:rPr>
                            <w:rFonts w:ascii="Cambria Math" w:hAnsi="Cambria Math"/>
                          </w:rPr>
                        </w:del>
                      </m:ctrlPr>
                    </m:sSubPr>
                    <m:e>
                      <m:r>
                        <w:del w:id="884" w:author="Michael Belias" w:date="2020-12-01T18:13:00Z">
                          <w:rPr>
                            <w:rFonts w:ascii="Cambria Math" w:hAnsi="Cambria Math"/>
                          </w:rPr>
                          <m:t>t</m:t>
                        </w:del>
                      </m:r>
                    </m:e>
                    <m:sub>
                      <m:r>
                        <w:del w:id="885" w:author="Michael Belias" w:date="2020-12-01T18:13:00Z">
                          <w:rPr>
                            <w:rFonts w:ascii="Cambria Math" w:hAnsi="Cambria Math"/>
                          </w:rPr>
                          <m:t>w</m:t>
                        </w:del>
                      </m:r>
                    </m:sub>
                  </m:sSub>
                </m:den>
              </m:f>
            </m:e>
          </m:d>
          <m:sSubSup>
            <m:sSubSupPr>
              <m:ctrlPr>
                <w:del w:id="886" w:author="Michael Belias" w:date="2020-12-01T18:13:00Z">
                  <w:rPr>
                    <w:rFonts w:ascii="Cambria Math" w:hAnsi="Cambria Math"/>
                  </w:rPr>
                </w:del>
              </m:ctrlPr>
            </m:sSubSupPr>
            <m:e>
              <m:r>
                <w:del w:id="887" w:author="Michael Belias" w:date="2020-12-01T18:13:00Z">
                  <w:rPr>
                    <w:rFonts w:ascii="Cambria Math" w:hAnsi="Cambria Math"/>
                  </w:rPr>
                  <m:t>B</m:t>
                </w:del>
              </m:r>
            </m:e>
            <m:sub>
              <m:r>
                <w:del w:id="888" w:author="Michael Belias" w:date="2020-12-01T18:13:00Z">
                  <w:rPr>
                    <w:rFonts w:ascii="Cambria Math" w:hAnsi="Cambria Math"/>
                  </w:rPr>
                  <m:t>w</m:t>
                </w:del>
              </m:r>
            </m:sub>
            <m:sup>
              <m:r>
                <w:del w:id="889" w:author="Michael Belias" w:date="2020-12-01T18:13:00Z">
                  <w:rPr>
                    <w:rFonts w:ascii="Cambria Math" w:hAnsi="Cambria Math"/>
                  </w:rPr>
                  <m:t>δ-1</m:t>
                </w:del>
              </m:r>
            </m:sup>
          </m:sSubSup>
          <m:d>
            <m:dPr>
              <m:ctrlPr>
                <w:del w:id="890" w:author="Michael Belias" w:date="2020-12-01T18:13:00Z">
                  <w:rPr>
                    <w:rFonts w:ascii="Cambria Math" w:hAnsi="Cambria Math"/>
                    <w:i/>
                  </w:rPr>
                </w:del>
              </m:ctrlPr>
            </m:dPr>
            <m:e>
              <m:r>
                <w:del w:id="891" w:author="Michael Belias" w:date="2020-12-01T18:13:00Z">
                  <w:rPr>
                    <w:rFonts w:ascii="Cambria Math" w:hAnsi="Cambria Math"/>
                  </w:rPr>
                  <m:t>X</m:t>
                </w:del>
              </m:r>
            </m:e>
          </m:d>
          <m:r>
            <w:del w:id="892" w:author="Michael Belias" w:date="2020-12-01T18:13:00Z">
              <w:rPr>
                <w:rFonts w:ascii="Cambria Math" w:hAnsi="Cambria Math"/>
              </w:rPr>
              <m:t>-</m:t>
            </w:del>
          </m:r>
          <m:d>
            <m:dPr>
              <m:ctrlPr>
                <w:del w:id="893" w:author="Michael Belias" w:date="2020-12-01T18:13:00Z">
                  <w:rPr>
                    <w:rFonts w:ascii="Cambria Math" w:hAnsi="Cambria Math"/>
                    <w:i/>
                  </w:rPr>
                </w:del>
              </m:ctrlPr>
            </m:dPr>
            <m:e>
              <m:f>
                <m:fPr>
                  <m:ctrlPr>
                    <w:del w:id="894" w:author="Michael Belias" w:date="2020-12-01T18:13:00Z">
                      <w:rPr>
                        <w:rFonts w:ascii="Cambria Math" w:hAnsi="Cambria Math"/>
                      </w:rPr>
                    </w:del>
                  </m:ctrlPr>
                </m:fPr>
                <m:num>
                  <m:sSub>
                    <m:sSubPr>
                      <m:ctrlPr>
                        <w:del w:id="895" w:author="Michael Belias" w:date="2020-12-01T18:13:00Z">
                          <w:rPr>
                            <w:rFonts w:ascii="Cambria Math" w:hAnsi="Cambria Math"/>
                          </w:rPr>
                        </w:del>
                      </m:ctrlPr>
                    </m:sSubPr>
                    <m:e>
                      <m:r>
                        <w:del w:id="896" w:author="Michael Belias" w:date="2020-12-01T18:13:00Z">
                          <w:rPr>
                            <w:rFonts w:ascii="Cambria Math" w:hAnsi="Cambria Math"/>
                          </w:rPr>
                          <m:t>t</m:t>
                        </w:del>
                      </m:r>
                    </m:e>
                    <m:sub>
                      <m:r>
                        <w:del w:id="897" w:author="Michael Belias" w:date="2020-12-01T18:13:00Z">
                          <w:rPr>
                            <w:rFonts w:ascii="Cambria Math" w:hAnsi="Cambria Math"/>
                          </w:rPr>
                          <m:t>w+δ+1</m:t>
                        </w:del>
                      </m:r>
                    </m:sub>
                  </m:sSub>
                  <m:r>
                    <w:del w:id="898" w:author="Michael Belias" w:date="2020-12-01T18:13:00Z">
                      <w:rPr>
                        <w:rFonts w:ascii="Cambria Math" w:hAnsi="Cambria Math"/>
                      </w:rPr>
                      <m:t>-X</m:t>
                    </w:del>
                  </m:r>
                </m:num>
                <m:den>
                  <m:sSub>
                    <m:sSubPr>
                      <m:ctrlPr>
                        <w:del w:id="899" w:author="Michael Belias" w:date="2020-12-01T18:13:00Z">
                          <w:rPr>
                            <w:rFonts w:ascii="Cambria Math" w:hAnsi="Cambria Math"/>
                          </w:rPr>
                        </w:del>
                      </m:ctrlPr>
                    </m:sSubPr>
                    <m:e>
                      <m:r>
                        <w:del w:id="900" w:author="Michael Belias" w:date="2020-12-01T18:13:00Z">
                          <w:rPr>
                            <w:rFonts w:ascii="Cambria Math" w:hAnsi="Cambria Math"/>
                          </w:rPr>
                          <m:t>t</m:t>
                        </w:del>
                      </m:r>
                    </m:e>
                    <m:sub>
                      <m:r>
                        <w:del w:id="901" w:author="Michael Belias" w:date="2020-12-01T18:13:00Z">
                          <w:rPr>
                            <w:rFonts w:ascii="Cambria Math" w:hAnsi="Cambria Math"/>
                          </w:rPr>
                          <m:t>w+δ+1</m:t>
                        </w:del>
                      </m:r>
                    </m:sub>
                  </m:sSub>
                  <m:r>
                    <w:del w:id="902" w:author="Michael Belias" w:date="2020-12-01T18:13:00Z">
                      <w:rPr>
                        <w:rFonts w:ascii="Cambria Math" w:hAnsi="Cambria Math"/>
                      </w:rPr>
                      <m:t>-</m:t>
                    </w:del>
                  </m:r>
                  <m:sSub>
                    <m:sSubPr>
                      <m:ctrlPr>
                        <w:del w:id="903" w:author="Michael Belias" w:date="2020-12-01T18:13:00Z">
                          <w:rPr>
                            <w:rFonts w:ascii="Cambria Math" w:hAnsi="Cambria Math"/>
                          </w:rPr>
                        </w:del>
                      </m:ctrlPr>
                    </m:sSubPr>
                    <m:e>
                      <m:r>
                        <w:del w:id="904" w:author="Michael Belias" w:date="2020-12-01T18:13:00Z">
                          <w:rPr>
                            <w:rFonts w:ascii="Cambria Math" w:hAnsi="Cambria Math"/>
                          </w:rPr>
                          <m:t>t</m:t>
                        </w:del>
                      </m:r>
                    </m:e>
                    <m:sub>
                      <m:r>
                        <w:del w:id="905" w:author="Michael Belias" w:date="2020-12-01T18:13:00Z">
                          <w:rPr>
                            <w:rFonts w:ascii="Cambria Math" w:hAnsi="Cambria Math"/>
                          </w:rPr>
                          <m:t>w+1</m:t>
                        </w:del>
                      </m:r>
                    </m:sub>
                  </m:sSub>
                </m:den>
              </m:f>
            </m:e>
          </m:d>
          <m:sSubSup>
            <m:sSubSupPr>
              <m:ctrlPr>
                <w:del w:id="906" w:author="Michael Belias" w:date="2020-12-01T18:13:00Z">
                  <w:rPr>
                    <w:rFonts w:ascii="Cambria Math" w:hAnsi="Cambria Math"/>
                  </w:rPr>
                </w:del>
              </m:ctrlPr>
            </m:sSubSupPr>
            <m:e>
              <m:r>
                <w:del w:id="907" w:author="Michael Belias" w:date="2020-12-01T18:13:00Z">
                  <w:rPr>
                    <w:rFonts w:ascii="Cambria Math" w:hAnsi="Cambria Math"/>
                  </w:rPr>
                  <m:t>B</m:t>
                </w:del>
              </m:r>
            </m:e>
            <m:sub>
              <m:r>
                <w:del w:id="908" w:author="Michael Belias" w:date="2020-12-01T18:13:00Z">
                  <w:rPr>
                    <w:rFonts w:ascii="Cambria Math" w:hAnsi="Cambria Math"/>
                  </w:rPr>
                  <m:t>w+1</m:t>
                </w:del>
              </m:r>
            </m:sub>
            <m:sup>
              <m:r>
                <w:del w:id="909" w:author="Michael Belias" w:date="2020-12-01T18:13:00Z">
                  <w:rPr>
                    <w:rFonts w:ascii="Cambria Math" w:hAnsi="Cambria Math"/>
                  </w:rPr>
                  <m:t>δ-1</m:t>
                </w:del>
              </m:r>
            </m:sup>
          </m:sSubSup>
          <m:d>
            <m:dPr>
              <m:ctrlPr>
                <w:del w:id="910" w:author="Michael Belias" w:date="2020-12-01T18:13:00Z">
                  <w:rPr>
                    <w:rFonts w:ascii="Cambria Math" w:hAnsi="Cambria Math"/>
                    <w:i/>
                  </w:rPr>
                </w:del>
              </m:ctrlPr>
            </m:dPr>
            <m:e>
              <m:r>
                <w:del w:id="911" w:author="Michael Belias" w:date="2020-12-01T18:13:00Z">
                  <w:rPr>
                    <w:rFonts w:ascii="Cambria Math" w:hAnsi="Cambria Math"/>
                  </w:rPr>
                  <m:t>X</m:t>
                </w:del>
              </m:r>
            </m:e>
          </m:d>
          <m:r>
            <w:del w:id="912" w:author="Michael Belias" w:date="2020-12-01T18:13:00Z">
              <w:rPr>
                <w:rFonts w:ascii="Cambria Math" w:hAnsi="Cambria Math"/>
              </w:rPr>
              <m:t>,  (7)</m:t>
            </w:del>
          </m:r>
        </m:oMath>
      </m:oMathPara>
      <w:bookmarkEnd w:id="862"/>
    </w:p>
    <w:p w14:paraId="40315514" w14:textId="6844F33D" w:rsidR="00B451EA" w:rsidDel="00D25E7F" w:rsidRDefault="00B451EA">
      <w:pPr>
        <w:pStyle w:val="FirstParagraph"/>
        <w:ind w:firstLine="720"/>
        <w:rPr>
          <w:del w:id="913" w:author="Michael Belias" w:date="2020-12-01T12:35:00Z"/>
        </w:rPr>
        <w:pPrChange w:id="914" w:author="Michael Belias" w:date="2020-12-01T18:13:00Z">
          <w:pPr/>
        </w:pPrChange>
      </w:pPr>
      <w:del w:id="915" w:author="Michael Belias" w:date="2020-12-01T18:13:00Z">
        <w:r w:rsidDel="00F41E17">
          <w:delText xml:space="preserve">where </w:delText>
        </w:r>
      </w:del>
      <m:oMath>
        <m:r>
          <w:del w:id="916" w:author="Michael Belias" w:date="2020-12-01T18:13:00Z">
            <w:rPr>
              <w:rFonts w:ascii="Cambria Math" w:hAnsi="Cambria Math"/>
            </w:rPr>
            <m:t>δ∈</m:t>
          </w:del>
        </m:r>
      </m:oMath>
      <w:del w:id="917" w:author="Michael Belias" w:date="2020-12-01T18:13:00Z">
        <w:r w:rsidDel="00F41E17">
          <w:delText xml:space="preserve"> [1, 2, …, d]. For example, the first degree </w:delText>
        </w:r>
      </w:del>
      <m:oMath>
        <m:sSubSup>
          <m:sSubSupPr>
            <m:ctrlPr>
              <w:del w:id="918" w:author="Michael Belias" w:date="2020-12-01T18:13:00Z">
                <w:rPr>
                  <w:rFonts w:ascii="Cambria Math" w:hAnsi="Cambria Math"/>
                </w:rPr>
              </w:del>
            </m:ctrlPr>
          </m:sSubSupPr>
          <m:e>
            <m:r>
              <w:del w:id="919" w:author="Michael Belias" w:date="2020-12-01T18:13:00Z">
                <w:rPr>
                  <w:rFonts w:ascii="Cambria Math" w:hAnsi="Cambria Math"/>
                </w:rPr>
                <m:t>B</m:t>
              </w:del>
            </m:r>
          </m:e>
          <m:sub>
            <m:r>
              <w:del w:id="920" w:author="Michael Belias" w:date="2020-12-01T18:13:00Z">
                <w:rPr>
                  <w:rFonts w:ascii="Cambria Math" w:hAnsi="Cambria Math"/>
                </w:rPr>
                <m:t>w</m:t>
              </w:del>
            </m:r>
          </m:sub>
          <m:sup>
            <m:r>
              <w:del w:id="921" w:author="Michael Belias" w:date="2020-12-01T18:13:00Z">
                <w:rPr>
                  <w:rFonts w:ascii="Cambria Math" w:hAnsi="Cambria Math"/>
                </w:rPr>
                <m:t>1</m:t>
              </w:del>
            </m:r>
          </m:sup>
        </m:sSubSup>
        <m:r>
          <w:del w:id="922" w:author="Michael Belias" w:date="2020-12-01T18:13:00Z">
            <w:rPr>
              <w:rFonts w:ascii="Cambria Math" w:hAnsi="Cambria Math"/>
            </w:rPr>
            <m:t>(X)=(</m:t>
          </w:del>
        </m:r>
        <m:f>
          <m:fPr>
            <m:ctrlPr>
              <w:del w:id="923" w:author="Michael Belias" w:date="2020-12-01T18:13:00Z">
                <w:rPr>
                  <w:rFonts w:ascii="Cambria Math" w:hAnsi="Cambria Math"/>
                </w:rPr>
              </w:del>
            </m:ctrlPr>
          </m:fPr>
          <m:num>
            <m:r>
              <w:del w:id="924" w:author="Michael Belias" w:date="2020-12-01T18:13:00Z">
                <w:rPr>
                  <w:rFonts w:ascii="Cambria Math" w:hAnsi="Cambria Math"/>
                </w:rPr>
                <m:t>X-</m:t>
              </w:del>
            </m:r>
            <m:sSub>
              <m:sSubPr>
                <m:ctrlPr>
                  <w:del w:id="925" w:author="Michael Belias" w:date="2020-12-01T18:13:00Z">
                    <w:rPr>
                      <w:rFonts w:ascii="Cambria Math" w:hAnsi="Cambria Math"/>
                    </w:rPr>
                  </w:del>
                </m:ctrlPr>
              </m:sSubPr>
              <m:e>
                <m:r>
                  <w:del w:id="926" w:author="Michael Belias" w:date="2020-12-01T18:13:00Z">
                    <w:rPr>
                      <w:rFonts w:ascii="Cambria Math" w:hAnsi="Cambria Math"/>
                    </w:rPr>
                    <m:t>t</m:t>
                  </w:del>
                </m:r>
              </m:e>
              <m:sub>
                <m:r>
                  <w:del w:id="927" w:author="Michael Belias" w:date="2020-12-01T18:13:00Z">
                    <w:rPr>
                      <w:rFonts w:ascii="Cambria Math" w:hAnsi="Cambria Math"/>
                    </w:rPr>
                    <m:t>w</m:t>
                  </w:del>
                </m:r>
              </m:sub>
            </m:sSub>
          </m:num>
          <m:den>
            <m:sSub>
              <m:sSubPr>
                <m:ctrlPr>
                  <w:del w:id="928" w:author="Michael Belias" w:date="2020-12-01T18:13:00Z">
                    <w:rPr>
                      <w:rFonts w:ascii="Cambria Math" w:hAnsi="Cambria Math"/>
                    </w:rPr>
                  </w:del>
                </m:ctrlPr>
              </m:sSubPr>
              <m:e>
                <m:r>
                  <w:del w:id="929" w:author="Michael Belias" w:date="2020-12-01T18:13:00Z">
                    <w:rPr>
                      <w:rFonts w:ascii="Cambria Math" w:hAnsi="Cambria Math"/>
                    </w:rPr>
                    <m:t>t</m:t>
                  </w:del>
                </m:r>
              </m:e>
              <m:sub>
                <m:r>
                  <w:del w:id="930" w:author="Michael Belias" w:date="2020-12-01T18:13:00Z">
                    <w:rPr>
                      <w:rFonts w:ascii="Cambria Math" w:hAnsi="Cambria Math"/>
                    </w:rPr>
                    <m:t>w+1</m:t>
                  </w:del>
                </m:r>
              </m:sub>
            </m:sSub>
            <m:r>
              <w:del w:id="931" w:author="Michael Belias" w:date="2020-12-01T18:13:00Z">
                <w:rPr>
                  <w:rFonts w:ascii="Cambria Math" w:hAnsi="Cambria Math"/>
                </w:rPr>
                <m:t>-</m:t>
              </w:del>
            </m:r>
            <m:sSub>
              <m:sSubPr>
                <m:ctrlPr>
                  <w:del w:id="932" w:author="Michael Belias" w:date="2020-12-01T18:13:00Z">
                    <w:rPr>
                      <w:rFonts w:ascii="Cambria Math" w:hAnsi="Cambria Math"/>
                    </w:rPr>
                  </w:del>
                </m:ctrlPr>
              </m:sSubPr>
              <m:e>
                <m:r>
                  <w:del w:id="933" w:author="Michael Belias" w:date="2020-12-01T18:13:00Z">
                    <w:rPr>
                      <w:rFonts w:ascii="Cambria Math" w:hAnsi="Cambria Math"/>
                    </w:rPr>
                    <m:t>t</m:t>
                  </w:del>
                </m:r>
              </m:e>
              <m:sub>
                <m:r>
                  <w:del w:id="934" w:author="Michael Belias" w:date="2020-12-01T18:13:00Z">
                    <w:rPr>
                      <w:rFonts w:ascii="Cambria Math" w:hAnsi="Cambria Math"/>
                    </w:rPr>
                    <m:t>w</m:t>
                  </w:del>
                </m:r>
              </m:sub>
            </m:sSub>
          </m:den>
        </m:f>
        <m:r>
          <w:del w:id="935" w:author="Michael Belias" w:date="2020-12-01T18:13:00Z">
            <w:rPr>
              <w:rFonts w:ascii="Cambria Math" w:hAnsi="Cambria Math"/>
            </w:rPr>
            <m:t>)</m:t>
          </w:del>
        </m:r>
        <m:sSubSup>
          <m:sSubSupPr>
            <m:ctrlPr>
              <w:del w:id="936" w:author="Michael Belias" w:date="2020-12-01T18:13:00Z">
                <w:rPr>
                  <w:rFonts w:ascii="Cambria Math" w:hAnsi="Cambria Math"/>
                </w:rPr>
              </w:del>
            </m:ctrlPr>
          </m:sSubSupPr>
          <m:e>
            <m:r>
              <w:del w:id="937" w:author="Michael Belias" w:date="2020-12-01T18:13:00Z">
                <w:rPr>
                  <w:rFonts w:ascii="Cambria Math" w:hAnsi="Cambria Math"/>
                </w:rPr>
                <m:t>B</m:t>
              </w:del>
            </m:r>
          </m:e>
          <m:sub>
            <m:r>
              <w:del w:id="938" w:author="Michael Belias" w:date="2020-12-01T18:13:00Z">
                <w:rPr>
                  <w:rFonts w:ascii="Cambria Math" w:hAnsi="Cambria Math"/>
                </w:rPr>
                <m:t>w</m:t>
              </w:del>
            </m:r>
          </m:sub>
          <m:sup>
            <m:r>
              <w:del w:id="939" w:author="Michael Belias" w:date="2020-12-01T18:13:00Z">
                <w:rPr>
                  <w:rFonts w:ascii="Cambria Math" w:hAnsi="Cambria Math"/>
                </w:rPr>
                <m:t>0</m:t>
              </w:del>
            </m:r>
          </m:sup>
        </m:sSubSup>
        <m:r>
          <w:del w:id="940" w:author="Michael Belias" w:date="2020-12-01T18:13:00Z">
            <w:rPr>
              <w:rFonts w:ascii="Cambria Math" w:hAnsi="Cambria Math"/>
            </w:rPr>
            <m:t>(X)-(</m:t>
          </w:del>
        </m:r>
        <m:f>
          <m:fPr>
            <m:ctrlPr>
              <w:del w:id="941" w:author="Michael Belias" w:date="2020-12-01T18:13:00Z">
                <w:rPr>
                  <w:rFonts w:ascii="Cambria Math" w:hAnsi="Cambria Math"/>
                </w:rPr>
              </w:del>
            </m:ctrlPr>
          </m:fPr>
          <m:num>
            <m:sSub>
              <m:sSubPr>
                <m:ctrlPr>
                  <w:del w:id="942" w:author="Michael Belias" w:date="2020-12-01T18:13:00Z">
                    <w:rPr>
                      <w:rFonts w:ascii="Cambria Math" w:hAnsi="Cambria Math"/>
                    </w:rPr>
                  </w:del>
                </m:ctrlPr>
              </m:sSubPr>
              <m:e>
                <m:r>
                  <w:del w:id="943" w:author="Michael Belias" w:date="2020-12-01T18:13:00Z">
                    <w:rPr>
                      <w:rFonts w:ascii="Cambria Math" w:hAnsi="Cambria Math"/>
                    </w:rPr>
                    <m:t>t</m:t>
                  </w:del>
                </m:r>
              </m:e>
              <m:sub>
                <m:r>
                  <w:del w:id="944" w:author="Michael Belias" w:date="2020-12-01T18:13:00Z">
                    <w:rPr>
                      <w:rFonts w:ascii="Cambria Math" w:hAnsi="Cambria Math"/>
                    </w:rPr>
                    <m:t>w+2</m:t>
                  </w:del>
                </m:r>
              </m:sub>
            </m:sSub>
            <m:r>
              <w:del w:id="945" w:author="Michael Belias" w:date="2020-12-01T18:13:00Z">
                <w:rPr>
                  <w:rFonts w:ascii="Cambria Math" w:hAnsi="Cambria Math"/>
                </w:rPr>
                <m:t>-X</m:t>
              </w:del>
            </m:r>
          </m:num>
          <m:den>
            <m:sSub>
              <m:sSubPr>
                <m:ctrlPr>
                  <w:del w:id="946" w:author="Michael Belias" w:date="2020-12-01T18:13:00Z">
                    <w:rPr>
                      <w:rFonts w:ascii="Cambria Math" w:hAnsi="Cambria Math"/>
                    </w:rPr>
                  </w:del>
                </m:ctrlPr>
              </m:sSubPr>
              <m:e>
                <m:r>
                  <w:del w:id="947" w:author="Michael Belias" w:date="2020-12-01T18:13:00Z">
                    <w:rPr>
                      <w:rFonts w:ascii="Cambria Math" w:hAnsi="Cambria Math"/>
                    </w:rPr>
                    <m:t>t</m:t>
                  </w:del>
                </m:r>
              </m:e>
              <m:sub>
                <m:r>
                  <w:del w:id="948" w:author="Michael Belias" w:date="2020-12-01T18:13:00Z">
                    <w:rPr>
                      <w:rFonts w:ascii="Cambria Math" w:hAnsi="Cambria Math"/>
                    </w:rPr>
                    <m:t>w+2</m:t>
                  </w:del>
                </m:r>
              </m:sub>
            </m:sSub>
            <m:r>
              <w:del w:id="949" w:author="Michael Belias" w:date="2020-12-01T18:13:00Z">
                <w:rPr>
                  <w:rFonts w:ascii="Cambria Math" w:hAnsi="Cambria Math"/>
                </w:rPr>
                <m:t>-</m:t>
              </w:del>
            </m:r>
            <m:sSub>
              <m:sSubPr>
                <m:ctrlPr>
                  <w:del w:id="950" w:author="Michael Belias" w:date="2020-12-01T18:13:00Z">
                    <w:rPr>
                      <w:rFonts w:ascii="Cambria Math" w:hAnsi="Cambria Math"/>
                    </w:rPr>
                  </w:del>
                </m:ctrlPr>
              </m:sSubPr>
              <m:e>
                <m:r>
                  <w:del w:id="951" w:author="Michael Belias" w:date="2020-12-01T18:13:00Z">
                    <w:rPr>
                      <w:rFonts w:ascii="Cambria Math" w:hAnsi="Cambria Math"/>
                    </w:rPr>
                    <m:t>t</m:t>
                  </w:del>
                </m:r>
              </m:e>
              <m:sub>
                <m:r>
                  <w:del w:id="952" w:author="Michael Belias" w:date="2020-12-01T18:13:00Z">
                    <w:rPr>
                      <w:rFonts w:ascii="Cambria Math" w:hAnsi="Cambria Math"/>
                    </w:rPr>
                    <m:t>w+1</m:t>
                  </w:del>
                </m:r>
              </m:sub>
            </m:sSub>
          </m:den>
        </m:f>
        <m:r>
          <w:del w:id="953" w:author="Michael Belias" w:date="2020-12-01T18:13:00Z">
            <w:rPr>
              <w:rFonts w:ascii="Cambria Math" w:hAnsi="Cambria Math"/>
            </w:rPr>
            <m:t>)</m:t>
          </w:del>
        </m:r>
        <m:sSubSup>
          <m:sSubSupPr>
            <m:ctrlPr>
              <w:del w:id="954" w:author="Michael Belias" w:date="2020-12-01T18:13:00Z">
                <w:rPr>
                  <w:rFonts w:ascii="Cambria Math" w:hAnsi="Cambria Math"/>
                </w:rPr>
              </w:del>
            </m:ctrlPr>
          </m:sSubSupPr>
          <m:e>
            <m:r>
              <w:del w:id="955" w:author="Michael Belias" w:date="2020-12-01T18:13:00Z">
                <w:rPr>
                  <w:rFonts w:ascii="Cambria Math" w:hAnsi="Cambria Math"/>
                </w:rPr>
                <m:t>B</m:t>
              </w:del>
            </m:r>
          </m:e>
          <m:sub>
            <m:r>
              <w:del w:id="956" w:author="Michael Belias" w:date="2020-12-01T18:13:00Z">
                <w:rPr>
                  <w:rFonts w:ascii="Cambria Math" w:hAnsi="Cambria Math"/>
                </w:rPr>
                <m:t>w+1</m:t>
              </w:del>
            </m:r>
          </m:sub>
          <m:sup>
            <m:r>
              <w:del w:id="957" w:author="Michael Belias" w:date="2020-12-01T18:13:00Z">
                <w:rPr>
                  <w:rFonts w:ascii="Cambria Math" w:hAnsi="Cambria Math"/>
                </w:rPr>
                <m:t>0</m:t>
              </w:del>
            </m:r>
          </m:sup>
        </m:sSubSup>
        <m:r>
          <w:del w:id="958" w:author="Michael Belias" w:date="2020-12-01T18:13:00Z">
            <w:rPr>
              <w:rFonts w:ascii="Cambria Math" w:hAnsi="Cambria Math"/>
            </w:rPr>
            <m:t>(X)</m:t>
          </w:del>
        </m:r>
      </m:oMath>
      <w:del w:id="959" w:author="Michael Belias" w:date="2020-12-01T18:13:00Z">
        <w:r w:rsidDel="00F41E17">
          <w:delText xml:space="preserve"> is calculated using the zero degree B-splines, and the second degree </w:delText>
        </w:r>
      </w:del>
      <m:oMath>
        <m:sSubSup>
          <m:sSubSupPr>
            <m:ctrlPr>
              <w:del w:id="960" w:author="Michael Belias" w:date="2020-12-01T18:13:00Z">
                <w:rPr>
                  <w:rFonts w:ascii="Cambria Math" w:hAnsi="Cambria Math"/>
                </w:rPr>
              </w:del>
            </m:ctrlPr>
          </m:sSubSupPr>
          <m:e>
            <m:r>
              <w:del w:id="961" w:author="Michael Belias" w:date="2020-12-01T18:13:00Z">
                <w:rPr>
                  <w:rFonts w:ascii="Cambria Math" w:hAnsi="Cambria Math"/>
                </w:rPr>
                <m:t>B</m:t>
              </w:del>
            </m:r>
          </m:e>
          <m:sub>
            <m:r>
              <w:del w:id="962" w:author="Michael Belias" w:date="2020-12-01T18:13:00Z">
                <w:rPr>
                  <w:rFonts w:ascii="Cambria Math" w:hAnsi="Cambria Math"/>
                </w:rPr>
                <m:t>w</m:t>
              </w:del>
            </m:r>
          </m:sub>
          <m:sup>
            <m:r>
              <w:del w:id="963" w:author="Michael Belias" w:date="2020-12-01T18:13:00Z">
                <w:rPr>
                  <w:rFonts w:ascii="Cambria Math" w:hAnsi="Cambria Math"/>
                </w:rPr>
                <m:t>2</m:t>
              </w:del>
            </m:r>
          </m:sup>
        </m:sSubSup>
        <m:r>
          <w:del w:id="964" w:author="Michael Belias" w:date="2020-12-01T18:13:00Z">
            <w:rPr>
              <w:rFonts w:ascii="Cambria Math" w:hAnsi="Cambria Math"/>
            </w:rPr>
            <m:t>(X)</m:t>
          </w:del>
        </m:r>
      </m:oMath>
      <w:del w:id="965" w:author="Michael Belias" w:date="2020-12-01T18:13:00Z">
        <w:r w:rsidDel="00F41E17">
          <w:delText xml:space="preserve"> from </w:delText>
        </w:r>
      </w:del>
      <m:oMath>
        <m:sSubSup>
          <m:sSubSupPr>
            <m:ctrlPr>
              <w:del w:id="966" w:author="Michael Belias" w:date="2020-12-01T18:13:00Z">
                <w:rPr>
                  <w:rFonts w:ascii="Cambria Math" w:hAnsi="Cambria Math"/>
                </w:rPr>
              </w:del>
            </m:ctrlPr>
          </m:sSubSupPr>
          <m:e>
            <m:r>
              <w:del w:id="967" w:author="Michael Belias" w:date="2020-12-01T18:13:00Z">
                <w:rPr>
                  <w:rFonts w:ascii="Cambria Math" w:hAnsi="Cambria Math"/>
                </w:rPr>
                <m:t>B</m:t>
              </w:del>
            </m:r>
          </m:e>
          <m:sub>
            <m:r>
              <w:del w:id="968" w:author="Michael Belias" w:date="2020-12-01T18:13:00Z">
                <w:rPr>
                  <w:rFonts w:ascii="Cambria Math" w:hAnsi="Cambria Math"/>
                </w:rPr>
                <m:t>w</m:t>
              </w:del>
            </m:r>
          </m:sub>
          <m:sup>
            <m:r>
              <w:del w:id="969" w:author="Michael Belias" w:date="2020-12-01T18:13:00Z">
                <w:rPr>
                  <w:rFonts w:ascii="Cambria Math" w:hAnsi="Cambria Math"/>
                </w:rPr>
                <m:t>1</m:t>
              </w:del>
            </m:r>
          </m:sup>
        </m:sSubSup>
        <m:d>
          <m:dPr>
            <m:ctrlPr>
              <w:del w:id="970" w:author="Michael Belias" w:date="2020-12-01T18:13:00Z">
                <w:rPr>
                  <w:rFonts w:ascii="Cambria Math" w:hAnsi="Cambria Math"/>
                  <w:i/>
                </w:rPr>
              </w:del>
            </m:ctrlPr>
          </m:dPr>
          <m:e>
            <m:r>
              <w:del w:id="971" w:author="Michael Belias" w:date="2020-12-01T18:13:00Z">
                <w:rPr>
                  <w:rFonts w:ascii="Cambria Math" w:hAnsi="Cambria Math"/>
                </w:rPr>
                <m:t>X</m:t>
              </w:del>
            </m:r>
          </m:e>
        </m:d>
        <m:r>
          <w:del w:id="972" w:author="Michael Belias" w:date="2020-12-01T18:13:00Z">
            <w:rPr>
              <w:rFonts w:ascii="Cambria Math" w:hAnsi="Cambria Math"/>
            </w:rPr>
            <m:t>,</m:t>
          </w:del>
        </m:r>
      </m:oMath>
      <w:del w:id="973" w:author="Michael Belias" w:date="2020-12-01T18:13:00Z">
        <w:r w:rsidDel="00F41E17">
          <w:delText xml:space="preserve"> and so on, using formula 7. </w:delText>
        </w:r>
      </w:del>
    </w:p>
    <w:p w14:paraId="1C92ECB1" w14:textId="39821594" w:rsidR="002920AC" w:rsidRDefault="002920AC">
      <w:pPr>
        <w:pStyle w:val="FirstParagraph"/>
        <w:ind w:firstLine="720"/>
        <w:pPrChange w:id="974" w:author="Michael Belias" w:date="2020-12-01T18:13:00Z">
          <w:pPr>
            <w:pStyle w:val="BodyText"/>
            <w:ind w:firstLine="720"/>
          </w:pPr>
        </w:pPrChange>
      </w:pPr>
      <w:del w:id="975" w:author="Michael Belias" w:date="2020-12-01T18:13:00Z">
        <w:r w:rsidDel="00F41E17">
          <w:delText>Three variations of B-splines based on the inner knot positioning</w:delText>
        </w:r>
        <w:r w:rsidR="00DB0795" w:rsidDel="00F41E17">
          <w:delText>s</w:delText>
        </w:r>
        <w:r w:rsidDel="00F41E17">
          <w:delText xml:space="preserve"> have been proposed. B-splines </w:delText>
        </w:r>
        <w:r w:rsidR="00C64B4C" w:rsidDel="00F41E17">
          <w:delText xml:space="preserve">with a uniform </w:delText>
        </w:r>
        <w:r w:rsidR="00C64B4C" w:rsidRPr="00C64B4C" w:rsidDel="00F41E17">
          <w:delText xml:space="preserve">knot vector </w:delText>
        </w:r>
        <w:r w:rsidDel="00F41E17">
          <w:delText xml:space="preserve">use equidistant knots and are the most typically applied B-splines </w:delText>
        </w:r>
        <w:r w:rsidDel="00F41E17">
          <w:fldChar w:fldCharType="begin"/>
        </w:r>
        <w:r w:rsidR="003347A8" w:rsidDel="00F41E17">
          <w:delInstrText xml:space="preserve"> ADDIN ZOTERO_ITEM CSL_CITATION {"citationID":"nbDfz5ko","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delInstrText>
        </w:r>
        <w:r w:rsidDel="00F41E17">
          <w:fldChar w:fldCharType="separate"/>
        </w:r>
        <w:r w:rsidR="003347A8" w:rsidRPr="003347A8" w:rsidDel="00F41E17">
          <w:rPr>
            <w:rFonts w:ascii="Garamond" w:hAnsi="Garamond"/>
          </w:rPr>
          <w:delText>[35]</w:delText>
        </w:r>
        <w:r w:rsidDel="00F41E17">
          <w:fldChar w:fldCharType="end"/>
        </w:r>
        <w:r w:rsidDel="00F41E17">
          <w:delText xml:space="preserve">. </w:delText>
        </w:r>
        <w:r w:rsidR="00C64B4C" w:rsidDel="00F41E17">
          <w:delText>B-splines with an o</w:delText>
        </w:r>
        <w:r w:rsidDel="00F41E17">
          <w:delText xml:space="preserve">pen uniform </w:delText>
        </w:r>
        <w:r w:rsidR="00C64B4C" w:rsidDel="00F41E17">
          <w:delText>knot vector</w:delText>
        </w:r>
        <w:r w:rsidDel="00F41E17">
          <w:delText xml:space="preserve"> also use equidistant knots but they</w:delText>
        </w:r>
        <w:r w:rsidR="004E73C6" w:rsidDel="00F41E17">
          <w:delText xml:space="preserve"> </w:delText>
        </w:r>
        <w:r w:rsidR="00C13CD0" w:rsidDel="00F41E17">
          <w:delText>allow</w:delText>
        </w:r>
        <w:r w:rsidR="00115B7E" w:rsidDel="00F41E17">
          <w:delText xml:space="preserve"> </w:delText>
        </w:r>
        <w:r w:rsidR="00F612EC" w:rsidDel="00F41E17">
          <w:delText>analysis of</w:delText>
        </w:r>
        <w:r w:rsidR="00115B7E" w:rsidDel="00F41E17">
          <w:delText xml:space="preserve"> </w:delText>
        </w:r>
        <w:r w:rsidR="00AE630F" w:rsidDel="00F41E17">
          <w:delText>closed curves</w:delText>
        </w:r>
        <w:r w:rsidR="00115B7E" w:rsidDel="00F41E17">
          <w:delText xml:space="preserve">.  </w:delText>
        </w:r>
        <w:r w:rsidDel="00F41E17">
          <w:delText>Non-uniform B-splines use non</w:delText>
        </w:r>
        <w:r w:rsidR="00FD0EA6" w:rsidDel="00F41E17">
          <w:delText>-</w:delText>
        </w:r>
        <w:r w:rsidDel="00F41E17">
          <w:delText xml:space="preserve">equidistant knots, placed </w:delText>
        </w:r>
        <w:r w:rsidR="00FD0EA6" w:rsidDel="00F41E17">
          <w:delText xml:space="preserve">at </w:delText>
        </w:r>
        <w:r w:rsidDel="00F41E17">
          <w:delText xml:space="preserve">positions </w:delText>
        </w:r>
        <w:r w:rsidR="00FD0EA6" w:rsidDel="00F41E17">
          <w:delText xml:space="preserve">of the </w:delText>
        </w:r>
        <w:r w:rsidDel="00F41E17">
          <w:delText>researcher</w:delText>
        </w:r>
        <w:r w:rsidR="00FD0EA6" w:rsidDel="00F41E17">
          <w:delText>’</w:delText>
        </w:r>
        <w:r w:rsidDel="00F41E17">
          <w:delText xml:space="preserve">s </w:delText>
        </w:r>
        <w:r w:rsidR="00FD0EA6" w:rsidDel="00F41E17">
          <w:delText>choice</w:delText>
        </w:r>
        <w:r w:rsidDel="00F41E17">
          <w:delText>. To our topic</w:delText>
        </w:r>
        <w:r w:rsidR="00FD0EA6" w:rsidDel="00F41E17">
          <w:delText>,</w:delText>
        </w:r>
        <w:r w:rsidDel="00F41E17">
          <w:delText xml:space="preserve"> uniform and non-uniform B-splines are the most relevant. Non-uniform B-splines </w:delText>
        </w:r>
        <w:r w:rsidR="00600CD8" w:rsidDel="00F41E17">
          <w:delText xml:space="preserve">may </w:delText>
        </w:r>
        <w:r w:rsidDel="00F41E17">
          <w:delText xml:space="preserve">reflect the a-priori knowledge of a researcher over the underlying complexity of the functional form and/or distribution of the continuous variable.  </w:delText>
        </w:r>
        <w:commentRangeEnd w:id="670"/>
        <w:r w:rsidR="00E70574" w:rsidDel="00F41E17">
          <w:rPr>
            <w:rStyle w:val="CommentReference"/>
          </w:rPr>
          <w:commentReference w:id="670"/>
        </w:r>
      </w:del>
    </w:p>
    <w:p w14:paraId="3DFCCE2A" w14:textId="3E5F4E8E" w:rsidR="000704A8" w:rsidDel="007400D2" w:rsidRDefault="00FF09EB" w:rsidP="000704A8">
      <w:pPr>
        <w:pStyle w:val="BodyText"/>
        <w:ind w:firstLine="720"/>
        <w:rPr>
          <w:del w:id="976" w:author="Michael Belias" w:date="2020-11-24T18:44:00Z"/>
        </w:rPr>
      </w:pPr>
      <w:del w:id="977" w:author="Hout, Joanna in 't" w:date="2020-10-30T21:51:00Z">
        <w:r w:rsidDel="00524EC3">
          <w:delText>In Figure 5(b) we show the basis functions of a 2</w:delText>
        </w:r>
        <w:r w:rsidRPr="00DD3DF2" w:rsidDel="00524EC3">
          <w:rPr>
            <w:vertAlign w:val="superscript"/>
          </w:rPr>
          <w:delText>nd</w:delText>
        </w:r>
        <w:r w:rsidDel="00524EC3">
          <w:delText xml:space="preserve"> degree B-spline with 4 equidistant knots; 2 inner knots plus the boundaries [</w:delText>
        </w:r>
        <w:r w:rsidDel="00524EC3">
          <w:rPr>
            <w:lang w:val="el-GR"/>
          </w:rPr>
          <w:delText>α</w:delText>
        </w:r>
        <w:r w:rsidRPr="00DD3DF2" w:rsidDel="00524EC3">
          <w:delText xml:space="preserve">, </w:delText>
        </w:r>
        <w:r w:rsidDel="00524EC3">
          <w:rPr>
            <w:lang w:val="el-GR"/>
          </w:rPr>
          <w:delText>β</w:delText>
        </w:r>
        <w:r w:rsidDel="00524EC3">
          <w:delText xml:space="preserve">], placed at values </w:delText>
        </w:r>
        <w:r w:rsidDel="00524EC3">
          <w:rPr>
            <w:lang w:val="el-GR"/>
          </w:rPr>
          <w:delText>α</w:delText>
        </w:r>
        <w:r w:rsidRPr="00DD3DF2" w:rsidDel="00524EC3">
          <w:delText>=</w:delText>
        </w:r>
        <w:r w:rsidDel="00524EC3">
          <w:delText>0, 0.33, 0.66 and 1</w:delText>
        </w:r>
        <w:r w:rsidRPr="00DD3DF2" w:rsidDel="00524EC3">
          <w:delText>=</w:delText>
        </w:r>
        <w:r w:rsidDel="00524EC3">
          <w:rPr>
            <w:lang w:val="el-GR"/>
          </w:rPr>
          <w:delText>β</w:delText>
        </w:r>
        <w:r w:rsidR="00006456" w:rsidRPr="00DD3DF2" w:rsidDel="00524EC3">
          <w:delText>.</w:delText>
        </w:r>
        <w:r w:rsidR="00006456" w:rsidDel="00524EC3">
          <w:delText xml:space="preserve"> </w:delText>
        </w:r>
      </w:del>
      <w:r w:rsidR="00006456">
        <w:t>In Figure 6(b) we show the results of the B-splines approach for the simulated</w:t>
      </w:r>
      <w:r w:rsidR="00006456" w:rsidRPr="00256F01">
        <w:t xml:space="preserve"> </w:t>
      </w:r>
      <w:r w:rsidR="00006456">
        <w:t xml:space="preserve">single study data. In order for B-splines and restricted cubic </w:t>
      </w:r>
      <w:r w:rsidR="00BD6C38">
        <w:t xml:space="preserve">splines </w:t>
      </w:r>
      <w:r w:rsidR="000704A8">
        <w:t xml:space="preserve">to be comparable in terms of the degrees of freedom, we </w:t>
      </w:r>
      <w:r w:rsidR="00475D85">
        <w:t xml:space="preserve">used </w:t>
      </w:r>
      <w:r w:rsidR="00A56834">
        <w:t>2</w:t>
      </w:r>
      <w:r w:rsidR="00A56834" w:rsidRPr="00DD3DF2">
        <w:rPr>
          <w:vertAlign w:val="superscript"/>
        </w:rPr>
        <w:t>nd</w:t>
      </w:r>
      <w:r w:rsidR="00A56834">
        <w:t xml:space="preserve"> degree B-spline</w:t>
      </w:r>
      <w:r w:rsidR="009A0A8F">
        <w:t xml:space="preserve"> transformations</w:t>
      </w:r>
      <w:r w:rsidR="00AF260C">
        <w:t xml:space="preserve"> </w:t>
      </w:r>
      <w:r w:rsidR="00DF6611">
        <w:t>o</w:t>
      </w:r>
      <w:r w:rsidR="00AF260C">
        <w:t>f X both</w:t>
      </w:r>
      <w:r w:rsidR="00A56834">
        <w:t xml:space="preserve"> </w:t>
      </w:r>
      <w:r w:rsidR="004D0C18">
        <w:t>for</w:t>
      </w:r>
      <w:r w:rsidR="00EF003F">
        <w:t xml:space="preserve"> the</w:t>
      </w:r>
      <w:r w:rsidR="004D0C18">
        <w:t xml:space="preserve"> </w:t>
      </w:r>
      <w:r w:rsidR="00475D85">
        <w:t xml:space="preserve">main effects and </w:t>
      </w:r>
      <w:r w:rsidR="00EF003F">
        <w:t>for the</w:t>
      </w:r>
      <w:r w:rsidR="00475D85">
        <w:t xml:space="preserve"> interactions with the treatment</w:t>
      </w:r>
      <w:r w:rsidR="000704A8">
        <w:t>.</w:t>
      </w:r>
      <w:r w:rsidR="00372B82">
        <w:t xml:space="preserve"> W</w:t>
      </w:r>
      <w:r w:rsidR="007F6E2C">
        <w:t>e</w:t>
      </w:r>
      <w:r w:rsidR="00372B82">
        <w:t xml:space="preserve"> </w:t>
      </w:r>
      <w:r w:rsidR="00C554E8">
        <w:t>used</w:t>
      </w:r>
      <w:r w:rsidR="00372B82">
        <w:t xml:space="preserve"> 4 equidistant knots; 2 inner </w:t>
      </w:r>
      <w:r w:rsidR="00EF003F">
        <w:t xml:space="preserve">knots </w:t>
      </w:r>
      <w:r w:rsidR="00372B82">
        <w:t xml:space="preserve">at BMI values </w:t>
      </w:r>
      <w:r w:rsidR="00372B82" w:rsidRPr="002E24A0">
        <w:t>25.65</w:t>
      </w:r>
      <w:r w:rsidR="00EF003F">
        <w:t xml:space="preserve"> and</w:t>
      </w:r>
      <w:r w:rsidR="00372B82">
        <w:t xml:space="preserve"> </w:t>
      </w:r>
      <w:r w:rsidR="00372B82" w:rsidRPr="002E24A0">
        <w:t>32.84</w:t>
      </w:r>
      <w:r w:rsidR="00372B82" w:rsidRPr="002E24A0" w:rsidDel="00E574D9">
        <w:t xml:space="preserve"> </w:t>
      </w:r>
      <w:r w:rsidR="00372B82">
        <w:t>plus 2 at the boundaries 18.5 and 40</w:t>
      </w:r>
      <w:r w:rsidR="00986874">
        <w:t>.</w:t>
      </w:r>
      <w:r w:rsidR="00372B82">
        <w:t xml:space="preserve"> </w:t>
      </w:r>
      <w:r w:rsidR="000704A8">
        <w:t xml:space="preserve">Subsequently, we calculated the effect of the treatment conditional on BMI, see Figure 7(b), similar as for the restricted cubic splines. </w:t>
      </w:r>
    </w:p>
    <w:p w14:paraId="244E2F82" w14:textId="6681497E" w:rsidR="008D3A07" w:rsidRDefault="008D3A07" w:rsidP="000704A8">
      <w:pPr>
        <w:pStyle w:val="BodyText"/>
        <w:ind w:firstLine="720"/>
      </w:pPr>
    </w:p>
    <w:p w14:paraId="2256C6A5" w14:textId="2E1AA938" w:rsidR="005D3CEC" w:rsidDel="004175B2" w:rsidRDefault="005D3CEC" w:rsidP="00C404D8">
      <w:pPr>
        <w:pStyle w:val="ImageCaption"/>
        <w:rPr>
          <w:del w:id="978" w:author="Michael Belias" w:date="2020-12-01T12:36:00Z"/>
        </w:rPr>
      </w:pPr>
    </w:p>
    <w:p w14:paraId="7C1692C5" w14:textId="0D6FC95B" w:rsidR="008A0C08" w:rsidDel="004175B2" w:rsidRDefault="008A0C08" w:rsidP="00C404D8">
      <w:pPr>
        <w:pStyle w:val="ImageCaption"/>
        <w:rPr>
          <w:del w:id="979" w:author="Michael Belias" w:date="2020-12-01T12:36:00Z"/>
        </w:rPr>
      </w:pPr>
    </w:p>
    <w:p w14:paraId="57599DDA" w14:textId="77777777" w:rsidR="00FD3A45" w:rsidRPr="00524EC3" w:rsidRDefault="00494D67">
      <w:pPr>
        <w:pStyle w:val="Heading2"/>
        <w:numPr>
          <w:ilvl w:val="0"/>
          <w:numId w:val="0"/>
        </w:numPr>
        <w:rPr>
          <w:rFonts w:asciiTheme="minorHAnsi" w:eastAsiaTheme="minorEastAsia" w:hAnsiTheme="minorHAnsi" w:cstheme="minorBidi"/>
          <w:b/>
          <w:bCs/>
          <w:color w:val="auto"/>
          <w:sz w:val="21"/>
          <w:szCs w:val="21"/>
          <w:rPrChange w:id="980" w:author="Hout, Joanna in 't" w:date="2020-10-30T21:55:00Z">
            <w:rPr/>
          </w:rPrChange>
        </w:rPr>
        <w:pPrChange w:id="981" w:author="Hout, Joanna in 't" w:date="2020-10-30T21:55:00Z">
          <w:pPr>
            <w:pStyle w:val="Heading3"/>
          </w:pPr>
        </w:pPrChange>
      </w:pPr>
      <w:bookmarkStart w:id="982" w:name="sec413"/>
      <w:r w:rsidRPr="00524EC3">
        <w:rPr>
          <w:rFonts w:asciiTheme="minorHAnsi" w:eastAsiaTheme="minorEastAsia" w:hAnsiTheme="minorHAnsi" w:cstheme="minorBidi"/>
          <w:b/>
          <w:bCs/>
          <w:color w:val="auto"/>
          <w:sz w:val="21"/>
          <w:szCs w:val="21"/>
          <w:rPrChange w:id="983" w:author="Hout, Joanna in 't" w:date="2020-10-30T21:55:00Z">
            <w:rPr/>
          </w:rPrChange>
        </w:rPr>
        <w:lastRenderedPageBreak/>
        <w:t>Properties of regression splines</w:t>
      </w:r>
      <w:bookmarkEnd w:id="982"/>
    </w:p>
    <w:p w14:paraId="31F85064" w14:textId="57D43E3F" w:rsidR="00584433" w:rsidRDefault="001A0F22" w:rsidP="00584433">
      <w:pPr>
        <w:pStyle w:val="FirstParagraph"/>
        <w:ind w:firstLine="576"/>
      </w:pPr>
      <w:bookmarkStart w:id="984" w:name="sec42"/>
      <w:r>
        <w:t xml:space="preserve">The </w:t>
      </w:r>
      <w:del w:id="985" w:author="Michael Belias" w:date="2020-12-01T12:36:00Z">
        <w:r w:rsidDel="00231C84">
          <w:delText xml:space="preserve">major </w:delText>
        </w:r>
      </w:del>
      <w:ins w:id="986" w:author="Michael Belias" w:date="2020-12-01T12:36:00Z">
        <w:r w:rsidR="00231C84">
          <w:t xml:space="preserve">main </w:t>
        </w:r>
      </w:ins>
      <w:r>
        <w:t xml:space="preserve">advantages </w:t>
      </w:r>
      <w:r w:rsidRPr="001A68B8">
        <w:t>of regression splines are</w:t>
      </w:r>
      <w:r>
        <w:t xml:space="preserve"> their simplicity and the fact that they can be represented by a formula. </w:t>
      </w:r>
      <w:r w:rsidR="00584433">
        <w:t>As a consequence, the estimated regression coefficients can be</w:t>
      </w:r>
      <w:r w:rsidR="00E052AD">
        <w:t xml:space="preserve"> </w:t>
      </w:r>
      <w:r w:rsidR="00584433">
        <w:t>reported</w:t>
      </w:r>
      <w:r w:rsidR="000F25AB">
        <w:t xml:space="preserve"> and used in further analysis, e.g. meta-analysis</w:t>
      </w:r>
      <w:r w:rsidR="00584433">
        <w:t xml:space="preserve">. </w:t>
      </w:r>
      <w:del w:id="987" w:author="Michael Belias" w:date="2020-12-01T12:36:00Z">
        <w:r w:rsidR="00584433" w:rsidDel="002D7274">
          <w:delText xml:space="preserve">Both </w:delText>
        </w:r>
      </w:del>
      <w:ins w:id="988" w:author="Michael Belias" w:date="2020-12-01T12:36:00Z">
        <w:r w:rsidR="002D7274">
          <w:t xml:space="preserve">Also, both </w:t>
        </w:r>
      </w:ins>
      <w:r w:rsidR="00584433">
        <w:t>restricted splines and B-splines are straightforward extensions of GLMs, with low computational cost.</w:t>
      </w:r>
    </w:p>
    <w:p w14:paraId="436C4777" w14:textId="437048AD" w:rsidR="0033213F" w:rsidRDefault="0033213F" w:rsidP="008F7A4A">
      <w:pPr>
        <w:pStyle w:val="FirstParagraph"/>
        <w:ind w:firstLine="576"/>
      </w:pPr>
      <w:r>
        <w:t>B-splines of any degree are calculated based on zero-degree basis functions</w:t>
      </w:r>
      <w:del w:id="989" w:author="Michael Belias" w:date="2020-12-01T12:50:00Z">
        <w:r w:rsidDel="0085135E">
          <w:delText>, which are</w:delText>
        </w:r>
      </w:del>
      <w:r>
        <w:t xml:space="preserve"> defined within </w:t>
      </w:r>
      <w:del w:id="990" w:author="Michael Belias" w:date="2020-12-01T12:50:00Z">
        <w:r w:rsidDel="0085135E">
          <w:delText xml:space="preserve">an </w:delText>
        </w:r>
      </w:del>
      <w:ins w:id="991" w:author="Michael Belias" w:date="2020-12-01T12:50:00Z">
        <w:r w:rsidR="0085135E">
          <w:t xml:space="preserve">each </w:t>
        </w:r>
      </w:ins>
      <w:r>
        <w:t>interval. This provides great local support and numerical stability</w:t>
      </w:r>
      <w:ins w:id="992" w:author="Michael Belias" w:date="2020-12-01T12:51:00Z">
        <w:r w:rsidR="003115A1">
          <w:t xml:space="preserve"> </w:t>
        </w:r>
      </w:ins>
      <w:r w:rsidR="005B1024">
        <w:fldChar w:fldCharType="begin"/>
      </w:r>
      <w:r w:rsidR="005B1024">
        <w:instrText xml:space="preserve"> ADDIN ZOTERO_ITEM CSL_CITATION {"citationID":"fpP6Tm0I","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rsidR="005B1024">
        <w:fldChar w:fldCharType="separate"/>
      </w:r>
      <w:r w:rsidR="005B1024" w:rsidRPr="005B1024">
        <w:rPr>
          <w:rFonts w:ascii="Garamond" w:hAnsi="Garamond"/>
        </w:rPr>
        <w:t>[35]</w:t>
      </w:r>
      <w:r w:rsidR="005B1024">
        <w:fldChar w:fldCharType="end"/>
      </w:r>
      <w:r>
        <w:t xml:space="preserve">. Restricted splines fit a “basic” linear model and estimate deviations from it, which provides limited local support, since some basis functions are defined over the whole </w:t>
      </w:r>
      <w:r w:rsidR="00525ED5">
        <w:t>range</w:t>
      </w:r>
      <w:r>
        <w:t xml:space="preserve"> of the</w:t>
      </w:r>
      <w:r w:rsidR="005C3F55">
        <w:t xml:space="preserve"> variables</w:t>
      </w:r>
      <w:r>
        <w:t>, while others</w:t>
      </w:r>
      <w:r w:rsidR="00730B2E">
        <w:t xml:space="preserve"> are</w:t>
      </w:r>
      <w:r>
        <w:t xml:space="preserve"> not. Restricted splines with </w:t>
      </w:r>
      <w:r>
        <w:rPr>
          <w:lang w:val="el-GR"/>
        </w:rPr>
        <w:t>κ</w:t>
      </w:r>
      <w:r w:rsidRPr="00BA4160">
        <w:t xml:space="preserve"> </w:t>
      </w:r>
      <w:r>
        <w:t xml:space="preserve">knots require </w:t>
      </w:r>
      <m:oMath>
        <m:r>
          <w:rPr>
            <w:rFonts w:ascii="Cambria Math" w:hAnsi="Cambria Math"/>
          </w:rPr>
          <m:t>κ+1</m:t>
        </m:r>
      </m:oMath>
      <w:r>
        <w:t xml:space="preserve"> degrees of freedom, while</w:t>
      </w:r>
      <w:ins w:id="993" w:author="Hout, Joanna in 't" w:date="2020-10-30T21:56:00Z">
        <w:r w:rsidR="00524EC3">
          <w:t xml:space="preserve"> </w:t>
        </w:r>
        <w:r w:rsidR="00524EC3" w:rsidRPr="002A0CF8">
          <w:rPr>
            <w:bCs/>
          </w:rPr>
          <w:t>d</w:t>
        </w:r>
        <w:r w:rsidR="00524EC3" w:rsidRPr="002A0CF8">
          <w:rPr>
            <w:bCs/>
            <w:vertAlign w:val="superscript"/>
          </w:rPr>
          <w:t>th</w:t>
        </w:r>
        <w:r w:rsidR="00524EC3">
          <w:t xml:space="preserve"> degree</w:t>
        </w:r>
      </w:ins>
      <w:r>
        <w:t xml:space="preserve"> B-splines require </w:t>
      </w:r>
      <m:oMath>
        <m:r>
          <w:rPr>
            <w:rFonts w:ascii="Cambria Math" w:hAnsi="Cambria Math"/>
          </w:rPr>
          <m:t>d+κ</m:t>
        </m:r>
      </m:oMath>
      <w:r>
        <w:t xml:space="preserve"> degrees of freedom </w:t>
      </w:r>
      <w:r>
        <w:fldChar w:fldCharType="begin"/>
      </w:r>
      <w:r w:rsidR="003347A8">
        <w:instrText xml:space="preserve"> ADDIN ZOTERO_ITEM CSL_CITATION {"citationID":"aPG2HnJp","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[35]</w:t>
      </w:r>
      <w:r>
        <w:fldChar w:fldCharType="end"/>
      </w:r>
      <w:r>
        <w:t>.</w:t>
      </w:r>
      <w:r w:rsidR="00FB1EDA" w:rsidRPr="00FB1EDA">
        <w:t xml:space="preserve"> </w:t>
      </w:r>
      <w:r w:rsidR="004362F5">
        <w:t>F</w:t>
      </w:r>
      <w:r>
        <w:t xml:space="preserve">urthermore, the model fit </w:t>
      </w:r>
      <w:r w:rsidR="004F77DF">
        <w:t xml:space="preserve">of regression splines </w:t>
      </w:r>
      <w:r>
        <w:t>(e.g. as quantified using the log-likelihood) depends on the number and position of the knots, thus careful modelling is required to avoid overfitting. In some occasions clinical knowledge or descriptive statistics may be used to define the knots, but in others it is unclear how many knots should be used and where they should be placed. To avoid this disadvantage</w:t>
      </w:r>
      <w:r w:rsidR="00295798">
        <w:t>,</w:t>
      </w:r>
      <w:r>
        <w:t xml:space="preserve"> </w:t>
      </w:r>
      <w:r w:rsidRPr="003A150B">
        <w:rPr>
          <w:bCs/>
        </w:rPr>
        <w:t>penalised splines</w:t>
      </w:r>
      <w:r>
        <w:t xml:space="preserve"> have been proposed, which we describe in section 4.2.</w:t>
      </w:r>
    </w:p>
    <w:p w14:paraId="3AC00D8B" w14:textId="77777777" w:rsidR="00FC7260" w:rsidRPr="00FC7260" w:rsidRDefault="00FC7260" w:rsidP="00FC7260">
      <w:pPr>
        <w:pStyle w:val="BodyText"/>
      </w:pPr>
    </w:p>
    <w:p w14:paraId="3AD8E1EF" w14:textId="057AD9F9" w:rsidR="00FD3A45" w:rsidRPr="00FD5F51" w:rsidRDefault="00494D67" w:rsidP="00FD5F51">
      <w:pPr>
        <w:pStyle w:val="Heading2"/>
      </w:pPr>
      <w:r w:rsidRPr="00FD5F51">
        <w:t>Penalised splines</w:t>
      </w:r>
      <w:bookmarkEnd w:id="984"/>
    </w:p>
    <w:p w14:paraId="367A77B1" w14:textId="35F57EEF" w:rsidR="008875F0" w:rsidRDefault="00575034" w:rsidP="008875F0">
      <w:pPr>
        <w:pStyle w:val="FirstParagraph"/>
        <w:ind w:firstLine="480"/>
      </w:pPr>
      <w:r>
        <w:t xml:space="preserve">The two commonly applied penalised splines that we discuss, </w:t>
      </w:r>
      <w:r w:rsidRPr="003C499A">
        <w:t xml:space="preserve">P-splines and </w:t>
      </w:r>
      <w:r w:rsidR="00AD6EE8">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w:t>
      </w:r>
      <w:r w:rsidR="00AE23A7">
        <w:t>S</w:t>
      </w:r>
      <w:r>
        <w:t xml:space="preserve">ince estimating one parameter for each observation would clearly lead to a perfect fit and thus generate functional shapes with extreme </w:t>
      </w:r>
      <w:r w:rsidR="00F63EC1">
        <w:t>variability</w:t>
      </w:r>
      <w:r w:rsidR="00F63EC1" w:rsidRPr="008762F9">
        <w:t>,</w:t>
      </w:r>
      <w:r w:rsidR="00F63EC1">
        <w:t xml:space="preserve"> </w:t>
      </w:r>
      <w:r w:rsidR="00F63EC1" w:rsidRPr="003C499A">
        <w:t>penalised splines</w:t>
      </w:r>
      <w:r w:rsidR="00F63EC1">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rsidR="00F63EC1">
        <w:t xml:space="preserve">) </w:t>
      </w:r>
      <w:r w:rsidR="008875F0">
        <w:t xml:space="preserve">multiplied by a non-negative </w:t>
      </w:r>
      <m:oMath>
        <m:r>
          <w:rPr>
            <w:rFonts w:ascii="Cambria Math" w:hAnsi="Cambria Math"/>
          </w:rPr>
          <m:t>λ</m:t>
        </m:r>
      </m:oMath>
      <w:r w:rsidR="008875F0">
        <w:t>, often called a tuning parameter.</w:t>
      </w:r>
      <w:r w:rsidR="008875F0" w:rsidRPr="003C499A">
        <w:t xml:space="preserve"> </w:t>
      </w:r>
      <w:r w:rsidR="008875F0">
        <w:t xml:space="preserve">As the term “tuning” implies, changing the value of </w:t>
      </w:r>
      <m:oMath>
        <m:r>
          <w:rPr>
            <w:rFonts w:ascii="Cambria Math" w:hAnsi="Cambria Math"/>
          </w:rPr>
          <m:t>λ</m:t>
        </m:r>
      </m:oMath>
      <w:r w:rsidR="008875F0">
        <w:t xml:space="preserve"> changes the magnitude of the penalisation.</w:t>
      </w:r>
    </w:p>
    <w:p w14:paraId="45CBE8A3" w14:textId="696174A1" w:rsidR="00F63EC1" w:rsidDel="00092756" w:rsidRDefault="00F63EC1" w:rsidP="00F63EC1">
      <w:pPr>
        <w:pStyle w:val="FirstParagraph"/>
        <w:ind w:firstLine="480"/>
        <w:rPr>
          <w:del w:id="994" w:author="Hout, Joanna in 't" w:date="2020-10-30T22:26:00Z"/>
        </w:rPr>
      </w:pPr>
      <w:del w:id="995" w:author="Hout, Joanna in 't" w:date="2020-10-30T22:26:00Z">
        <w:r w:rsidDel="00092756">
          <w:delText xml:space="preserve">In GLMs the estimation of the regression coefficients </w:delText>
        </w:r>
      </w:del>
      <m:oMath>
        <m:sSub>
          <m:sSubPr>
            <m:ctrlPr>
              <w:del w:id="996" w:author="Hout, Joanna in 't" w:date="2020-10-30T22:26:00Z">
                <w:rPr>
                  <w:rFonts w:ascii="Cambria Math" w:hAnsi="Cambria Math"/>
                </w:rPr>
              </w:del>
            </m:ctrlPr>
          </m:sSubPr>
          <m:e>
            <m:r>
              <w:del w:id="997" w:author="Hout, Joanna in 't" w:date="2020-10-30T22:26:00Z">
                <w:rPr>
                  <w:rFonts w:ascii="Cambria Math" w:hAnsi="Cambria Math"/>
                </w:rPr>
                <m:t>β</m:t>
              </w:del>
            </m:r>
          </m:e>
          <m:sub>
            <m:r>
              <w:del w:id="998" w:author="Hout, Joanna in 't" w:date="2020-10-30T22:26:00Z">
                <w:rPr>
                  <w:rFonts w:ascii="Cambria Math" w:hAnsi="Cambria Math"/>
                </w:rPr>
                <m:t>i</m:t>
              </w:del>
            </m:r>
          </m:sub>
        </m:sSub>
      </m:oMath>
      <w:del w:id="999" w:author="Hout, Joanna in 't" w:date="2020-10-30T22:26:00Z">
        <w:r w:rsidDel="00092756">
          <w:delText xml:space="preserve"> is accomplished through optimisation of functions of </w:delText>
        </w:r>
      </w:del>
      <m:oMath>
        <m:sSub>
          <m:sSubPr>
            <m:ctrlPr>
              <w:del w:id="1000" w:author="Hout, Joanna in 't" w:date="2020-10-30T22:26:00Z">
                <w:rPr>
                  <w:rFonts w:ascii="Cambria Math" w:hAnsi="Cambria Math"/>
                </w:rPr>
              </w:del>
            </m:ctrlPr>
          </m:sSubPr>
          <m:e>
            <m:r>
              <w:del w:id="1001" w:author="Hout, Joanna in 't" w:date="2020-10-30T22:26:00Z">
                <w:rPr>
                  <w:rFonts w:ascii="Cambria Math" w:hAnsi="Cambria Math"/>
                </w:rPr>
                <m:t>β</m:t>
              </w:del>
            </m:r>
          </m:e>
          <m:sub>
            <m:r>
              <w:del w:id="1002" w:author="Hout, Joanna in 't" w:date="2020-10-30T22:26:00Z">
                <w:rPr>
                  <w:rFonts w:ascii="Cambria Math" w:hAnsi="Cambria Math"/>
                </w:rPr>
                <m:t>i</m:t>
              </w:del>
            </m:r>
          </m:sub>
        </m:sSub>
      </m:oMath>
      <w:del w:id="1003" w:author="Hout, Joanna in 't" w:date="2020-10-30T22:26:00Z">
        <w:r w:rsidDel="00092756">
          <w:delText xml:space="preserve">. For Gaussian outcomes the least squares optimisation is estimating the </w:delText>
        </w:r>
      </w:del>
      <m:oMath>
        <m:sSub>
          <m:sSubPr>
            <m:ctrlPr>
              <w:del w:id="1004" w:author="Hout, Joanna in 't" w:date="2020-10-30T22:26:00Z">
                <w:rPr>
                  <w:rFonts w:ascii="Cambria Math" w:hAnsi="Cambria Math"/>
                </w:rPr>
              </w:del>
            </m:ctrlPr>
          </m:sSubPr>
          <m:e>
            <m:acc>
              <m:accPr>
                <m:ctrlPr>
                  <w:del w:id="1005" w:author="Hout, Joanna in 't" w:date="2020-10-30T22:26:00Z">
                    <w:rPr>
                      <w:rFonts w:ascii="Cambria Math" w:hAnsi="Cambria Math"/>
                    </w:rPr>
                  </w:del>
                </m:ctrlPr>
              </m:accPr>
              <m:e>
                <m:r>
                  <w:del w:id="1006" w:author="Hout, Joanna in 't" w:date="2020-10-30T22:26:00Z">
                    <w:rPr>
                      <w:rFonts w:ascii="Cambria Math" w:hAnsi="Cambria Math"/>
                    </w:rPr>
                    <m:t>β</m:t>
                  </w:del>
                </m:r>
              </m:e>
            </m:acc>
          </m:e>
          <m:sub>
            <m:r>
              <w:del w:id="1007" w:author="Hout, Joanna in 't" w:date="2020-10-30T22:26:00Z">
                <w:rPr>
                  <w:rFonts w:ascii="Cambria Math" w:hAnsi="Cambria Math"/>
                </w:rPr>
                <m:t>i</m:t>
              </w:del>
            </m:r>
          </m:sub>
        </m:sSub>
      </m:oMath>
      <w:del w:id="1008" w:author="Hout, Joanna in 't" w:date="2020-10-30T22:26:00Z">
        <w:r w:rsidDel="00092756">
          <w:delText xml:space="preserve"> that minimise the squared distance of the predicted and the observed values of the outcome, while for outcomes belonging to the exponential family (Gaussian, Binary, Poisson etc) we estimate the </w:delText>
        </w:r>
      </w:del>
      <m:oMath>
        <m:sSub>
          <m:sSubPr>
            <m:ctrlPr>
              <w:del w:id="1009" w:author="Hout, Joanna in 't" w:date="2020-10-30T22:26:00Z">
                <w:rPr>
                  <w:rFonts w:ascii="Cambria Math" w:hAnsi="Cambria Math"/>
                </w:rPr>
              </w:del>
            </m:ctrlPr>
          </m:sSubPr>
          <m:e>
            <m:acc>
              <m:accPr>
                <m:ctrlPr>
                  <w:del w:id="1010" w:author="Hout, Joanna in 't" w:date="2020-10-30T22:26:00Z">
                    <w:rPr>
                      <w:rFonts w:ascii="Cambria Math" w:hAnsi="Cambria Math"/>
                    </w:rPr>
                  </w:del>
                </m:ctrlPr>
              </m:accPr>
              <m:e>
                <m:r>
                  <w:del w:id="1011" w:author="Hout, Joanna in 't" w:date="2020-10-30T22:26:00Z">
                    <w:rPr>
                      <w:rFonts w:ascii="Cambria Math" w:hAnsi="Cambria Math"/>
                    </w:rPr>
                    <m:t>β</m:t>
                  </w:del>
                </m:r>
              </m:e>
            </m:acc>
          </m:e>
          <m:sub>
            <m:r>
              <w:del w:id="1012" w:author="Hout, Joanna in 't" w:date="2020-10-30T22:26:00Z">
                <w:rPr>
                  <w:rFonts w:ascii="Cambria Math" w:hAnsi="Cambria Math"/>
                </w:rPr>
                <m:t>i</m:t>
              </w:del>
            </m:r>
          </m:sub>
        </m:sSub>
      </m:oMath>
      <w:del w:id="1013" w:author="Hout, Joanna in 't" w:date="2020-10-30T22:26:00Z">
        <w:r w:rsidDel="00092756">
          <w:delText xml:space="preserve"> maximising the likelihood function of </w:delText>
        </w:r>
      </w:del>
      <m:oMath>
        <m:sSub>
          <m:sSubPr>
            <m:ctrlPr>
              <w:del w:id="1014" w:author="Hout, Joanna in 't" w:date="2020-10-30T22:26:00Z">
                <w:rPr>
                  <w:rFonts w:ascii="Cambria Math" w:hAnsi="Cambria Math"/>
                </w:rPr>
              </w:del>
            </m:ctrlPr>
          </m:sSubPr>
          <m:e>
            <m:r>
              <w:del w:id="1015" w:author="Hout, Joanna in 't" w:date="2020-10-30T22:26:00Z">
                <w:rPr>
                  <w:rFonts w:ascii="Cambria Math" w:hAnsi="Cambria Math"/>
                </w:rPr>
                <m:t>β</m:t>
              </w:del>
            </m:r>
          </m:e>
          <m:sub>
            <m:r>
              <w:del w:id="1016" w:author="Hout, Joanna in 't" w:date="2020-10-30T22:26:00Z">
                <w:rPr>
                  <w:rFonts w:ascii="Cambria Math" w:hAnsi="Cambria Math"/>
                </w:rPr>
                <m:t>i</m:t>
              </w:del>
            </m:r>
          </m:sub>
        </m:sSub>
      </m:oMath>
      <w:del w:id="1017" w:author="Hout, Joanna in 't" w:date="2020-10-30T22:26:00Z">
        <w:r w:rsidDel="00092756">
          <w:delText>. Adding a penalty term (</w:delText>
        </w:r>
      </w:del>
      <m:oMath>
        <m:sSub>
          <m:sSubPr>
            <m:ctrlPr>
              <w:del w:id="1018" w:author="Hout, Joanna in 't" w:date="2020-10-30T22:26:00Z">
                <w:rPr>
                  <w:rFonts w:ascii="Cambria Math" w:hAnsi="Cambria Math"/>
                </w:rPr>
              </w:del>
            </m:ctrlPr>
          </m:sSubPr>
          <m:e>
            <m:r>
              <w:del w:id="1019" w:author="Hout, Joanna in 't" w:date="2020-10-30T22:26:00Z">
                <w:rPr>
                  <w:rFonts w:ascii="Cambria Math" w:hAnsi="Cambria Math"/>
                </w:rPr>
                <m:t>J</m:t>
              </w:del>
            </m:r>
          </m:e>
          <m:sub>
            <m:r>
              <w:del w:id="1020" w:author="Hout, Joanna in 't" w:date="2020-10-30T22:26:00Z">
                <w:rPr>
                  <w:rFonts w:ascii="Cambria Math" w:hAnsi="Cambria Math"/>
                </w:rPr>
                <m:t>β</m:t>
              </w:del>
            </m:r>
          </m:sub>
        </m:sSub>
      </m:oMath>
      <w:del w:id="1021" w:author="Hout, Joanna in 't" w:date="2020-10-30T22:26:00Z">
        <w:r w:rsidDel="00092756">
          <w:delText>)  results in the following optimisation equations:</w:delText>
        </w:r>
      </w:del>
    </w:p>
    <w:p w14:paraId="3AA896EC" w14:textId="349AC259" w:rsidR="00F63EC1" w:rsidDel="00092756" w:rsidRDefault="00F63EC1" w:rsidP="00F63EC1">
      <w:pPr>
        <w:numPr>
          <w:ilvl w:val="0"/>
          <w:numId w:val="17"/>
        </w:numPr>
        <w:rPr>
          <w:del w:id="1022" w:author="Hout, Joanna in 't" w:date="2020-10-30T22:26:00Z"/>
        </w:rPr>
      </w:pPr>
      <w:del w:id="1023" w:author="Hout, Joanna in 't" w:date="2020-10-30T22:26:00Z">
        <w:r w:rsidDel="00092756">
          <w:delText>Least squares approach</w:delText>
        </w:r>
      </w:del>
    </w:p>
    <w:bookmarkStart w:id="1024" w:name="eq:eqn17"/>
    <w:p w14:paraId="70B2B02D" w14:textId="24578C6A" w:rsidR="00F63EC1" w:rsidDel="00092756" w:rsidRDefault="00AA5FD4" w:rsidP="00F63EC1">
      <w:pPr>
        <w:pStyle w:val="BodyText"/>
        <w:rPr>
          <w:del w:id="1025" w:author="Hout, Joanna in 't" w:date="2020-10-30T22:26:00Z"/>
        </w:rPr>
      </w:pPr>
      <m:oMathPara>
        <m:oMathParaPr>
          <m:jc m:val="center"/>
        </m:oMathParaPr>
        <m:oMath>
          <m:acc>
            <m:accPr>
              <m:ctrlPr>
                <w:del w:id="1026" w:author="Hout, Joanna in 't" w:date="2020-10-30T22:26:00Z">
                  <w:rPr>
                    <w:rFonts w:ascii="Cambria Math" w:hAnsi="Cambria Math"/>
                  </w:rPr>
                </w:del>
              </m:ctrlPr>
            </m:accPr>
            <m:e>
              <m:sSub>
                <m:sSubPr>
                  <m:ctrlPr>
                    <w:del w:id="1027" w:author="Hout, Joanna in 't" w:date="2020-10-30T22:26:00Z">
                      <w:rPr>
                        <w:rFonts w:ascii="Cambria Math" w:hAnsi="Cambria Math"/>
                        <w:i/>
                      </w:rPr>
                    </w:del>
                  </m:ctrlPr>
                </m:sSubPr>
                <m:e>
                  <m:r>
                    <w:del w:id="1028" w:author="Hout, Joanna in 't" w:date="2020-10-30T22:26:00Z">
                      <w:rPr>
                        <w:rFonts w:ascii="Cambria Math" w:hAnsi="Cambria Math"/>
                      </w:rPr>
                      <m:t>β</m:t>
                    </w:del>
                  </m:r>
                </m:e>
                <m:sub>
                  <m:r>
                    <w:del w:id="1029" w:author="Hout, Joanna in 't" w:date="2020-10-30T22:26:00Z">
                      <w:rPr>
                        <w:rFonts w:ascii="Cambria Math" w:hAnsi="Cambria Math"/>
                      </w:rPr>
                      <m:t>i</m:t>
                    </w:del>
                  </m:r>
                </m:sub>
              </m:sSub>
            </m:e>
          </m:acc>
          <m:r>
            <w:del w:id="1030" w:author="Hout, Joanna in 't" w:date="2020-10-30T22:26:00Z">
              <w:rPr>
                <w:rFonts w:ascii="Cambria Math" w:hAnsi="Cambria Math"/>
              </w:rPr>
              <m:t>=argmi</m:t>
            </w:del>
          </m:r>
          <m:sSub>
            <m:sSubPr>
              <m:ctrlPr>
                <w:del w:id="1031" w:author="Hout, Joanna in 't" w:date="2020-10-30T22:26:00Z">
                  <w:rPr>
                    <w:rFonts w:ascii="Cambria Math" w:hAnsi="Cambria Math"/>
                  </w:rPr>
                </w:del>
              </m:ctrlPr>
            </m:sSubPr>
            <m:e>
              <m:r>
                <w:del w:id="1032" w:author="Hout, Joanna in 't" w:date="2020-10-30T22:26:00Z">
                  <w:rPr>
                    <w:rFonts w:ascii="Cambria Math" w:hAnsi="Cambria Math"/>
                  </w:rPr>
                  <m:t>n</m:t>
                </w:del>
              </m:r>
            </m:e>
            <m:sub>
              <m:r>
                <w:del w:id="1033" w:author="Hout, Joanna in 't" w:date="2020-10-30T22:26:00Z">
                  <w:rPr>
                    <w:rFonts w:ascii="Cambria Math" w:hAnsi="Cambria Math"/>
                  </w:rPr>
                  <m:t>β</m:t>
                </w:del>
              </m:r>
            </m:sub>
          </m:sSub>
          <m:d>
            <m:dPr>
              <m:begChr m:val="["/>
              <m:endChr m:val="]"/>
              <m:ctrlPr>
                <w:del w:id="1034" w:author="Hout, Joanna in 't" w:date="2020-10-30T22:26:00Z">
                  <w:rPr>
                    <w:rFonts w:ascii="Cambria Math" w:hAnsi="Cambria Math"/>
                    <w:i/>
                  </w:rPr>
                </w:del>
              </m:ctrlPr>
            </m:dPr>
            <m:e>
              <m:nary>
                <m:naryPr>
                  <m:chr m:val="∑"/>
                  <m:limLoc m:val="undOvr"/>
                  <m:ctrlPr>
                    <w:del w:id="1035" w:author="Hout, Joanna in 't" w:date="2020-10-30T22:26:00Z">
                      <w:rPr>
                        <w:rFonts w:ascii="Cambria Math" w:hAnsi="Cambria Math"/>
                      </w:rPr>
                    </w:del>
                  </m:ctrlPr>
                </m:naryPr>
                <m:sub>
                  <m:r>
                    <w:del w:id="1036" w:author="Hout, Joanna in 't" w:date="2020-10-30T22:26:00Z">
                      <w:rPr>
                        <w:rFonts w:ascii="Cambria Math" w:hAnsi="Cambria Math"/>
                      </w:rPr>
                      <m:t>j=1</m:t>
                    </w:del>
                  </m:r>
                </m:sub>
                <m:sup>
                  <m:r>
                    <w:del w:id="1037" w:author="Hout, Joanna in 't" w:date="2020-10-30T22:26:00Z">
                      <w:rPr>
                        <w:rFonts w:ascii="Cambria Math" w:hAnsi="Cambria Math"/>
                      </w:rPr>
                      <m:t>n</m:t>
                    </w:del>
                  </m:r>
                </m:sup>
                <m:e>
                  <m:r>
                    <w:del w:id="1038" w:author="Hout, Joanna in 't" w:date="2020-10-30T22:26:00Z">
                      <w:rPr>
                        <w:rFonts w:ascii="Cambria Math" w:hAnsi="Cambria Math"/>
                      </w:rPr>
                      <m:t>(</m:t>
                    </w:del>
                  </m:r>
                </m:e>
              </m:nary>
              <m:sSub>
                <m:sSubPr>
                  <m:ctrlPr>
                    <w:del w:id="1039" w:author="Hout, Joanna in 't" w:date="2020-10-30T22:26:00Z">
                      <w:rPr>
                        <w:rFonts w:ascii="Cambria Math" w:hAnsi="Cambria Math"/>
                      </w:rPr>
                    </w:del>
                  </m:ctrlPr>
                </m:sSubPr>
                <m:e>
                  <m:acc>
                    <m:accPr>
                      <m:ctrlPr>
                        <w:del w:id="1040" w:author="Hout, Joanna in 't" w:date="2020-10-30T22:26:00Z">
                          <w:rPr>
                            <w:rFonts w:ascii="Cambria Math" w:hAnsi="Cambria Math"/>
                          </w:rPr>
                        </w:del>
                      </m:ctrlPr>
                    </m:accPr>
                    <m:e>
                      <m:r>
                        <w:del w:id="1041" w:author="Hout, Joanna in 't" w:date="2020-10-30T22:26:00Z">
                          <w:rPr>
                            <w:rFonts w:ascii="Cambria Math" w:hAnsi="Cambria Math"/>
                          </w:rPr>
                          <m:t>Y</m:t>
                        </w:del>
                      </m:r>
                    </m:e>
                  </m:acc>
                </m:e>
                <m:sub>
                  <m:r>
                    <w:del w:id="1042" w:author="Hout, Joanna in 't" w:date="2020-10-30T22:26:00Z">
                      <w:rPr>
                        <w:rFonts w:ascii="Cambria Math" w:hAnsi="Cambria Math"/>
                      </w:rPr>
                      <m:t>j</m:t>
                    </w:del>
                  </m:r>
                </m:sub>
              </m:sSub>
              <m:r>
                <w:del w:id="1043" w:author="Hout, Joanna in 't" w:date="2020-10-30T22:26:00Z">
                  <w:rPr>
                    <w:rFonts w:ascii="Cambria Math" w:hAnsi="Cambria Math"/>
                  </w:rPr>
                  <m:t>-</m:t>
                </w:del>
              </m:r>
              <m:r>
                <w:del w:id="1044" w:author="Hout, Joanna in 't" w:date="2020-10-30T22:26:00Z">
                  <m:rPr>
                    <m:sty m:val="p"/>
                  </m:rPr>
                  <w:rPr>
                    <w:rFonts w:ascii="Cambria Math" w:hAnsi="Cambria Math"/>
                  </w:rPr>
                  <m:t>Y</m:t>
                </w:del>
              </m:r>
              <m:sSup>
                <m:sSupPr>
                  <m:ctrlPr>
                    <w:del w:id="1045" w:author="Hout, Joanna in 't" w:date="2020-10-30T22:26:00Z">
                      <w:rPr>
                        <w:rFonts w:ascii="Cambria Math" w:hAnsi="Cambria Math"/>
                      </w:rPr>
                    </w:del>
                  </m:ctrlPr>
                </m:sSupPr>
                <m:e>
                  <m:r>
                    <w:del w:id="1046" w:author="Hout, Joanna in 't" w:date="2020-10-30T22:26:00Z">
                      <w:rPr>
                        <w:rFonts w:ascii="Cambria Math" w:hAnsi="Cambria Math"/>
                      </w:rPr>
                      <m:t>)</m:t>
                    </w:del>
                  </m:r>
                </m:e>
                <m:sup>
                  <m:r>
                    <w:del w:id="1047" w:author="Hout, Joanna in 't" w:date="2020-10-30T22:26:00Z">
                      <w:rPr>
                        <w:rFonts w:ascii="Cambria Math" w:hAnsi="Cambria Math"/>
                      </w:rPr>
                      <m:t>2</m:t>
                    </w:del>
                  </m:r>
                </m:sup>
              </m:sSup>
              <m:r>
                <w:del w:id="1048" w:author="Hout, Joanna in 't" w:date="2020-10-30T22:26:00Z">
                  <w:rPr>
                    <w:rFonts w:ascii="Cambria Math" w:hAnsi="Cambria Math"/>
                  </w:rPr>
                  <m:t>+λ</m:t>
                </w:del>
              </m:r>
              <m:sSub>
                <m:sSubPr>
                  <m:ctrlPr>
                    <w:del w:id="1049" w:author="Hout, Joanna in 't" w:date="2020-10-30T22:26:00Z">
                      <w:rPr>
                        <w:rFonts w:ascii="Cambria Math" w:hAnsi="Cambria Math"/>
                      </w:rPr>
                    </w:del>
                  </m:ctrlPr>
                </m:sSubPr>
                <m:e>
                  <m:r>
                    <w:del w:id="1050" w:author="Hout, Joanna in 't" w:date="2020-10-30T22:26:00Z">
                      <w:rPr>
                        <w:rFonts w:ascii="Cambria Math" w:hAnsi="Cambria Math"/>
                      </w:rPr>
                      <m:t>J</m:t>
                    </w:del>
                  </m:r>
                </m:e>
                <m:sub>
                  <m:r>
                    <w:del w:id="1051" w:author="Hout, Joanna in 't" w:date="2020-10-30T22:26:00Z">
                      <w:rPr>
                        <w:rFonts w:ascii="Cambria Math" w:hAnsi="Cambria Math"/>
                      </w:rPr>
                      <m:t>β</m:t>
                    </w:del>
                  </m:r>
                </m:sub>
              </m:sSub>
            </m:e>
          </m:d>
          <m:r>
            <w:del w:id="1052" w:author="Hout, Joanna in 't" w:date="2020-10-30T22:26:00Z">
              <w:rPr>
                <w:rFonts w:ascii="Cambria Math" w:hAnsi="Cambria Math"/>
              </w:rPr>
              <m:t>; λ≥0 (9)</m:t>
            </w:del>
          </m:r>
        </m:oMath>
      </m:oMathPara>
      <w:bookmarkEnd w:id="1024"/>
    </w:p>
    <w:p w14:paraId="121DA364" w14:textId="6E3D7A99" w:rsidR="00F63EC1" w:rsidDel="00092756" w:rsidRDefault="007605B7" w:rsidP="00F63EC1">
      <w:pPr>
        <w:numPr>
          <w:ilvl w:val="0"/>
          <w:numId w:val="17"/>
        </w:numPr>
        <w:rPr>
          <w:del w:id="1053" w:author="Hout, Joanna in 't" w:date="2020-10-30T22:26:00Z"/>
        </w:rPr>
      </w:pPr>
      <w:del w:id="1054" w:author="Hout, Joanna in 't" w:date="2020-10-30T22:26:00Z">
        <w:r w:rsidDel="00092756">
          <w:delText xml:space="preserve">Maximum </w:delText>
        </w:r>
        <w:r w:rsidR="00F63EC1" w:rsidDel="00092756">
          <w:delText>Likelihood approach</w:delText>
        </w:r>
      </w:del>
    </w:p>
    <w:bookmarkStart w:id="1055" w:name="eq:eqn18"/>
    <w:p w14:paraId="1611DC51" w14:textId="1A9C0DD9" w:rsidR="00F63EC1" w:rsidDel="00092756" w:rsidRDefault="00AA5FD4" w:rsidP="00F63EC1">
      <w:pPr>
        <w:pStyle w:val="FirstParagraph"/>
        <w:rPr>
          <w:del w:id="1056" w:author="Hout, Joanna in 't" w:date="2020-10-30T22:26:00Z"/>
        </w:rPr>
      </w:pPr>
      <m:oMathPara>
        <m:oMathParaPr>
          <m:jc m:val="center"/>
        </m:oMathParaPr>
        <m:oMath>
          <m:acc>
            <m:accPr>
              <m:ctrlPr>
                <w:del w:id="1057" w:author="Hout, Joanna in 't" w:date="2020-10-30T22:26:00Z">
                  <w:rPr>
                    <w:rFonts w:ascii="Cambria Math" w:hAnsi="Cambria Math"/>
                  </w:rPr>
                </w:del>
              </m:ctrlPr>
            </m:accPr>
            <m:e>
              <m:sSub>
                <m:sSubPr>
                  <m:ctrlPr>
                    <w:del w:id="1058" w:author="Hout, Joanna in 't" w:date="2020-10-30T22:26:00Z">
                      <w:rPr>
                        <w:rFonts w:ascii="Cambria Math" w:hAnsi="Cambria Math"/>
                        <w:i/>
                      </w:rPr>
                    </w:del>
                  </m:ctrlPr>
                </m:sSubPr>
                <m:e>
                  <m:r>
                    <w:del w:id="1059" w:author="Hout, Joanna in 't" w:date="2020-10-30T22:26:00Z">
                      <w:rPr>
                        <w:rFonts w:ascii="Cambria Math" w:hAnsi="Cambria Math"/>
                      </w:rPr>
                      <m:t>β</m:t>
                    </w:del>
                  </m:r>
                </m:e>
                <m:sub>
                  <m:r>
                    <w:del w:id="1060" w:author="Hout, Joanna in 't" w:date="2020-10-30T22:26:00Z">
                      <w:rPr>
                        <w:rFonts w:ascii="Cambria Math" w:hAnsi="Cambria Math"/>
                      </w:rPr>
                      <m:t>i</m:t>
                    </w:del>
                  </m:r>
                </m:sub>
              </m:sSub>
            </m:e>
          </m:acc>
          <m:r>
            <w:del w:id="1061" w:author="Hout, Joanna in 't" w:date="2020-10-30T22:26:00Z">
              <w:rPr>
                <w:rFonts w:ascii="Cambria Math" w:hAnsi="Cambria Math"/>
              </w:rPr>
              <m:t>=</m:t>
            </w:del>
          </m:r>
          <m:sSub>
            <m:sSubPr>
              <m:ctrlPr>
                <w:del w:id="1062" w:author="Hout, Joanna in 't" w:date="2020-10-30T22:26:00Z">
                  <w:rPr>
                    <w:rFonts w:ascii="Cambria Math" w:hAnsi="Cambria Math"/>
                  </w:rPr>
                </w:del>
              </m:ctrlPr>
            </m:sSubPr>
            <m:e>
              <m:r>
                <w:del w:id="1063" w:author="Hout, Joanna in 't" w:date="2020-10-30T22:26:00Z">
                  <w:rPr>
                    <w:rFonts w:ascii="Cambria Math" w:hAnsi="Cambria Math"/>
                  </w:rPr>
                  <m:t>argmax</m:t>
                </w:del>
              </m:r>
            </m:e>
            <m:sub>
              <m:r>
                <w:del w:id="1064" w:author="Hout, Joanna in 't" w:date="2020-10-30T22:26:00Z">
                  <w:rPr>
                    <w:rFonts w:ascii="Cambria Math" w:hAnsi="Cambria Math"/>
                  </w:rPr>
                  <m:t>β</m:t>
                </w:del>
              </m:r>
            </m:sub>
          </m:sSub>
          <m:d>
            <m:dPr>
              <m:begChr m:val="["/>
              <m:endChr m:val="]"/>
              <m:ctrlPr>
                <w:del w:id="1065" w:author="Hout, Joanna in 't" w:date="2020-10-30T22:26:00Z">
                  <w:rPr>
                    <w:rFonts w:ascii="Cambria Math" w:hAnsi="Cambria Math"/>
                    <w:i/>
                  </w:rPr>
                </w:del>
              </m:ctrlPr>
            </m:dPr>
            <m:e>
              <m:r>
                <w:del w:id="1066" w:author="Hout, Joanna in 't" w:date="2020-10-30T22:26:00Z">
                  <w:rPr>
                    <w:rFonts w:ascii="Cambria Math" w:hAnsi="Cambria Math"/>
                  </w:rPr>
                  <m:t>L</m:t>
                </w:del>
              </m:r>
              <m:d>
                <m:dPr>
                  <m:ctrlPr>
                    <w:del w:id="1067" w:author="Hout, Joanna in 't" w:date="2020-10-30T22:26:00Z">
                      <w:rPr>
                        <w:rFonts w:ascii="Cambria Math" w:hAnsi="Cambria Math"/>
                        <w:i/>
                      </w:rPr>
                    </w:del>
                  </m:ctrlPr>
                </m:dPr>
                <m:e>
                  <m:sSub>
                    <m:sSubPr>
                      <m:ctrlPr>
                        <w:del w:id="1068" w:author="Hout, Joanna in 't" w:date="2020-10-30T22:26:00Z">
                          <w:rPr>
                            <w:rFonts w:ascii="Cambria Math" w:hAnsi="Cambria Math"/>
                            <w:i/>
                          </w:rPr>
                        </w:del>
                      </m:ctrlPr>
                    </m:sSubPr>
                    <m:e>
                      <m:r>
                        <w:del w:id="1069" w:author="Hout, Joanna in 't" w:date="2020-10-30T22:26:00Z">
                          <w:rPr>
                            <w:rFonts w:ascii="Cambria Math" w:hAnsi="Cambria Math"/>
                          </w:rPr>
                          <m:t>β</m:t>
                        </w:del>
                      </m:r>
                    </m:e>
                    <m:sub>
                      <m:r>
                        <w:del w:id="1070" w:author="Hout, Joanna in 't" w:date="2020-10-30T22:26:00Z">
                          <w:rPr>
                            <w:rFonts w:ascii="Cambria Math" w:hAnsi="Cambria Math"/>
                          </w:rPr>
                          <m:t>i</m:t>
                        </w:del>
                      </m:r>
                    </m:sub>
                  </m:sSub>
                  <m:r>
                    <w:del w:id="1071" w:author="Hout, Joanna in 't" w:date="2020-10-30T22:26:00Z">
                      <w:rPr>
                        <w:rFonts w:ascii="Cambria Math" w:hAnsi="Cambria Math"/>
                      </w:rPr>
                      <m:t>;X</m:t>
                    </w:del>
                  </m:r>
                </m:e>
              </m:d>
              <m:r>
                <w:del w:id="1072" w:author="Hout, Joanna in 't" w:date="2020-10-30T22:26:00Z">
                  <w:rPr>
                    <w:rFonts w:ascii="Cambria Math" w:hAnsi="Cambria Math"/>
                  </w:rPr>
                  <m:t>+λ</m:t>
                </w:del>
              </m:r>
              <m:sSub>
                <m:sSubPr>
                  <m:ctrlPr>
                    <w:del w:id="1073" w:author="Hout, Joanna in 't" w:date="2020-10-30T22:26:00Z">
                      <w:rPr>
                        <w:rFonts w:ascii="Cambria Math" w:hAnsi="Cambria Math"/>
                      </w:rPr>
                    </w:del>
                  </m:ctrlPr>
                </m:sSubPr>
                <m:e>
                  <m:r>
                    <w:del w:id="1074" w:author="Hout, Joanna in 't" w:date="2020-10-30T22:26:00Z">
                      <w:rPr>
                        <w:rFonts w:ascii="Cambria Math" w:hAnsi="Cambria Math"/>
                      </w:rPr>
                      <m:t>J</m:t>
                    </w:del>
                  </m:r>
                </m:e>
                <m:sub>
                  <m:r>
                    <w:del w:id="1075" w:author="Hout, Joanna in 't" w:date="2020-10-30T22:26:00Z">
                      <w:rPr>
                        <w:rFonts w:ascii="Cambria Math" w:hAnsi="Cambria Math"/>
                      </w:rPr>
                      <m:t>β</m:t>
                    </w:del>
                  </m:r>
                </m:sub>
              </m:sSub>
            </m:e>
          </m:d>
          <m:r>
            <w:del w:id="1076" w:author="Hout, Joanna in 't" w:date="2020-10-30T22:26:00Z">
              <w:rPr>
                <w:rFonts w:ascii="Cambria Math" w:hAnsi="Cambria Math"/>
              </w:rPr>
              <m:t>;  λ≥0  (10)</m:t>
            </w:del>
          </m:r>
        </m:oMath>
      </m:oMathPara>
      <w:bookmarkEnd w:id="1055"/>
    </w:p>
    <w:p w14:paraId="35552DB3" w14:textId="7974F337" w:rsidR="00B91426" w:rsidRPr="00B91426" w:rsidRDefault="00E65EB2" w:rsidP="00F91DD9">
      <w:pPr>
        <w:pStyle w:val="FirstParagraph"/>
        <w:ind w:firstLine="720"/>
      </w:pPr>
      <w:bookmarkStart w:id="1077" w:name="sec421"/>
      <w:r w:rsidRPr="008A2C77">
        <w:t>Penalised splines</w:t>
      </w:r>
      <w:ins w:id="1078" w:author="Michael Belias" w:date="2020-12-01T12:53:00Z">
        <w:r w:rsidR="00FB3651">
          <w:t xml:space="preserve"> may</w:t>
        </w:r>
      </w:ins>
      <w:r>
        <w:t xml:space="preserve"> circumvent the problem of knot selection, but at a cost. By using a penalty in their optimisation function, they introduce bias in their estimate in order to obtain a more stable solution. Further</w:t>
      </w:r>
      <w:ins w:id="1079" w:author="Michael Belias" w:date="2020-12-01T12:53:00Z">
        <w:r w:rsidR="00434921">
          <w:t>more</w:t>
        </w:r>
      </w:ins>
      <w:r>
        <w:t xml:space="preserve">, in both </w:t>
      </w:r>
      <w:r w:rsidRPr="008A2C77">
        <w:t>P-splines</w:t>
      </w:r>
      <w:r w:rsidRPr="00095028">
        <w:t xml:space="preserve"> and </w:t>
      </w:r>
      <w:r w:rsidR="00C4162F">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w:lastRenderedPageBreak/>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3F245A">
        <w:instrText xml:space="preserve"> ADDIN ZOTERO_ITEM CSL_CITATION {"citationID":"J1oSGTU9","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3F245A" w:rsidRPr="003F245A">
        <w:rPr>
          <w:rFonts w:ascii="Garamond" w:hAnsi="Garamond"/>
        </w:rPr>
        <w:t>[39]</w:t>
      </w:r>
      <w:r>
        <w:fldChar w:fldCharType="end"/>
      </w:r>
      <w:r>
        <w:t xml:space="preserve">, “leave one out” generalised cross-validation (GCV) </w:t>
      </w:r>
      <w:r>
        <w:fldChar w:fldCharType="begin"/>
      </w:r>
      <w:r w:rsidR="003F245A">
        <w:instrText xml:space="preserve"> ADDIN ZOTERO_ITEM CSL_CITATION {"citationID":"9LGjheQl","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3F245A" w:rsidRPr="003F245A">
        <w:rPr>
          <w:rFonts w:ascii="Garamond" w:hAnsi="Garamond"/>
        </w:rPr>
        <w:t>[40]</w:t>
      </w:r>
      <w:r>
        <w:fldChar w:fldCharType="end"/>
      </w:r>
      <w:r>
        <w:t xml:space="preserve"> or mixed-effects modelling </w:t>
      </w:r>
      <w:r>
        <w:fldChar w:fldCharType="begin"/>
      </w:r>
      <w:r w:rsidR="002B0D22">
        <w:instrText xml:space="preserve"> ADDIN ZOTERO_ITEM CSL_CITATION {"citationID":"6uZ8YlPr","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2B0D22" w:rsidRPr="002B0D22">
        <w:rPr>
          <w:rFonts w:ascii="Garamond" w:hAnsi="Garamond"/>
        </w:rPr>
        <w:t>[22]</w:t>
      </w:r>
      <w:r>
        <w:fldChar w:fldCharType="end"/>
      </w:r>
      <w:r>
        <w:t xml:space="preserve">. These processes are automated in most of the statistical packages. </w:t>
      </w:r>
      <w:r w:rsidR="007E2514">
        <w:t>Briefly, when using the AIC, a series of models</w:t>
      </w:r>
      <w:r>
        <w:t xml:space="preserve"> fitted</w:t>
      </w:r>
      <w:r w:rsidR="007E2514">
        <w:t xml:space="preserve"> with different </w:t>
      </w:r>
      <m:oMath>
        <m:r>
          <w:rPr>
            <w:rFonts w:ascii="Cambria Math" w:hAnsi="Cambria Math"/>
          </w:rPr>
          <m:t>λ</m:t>
        </m:r>
      </m:oMath>
      <w:r w:rsidR="007E2514">
        <w:t xml:space="preserve"> values </w:t>
      </w:r>
      <w:del w:id="1080" w:author="Michael Belias" w:date="2020-12-01T12:54:00Z">
        <w:r w:rsidR="0057185A" w:rsidDel="00001CAB">
          <w:delText>is</w:delText>
        </w:r>
        <w:r w:rsidR="007E2514" w:rsidDel="00001CAB">
          <w:delText xml:space="preserve"> </w:delText>
        </w:r>
      </w:del>
      <w:ins w:id="1081" w:author="Michael Belias" w:date="2020-12-01T12:54:00Z">
        <w:r w:rsidR="00001CAB">
          <w:t xml:space="preserve">are </w:t>
        </w:r>
      </w:ins>
      <w:r w:rsidR="007E2514">
        <w:t>compared and the one with the lowest AIC is selected. “Leave one out” GCV is an iterative process, the algorithm goes as follows: 1) one observation is omitted</w:t>
      </w:r>
      <w:r w:rsidR="00D42A3C">
        <w:t xml:space="preserve"> </w:t>
      </w:r>
      <w:r w:rsidR="007E2514">
        <w:t xml:space="preserve">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7E2514">
        <w:t xml:space="preserve"> values. The </w:t>
      </w:r>
      <m:oMath>
        <m:r>
          <w:rPr>
            <w:rFonts w:ascii="Cambria Math" w:hAnsi="Cambria Math"/>
          </w:rPr>
          <m:t>λ</m:t>
        </m:r>
      </m:oMath>
      <w:r w:rsidR="007E2514">
        <w:t xml:space="preserve"> that minimizes the GCV</w:t>
      </w:r>
      <w:ins w:id="1082" w:author="Michael Belias" w:date="2020-12-01T12:55:00Z">
        <w:r w:rsidR="00E669CA">
          <w:t>, also</w:t>
        </w:r>
      </w:ins>
      <w:r w:rsidR="007E2514">
        <w:t xml:space="preserve"> </w:t>
      </w:r>
      <w:r w:rsidR="00F91DD9">
        <w:t xml:space="preserve">minimizes the sum of the </w:t>
      </w:r>
      <w:r w:rsidR="003E6A02">
        <w:t xml:space="preserve">squared </w:t>
      </w:r>
      <w:r w:rsidR="00F91DD9">
        <w:t xml:space="preserve">distances, i.e. the GCV score, is selected. </w:t>
      </w:r>
      <w:r w:rsidR="00055DC3">
        <w:t>In</w:t>
      </w:r>
      <w:r w:rsidR="006F1F08">
        <w:t xml:space="preserve"> </w:t>
      </w:r>
      <w:r w:rsidR="00F91DD9">
        <w:t xml:space="preserve">Bayesian/mixed </w:t>
      </w:r>
      <w:r w:rsidR="00033B5A">
        <w:t xml:space="preserve">effects </w:t>
      </w:r>
      <w:r w:rsidR="00F91DD9">
        <w:t>modelling approach</w:t>
      </w:r>
      <w:r w:rsidR="00A43196">
        <w:t xml:space="preserve"> the penalty term </w:t>
      </w:r>
      <w:r w:rsidR="00DD2CA6">
        <w:t>is estimated in a similar way as</w:t>
      </w:r>
      <w:r w:rsidR="00A43196">
        <w:t xml:space="preserve"> </w:t>
      </w:r>
      <w:ins w:id="1083" w:author="Michael Belias" w:date="2020-12-01T12:55:00Z">
        <w:r w:rsidR="00020495">
          <w:t xml:space="preserve">a </w:t>
        </w:r>
      </w:ins>
      <w:r w:rsidR="00A43196">
        <w:t>random effects parameter</w:t>
      </w:r>
      <w:ins w:id="1084" w:author="Michael Belias" w:date="2020-12-01T12:56:00Z">
        <w:r w:rsidR="007D2827">
          <w:t xml:space="preserve"> </w:t>
        </w:r>
      </w:ins>
      <w:r w:rsidR="007D2827">
        <w:fldChar w:fldCharType="begin"/>
      </w:r>
      <w:r w:rsidR="007D2827">
        <w:instrText xml:space="preserve"> ADDIN ZOTERO_ITEM CSL_CITATION {"citationID":"pFZZhQz8","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rsidR="007D2827">
        <w:fldChar w:fldCharType="separate"/>
      </w:r>
      <w:r w:rsidR="007D2827" w:rsidRPr="007D2827">
        <w:rPr>
          <w:rFonts w:ascii="Garamond" w:hAnsi="Garamond"/>
        </w:rPr>
        <w:t>[22]</w:t>
      </w:r>
      <w:r w:rsidR="007D2827">
        <w:fldChar w:fldCharType="end"/>
      </w:r>
      <w:del w:id="1085" w:author="Michael Belias" w:date="2020-12-01T12:55:00Z">
        <w:r w:rsidR="00D94904" w:rsidDel="00020495">
          <w:delText>s</w:delText>
        </w:r>
      </w:del>
      <w:r w:rsidR="00F91DD9" w:rsidRPr="00AE46AC">
        <w:t>.</w:t>
      </w:r>
      <w:ins w:id="1086" w:author="Michael Belias" w:date="2020-12-01T12:59:00Z">
        <w:r w:rsidR="00682019">
          <w:t xml:space="preserve"> More details are shown to the </w:t>
        </w:r>
        <w:r w:rsidR="00C21442">
          <w:t>A</w:t>
        </w:r>
        <w:r w:rsidR="00682019">
          <w:t>ppendix.</w:t>
        </w:r>
      </w:ins>
    </w:p>
    <w:p w14:paraId="3D9D62AC" w14:textId="4267E251" w:rsidR="00931DF2" w:rsidRPr="00FD5F51" w:rsidRDefault="00494D67">
      <w:pPr>
        <w:pStyle w:val="Heading2"/>
        <w:numPr>
          <w:ilvl w:val="0"/>
          <w:numId w:val="0"/>
        </w:numPr>
        <w:ind w:left="568"/>
        <w:rPr>
          <w:rFonts w:asciiTheme="minorHAnsi" w:eastAsiaTheme="minorEastAsia" w:hAnsiTheme="minorHAnsi" w:cstheme="minorBidi"/>
          <w:b/>
          <w:bCs/>
          <w:color w:val="auto"/>
          <w:sz w:val="21"/>
          <w:szCs w:val="21"/>
          <w:rPrChange w:id="1087" w:author="Hout, Joanna in 't" w:date="2020-10-30T21:59:00Z">
            <w:rPr/>
          </w:rPrChange>
        </w:rPr>
        <w:pPrChange w:id="1088" w:author="Hout, Joanna in 't" w:date="2020-10-30T21:59:00Z">
          <w:pPr>
            <w:pStyle w:val="Heading3"/>
          </w:pPr>
        </w:pPrChange>
      </w:pPr>
      <w:r w:rsidRPr="00FD5F51">
        <w:rPr>
          <w:rFonts w:asciiTheme="minorHAnsi" w:eastAsiaTheme="minorEastAsia" w:hAnsiTheme="minorHAnsi" w:cstheme="minorBidi"/>
          <w:b/>
          <w:bCs/>
          <w:color w:val="auto"/>
          <w:sz w:val="21"/>
          <w:szCs w:val="21"/>
          <w:rPrChange w:id="1089" w:author="Hout, Joanna in 't" w:date="2020-10-30T21:59:00Z">
            <w:rPr/>
          </w:rPrChange>
        </w:rPr>
        <w:t>P-splines</w:t>
      </w:r>
      <w:bookmarkEnd w:id="1077"/>
    </w:p>
    <w:p w14:paraId="7D97C0B8" w14:textId="7EFB1843" w:rsidR="00931DF2" w:rsidDel="00092756" w:rsidRDefault="00931DF2" w:rsidP="00931DF2">
      <w:pPr>
        <w:pStyle w:val="FirstParagraph"/>
        <w:ind w:firstLine="720"/>
        <w:rPr>
          <w:del w:id="1090" w:author="Hout, Joanna in 't" w:date="2020-10-30T22:26:00Z"/>
        </w:rPr>
      </w:pPr>
      <w:r>
        <w:t xml:space="preserve">A specific type of penalised splines, P-splines, proposed by Eilers and Marx </w:t>
      </w:r>
      <w:r>
        <w:fldChar w:fldCharType="begin"/>
      </w:r>
      <w:r w:rsidR="00526573">
        <w:instrText xml:space="preserve"> ADDIN ZOTERO_ITEM CSL_CITATION {"citationID":"EMU1sfNt","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526573" w:rsidRPr="00526573">
        <w:rPr>
          <w:rFonts w:ascii="Garamond" w:hAnsi="Garamond"/>
        </w:rPr>
        <w:t>[21]</w:t>
      </w:r>
      <w:r>
        <w:fldChar w:fldCharType="end"/>
      </w:r>
      <w:r>
        <w:t>, is a penalised version of B-splines, using a specific penalty term</w:t>
      </w:r>
      <w:r w:rsidR="00644461">
        <w:t xml:space="preserve"> </w:t>
      </w:r>
      <w:r>
        <w:t>based on the</w:t>
      </w:r>
      <w:r w:rsidR="00644461">
        <w:t xml:space="preserve"> sum of</w:t>
      </w:r>
      <w:r>
        <w:t xml:space="preserve"> </w:t>
      </w:r>
      <w:r w:rsidR="009639AC">
        <w:t xml:space="preserve">p-order </w:t>
      </w:r>
      <w:r>
        <w:t>difference</w:t>
      </w:r>
      <w:r w:rsidR="00A66AA3">
        <w:t>s</w:t>
      </w:r>
      <w:r>
        <w:t xml:space="preserve"> between the coefficients of two consecutive intervals</w:t>
      </w:r>
      <w:r w:rsidR="00362A9B">
        <w:t xml:space="preserv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00362A9B" w:rsidRPr="00181BE8">
        <w:t xml:space="preserve"> </w:t>
      </w:r>
      <w:r w:rsidR="006A3B6B">
        <w:t>The first order differences</w:t>
      </w:r>
      <w:r w:rsidR="00B74573">
        <w:t xml:space="preserve"> are defined as follows:</w:t>
      </w:r>
      <w:r w:rsidR="006A3B6B">
        <w:t xml:space="preserve">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rsidR="00F319B4">
        <w:t>, but</w:t>
      </w:r>
      <w:r w:rsidR="00A76DC1">
        <w:t xml:space="preserve"> </w:t>
      </w:r>
      <w:r>
        <w:t>Eilers and Marx propose the use of second order differences</w:t>
      </w:r>
      <w:r w:rsidR="008D23EB">
        <w:t>, which</w:t>
      </w:r>
      <w:r w:rsidR="0042047A">
        <w:t xml:space="preserve"> are</w:t>
      </w:r>
      <w:r w:rsidR="008D23EB">
        <w:t xml:space="preserve"> the first order differences of the first order differences</w:t>
      </w:r>
    </w:p>
    <w:p w14:paraId="41C9464F" w14:textId="26BABEBF" w:rsidR="00931DF2" w:rsidDel="009550C2" w:rsidRDefault="00931DF2" w:rsidP="00092756">
      <w:pPr>
        <w:pStyle w:val="FirstParagraph"/>
        <w:ind w:firstLine="720"/>
        <w:rPr>
          <w:del w:id="1091" w:author="Michael Belias" w:date="2020-11-26T23:47:00Z"/>
        </w:rPr>
      </w:pPr>
      <w:del w:id="1092" w:author="Hout, Joanna in 't" w:date="2020-10-30T22:26:00Z">
        <w:r w:rsidDel="00092756">
          <w:delText xml:space="preserve"> </w:delText>
        </w:r>
      </w:del>
      <m:oMath>
        <m:sSup>
          <m:sSupPr>
            <m:ctrlPr>
              <w:del w:id="1093" w:author="Hout, Joanna in 't" w:date="2020-10-30T22:26:00Z">
                <w:rPr>
                  <w:rFonts w:ascii="Cambria Math" w:hAnsi="Cambria Math"/>
                </w:rPr>
              </w:del>
            </m:ctrlPr>
          </m:sSupPr>
          <m:e>
            <m:r>
              <w:del w:id="1094" w:author="Hout, Joanna in 't" w:date="2020-10-30T22:26:00Z">
                <w:rPr>
                  <w:rFonts w:ascii="Cambria Math" w:hAnsi="Cambria Math"/>
                </w:rPr>
                <m:t>Δ</m:t>
              </w:del>
            </m:r>
          </m:e>
          <m:sup>
            <m:r>
              <w:del w:id="1095" w:author="Hout, Joanna in 't" w:date="2020-10-30T22:26:00Z">
                <w:rPr>
                  <w:rFonts w:ascii="Cambria Math" w:hAnsi="Cambria Math"/>
                </w:rPr>
                <m:t>2</m:t>
              </w:del>
            </m:r>
          </m:sup>
        </m:sSup>
        <m:r>
          <w:del w:id="1096" w:author="Hout, Joanna in 't" w:date="2020-10-30T22:26:00Z">
            <w:rPr>
              <w:rFonts w:ascii="Cambria Math" w:hAnsi="Cambria Math"/>
            </w:rPr>
            <m:t>(</m:t>
          </w:del>
        </m:r>
        <m:sSub>
          <m:sSubPr>
            <m:ctrlPr>
              <w:del w:id="1097" w:author="Hout, Joanna in 't" w:date="2020-10-30T22:26:00Z">
                <w:rPr>
                  <w:rFonts w:ascii="Cambria Math" w:hAnsi="Cambria Math"/>
                </w:rPr>
              </w:del>
            </m:ctrlPr>
          </m:sSubPr>
          <m:e>
            <m:r>
              <w:del w:id="1098" w:author="Hout, Joanna in 't" w:date="2020-10-30T22:26:00Z">
                <w:rPr>
                  <w:rFonts w:ascii="Cambria Math" w:hAnsi="Cambria Math"/>
                </w:rPr>
                <m:t>β</m:t>
              </w:del>
            </m:r>
          </m:e>
          <m:sub>
            <m:r>
              <w:del w:id="1099" w:author="Hout, Joanna in 't" w:date="2020-10-30T22:26:00Z">
                <w:rPr>
                  <w:rFonts w:ascii="Cambria Math" w:hAnsi="Cambria Math"/>
                </w:rPr>
                <m:t>w</m:t>
              </w:del>
            </m:r>
          </m:sub>
        </m:sSub>
        <m:r>
          <w:del w:id="1100" w:author="Hout, Joanna in 't" w:date="2020-10-30T22:26:00Z">
            <w:rPr>
              <w:rFonts w:ascii="Cambria Math" w:hAnsi="Cambria Math"/>
            </w:rPr>
            <m:t>)=Δ(Δ(</m:t>
          </w:del>
        </m:r>
        <m:sSub>
          <m:sSubPr>
            <m:ctrlPr>
              <w:del w:id="1101" w:author="Hout, Joanna in 't" w:date="2020-10-30T22:26:00Z">
                <w:rPr>
                  <w:rFonts w:ascii="Cambria Math" w:hAnsi="Cambria Math"/>
                </w:rPr>
              </w:del>
            </m:ctrlPr>
          </m:sSubPr>
          <m:e>
            <m:r>
              <w:del w:id="1102" w:author="Hout, Joanna in 't" w:date="2020-10-30T22:26:00Z">
                <w:rPr>
                  <w:rFonts w:ascii="Cambria Math" w:hAnsi="Cambria Math"/>
                </w:rPr>
                <m:t>β</m:t>
              </w:del>
            </m:r>
          </m:e>
          <m:sub>
            <m:r>
              <w:del w:id="1103" w:author="Hout, Joanna in 't" w:date="2020-10-30T22:26:00Z">
                <w:rPr>
                  <w:rFonts w:ascii="Cambria Math" w:hAnsi="Cambria Math"/>
                </w:rPr>
                <m:t>w</m:t>
              </w:del>
            </m:r>
          </m:sub>
        </m:sSub>
        <m:r>
          <w:del w:id="1104" w:author="Hout, Joanna in 't" w:date="2020-10-30T22:26:00Z">
            <w:rPr>
              <w:rFonts w:ascii="Cambria Math" w:hAnsi="Cambria Math"/>
            </w:rPr>
            <m:t>))=Δ(</m:t>
          </w:del>
        </m:r>
        <m:sSub>
          <m:sSubPr>
            <m:ctrlPr>
              <w:del w:id="1105" w:author="Hout, Joanna in 't" w:date="2020-10-30T22:26:00Z">
                <w:rPr>
                  <w:rFonts w:ascii="Cambria Math" w:hAnsi="Cambria Math"/>
                </w:rPr>
              </w:del>
            </m:ctrlPr>
          </m:sSubPr>
          <m:e>
            <m:r>
              <w:del w:id="1106" w:author="Hout, Joanna in 't" w:date="2020-10-30T22:26:00Z">
                <w:rPr>
                  <w:rFonts w:ascii="Cambria Math" w:hAnsi="Cambria Math"/>
                </w:rPr>
                <m:t>β</m:t>
              </w:del>
            </m:r>
          </m:e>
          <m:sub>
            <m:r>
              <w:del w:id="1107" w:author="Hout, Joanna in 't" w:date="2020-10-30T22:26:00Z">
                <w:rPr>
                  <w:rFonts w:ascii="Cambria Math" w:hAnsi="Cambria Math"/>
                </w:rPr>
                <m:t>w</m:t>
              </w:del>
            </m:r>
          </m:sub>
        </m:sSub>
        <m:r>
          <w:del w:id="1108" w:author="Hout, Joanna in 't" w:date="2020-10-30T22:26:00Z">
            <w:rPr>
              <w:rFonts w:ascii="Cambria Math" w:hAnsi="Cambria Math"/>
            </w:rPr>
            <m:t>)-Δ(</m:t>
          </w:del>
        </m:r>
        <m:sSub>
          <m:sSubPr>
            <m:ctrlPr>
              <w:del w:id="1109" w:author="Hout, Joanna in 't" w:date="2020-10-30T22:26:00Z">
                <w:rPr>
                  <w:rFonts w:ascii="Cambria Math" w:hAnsi="Cambria Math"/>
                </w:rPr>
              </w:del>
            </m:ctrlPr>
          </m:sSubPr>
          <m:e>
            <m:r>
              <w:del w:id="1110" w:author="Hout, Joanna in 't" w:date="2020-10-30T22:26:00Z">
                <w:rPr>
                  <w:rFonts w:ascii="Cambria Math" w:hAnsi="Cambria Math"/>
                </w:rPr>
                <m:t>β</m:t>
              </w:del>
            </m:r>
          </m:e>
          <m:sub>
            <m:r>
              <w:del w:id="1111" w:author="Hout, Joanna in 't" w:date="2020-10-30T22:26:00Z">
                <w:rPr>
                  <w:rFonts w:ascii="Cambria Math" w:hAnsi="Cambria Math"/>
                </w:rPr>
                <m:t>w-1</m:t>
              </w:del>
            </m:r>
          </m:sub>
        </m:sSub>
        <m:r>
          <w:del w:id="1112" w:author="Hout, Joanna in 't" w:date="2020-10-30T22:26:00Z">
            <w:rPr>
              <w:rFonts w:ascii="Cambria Math" w:hAnsi="Cambria Math"/>
            </w:rPr>
            <m:t>)=[</m:t>
          </w:del>
        </m:r>
        <m:sSub>
          <m:sSubPr>
            <m:ctrlPr>
              <w:del w:id="1113" w:author="Hout, Joanna in 't" w:date="2020-10-30T22:26:00Z">
                <w:rPr>
                  <w:rFonts w:ascii="Cambria Math" w:hAnsi="Cambria Math"/>
                </w:rPr>
              </w:del>
            </m:ctrlPr>
          </m:sSubPr>
          <m:e>
            <m:r>
              <w:del w:id="1114" w:author="Hout, Joanna in 't" w:date="2020-10-30T22:26:00Z">
                <w:rPr>
                  <w:rFonts w:ascii="Cambria Math" w:hAnsi="Cambria Math"/>
                </w:rPr>
                <m:t>β</m:t>
              </w:del>
            </m:r>
          </m:e>
          <m:sub>
            <m:r>
              <w:del w:id="1115" w:author="Hout, Joanna in 't" w:date="2020-10-30T22:26:00Z">
                <w:rPr>
                  <w:rFonts w:ascii="Cambria Math" w:hAnsi="Cambria Math"/>
                </w:rPr>
                <m:t>w</m:t>
              </w:del>
            </m:r>
          </m:sub>
        </m:sSub>
        <m:r>
          <w:del w:id="1116" w:author="Hout, Joanna in 't" w:date="2020-10-30T22:26:00Z">
            <w:rPr>
              <w:rFonts w:ascii="Cambria Math" w:hAnsi="Cambria Math"/>
            </w:rPr>
            <m:t>-</m:t>
          </w:del>
        </m:r>
        <m:sSub>
          <m:sSubPr>
            <m:ctrlPr>
              <w:del w:id="1117" w:author="Hout, Joanna in 't" w:date="2020-10-30T22:26:00Z">
                <w:rPr>
                  <w:rFonts w:ascii="Cambria Math" w:hAnsi="Cambria Math"/>
                </w:rPr>
              </w:del>
            </m:ctrlPr>
          </m:sSubPr>
          <m:e>
            <m:r>
              <w:del w:id="1118" w:author="Hout, Joanna in 't" w:date="2020-10-30T22:26:00Z">
                <w:rPr>
                  <w:rFonts w:ascii="Cambria Math" w:hAnsi="Cambria Math"/>
                </w:rPr>
                <m:t>β</m:t>
              </w:del>
            </m:r>
          </m:e>
          <m:sub>
            <m:r>
              <w:del w:id="1119" w:author="Hout, Joanna in 't" w:date="2020-10-30T22:26:00Z">
                <w:rPr>
                  <w:rFonts w:ascii="Cambria Math" w:hAnsi="Cambria Math"/>
                </w:rPr>
                <m:t>w-1</m:t>
              </w:del>
            </m:r>
          </m:sub>
        </m:sSub>
        <m:r>
          <w:del w:id="1120" w:author="Hout, Joanna in 't" w:date="2020-10-30T22:26:00Z">
            <w:rPr>
              <w:rFonts w:ascii="Cambria Math" w:hAnsi="Cambria Math"/>
            </w:rPr>
            <m:t>]-[</m:t>
          </w:del>
        </m:r>
        <m:sSub>
          <m:sSubPr>
            <m:ctrlPr>
              <w:del w:id="1121" w:author="Hout, Joanna in 't" w:date="2020-10-30T22:26:00Z">
                <w:rPr>
                  <w:rFonts w:ascii="Cambria Math" w:hAnsi="Cambria Math"/>
                </w:rPr>
              </w:del>
            </m:ctrlPr>
          </m:sSubPr>
          <m:e>
            <m:r>
              <w:del w:id="1122" w:author="Hout, Joanna in 't" w:date="2020-10-30T22:26:00Z">
                <w:rPr>
                  <w:rFonts w:ascii="Cambria Math" w:hAnsi="Cambria Math"/>
                </w:rPr>
                <m:t>β</m:t>
              </w:del>
            </m:r>
          </m:e>
          <m:sub>
            <m:r>
              <w:del w:id="1123" w:author="Hout, Joanna in 't" w:date="2020-10-30T22:26:00Z">
                <w:rPr>
                  <w:rFonts w:ascii="Cambria Math" w:hAnsi="Cambria Math"/>
                </w:rPr>
                <m:t>w-1</m:t>
              </w:del>
            </m:r>
          </m:sub>
        </m:sSub>
        <m:r>
          <w:del w:id="1124" w:author="Hout, Joanna in 't" w:date="2020-10-30T22:26:00Z">
            <w:rPr>
              <w:rFonts w:ascii="Cambria Math" w:hAnsi="Cambria Math"/>
            </w:rPr>
            <m:t>-</m:t>
          </w:del>
        </m:r>
        <m:sSub>
          <m:sSubPr>
            <m:ctrlPr>
              <w:del w:id="1125" w:author="Hout, Joanna in 't" w:date="2020-10-30T22:26:00Z">
                <w:rPr>
                  <w:rFonts w:ascii="Cambria Math" w:hAnsi="Cambria Math"/>
                </w:rPr>
              </w:del>
            </m:ctrlPr>
          </m:sSubPr>
          <m:e>
            <m:r>
              <w:del w:id="1126" w:author="Hout, Joanna in 't" w:date="2020-10-30T22:26:00Z">
                <w:rPr>
                  <w:rFonts w:ascii="Cambria Math" w:hAnsi="Cambria Math"/>
                </w:rPr>
                <m:t>β</m:t>
              </w:del>
            </m:r>
          </m:e>
          <m:sub>
            <m:r>
              <w:del w:id="1127" w:author="Hout, Joanna in 't" w:date="2020-10-30T22:26:00Z">
                <w:rPr>
                  <w:rFonts w:ascii="Cambria Math" w:hAnsi="Cambria Math"/>
                </w:rPr>
                <m:t>w-2</m:t>
              </w:del>
            </m:r>
          </m:sub>
        </m:sSub>
        <m:r>
          <w:del w:id="1128" w:author="Hout, Joanna in 't" w:date="2020-10-30T22:26:00Z">
            <w:rPr>
              <w:rFonts w:ascii="Cambria Math" w:hAnsi="Cambria Math"/>
            </w:rPr>
            <m:t>]</m:t>
          </w:del>
        </m:r>
      </m:oMath>
      <w:del w:id="1129" w:author="Hout, Joanna in 't" w:date="2020-10-30T22:26:00Z">
        <w:r w:rsidDel="00092756">
          <w:delText xml:space="preserve">. </w:delText>
        </w:r>
      </w:del>
      <w:ins w:id="1130" w:author="Hout, Joanna in 't" w:date="2020-10-30T22:26:00Z">
        <w:r w:rsidR="00092756">
          <w:t>.</w:t>
        </w:r>
      </w:ins>
      <w:ins w:id="1131" w:author="Michael Belias" w:date="2020-11-26T23:47:00Z">
        <w:r w:rsidR="009550C2">
          <w:t xml:space="preserve"> </w:t>
        </w:r>
      </w:ins>
    </w:p>
    <w:p w14:paraId="52BF4278" w14:textId="55652E45" w:rsidR="00B46E3A" w:rsidRDefault="00812893">
      <w:pPr>
        <w:pStyle w:val="FirstParagraph"/>
        <w:ind w:firstLine="720"/>
        <w:pPrChange w:id="1132" w:author="Michael Belias" w:date="2020-11-26T23:47:00Z">
          <w:pPr>
            <w:pStyle w:val="FirstParagraph"/>
          </w:pPr>
        </w:pPrChange>
      </w:pPr>
      <w:r>
        <w:t xml:space="preserve">Note that the </w:t>
      </w:r>
      <w:r w:rsidR="00931DF2">
        <w:t>degree of the underlying B-splines may be different from the order of the differences</w:t>
      </w:r>
      <w:r w:rsidR="00360223">
        <w:t>.</w:t>
      </w:r>
      <w:r w:rsidR="00931DF2">
        <w:t xml:space="preserve"> A common combination is that of a third-degree B-spline with a second order difference. Using a penalty based on a zero-degree order difference</w:t>
      </w:r>
      <w:del w:id="1133" w:author="Michael Belias" w:date="2020-12-01T13:06:00Z">
        <w:r w:rsidR="00B011CD" w:rsidDel="009C261E">
          <w:delText xml:space="preserve"> </w:delText>
        </w:r>
        <w:r w:rsidR="00931DF2" w:rsidDel="009C261E">
          <w:delText xml:space="preserve"> </w:delText>
        </w:r>
      </w:del>
      <m:oMath>
        <m:sSub>
          <m:sSubPr>
            <m:ctrlPr>
              <w:del w:id="1134" w:author="Michael Belias" w:date="2020-12-01T13:06:00Z">
                <w:rPr>
                  <w:rFonts w:ascii="Cambria Math" w:hAnsi="Cambria Math"/>
                </w:rPr>
              </w:del>
            </m:ctrlPr>
          </m:sSubPr>
          <m:e>
            <m:r>
              <w:del w:id="1135" w:author="Michael Belias" w:date="2020-12-01T13:06:00Z">
                <w:rPr>
                  <w:rFonts w:ascii="Cambria Math" w:hAnsi="Cambria Math"/>
                </w:rPr>
                <m:t>J</m:t>
              </w:del>
            </m:r>
          </m:e>
          <m:sub>
            <m:r>
              <w:del w:id="1136" w:author="Michael Belias" w:date="2020-12-01T13:06:00Z">
                <w:rPr>
                  <w:rFonts w:ascii="Cambria Math" w:hAnsi="Cambria Math"/>
                </w:rPr>
                <m:t>β</m:t>
              </w:del>
            </m:r>
          </m:sub>
        </m:sSub>
        <m:r>
          <w:del w:id="1137" w:author="Michael Belias" w:date="2020-12-01T13:06:00Z">
            <w:rPr>
              <w:rFonts w:ascii="Cambria Math" w:hAnsi="Cambria Math"/>
            </w:rPr>
            <m:t>=</m:t>
          </w:del>
        </m:r>
        <m:nary>
          <m:naryPr>
            <m:chr m:val="∑"/>
            <m:limLoc m:val="undOvr"/>
            <m:ctrlPr>
              <w:del w:id="1138" w:author="Michael Belias" w:date="2020-12-01T13:06:00Z">
                <w:rPr>
                  <w:rFonts w:ascii="Cambria Math" w:hAnsi="Cambria Math"/>
                </w:rPr>
              </w:del>
            </m:ctrlPr>
          </m:naryPr>
          <m:sub>
            <m:r>
              <w:del w:id="1139" w:author="Michael Belias" w:date="2020-12-01T13:06:00Z">
                <w:rPr>
                  <w:rFonts w:ascii="Cambria Math" w:hAnsi="Cambria Math"/>
                </w:rPr>
                <m:t>w=3</m:t>
              </w:del>
            </m:r>
          </m:sub>
          <m:sup>
            <m:r>
              <w:del w:id="1140" w:author="Michael Belias" w:date="2020-12-01T13:06:00Z">
                <w:rPr>
                  <w:rFonts w:ascii="Cambria Math" w:hAnsi="Cambria Math"/>
                </w:rPr>
                <m:t>K+4</m:t>
              </w:del>
            </m:r>
          </m:sup>
          <m:e>
            <m:r>
              <w:del w:id="1141" w:author="Michael Belias" w:date="2020-12-01T13:06:00Z">
                <w:rPr>
                  <w:rFonts w:ascii="Cambria Math" w:hAnsi="Cambria Math"/>
                </w:rPr>
                <m:t>(</m:t>
              </w:del>
            </m:r>
          </m:e>
        </m:nary>
        <m:sSub>
          <m:sSubPr>
            <m:ctrlPr>
              <w:del w:id="1142" w:author="Michael Belias" w:date="2020-12-01T13:06:00Z">
                <w:rPr>
                  <w:rFonts w:ascii="Cambria Math" w:hAnsi="Cambria Math"/>
                </w:rPr>
              </w:del>
            </m:ctrlPr>
          </m:sSubPr>
          <m:e>
            <m:r>
              <w:del w:id="1143" w:author="Michael Belias" w:date="2020-12-01T13:06:00Z">
                <w:rPr>
                  <w:rFonts w:ascii="Cambria Math" w:hAnsi="Cambria Math"/>
                </w:rPr>
                <m:t>β</m:t>
              </w:del>
            </m:r>
          </m:e>
          <m:sub>
            <m:r>
              <w:del w:id="1144" w:author="Michael Belias" w:date="2020-12-01T13:06:00Z">
                <w:rPr>
                  <w:rFonts w:ascii="Cambria Math" w:hAnsi="Cambria Math"/>
                </w:rPr>
                <m:t>w</m:t>
              </w:del>
            </m:r>
          </m:sub>
        </m:sSub>
        <m:sSup>
          <m:sSupPr>
            <m:ctrlPr>
              <w:del w:id="1145" w:author="Michael Belias" w:date="2020-12-01T13:06:00Z">
                <w:rPr>
                  <w:rFonts w:ascii="Cambria Math" w:hAnsi="Cambria Math"/>
                </w:rPr>
              </w:del>
            </m:ctrlPr>
          </m:sSupPr>
          <m:e>
            <m:r>
              <w:del w:id="1146" w:author="Michael Belias" w:date="2020-12-01T13:06:00Z">
                <w:rPr>
                  <w:rFonts w:ascii="Cambria Math" w:hAnsi="Cambria Math"/>
                </w:rPr>
                <m:t>)</m:t>
              </w:del>
            </m:r>
          </m:e>
          <m:sup>
            <m:r>
              <w:del w:id="1147" w:author="Michael Belias" w:date="2020-12-01T13:06:00Z">
                <w:rPr>
                  <w:rFonts w:ascii="Cambria Math" w:hAnsi="Cambria Math"/>
                </w:rPr>
                <m:t>2</m:t>
              </w:del>
            </m:r>
          </m:sup>
        </m:sSup>
      </m:oMath>
      <w:r w:rsidR="00931DF2">
        <w:t xml:space="preserve"> </w:t>
      </w:r>
      <w:r w:rsidR="002B2F98">
        <w:t xml:space="preserve">results in the ridge penalty </w:t>
      </w:r>
      <w:r w:rsidR="00B2191B">
        <w:fldChar w:fldCharType="begin"/>
      </w:r>
      <w:r w:rsidR="003F245A">
        <w:instrText xml:space="preserve"> ADDIN ZOTERO_ITEM CSL_CITATION {"citationID":"Yu9dXMCF","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rsidR="00B2191B">
        <w:fldChar w:fldCharType="separate"/>
      </w:r>
      <w:r w:rsidR="003F245A" w:rsidRPr="003F245A">
        <w:rPr>
          <w:rFonts w:ascii="Garamond" w:hAnsi="Garamond"/>
        </w:rPr>
        <w:t>[41]</w:t>
      </w:r>
      <w:r w:rsidR="00B2191B">
        <w:fldChar w:fldCharType="end"/>
      </w:r>
      <w:r w:rsidR="00931DF2">
        <w:t>.</w:t>
      </w:r>
      <w:r w:rsidR="00FD5A42">
        <w:t xml:space="preserve"> </w:t>
      </w:r>
      <w:del w:id="1148" w:author="Michael Belias" w:date="2020-12-01T12:59:00Z">
        <w:r w:rsidR="00234787" w:rsidDel="006C6D11">
          <w:delText xml:space="preserve">Note that in some occasions penalised splines and penalised B-splines are misinterpreted as P-splines, but not all penalised B-splines or penalised splines are P-splines. For instance, ordinary B-splines may be fitted using a </w:delText>
        </w:r>
        <w:r w:rsidR="00C4162F" w:rsidDel="006C6D11">
          <w:delText>Smoothing</w:delText>
        </w:r>
        <w:r w:rsidR="00234787" w:rsidDel="006C6D11">
          <w:delText xml:space="preserve"> splines approach, but this does not make them P-splines</w:delText>
        </w:r>
        <w:r w:rsidR="00B67605" w:rsidDel="006C6D11">
          <w:delText>, unless they are penalised using the approach</w:delText>
        </w:r>
        <w:r w:rsidR="007605B7" w:rsidDel="006C6D11">
          <w:delText xml:space="preserve"> suggested by Eilers and Marx</w:delText>
        </w:r>
        <w:r w:rsidR="00931DF2" w:rsidDel="006C6D11">
          <w:delText>.</w:delText>
        </w:r>
        <w:r w:rsidR="00275A6D" w:rsidDel="006C6D11">
          <w:delText xml:space="preserve"> </w:delText>
        </w:r>
      </w:del>
      <w:bookmarkStart w:id="1149" w:name="sec422"/>
    </w:p>
    <w:p w14:paraId="0CC3B01D" w14:textId="2CBFAE08" w:rsidR="00624318" w:rsidDel="004F3DF7" w:rsidRDefault="00B46E3A" w:rsidP="005D3FBB">
      <w:pPr>
        <w:pStyle w:val="FirstParagraph"/>
        <w:ind w:firstLine="720"/>
        <w:rPr>
          <w:del w:id="1150" w:author="Michael Belias" w:date="2020-11-26T23:48:00Z"/>
        </w:rPr>
      </w:pPr>
      <w:r>
        <w:t xml:space="preserve">P-splines </w:t>
      </w:r>
      <w:r w:rsidR="007605B7">
        <w:t xml:space="preserve">are based on </w:t>
      </w:r>
      <w:r>
        <w:t xml:space="preserve">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3347A8">
        <w:instrText xml:space="preserve"> ADDIN ZOTERO_ITEM CSL_CITATION {"citationID":"YgsOOGtu","properties":{"formattedCitation":"[22,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3347A8" w:rsidRPr="003347A8">
        <w:rPr>
          <w:rFonts w:ascii="Garamond" w:hAnsi="Garamond"/>
        </w:rPr>
        <w:t>[22, 35]</w:t>
      </w:r>
      <w:r>
        <w:fldChar w:fldCharType="end"/>
      </w:r>
      <w:r>
        <w:t xml:space="preserve">. As P-splines with non-equidistant knots are rarely used in practice we don’t consider them in this article. In our single study example, we </w:t>
      </w:r>
      <w:r w:rsidR="00190E90">
        <w:t xml:space="preserve">used </w:t>
      </w:r>
      <w:r>
        <w:t>P-spline</w:t>
      </w:r>
      <w:r w:rsidR="00B961CB">
        <w:t xml:space="preserve"> transformations of X for</w:t>
      </w:r>
      <w:r w:rsidR="006D6776">
        <w:t xml:space="preserve"> both</w:t>
      </w:r>
      <w:r w:rsidR="00B961CB">
        <w:t xml:space="preserve"> main effect and interaction term</w:t>
      </w:r>
      <w:r w:rsidR="003320B8">
        <w:t>s</w:t>
      </w:r>
      <w:r w:rsidR="007B2AB0">
        <w:t>. We used</w:t>
      </w:r>
      <w:r w:rsidR="003320B8">
        <w:t xml:space="preserve"> </w:t>
      </w:r>
      <w:r w:rsidR="00E80C76">
        <w:t xml:space="preserve">17 </w:t>
      </w:r>
      <w:r>
        <w:t>equidistant knots</w:t>
      </w:r>
      <w:r w:rsidR="00710D05">
        <w:t>; 15 inner knots plus the boundaries</w:t>
      </w:r>
      <w:r>
        <w:t xml:space="preserve">, while the </w:t>
      </w:r>
      <m:oMath>
        <m:r>
          <w:rPr>
            <w:rFonts w:ascii="Cambria Math" w:hAnsi="Cambria Math"/>
          </w:rPr>
          <m:t>λ</m:t>
        </m:r>
      </m:oMath>
      <w:r>
        <w:t xml:space="preserve"> parameter </w:t>
      </w:r>
      <w:r w:rsidR="00F034C4">
        <w:t xml:space="preserve">was </w:t>
      </w:r>
      <w:r>
        <w:t xml:space="preserve">selected through a ‘leave one out’ GCV process as described above. In Figure 6(c), we present the resulting mortality risks per treatment arm conditional on BMI, along with the 95% confidence intervals.  Subsequently, the effect of the treatment conditional on BMI, </w:t>
      </w:r>
      <w:r w:rsidR="007605B7">
        <w:t xml:space="preserve">calculated as the difference between the two curves in Figure 6(c), is presented in </w:t>
      </w:r>
      <w:r>
        <w:t xml:space="preserve">Figure 7(c). </w:t>
      </w:r>
      <w:bookmarkEnd w:id="1149"/>
    </w:p>
    <w:p w14:paraId="4A48030E" w14:textId="77777777" w:rsidR="00624318" w:rsidRPr="00BF2E00" w:rsidRDefault="00624318">
      <w:pPr>
        <w:ind w:firstLine="720"/>
        <w:pPrChange w:id="1151" w:author="Michael Belias" w:date="2020-11-26T23:48:00Z">
          <w:pPr/>
        </w:pPrChange>
      </w:pPr>
    </w:p>
    <w:p w14:paraId="47AA049B" w14:textId="77777777" w:rsidR="00624318" w:rsidRPr="00FD5F51" w:rsidRDefault="00624318">
      <w:pPr>
        <w:pStyle w:val="Heading2"/>
        <w:numPr>
          <w:ilvl w:val="0"/>
          <w:numId w:val="0"/>
        </w:numPr>
        <w:ind w:left="568"/>
        <w:rPr>
          <w:rFonts w:asciiTheme="minorHAnsi" w:eastAsiaTheme="minorEastAsia" w:hAnsiTheme="minorHAnsi" w:cstheme="minorBidi"/>
          <w:b/>
          <w:bCs/>
          <w:color w:val="auto"/>
          <w:sz w:val="21"/>
          <w:szCs w:val="21"/>
          <w:rPrChange w:id="1152" w:author="Hout, Joanna in 't" w:date="2020-10-30T22:01:00Z">
            <w:rPr/>
          </w:rPrChange>
        </w:rPr>
        <w:pPrChange w:id="1153" w:author="Hout, Joanna in 't" w:date="2020-10-30T22:01:00Z">
          <w:pPr>
            <w:pStyle w:val="Heading3"/>
          </w:pPr>
        </w:pPrChange>
      </w:pPr>
      <w:r w:rsidRPr="00FD5F51">
        <w:rPr>
          <w:rFonts w:asciiTheme="minorHAnsi" w:eastAsiaTheme="minorEastAsia" w:hAnsiTheme="minorHAnsi" w:cstheme="minorBidi"/>
          <w:b/>
          <w:bCs/>
          <w:color w:val="auto"/>
          <w:sz w:val="21"/>
          <w:szCs w:val="21"/>
          <w:rPrChange w:id="1154" w:author="Hout, Joanna in 't" w:date="2020-10-30T22:01:00Z">
            <w:rPr/>
          </w:rPrChange>
        </w:rPr>
        <w:t>Smoothing splines</w:t>
      </w:r>
    </w:p>
    <w:p w14:paraId="40DDECC0" w14:textId="00866B07" w:rsidR="008F7C3A" w:rsidRDefault="00624318" w:rsidP="008F7C3A">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m:t>f(X)</m:t>
        </m:r>
      </m:oMath>
      <w:r w:rsidR="008A2B7C">
        <w:t xml:space="preserve">, </w:t>
      </w:r>
      <w:r w:rsidR="009513CD">
        <w:t xml:space="preserve">where </w:t>
      </w:r>
      <m:oMath>
        <m:r>
          <w:rPr>
            <w:rFonts w:ascii="Cambria Math" w:hAnsi="Cambria Math"/>
          </w:rPr>
          <m:t>f(X)</m:t>
        </m:r>
      </m:oMath>
      <w:r w:rsidR="00AC65AB">
        <w:t xml:space="preserve"> </w:t>
      </w:r>
      <w:r w:rsidR="009513CD">
        <w:t xml:space="preserve"> is a </w:t>
      </w:r>
      <w:r w:rsidR="00504428">
        <w:t xml:space="preserve">cubic </w:t>
      </w:r>
      <w:r w:rsidR="00393D2D">
        <w:t>spline,</w:t>
      </w:r>
      <w:r w:rsidR="00FF2042">
        <w:t xml:space="preserve"> </w:t>
      </w:r>
      <w:r w:rsidR="000F75CD">
        <w:t xml:space="preserve">multiplied by a tuning parameter, has </w:t>
      </w:r>
      <w:r w:rsidR="007F2900">
        <w:t>good</w:t>
      </w:r>
      <w:r w:rsidR="000F75CD">
        <w:t xml:space="preserve"> smoothing properties. This results in the following penalty term for </w:t>
      </w:r>
      <w:r w:rsidR="00C4162F">
        <w:t>Smoothing</w:t>
      </w:r>
      <w:r w:rsidR="000F75CD">
        <w:t xml:space="preserve">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rsidR="000F75CD">
        <w:t>.</w:t>
      </w:r>
      <w:r w:rsidR="00961DF9">
        <w:t xml:space="preserve"> </w:t>
      </w:r>
    </w:p>
    <w:p w14:paraId="381283F4" w14:textId="46C6C309" w:rsidR="00C50D9B" w:rsidRDefault="001E511B" w:rsidP="000F75CD">
      <w:pPr>
        <w:pStyle w:val="FirstParagraph"/>
        <w:ind w:firstLine="720"/>
      </w:pPr>
      <w:r>
        <w:t xml:space="preserve">In our single study </w:t>
      </w:r>
      <w:r w:rsidR="000E2E1F">
        <w:t>example,</w:t>
      </w:r>
      <w:r>
        <w:t xml:space="preserve"> </w:t>
      </w:r>
      <w:r w:rsidR="000D1E2C">
        <w:t xml:space="preserve">we use </w:t>
      </w:r>
      <w:r w:rsidR="00E74564">
        <w:t>Smoothing spline</w:t>
      </w:r>
      <w:r w:rsidR="000D1E2C">
        <w:t xml:space="preserve"> transformations of X for both </w:t>
      </w:r>
      <w:r w:rsidR="00EF003F">
        <w:t xml:space="preserve">the </w:t>
      </w:r>
      <w:r w:rsidR="000D1E2C">
        <w:t xml:space="preserve">main effect and </w:t>
      </w:r>
      <w:r w:rsidR="00EF003F">
        <w:t xml:space="preserve">the </w:t>
      </w:r>
      <w:r w:rsidR="000D1E2C">
        <w:t>interaction term</w:t>
      </w:r>
      <w:r w:rsidR="00773011">
        <w:t xml:space="preserve">, </w:t>
      </w:r>
      <w:r>
        <w:t xml:space="preserve">while the </w:t>
      </w:r>
      <m:oMath>
        <m:r>
          <w:rPr>
            <w:rFonts w:ascii="Cambria Math" w:hAnsi="Cambria Math"/>
          </w:rPr>
          <m:t>λ</m:t>
        </m:r>
      </m:oMath>
      <w:r>
        <w:t xml:space="preserve"> parameter is selected through </w:t>
      </w:r>
      <w:r w:rsidR="00AC65AB">
        <w:t xml:space="preserve">a </w:t>
      </w:r>
      <w:r>
        <w:t xml:space="preserve">‘leave one out’ GCV process </w:t>
      </w:r>
      <w:r w:rsidR="00AC65AB">
        <w:t xml:space="preserve">as </w:t>
      </w:r>
      <w:r>
        <w:t xml:space="preserve">described above. </w:t>
      </w:r>
      <w:r>
        <w:lastRenderedPageBreak/>
        <w:t>In Figure 6(</w:t>
      </w:r>
      <w:r w:rsidR="00326268">
        <w:t>d</w:t>
      </w:r>
      <w:r>
        <w:t>), we present the resulting mortality risk</w:t>
      </w:r>
      <w:r w:rsidR="00AC65AB">
        <w:t>s</w:t>
      </w:r>
      <w:r>
        <w:t xml:space="preserve"> per treatment arm conditional </w:t>
      </w:r>
      <w:r w:rsidR="00AC65AB">
        <w:t>on</w:t>
      </w:r>
      <w:r>
        <w:t xml:space="preserve"> BMI, along with the 95% confidence intervals</w:t>
      </w:r>
      <w:r w:rsidR="00181BE8">
        <w:t xml:space="preserve">. </w:t>
      </w:r>
      <w:r w:rsidR="00AC65AB">
        <w:t>T</w:t>
      </w:r>
      <w:r>
        <w:t xml:space="preserve">he effect of the treatment conditional </w:t>
      </w:r>
      <w:r w:rsidR="00AC65AB">
        <w:t>on</w:t>
      </w:r>
      <w:r>
        <w:t xml:space="preserve"> BMI</w:t>
      </w:r>
      <w:r w:rsidR="00AC65AB">
        <w:t xml:space="preserve"> is presented in</w:t>
      </w:r>
      <w:r>
        <w:t xml:space="preserve"> Figure 7(</w:t>
      </w:r>
      <w:r w:rsidR="00153D5E">
        <w:t>d</w:t>
      </w:r>
      <w:r>
        <w:t xml:space="preserve">). </w:t>
      </w:r>
    </w:p>
    <w:p w14:paraId="52351CFD" w14:textId="5AA60541" w:rsidR="008D3A07" w:rsidRDefault="008D3A07" w:rsidP="008D3A07">
      <w:pPr>
        <w:pStyle w:val="BodyText"/>
      </w:pPr>
    </w:p>
    <w:p w14:paraId="2E24654F" w14:textId="0828A1DF" w:rsidR="008D3A07" w:rsidRDefault="008D3A07" w:rsidP="008D3A07">
      <w:pPr>
        <w:pStyle w:val="BodyText"/>
      </w:pPr>
      <w:commentRangeStart w:id="1155"/>
      <w:r w:rsidRPr="008D3A07">
        <w:t xml:space="preserve">Figure </w:t>
      </w:r>
      <w:r>
        <w:t>6</w:t>
      </w:r>
      <w:r w:rsidRPr="008D3A07">
        <w:t>. approximately here</w:t>
      </w:r>
    </w:p>
    <w:p w14:paraId="5B2BA428" w14:textId="6704E28D" w:rsidR="008D3A07" w:rsidRPr="008D3A07" w:rsidRDefault="008D3A07" w:rsidP="008D3A07">
      <w:pPr>
        <w:pStyle w:val="BodyText"/>
      </w:pPr>
      <w:r w:rsidRPr="008D3A07">
        <w:t xml:space="preserve">Figure </w:t>
      </w:r>
      <w:r>
        <w:t>7</w:t>
      </w:r>
      <w:r w:rsidRPr="008D3A07">
        <w:t>. approximately here</w:t>
      </w:r>
      <w:commentRangeEnd w:id="1155"/>
      <w:r w:rsidR="00177E82">
        <w:rPr>
          <w:rStyle w:val="CommentReference"/>
        </w:rPr>
        <w:commentReference w:id="1155"/>
      </w:r>
    </w:p>
    <w:p w14:paraId="78307BBF" w14:textId="77777777" w:rsidR="008F2107" w:rsidRDefault="008F2107">
      <w:pPr>
        <w:rPr>
          <w:sz w:val="22"/>
          <w:szCs w:val="22"/>
        </w:rPr>
      </w:pPr>
    </w:p>
    <w:p w14:paraId="770852DB" w14:textId="27BE2E81" w:rsidR="008F2107" w:rsidRPr="005E1AFC" w:rsidRDefault="008F2107">
      <w:pPr>
        <w:pStyle w:val="Heading2"/>
        <w:numPr>
          <w:ilvl w:val="0"/>
          <w:numId w:val="0"/>
        </w:numPr>
        <w:ind w:left="568"/>
        <w:rPr>
          <w:rFonts w:asciiTheme="minorHAnsi" w:eastAsiaTheme="minorEastAsia" w:hAnsiTheme="minorHAnsi" w:cstheme="minorBidi"/>
          <w:b/>
          <w:bCs/>
          <w:color w:val="auto"/>
          <w:sz w:val="21"/>
          <w:szCs w:val="21"/>
          <w:rPrChange w:id="1156" w:author="Hout, Joanna in 't" w:date="2020-10-30T22:07:00Z">
            <w:rPr/>
          </w:rPrChange>
        </w:rPr>
        <w:pPrChange w:id="1157" w:author="Hout, Joanna in 't" w:date="2020-10-30T22:07:00Z">
          <w:pPr>
            <w:pStyle w:val="Heading3"/>
          </w:pPr>
        </w:pPrChange>
      </w:pPr>
      <w:r w:rsidRPr="005E1AFC">
        <w:rPr>
          <w:rFonts w:asciiTheme="minorHAnsi" w:eastAsiaTheme="minorEastAsia" w:hAnsiTheme="minorHAnsi" w:cstheme="minorBidi"/>
          <w:b/>
          <w:bCs/>
          <w:color w:val="auto"/>
          <w:sz w:val="21"/>
          <w:szCs w:val="21"/>
          <w:rPrChange w:id="1158" w:author="Hout, Joanna in 't" w:date="2020-10-30T22:07:00Z">
            <w:rPr/>
          </w:rPrChange>
        </w:rPr>
        <w:t>Properties of penalised splines</w:t>
      </w:r>
    </w:p>
    <w:p w14:paraId="5F0CDDB5" w14:textId="7486AD7C" w:rsidR="00EA56C4" w:rsidRDefault="008D74E8" w:rsidP="00BC06F4">
      <w:pPr>
        <w:pStyle w:val="FirstParagraph"/>
        <w:ind w:firstLine="576"/>
      </w:pPr>
      <w:r>
        <w:t>P</w:t>
      </w:r>
      <w:r w:rsidR="005252CB">
        <w:t>enalised splines</w:t>
      </w:r>
      <w:r w:rsidR="00565EE6">
        <w:t xml:space="preserve"> </w:t>
      </w:r>
      <w:r w:rsidR="009E5BB1">
        <w:t>are</w:t>
      </w:r>
      <w:r w:rsidR="0016283A">
        <w:t xml:space="preserve"> penalised </w:t>
      </w:r>
      <w:r w:rsidR="002331A2">
        <w:t>extensions</w:t>
      </w:r>
      <w:r w:rsidR="0016283A">
        <w:t xml:space="preserve"> of </w:t>
      </w:r>
      <w:r w:rsidR="00B67352">
        <w:t xml:space="preserve">the </w:t>
      </w:r>
      <w:r w:rsidR="0016283A">
        <w:t>regression splines</w:t>
      </w:r>
      <w:r w:rsidR="003E6225">
        <w:t xml:space="preserve"> based on many knots</w:t>
      </w:r>
      <w:r w:rsidR="0016283A">
        <w:t xml:space="preserve">. </w:t>
      </w:r>
      <w:del w:id="1159" w:author="Michael Belias" w:date="2020-12-01T13:07:00Z">
        <w:r w:rsidR="00565EE6" w:rsidDel="008D666C">
          <w:delText xml:space="preserve"> </w:delText>
        </w:r>
      </w:del>
      <w:r w:rsidR="00D5447E">
        <w:t xml:space="preserve">For </w:t>
      </w:r>
      <w:r w:rsidR="00423610">
        <w:t>instance, P</w:t>
      </w:r>
      <w:r w:rsidR="00D5447E">
        <w:t>-splines are B-splines</w:t>
      </w:r>
      <w:r w:rsidR="003E6225">
        <w:t xml:space="preserve"> </w:t>
      </w:r>
      <w:r w:rsidR="009F27F3" w:rsidRPr="009F27F3">
        <w:t>with a</w:t>
      </w:r>
      <w:r w:rsidR="00923743">
        <w:t>n order</w:t>
      </w:r>
      <w:r w:rsidR="009F27F3" w:rsidRPr="009F27F3">
        <w:t xml:space="preserve"> difference penalty applied</w:t>
      </w:r>
      <w:r w:rsidR="00D96599">
        <w:t xml:space="preserve"> on the coefficients</w:t>
      </w:r>
      <w:r w:rsidR="00015E63">
        <w:t>,</w:t>
      </w:r>
      <w:r w:rsidR="00777F12">
        <w:t xml:space="preserve"> </w:t>
      </w:r>
      <w:r w:rsidR="00A80940">
        <w:t>while</w:t>
      </w:r>
      <w:r w:rsidR="00D5447E">
        <w:t xml:space="preserve"> Smoothing splines are cubic splines</w:t>
      </w:r>
      <w:r w:rsidR="003D2B0E">
        <w:t xml:space="preserve"> </w:t>
      </w:r>
      <w:r w:rsidR="003D2B0E" w:rsidRPr="009F27F3">
        <w:t xml:space="preserve">with a </w:t>
      </w:r>
      <w:r w:rsidR="00BE1962">
        <w:t>derivative</w:t>
      </w:r>
      <w:r w:rsidR="004A74A4">
        <w:t xml:space="preserve"> based</w:t>
      </w:r>
      <w:r w:rsidR="003D2B0E" w:rsidRPr="009F27F3">
        <w:t xml:space="preserve"> penalty</w:t>
      </w:r>
      <w:r w:rsidR="00D5447E">
        <w:t xml:space="preserve">. </w:t>
      </w:r>
      <w:r w:rsidR="009130AF">
        <w:t>The penalisation</w:t>
      </w:r>
      <w:r w:rsidR="00901E1A">
        <w:t xml:space="preserve"> </w:t>
      </w:r>
      <w:r w:rsidR="00262776">
        <w:t xml:space="preserve">contributes </w:t>
      </w:r>
      <w:r w:rsidR="001C196E">
        <w:t>to the selection</w:t>
      </w:r>
      <w:r w:rsidR="00262776">
        <w:t xml:space="preserve"> </w:t>
      </w:r>
      <w:r w:rsidR="00777705">
        <w:t xml:space="preserve">between a </w:t>
      </w:r>
      <w:r w:rsidR="00A120FC">
        <w:t>complex</w:t>
      </w:r>
      <w:r w:rsidR="00777705">
        <w:t xml:space="preserve"> and a simple model</w:t>
      </w:r>
      <w:r w:rsidR="006F47AA">
        <w:t xml:space="preserve"> in a similar way as in other </w:t>
      </w:r>
      <w:r w:rsidR="0093230D">
        <w:t>well-known</w:t>
      </w:r>
      <w:r w:rsidR="006F47AA">
        <w:t xml:space="preserve"> </w:t>
      </w:r>
      <w:r w:rsidR="00694F5A">
        <w:t>penalised GLM approaches</w:t>
      </w:r>
      <w:r w:rsidR="00225A21">
        <w:t xml:space="preserve">, for instance </w:t>
      </w:r>
      <w:r w:rsidR="000E0614">
        <w:t>LASSO</w:t>
      </w:r>
      <w:r w:rsidR="00225A21">
        <w:t xml:space="preserve">, </w:t>
      </w:r>
      <w:r w:rsidR="00B73874">
        <w:t>r</w:t>
      </w:r>
      <w:r w:rsidR="00225A21">
        <w:t>idge or elastic-net</w:t>
      </w:r>
      <w:r w:rsidR="0010773A">
        <w:t>. Penalised splines</w:t>
      </w:r>
      <w:r w:rsidR="00487088">
        <w:t xml:space="preserve"> reflect </w:t>
      </w:r>
      <w:del w:id="1160" w:author="Michael Belias" w:date="2020-12-01T13:07:00Z">
        <w:r w:rsidR="00487088" w:rsidDel="005C76D3">
          <w:delText xml:space="preserve">our </w:delText>
        </w:r>
      </w:del>
      <w:ins w:id="1161" w:author="Michael Belias" w:date="2020-12-01T13:07:00Z">
        <w:r w:rsidR="005C76D3">
          <w:t xml:space="preserve">ones </w:t>
        </w:r>
      </w:ins>
      <w:r w:rsidR="00487088">
        <w:t>belief that</w:t>
      </w:r>
      <w:r w:rsidR="00A82640">
        <w:t xml:space="preserve"> the </w:t>
      </w:r>
      <w:r w:rsidR="008211D0">
        <w:t>predicted regression</w:t>
      </w:r>
      <w:r w:rsidR="00A82640">
        <w:t xml:space="preserve"> lines are more likely to be smooth than </w:t>
      </w:r>
      <w:del w:id="1162" w:author="Michael Belias" w:date="2020-12-01T13:08:00Z">
        <w:r w:rsidR="00A82640" w:rsidDel="00B4109C">
          <w:delText>wiggly</w:delText>
        </w:r>
      </w:del>
      <w:ins w:id="1163" w:author="Michael Belias" w:date="2020-12-01T13:08:00Z">
        <w:r w:rsidR="00B4109C">
          <w:t>not</w:t>
        </w:r>
      </w:ins>
      <w:r w:rsidR="00A82640">
        <w:t>.</w:t>
      </w:r>
      <w:r w:rsidR="00487088">
        <w:t xml:space="preserve"> </w:t>
      </w:r>
      <w:r w:rsidR="00EA56C4">
        <w:t>The</w:t>
      </w:r>
      <w:r w:rsidR="00A75110">
        <w:t>refore, the</w:t>
      </w:r>
      <w:r w:rsidR="00BA393A">
        <w:t>ir</w:t>
      </w:r>
      <w:r w:rsidR="00EA56C4">
        <w:t xml:space="preserve"> </w:t>
      </w:r>
      <w:r w:rsidR="00BA393A">
        <w:t>main</w:t>
      </w:r>
      <w:r w:rsidR="00EA56C4">
        <w:t xml:space="preserve"> advantage is that </w:t>
      </w:r>
      <w:r w:rsidR="009F223F">
        <w:t xml:space="preserve">they are more likely </w:t>
      </w:r>
      <w:r w:rsidR="00727185">
        <w:t xml:space="preserve">to </w:t>
      </w:r>
      <w:r w:rsidR="001F3749">
        <w:t>show smooth</w:t>
      </w:r>
      <w:r w:rsidR="00055254">
        <w:t xml:space="preserve">er functional shapes </w:t>
      </w:r>
      <w:r w:rsidR="004D62E4">
        <w:t xml:space="preserve">as </w:t>
      </w:r>
      <w:r w:rsidR="00420D07">
        <w:t xml:space="preserve">compared to </w:t>
      </w:r>
      <w:del w:id="1164" w:author="Michael Belias" w:date="2020-12-01T13:08:00Z">
        <w:r w:rsidR="00420D07" w:rsidDel="007B5A42">
          <w:delText xml:space="preserve">the </w:delText>
        </w:r>
      </w:del>
      <w:r w:rsidR="00420D07">
        <w:t>un</w:t>
      </w:r>
      <w:r w:rsidR="00344CE5">
        <w:t>penalised</w:t>
      </w:r>
      <w:r w:rsidR="00420D07">
        <w:t xml:space="preserve"> </w:t>
      </w:r>
      <w:r w:rsidR="00005C69">
        <w:t>splines</w:t>
      </w:r>
      <w:r w:rsidR="00656966">
        <w:t>.</w:t>
      </w:r>
      <w:r w:rsidR="0057083A">
        <w:t xml:space="preserve"> Another great </w:t>
      </w:r>
      <w:r w:rsidR="008E6C02">
        <w:t xml:space="preserve">advantage is that </w:t>
      </w:r>
      <w:r w:rsidR="00EA56C4">
        <w:t xml:space="preserve">they circumvent the need to specify the positions </w:t>
      </w:r>
      <w:r w:rsidR="008E6C02">
        <w:t>and</w:t>
      </w:r>
      <w:r w:rsidR="00EA56C4">
        <w:t xml:space="preserve"> the number of knots</w:t>
      </w:r>
      <w:r w:rsidR="008C02FC">
        <w:t xml:space="preserve">, which </w:t>
      </w:r>
      <w:r w:rsidR="00B30C84">
        <w:t>in</w:t>
      </w:r>
      <w:r w:rsidR="008C02FC">
        <w:t xml:space="preserve"> most cases </w:t>
      </w:r>
      <w:r w:rsidR="009C438B">
        <w:t>are not</w:t>
      </w:r>
      <w:r w:rsidR="0032159F">
        <w:t xml:space="preserve"> </w:t>
      </w:r>
      <w:r w:rsidR="009C438B">
        <w:t>known</w:t>
      </w:r>
      <w:r w:rsidR="00A519BF">
        <w:t xml:space="preserve"> beforehand</w:t>
      </w:r>
      <w:r w:rsidR="00B5632C">
        <w:t xml:space="preserve"> and may need to </w:t>
      </w:r>
      <w:r w:rsidR="00B30C84">
        <w:t xml:space="preserve">be </w:t>
      </w:r>
      <w:r w:rsidR="00B5632C">
        <w:t>estimated</w:t>
      </w:r>
      <w:r w:rsidR="00EA56C4">
        <w:t>.</w:t>
      </w:r>
    </w:p>
    <w:p w14:paraId="7C4907A4" w14:textId="11453750" w:rsidR="001E7229" w:rsidRPr="006E320C" w:rsidDel="00C71983" w:rsidRDefault="00343A00" w:rsidP="00562491">
      <w:pPr>
        <w:pStyle w:val="FirstParagraph"/>
        <w:ind w:firstLine="576"/>
        <w:rPr>
          <w:del w:id="1165" w:author="Michael Belias" w:date="2020-12-01T13:09:00Z"/>
        </w:rPr>
      </w:pPr>
      <w:r>
        <w:t>P</w:t>
      </w:r>
      <w:r w:rsidR="00BC06F4">
        <w:t>enalisation</w:t>
      </w:r>
      <w:r>
        <w:t xml:space="preserve"> </w:t>
      </w:r>
      <w:r w:rsidR="005C5C6B">
        <w:t>also</w:t>
      </w:r>
      <w:r w:rsidR="00BC06F4">
        <w:t xml:space="preserve"> </w:t>
      </w:r>
      <w:r>
        <w:t xml:space="preserve">affects </w:t>
      </w:r>
      <w:r w:rsidR="006E7B35">
        <w:t xml:space="preserve">the </w:t>
      </w:r>
      <w:r w:rsidR="00BC06F4">
        <w:t xml:space="preserve">inference, due to the bias-variance trade-off. </w:t>
      </w:r>
      <w:r w:rsidR="009F145B">
        <w:t xml:space="preserve">For instance, </w:t>
      </w:r>
      <w:r w:rsidR="003013ED">
        <w:t>t</w:t>
      </w:r>
      <w:r w:rsidR="00BC06F4">
        <w:t xml:space="preserve">he </w:t>
      </w:r>
      <w:r w:rsidR="003D6485">
        <w:t xml:space="preserve">coefficient </w:t>
      </w:r>
      <w:r w:rsidR="00BC06F4">
        <w:t>estimates are subject to a smoothing bias</w:t>
      </w:r>
      <w:r w:rsidR="005010F1">
        <w:t xml:space="preserve">, therefore </w:t>
      </w:r>
      <w:r w:rsidR="00B034F2">
        <w:t xml:space="preserve">their </w:t>
      </w:r>
      <w:r w:rsidR="00D55301">
        <w:t>interpretati</w:t>
      </w:r>
      <w:r w:rsidR="008711DD">
        <w:t xml:space="preserve">on </w:t>
      </w:r>
      <w:r w:rsidR="002B6417">
        <w:t>may be problematic</w:t>
      </w:r>
      <w:r w:rsidR="00184302">
        <w:t>.</w:t>
      </w:r>
      <w:r w:rsidR="00874895">
        <w:t xml:space="preserve"> </w:t>
      </w:r>
      <w:r w:rsidR="00BD4D0D">
        <w:t xml:space="preserve">Note that this </w:t>
      </w:r>
      <w:r w:rsidR="00770DA6">
        <w:t xml:space="preserve">issue </w:t>
      </w:r>
      <w:r w:rsidR="00BD4D0D">
        <w:t xml:space="preserve">does not necessarily apply to </w:t>
      </w:r>
      <w:r w:rsidR="00FD7D51">
        <w:t xml:space="preserve">the predicted </w:t>
      </w:r>
      <w:r w:rsidR="0090079E">
        <w:t>outcomes</w:t>
      </w:r>
      <w:r w:rsidR="00FD7D51">
        <w:t xml:space="preserve">. </w:t>
      </w:r>
      <w:r w:rsidR="00261A66">
        <w:t xml:space="preserve">A related issue is that </w:t>
      </w:r>
      <w:r w:rsidR="0023720B">
        <w:t xml:space="preserve">the degrees of freedom </w:t>
      </w:r>
      <w:r w:rsidR="00B806CE">
        <w:t>have to be modified</w:t>
      </w:r>
      <w:r w:rsidR="00870FDC">
        <w:t xml:space="preserve"> to account for</w:t>
      </w:r>
      <w:r w:rsidR="00FB303D">
        <w:t xml:space="preserve"> </w:t>
      </w:r>
      <w:r w:rsidR="00B817C2">
        <w:t xml:space="preserve">the </w:t>
      </w:r>
      <w:r w:rsidR="00FB303D">
        <w:t>penalisation</w:t>
      </w:r>
      <w:r w:rsidR="00870FDC">
        <w:t>.</w:t>
      </w:r>
      <w:r w:rsidR="00DD087C">
        <w:t xml:space="preserve"> Wood </w:t>
      </w:r>
      <w:r w:rsidR="003E5356">
        <w:fldChar w:fldCharType="begin"/>
      </w:r>
      <w:r w:rsidR="003F245A">
        <w:instrText xml:space="preserve"> ADDIN ZOTERO_ITEM CSL_CITATION {"citationID":"JmpGZgZZ","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3E5356">
        <w:fldChar w:fldCharType="separate"/>
      </w:r>
      <w:r w:rsidR="003F245A" w:rsidRPr="003F245A">
        <w:rPr>
          <w:rFonts w:ascii="Garamond" w:hAnsi="Garamond"/>
        </w:rPr>
        <w:t>[42]</w:t>
      </w:r>
      <w:r w:rsidR="003E5356">
        <w:fldChar w:fldCharType="end"/>
      </w:r>
      <w:r w:rsidR="00255B43">
        <w:t xml:space="preserve"> suggests the </w:t>
      </w:r>
      <w:r w:rsidR="00907321">
        <w:t xml:space="preserve">use of </w:t>
      </w:r>
      <w:r w:rsidR="00255B43">
        <w:t xml:space="preserve">effective degrees of freedom </w:t>
      </w:r>
      <w:r w:rsidR="006F4833">
        <w:t>of a mode</w:t>
      </w:r>
      <w:r w:rsidR="007A04EC">
        <w:t>l</w:t>
      </w:r>
      <w:r w:rsidR="00E73A2C">
        <w:t xml:space="preserve">. </w:t>
      </w:r>
      <w:r w:rsidR="00907321">
        <w:t>E</w:t>
      </w:r>
      <w:r w:rsidR="00A33A1C">
        <w:t xml:space="preserve">ffective degrees of freedom </w:t>
      </w:r>
      <w:r w:rsidR="00696E28">
        <w:t>are</w:t>
      </w:r>
      <w:r w:rsidR="003E2457">
        <w:t xml:space="preserve"> calculated using </w:t>
      </w:r>
      <w:r w:rsidR="0052062A">
        <w:t>the Welch</w:t>
      </w:r>
      <w:r w:rsidR="00391F61" w:rsidRPr="00391F61">
        <w:rPr>
          <w:rFonts w:ascii="Times New Roman" w:hAnsi="Times New Roman" w:cs="Times New Roman"/>
        </w:rPr>
        <w:t>‑</w:t>
      </w:r>
      <w:r w:rsidR="00391F61" w:rsidRPr="00391F61">
        <w:t>Satterthwaite</w:t>
      </w:r>
      <w:r w:rsidR="00391F61">
        <w:t xml:space="preserve"> approximation</w:t>
      </w:r>
      <w:r w:rsidR="005603EC">
        <w:t xml:space="preserve"> formula</w:t>
      </w:r>
      <w:r w:rsidR="000E5BF8">
        <w:t xml:space="preserve"> and </w:t>
      </w:r>
      <w:r w:rsidR="00E5446A">
        <w:t>can be used to</w:t>
      </w:r>
      <w:r w:rsidR="00A10B2F">
        <w:t xml:space="preserve"> compare models </w:t>
      </w:r>
      <w:r w:rsidR="0052062A">
        <w:t xml:space="preserve">fitted </w:t>
      </w:r>
      <w:r w:rsidR="00A10B2F">
        <w:t xml:space="preserve">with different </w:t>
      </w:r>
      <w:r w:rsidR="00A14873">
        <w:t>types</w:t>
      </w:r>
      <w:r w:rsidR="00EF003F">
        <w:t xml:space="preserve"> of</w:t>
      </w:r>
      <w:r w:rsidR="00A14873">
        <w:t xml:space="preserve"> </w:t>
      </w:r>
      <w:r w:rsidR="004D0250">
        <w:t xml:space="preserve">splines. </w:t>
      </w:r>
      <w:ins w:id="1166" w:author="Michael Belias" w:date="2020-11-26T23:51:00Z">
        <w:r w:rsidR="0089078E">
          <w:t xml:space="preserve">Note </w:t>
        </w:r>
      </w:ins>
      <w:moveToRangeStart w:id="1167" w:author="Michael Belias" w:date="2020-11-26T23:51:00Z" w:name="move57327127"/>
      <w:moveTo w:id="1168" w:author="Michael Belias" w:date="2020-11-26T23:51:00Z">
        <w:del w:id="1169" w:author="Michael Belias" w:date="2020-11-26T23:51:00Z">
          <w:r w:rsidR="00B83BBE" w:rsidDel="0089078E">
            <w:delText xml:space="preserve">Also, note </w:delText>
          </w:r>
        </w:del>
        <w:r w:rsidR="00B83BBE">
          <w:t xml:space="preserve">that in this context the effective degrees of freedom may be decimal and not integers </w:t>
        </w:r>
        <w:r w:rsidR="00B83BBE">
          <w:fldChar w:fldCharType="begin"/>
        </w:r>
        <w:r w:rsidR="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B83BBE">
          <w:fldChar w:fldCharType="separate"/>
        </w:r>
        <w:r w:rsidR="00B83BBE" w:rsidRPr="003F245A">
          <w:rPr>
            <w:rFonts w:ascii="Garamond" w:hAnsi="Garamond"/>
          </w:rPr>
          <w:t>[43]</w:t>
        </w:r>
        <w:r w:rsidR="00B83BBE">
          <w:fldChar w:fldCharType="end"/>
        </w:r>
        <w:r w:rsidR="00B83BBE">
          <w:t xml:space="preserve">. </w:t>
        </w:r>
      </w:moveTo>
      <w:moveToRangeEnd w:id="1167"/>
      <w:r w:rsidR="00AF1929">
        <w:t xml:space="preserve"> </w:t>
      </w:r>
      <w:del w:id="1170" w:author="Michael Belias" w:date="2020-11-26T23:52:00Z">
        <w:r w:rsidR="00FD2F83" w:rsidDel="007D5179">
          <w:delText>Note that for</w:delText>
        </w:r>
      </w:del>
      <w:del w:id="1171" w:author="Michael Belias" w:date="2020-12-01T13:09:00Z">
        <w:r w:rsidR="00FD2F83" w:rsidDel="00C71983">
          <w:delText xml:space="preserve"> un</w:delText>
        </w:r>
        <w:r w:rsidR="00344CE5" w:rsidDel="00C71983">
          <w:delText>penalised</w:delText>
        </w:r>
        <w:r w:rsidR="00FD2F83" w:rsidDel="00C71983">
          <w:delText xml:space="preserve"> </w:delText>
        </w:r>
        <w:r w:rsidR="00F7023A" w:rsidDel="00C71983">
          <w:delText xml:space="preserve">splines </w:delText>
        </w:r>
        <w:r w:rsidR="00BE57CF" w:rsidDel="00C71983">
          <w:delText xml:space="preserve">the effective degrees of freedom are equal to the </w:delText>
        </w:r>
        <w:r w:rsidR="00895D10" w:rsidDel="00C71983">
          <w:delText>degrees of freedom</w:delText>
        </w:r>
        <w:r w:rsidR="00B33EC8" w:rsidDel="00C71983">
          <w:delText xml:space="preserve"> described in</w:delText>
        </w:r>
      </w:del>
      <w:del w:id="1172" w:author="Michael Belias" w:date="2020-11-26T23:51:00Z">
        <w:r w:rsidR="00B33EC8" w:rsidDel="00493B54">
          <w:delText xml:space="preserve"> </w:delText>
        </w:r>
        <w:r w:rsidR="00B33EC8" w:rsidRPr="00E44653" w:rsidDel="00493B54">
          <w:rPr>
            <w:highlight w:val="yellow"/>
            <w:rPrChange w:id="1173" w:author="Hout, Joanna in 't" w:date="2020-10-30T22:11:00Z">
              <w:rPr/>
            </w:rPrChange>
          </w:rPr>
          <w:delText>section 4.1</w:delText>
        </w:r>
        <w:r w:rsidR="003A54B6" w:rsidRPr="00E44653" w:rsidDel="00493B54">
          <w:rPr>
            <w:highlight w:val="yellow"/>
            <w:rPrChange w:id="1174" w:author="Hout, Joanna in 't" w:date="2020-10-30T22:11:00Z">
              <w:rPr/>
            </w:rPrChange>
          </w:rPr>
          <w:delText>.4</w:delText>
        </w:r>
        <w:r w:rsidR="00A13C44" w:rsidRPr="00E44653" w:rsidDel="00493B54">
          <w:rPr>
            <w:highlight w:val="yellow"/>
            <w:rPrChange w:id="1175" w:author="Hout, Joanna in 't" w:date="2020-10-30T22:11:00Z">
              <w:rPr/>
            </w:rPrChange>
          </w:rPr>
          <w:delText>.</w:delText>
        </w:r>
      </w:del>
      <w:del w:id="1176" w:author="Michael Belias" w:date="2020-12-01T13:09:00Z">
        <w:r w:rsidR="00A13C44" w:rsidDel="00C71983">
          <w:delText xml:space="preserve"> </w:delText>
        </w:r>
        <w:r w:rsidR="00895D10" w:rsidDel="00C71983">
          <w:delText xml:space="preserve"> </w:delText>
        </w:r>
      </w:del>
      <w:moveFromRangeStart w:id="1177" w:author="Michael Belias" w:date="2020-11-26T23:51:00Z" w:name="move57327127"/>
      <w:moveFrom w:id="1178" w:author="Michael Belias" w:date="2020-11-26T23:51:00Z">
        <w:r w:rsidR="000845A5" w:rsidDel="00B83BBE">
          <w:t xml:space="preserve">Also, note that in this </w:t>
        </w:r>
        <w:r w:rsidR="00BB4502" w:rsidDel="00B83BBE">
          <w:t xml:space="preserve">context the effective degrees of freedom may be decimal </w:t>
        </w:r>
        <w:r w:rsidR="00C523C6" w:rsidDel="00B83BBE">
          <w:t>and not</w:t>
        </w:r>
        <w:r w:rsidR="00BB4502" w:rsidDel="00B83BBE">
          <w:t xml:space="preserve"> integers</w:t>
        </w:r>
        <w:r w:rsidR="00317555" w:rsidDel="00B83BBE">
          <w:t xml:space="preserve"> </w:t>
        </w:r>
        <w:r w:rsidR="00317555" w:rsidDel="00B83BBE">
          <w:fldChar w:fldCharType="begin"/>
        </w:r>
        <w:r w:rsidR="003F245A" w:rsidDel="00B83BBE">
          <w:instrText xml:space="preserve"> ADDIN ZOTERO_ITEM CSL_CITATION {"citationID":"IIDPfGHe","properties":{"formattedCitation":"[43]","plainCitation":"[43]","noteIndex":0},"citationItems":[{"id":2,"uris":["http://zotero.org/users/3628384/items/Z2EMPVAS"],"uri":["http://zotero.org/users/3628384/items/Z2EMPVAS"],"itemData":{"id":2,"type":"article-journal","container-title":"Biometrika","DOI":"10.2307/2332510","ISSN":"00063444","issue":"1/2","journalAbbreviation":"Biometrika","page":"28","source":"DOI.org (Crossref)","title":"The Generalization of `Student's' Problem when Several Different Population Variances are Involved","volume":"34","author":[{"family":"Welch","given":"B. L."}],"issued":{"date-parts":[["1947",1]]}}}],"schema":"https://github.com/citation-style-language/schema/raw/master/csl-citation.json"} </w:instrText>
        </w:r>
        <w:r w:rsidR="00317555" w:rsidDel="00B83BBE">
          <w:fldChar w:fldCharType="separate"/>
        </w:r>
        <w:r w:rsidR="003F245A" w:rsidRPr="003F245A" w:rsidDel="00B83BBE">
          <w:rPr>
            <w:rFonts w:ascii="Garamond" w:hAnsi="Garamond"/>
          </w:rPr>
          <w:t>[43]</w:t>
        </w:r>
        <w:r w:rsidR="00317555" w:rsidDel="00B83BBE">
          <w:fldChar w:fldCharType="end"/>
        </w:r>
        <w:r w:rsidR="00BB4502" w:rsidDel="00B83BBE">
          <w:t xml:space="preserve">. </w:t>
        </w:r>
      </w:moveFrom>
      <w:moveFromRangeEnd w:id="1177"/>
    </w:p>
    <w:bookmarkEnd w:id="117"/>
    <w:p w14:paraId="41770E4E" w14:textId="77777777" w:rsidR="00202C3D" w:rsidRPr="000D7AF4" w:rsidRDefault="00202C3D">
      <w:pPr>
        <w:pStyle w:val="FirstParagraph"/>
        <w:ind w:firstLine="576"/>
        <w:pPrChange w:id="1179" w:author="Michael Belias" w:date="2020-12-01T13:09:00Z">
          <w:pPr>
            <w:pStyle w:val="BodyText"/>
          </w:pPr>
        </w:pPrChange>
      </w:pPr>
    </w:p>
    <w:p w14:paraId="30531844" w14:textId="77777777" w:rsidR="00FD3A45" w:rsidRDefault="00494D67">
      <w:pPr>
        <w:pStyle w:val="Heading1"/>
      </w:pPr>
      <w:bookmarkStart w:id="1180" w:name="sec5"/>
      <w:r>
        <w:t>Individual participant data meta-analysis using splines</w:t>
      </w:r>
      <w:bookmarkEnd w:id="1180"/>
    </w:p>
    <w:p w14:paraId="4095441F" w14:textId="2DBE88A1" w:rsidR="00CA31A1" w:rsidDel="00C71983" w:rsidRDefault="00CA31A1" w:rsidP="00E6234F">
      <w:pPr>
        <w:rPr>
          <w:del w:id="1181" w:author="Michael Belias" w:date="2020-12-01T13:10:00Z"/>
        </w:rPr>
      </w:pPr>
    </w:p>
    <w:p w14:paraId="04F78672" w14:textId="558E8766" w:rsidR="00B9670A" w:rsidRPr="00B9670A" w:rsidRDefault="00CA31A1" w:rsidP="00CA31A1">
      <w:pPr>
        <w:ind w:firstLine="432"/>
      </w:pPr>
      <w:r>
        <w:t>In the previous sections we focused on estimating nonlinear main effects a</w:t>
      </w:r>
      <w:r w:rsidR="00AE0380">
        <w:t xml:space="preserve">nd </w:t>
      </w:r>
      <w:r w:rsidR="00993E3F">
        <w:t xml:space="preserve">interactions with the treatment in </w:t>
      </w:r>
      <w:r w:rsidR="00454BF9">
        <w:t xml:space="preserve">a </w:t>
      </w:r>
      <w:r w:rsidR="00993E3F">
        <w:t>single study</w:t>
      </w:r>
      <w:r>
        <w:t xml:space="preserve">. As trials are rarely powered to investigate effect modifiers, exploring non-linear effects in a single study may often be problematic or yield very wide confidence intervals. </w:t>
      </w:r>
      <w:r w:rsidR="00DD0833">
        <w:t>S</w:t>
      </w:r>
      <w:r w:rsidR="00C5757C">
        <w:t xml:space="preserve">plines </w:t>
      </w:r>
      <w:r>
        <w:t xml:space="preserve">are </w:t>
      </w:r>
      <w:r w:rsidR="00C5757C">
        <w:t xml:space="preserve">especially </w:t>
      </w:r>
      <w:r>
        <w:t xml:space="preserve">useful in the context of an IPD-MA, where they </w:t>
      </w:r>
      <w:r w:rsidRPr="00F111DF">
        <w:t xml:space="preserve">enable the statistical modelling of complex relationships such as non-linear </w:t>
      </w:r>
      <w:r>
        <w:t>associations</w:t>
      </w:r>
      <w:r w:rsidR="000201ED">
        <w:t xml:space="preserve"> </w:t>
      </w:r>
      <w:r w:rsidR="000201ED">
        <w:fldChar w:fldCharType="begin"/>
      </w:r>
      <w:r w:rsidR="003F245A">
        <w:instrText xml:space="preserve"> ADDIN ZOTERO_ITEM CSL_CITATION {"citationID":"L7TAAISo","properties":{"formattedCitation":"[44]","plainCitation":"[44]","noteIndex":0},"citationItems":[{"id":7264,"uris":["http://zotero.org/users/3628384/items/7FH4FQ3K"],"uri":["http://zotero.org/users/3628384/items/7FH4FQ3K"],"itemData":{"id":7264,"type":"article-journal","container-title":"BMJ","DOI":"10.1136/bmj.c221","ISSN":"0959-8138, 1468-5833","issue":"feb05 1","journalAbbreviation":"BMJ","language":"en","page":"c221-c221","source":"DOI.org (Crossref)","title":"Meta-analysis of individual participant data: rationale, conduct, and reporting","title-short":"Meta-analysis of individual participant data","volume":"340","author":[{"family":"Riley","given":"R. D."},{"family":"Lambert","given":"P. C."},{"family":"Abo-Zaid","given":"G."}],"issued":{"date-parts":[["2010",8,31]]}}}],"schema":"https://github.com/citation-style-language/schema/raw/master/csl-citation.json"} </w:instrText>
      </w:r>
      <w:r w:rsidR="000201ED">
        <w:fldChar w:fldCharType="separate"/>
      </w:r>
      <w:r w:rsidR="003F245A" w:rsidRPr="003F245A">
        <w:rPr>
          <w:rFonts w:ascii="Garamond" w:hAnsi="Garamond"/>
        </w:rPr>
        <w:t>[44]</w:t>
      </w:r>
      <w:r w:rsidR="000201ED">
        <w:fldChar w:fldCharType="end"/>
      </w:r>
      <w:r w:rsidR="00F72D84">
        <w:t xml:space="preserve">. </w:t>
      </w:r>
      <w:r>
        <w:t xml:space="preserve">They can be applied in a two-stage or one-stage </w:t>
      </w:r>
      <w:r w:rsidR="00FF431B">
        <w:t xml:space="preserve">meta-analysis </w:t>
      </w:r>
      <w:r>
        <w:t xml:space="preserve">approach. We apply the methods on </w:t>
      </w:r>
      <w:del w:id="1182" w:author="Michael Belias" w:date="2020-11-26T23:53:00Z">
        <w:r w:rsidDel="003F0C4C">
          <w:delText xml:space="preserve">the </w:delText>
        </w:r>
      </w:del>
      <w:r>
        <w:t>three</w:t>
      </w:r>
      <w:ins w:id="1183" w:author="Michael Belias" w:date="2020-12-01T13:11:00Z">
        <w:r w:rsidR="00CC11CD">
          <w:t xml:space="preserve"> IPD-MA</w:t>
        </w:r>
      </w:ins>
      <w:r>
        <w:t xml:space="preserve"> </w:t>
      </w:r>
      <w:del w:id="1184" w:author="Michael Belias" w:date="2020-12-01T13:11:00Z">
        <w:r w:rsidDel="00C71983">
          <w:delText>IPD sets</w:delText>
        </w:r>
      </w:del>
      <w:ins w:id="1185" w:author="Michael Belias" w:date="2020-12-01T13:11:00Z">
        <w:r w:rsidR="00C71983">
          <w:t>scenarios</w:t>
        </w:r>
      </w:ins>
      <w:r>
        <w:t xml:space="preserve"> of 5 studies each</w:t>
      </w:r>
      <w:ins w:id="1186" w:author="Michael Belias" w:date="2020-12-01T13:11:00Z">
        <w:r w:rsidR="00C33464">
          <w:t>.</w:t>
        </w:r>
      </w:ins>
      <w:del w:id="1187" w:author="Michael Belias" w:date="2020-12-01T13:11:00Z">
        <w:r w:rsidDel="00C33464">
          <w:delText>:</w:delText>
        </w:r>
      </w:del>
      <w:r>
        <w:t xml:space="preserve"> </w:t>
      </w:r>
      <w:del w:id="1188" w:author="Michael Belias" w:date="2020-12-01T13:11:00Z">
        <w:r w:rsidDel="00C33464">
          <w:delText xml:space="preserve">the </w:delText>
        </w:r>
      </w:del>
      <w:ins w:id="1189" w:author="Michael Belias" w:date="2020-12-01T13:12:00Z">
        <w:r w:rsidR="00991148">
          <w:t>In t</w:t>
        </w:r>
      </w:ins>
      <w:ins w:id="1190" w:author="Michael Belias" w:date="2020-12-01T13:11:00Z">
        <w:r w:rsidR="00C33464">
          <w:t>he firs</w:t>
        </w:r>
        <w:r w:rsidR="00871504">
          <w:t>t</w:t>
        </w:r>
        <w:r w:rsidR="00C33464">
          <w:t xml:space="preserve"> scenario</w:t>
        </w:r>
      </w:ins>
      <w:ins w:id="1191" w:author="Michael Belias" w:date="2020-12-01T13:12:00Z">
        <w:r w:rsidR="00FE63F7">
          <w:t>, the</w:t>
        </w:r>
      </w:ins>
      <w:ins w:id="1192" w:author="Michael Belias" w:date="2020-12-01T13:11:00Z">
        <w:r w:rsidR="00C33464">
          <w:t xml:space="preserve"> </w:t>
        </w:r>
      </w:ins>
      <w:del w:id="1193" w:author="Michael Belias" w:date="2020-12-01T13:12:00Z">
        <w:r w:rsidRPr="0098129B" w:rsidDel="00FE63F7">
          <w:delText xml:space="preserve">heterogeneous </w:delText>
        </w:r>
      </w:del>
      <w:ins w:id="1194" w:author="Michael Belias" w:date="2020-12-01T13:11:00Z">
        <w:r w:rsidR="007C6E34">
          <w:t>regression lines</w:t>
        </w:r>
      </w:ins>
      <w:ins w:id="1195" w:author="Michael Belias" w:date="2020-12-01T13:12:00Z">
        <w:r w:rsidR="007626B3">
          <w:t xml:space="preserve"> are</w:t>
        </w:r>
      </w:ins>
      <w:ins w:id="1196" w:author="Michael Belias" w:date="2020-12-01T13:13:00Z">
        <w:r w:rsidR="007626B3">
          <w:t xml:space="preserve"> </w:t>
        </w:r>
        <w:r w:rsidR="007626B3" w:rsidRPr="0098129B">
          <w:t>heterogeneous</w:t>
        </w:r>
      </w:ins>
      <w:ins w:id="1197" w:author="Michael Belias" w:date="2020-12-01T13:12:00Z">
        <w:r w:rsidR="008D65FD">
          <w:t xml:space="preserve"> </w:t>
        </w:r>
      </w:ins>
      <w:del w:id="1198" w:author="Michael Belias" w:date="2020-11-21T18:02:00Z">
        <w:r w:rsidRPr="0098129B" w:rsidDel="00525914">
          <w:delText xml:space="preserve">IPD-set </w:delText>
        </w:r>
      </w:del>
      <w:del w:id="1199" w:author="Michael Belias" w:date="2020-12-01T13:13:00Z">
        <w:r w:rsidRPr="0098129B" w:rsidDel="002A518C">
          <w:delText>with same</w:delText>
        </w:r>
      </w:del>
      <w:ins w:id="1200" w:author="Michael Belias" w:date="2020-12-01T13:13:00Z">
        <w:r w:rsidR="002A518C">
          <w:t>whilst the</w:t>
        </w:r>
      </w:ins>
      <w:r w:rsidRPr="0098129B">
        <w:t xml:space="preserve"> BMI ranges</w:t>
      </w:r>
      <w:ins w:id="1201" w:author="Michael Belias" w:date="2020-12-01T13:13:00Z">
        <w:r w:rsidR="006E0C02">
          <w:t xml:space="preserve"> are the same</w:t>
        </w:r>
      </w:ins>
      <w:ins w:id="1202" w:author="Michael Belias" w:date="2020-12-01T13:12:00Z">
        <w:r w:rsidR="00555D81" w:rsidRPr="00555D81">
          <w:t xml:space="preserve"> </w:t>
        </w:r>
        <w:r w:rsidR="00555D81">
          <w:t>across studies</w:t>
        </w:r>
      </w:ins>
      <w:del w:id="1203" w:author="Michael Belias" w:date="2020-12-01T13:12:00Z">
        <w:r w:rsidDel="00011492">
          <w:delText xml:space="preserve"> but with between-study differences in the mortality risks</w:delText>
        </w:r>
      </w:del>
      <w:ins w:id="1204" w:author="Michael Belias" w:date="2020-12-01T13:13:00Z">
        <w:r w:rsidR="00B46853">
          <w:t>. In</w:t>
        </w:r>
      </w:ins>
      <w:del w:id="1205" w:author="Michael Belias" w:date="2020-12-01T13:13:00Z">
        <w:r w:rsidDel="00B46853">
          <w:delText>,</w:delText>
        </w:r>
      </w:del>
      <w:r>
        <w:t xml:space="preserve"> the</w:t>
      </w:r>
      <w:ins w:id="1206" w:author="Michael Belias" w:date="2020-12-01T13:12:00Z">
        <w:r w:rsidR="00011492">
          <w:t xml:space="preserve"> second scenario</w:t>
        </w:r>
      </w:ins>
      <w:ins w:id="1207" w:author="Michael Belias" w:date="2020-12-01T13:13:00Z">
        <w:r w:rsidR="00E659B6">
          <w:t>,</w:t>
        </w:r>
      </w:ins>
      <w:r>
        <w:t xml:space="preserve"> </w:t>
      </w:r>
      <w:ins w:id="1208" w:author="Michael Belias" w:date="2020-12-01T13:13:00Z">
        <w:r w:rsidR="00E659B6">
          <w:t>the regression lines are</w:t>
        </w:r>
        <w:r w:rsidR="00E659B6" w:rsidRPr="0098129B" w:rsidDel="00E659B6">
          <w:t xml:space="preserve"> </w:t>
        </w:r>
        <w:r w:rsidR="00840F83">
          <w:t xml:space="preserve">homogeneous but </w:t>
        </w:r>
      </w:ins>
      <w:del w:id="1209" w:author="Michael Belias" w:date="2020-12-01T13:13:00Z">
        <w:r w:rsidRPr="0098129B" w:rsidDel="00E659B6">
          <w:delText xml:space="preserve">non-heterogeneous </w:delText>
        </w:r>
      </w:del>
      <w:del w:id="1210" w:author="Michael Belias" w:date="2020-11-21T18:04:00Z">
        <w:r w:rsidRPr="0098129B" w:rsidDel="00D65E1F">
          <w:delText xml:space="preserve">IPD-set </w:delText>
        </w:r>
      </w:del>
      <w:del w:id="1211" w:author="Michael Belias" w:date="2020-12-01T13:13:00Z">
        <w:r w:rsidDel="00E659B6">
          <w:delText xml:space="preserve">where the studies have </w:delText>
        </w:r>
      </w:del>
      <w:del w:id="1212" w:author="Michael Belias" w:date="2020-12-01T13:14:00Z">
        <w:r w:rsidRPr="0098129B" w:rsidDel="00580F73">
          <w:delText xml:space="preserve">different </w:delText>
        </w:r>
      </w:del>
      <w:ins w:id="1213" w:author="Michael Belias" w:date="2020-12-01T13:14:00Z">
        <w:r w:rsidR="00580F73">
          <w:t xml:space="preserve">the </w:t>
        </w:r>
      </w:ins>
      <w:r w:rsidRPr="0098129B">
        <w:t>BMI ranges</w:t>
      </w:r>
      <w:ins w:id="1214" w:author="Michael Belias" w:date="2020-12-01T13:14:00Z">
        <w:r w:rsidR="00D776C7" w:rsidRPr="00D776C7">
          <w:t xml:space="preserve"> </w:t>
        </w:r>
        <w:r w:rsidR="00D776C7">
          <w:t xml:space="preserve">are </w:t>
        </w:r>
        <w:r w:rsidR="00D776C7" w:rsidRPr="0098129B">
          <w:t>different</w:t>
        </w:r>
        <w:r w:rsidR="00D776C7">
          <w:t xml:space="preserve"> across studies.</w:t>
        </w:r>
      </w:ins>
      <w:del w:id="1215" w:author="Michael Belias" w:date="2020-12-01T13:14:00Z">
        <w:r w:rsidDel="00D776C7">
          <w:delText xml:space="preserve">, and </w:delText>
        </w:r>
      </w:del>
      <w:ins w:id="1216" w:author="Michael Belias" w:date="2020-12-01T13:14:00Z">
        <w:r w:rsidR="00D776C7">
          <w:t xml:space="preserve"> In the third scenario, </w:t>
        </w:r>
        <w:r w:rsidR="00D57B0E">
          <w:t>both the regr</w:t>
        </w:r>
        <w:r w:rsidR="00344574">
          <w:t xml:space="preserve">ession lines and the BMI ranges are different across studies. </w:t>
        </w:r>
      </w:ins>
      <w:del w:id="1217" w:author="Michael Belias" w:date="2020-12-01T13:15:00Z">
        <w:r w:rsidDel="00344574">
          <w:delText xml:space="preserve">the </w:delText>
        </w:r>
      </w:del>
      <w:del w:id="1218" w:author="Michael Belias" w:date="2020-11-21T18:02:00Z">
        <w:r w:rsidRPr="0098129B" w:rsidDel="00525914">
          <w:delText xml:space="preserve">IPD-set </w:delText>
        </w:r>
      </w:del>
      <w:del w:id="1219" w:author="Michael Belias" w:date="2020-12-01T13:15:00Z">
        <w:r w:rsidDel="00344574">
          <w:delText>where the studies have d</w:delText>
        </w:r>
        <w:r w:rsidRPr="0098129B" w:rsidDel="00344574">
          <w:delText xml:space="preserve">ifferent </w:delText>
        </w:r>
        <w:r w:rsidDel="00344574">
          <w:delText>ranges for the BMI and</w:delText>
        </w:r>
        <w:r w:rsidRPr="0098129B" w:rsidDel="00344574">
          <w:delText xml:space="preserve"> between study differences in the mortality risks</w:delText>
        </w:r>
        <w:r w:rsidDel="00344574">
          <w:delText>.</w:delText>
        </w:r>
      </w:del>
    </w:p>
    <w:p w14:paraId="0C154CA9" w14:textId="4D29E277" w:rsidR="00FD3A45" w:rsidDel="003D5AE4" w:rsidRDefault="00494D67" w:rsidP="00567B3E">
      <w:pPr>
        <w:pStyle w:val="Heading2"/>
        <w:rPr>
          <w:del w:id="1220" w:author="Michael Belias" w:date="2020-12-01T13:15:00Z"/>
        </w:rPr>
      </w:pPr>
      <w:bookmarkStart w:id="1221" w:name="sec51"/>
      <w:r>
        <w:lastRenderedPageBreak/>
        <w:t>Two-stage pointwise meta-analysis</w:t>
      </w:r>
      <w:bookmarkEnd w:id="1221"/>
    </w:p>
    <w:p w14:paraId="3628CF7D" w14:textId="77777777" w:rsidR="00DD00A5" w:rsidRDefault="00DD00A5">
      <w:pPr>
        <w:pStyle w:val="Heading2"/>
        <w:pPrChange w:id="1222" w:author="Michael Belias" w:date="2020-12-01T13:15:00Z">
          <w:pPr>
            <w:pStyle w:val="Compact"/>
          </w:pPr>
        </w:pPrChange>
      </w:pPr>
    </w:p>
    <w:p w14:paraId="61F004CA" w14:textId="6B11E204" w:rsidR="007A60D8" w:rsidRDefault="007A60D8" w:rsidP="007A60D8">
      <w:pPr>
        <w:pStyle w:val="Compact"/>
        <w:ind w:firstLine="480"/>
      </w:pPr>
      <w:r>
        <w:t xml:space="preserve">In </w:t>
      </w:r>
      <w:ins w:id="1223" w:author="Michael Belias" w:date="2020-11-26T23:55:00Z">
        <w:r w:rsidR="005533BE">
          <w:t xml:space="preserve">the first stage of </w:t>
        </w:r>
      </w:ins>
      <w:r>
        <w:t>two-stage pointwise meta-analysis</w:t>
      </w:r>
      <w:r w:rsidR="005804C2">
        <w:t>,</w:t>
      </w:r>
      <w:r w:rsidRPr="00263943">
        <w:t xml:space="preserve"> </w:t>
      </w:r>
      <w:r>
        <w:t xml:space="preserve">as proposed by Royston and </w:t>
      </w:r>
      <w:r w:rsidRPr="00E5658D">
        <w:t>Sauerbrei</w:t>
      </w:r>
      <w:r>
        <w:t xml:space="preserve"> </w:t>
      </w:r>
      <w:r>
        <w:fldChar w:fldCharType="begin"/>
      </w:r>
      <w:r w:rsidR="005B6348">
        <w:instrText xml:space="preserve"> ADDIN ZOTERO_ITEM CSL_CITATION {"citationID":"8peP2Rru","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rsidR="005804C2">
        <w:t>,</w:t>
      </w:r>
      <w:r w:rsidR="00986CD9" w:rsidRPr="00986CD9">
        <w:t xml:space="preserve"> </w:t>
      </w:r>
      <w:del w:id="1224" w:author="Michael Belias" w:date="2020-11-26T23:55:00Z">
        <w:r w:rsidR="00986CD9" w:rsidDel="00C652E7">
          <w:delText xml:space="preserve">in </w:delText>
        </w:r>
        <w:r w:rsidR="00986CD9" w:rsidDel="005533BE">
          <w:delText>the first stage</w:delText>
        </w:r>
        <w:r w:rsidDel="005533BE">
          <w:delText xml:space="preserve"> </w:delText>
        </w:r>
      </w:del>
      <w:r>
        <w:t>we</w:t>
      </w:r>
      <w:r w:rsidR="00F336BB">
        <w:t xml:space="preserve"> </w:t>
      </w:r>
      <w:ins w:id="1225" w:author="Michael Belias" w:date="2020-11-26T23:55:00Z">
        <w:r w:rsidR="00436711">
          <w:t xml:space="preserve">may </w:t>
        </w:r>
      </w:ins>
      <w:r w:rsidR="00F336BB">
        <w:t>fit an appropriate model and</w:t>
      </w:r>
      <w:r>
        <w:t xml:space="preserve"> estimate the </w:t>
      </w:r>
      <w:r w:rsidR="00143D60">
        <w:t>predicted</w:t>
      </w:r>
      <w:r>
        <w:t xml:space="preserve"> outcome </w:t>
      </w:r>
      <w:r w:rsidR="00986CD9">
        <w:t>per study</w:t>
      </w:r>
      <w:r>
        <w:t xml:space="preserve">, </w:t>
      </w:r>
      <w:r w:rsidRPr="00D72B04">
        <w:t>optionally controlling for individual</w:t>
      </w:r>
      <w:r w:rsidRPr="00D72B04">
        <w:rPr>
          <w:rFonts w:ascii="Cambria Math" w:hAnsi="Cambria Math" w:cs="Cambria Math"/>
        </w:rPr>
        <w:t>‐</w:t>
      </w:r>
      <w:r w:rsidRPr="00D72B04">
        <w:t>level confounders</w:t>
      </w:r>
      <w:r>
        <w:t xml:space="preserve">. Note that instead of using fractional polynomials as Royston and </w:t>
      </w:r>
      <w:r w:rsidRPr="00E5658D">
        <w:t>Sauerbrei</w:t>
      </w:r>
      <w:r>
        <w:t xml:space="preserve">, we </w:t>
      </w:r>
      <w:ins w:id="1226" w:author="Michael Belias" w:date="2020-11-26T23:55:00Z">
        <w:r w:rsidR="00D70E7F">
          <w:t xml:space="preserve">may </w:t>
        </w:r>
      </w:ins>
      <w:del w:id="1227" w:author="Michael Belias" w:date="2020-11-26T23:55:00Z">
        <w:r w:rsidDel="00436711">
          <w:delText xml:space="preserve">may </w:delText>
        </w:r>
      </w:del>
      <w:r>
        <w:t xml:space="preserve">use any of the spline approaches described in section 4. At the second stage, for each distinct value of X a </w:t>
      </w:r>
      <w:del w:id="1228" w:author="Michael Belias" w:date="2020-12-01T13:16:00Z">
        <w:r w:rsidDel="00326B68">
          <w:delText xml:space="preserve">pointwise </w:delText>
        </w:r>
      </w:del>
      <w:r>
        <w:t xml:space="preserve">meta-analysis is performed on the resulting predicted values and standard errors, using either a fixed or random effects approach </w:t>
      </w:r>
      <w:r>
        <w:fldChar w:fldCharType="begin"/>
      </w:r>
      <w:r w:rsidR="005B6348">
        <w:instrText xml:space="preserve"> ADDIN ZOTERO_ITEM CSL_CITATION {"citationID":"YO3U01FH","properties":{"formattedCitation":"[14]","plainCitation":"[14]","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studies","volume":"30","author":[{"family":"Sauerbrei","given":"Willi"},{"family":"Royston","given":"Patrick"}],"issued":{"date-parts":[["2011",12,10]]}}}],"schema":"https://github.com/citation-style-language/schema/raw/master/csl-citation.json"} </w:instrText>
      </w:r>
      <w:r>
        <w:fldChar w:fldCharType="separate"/>
      </w:r>
      <w:r w:rsidRPr="00E5658D">
        <w:t>[14]</w:t>
      </w:r>
      <w:r>
        <w:fldChar w:fldCharType="end"/>
      </w:r>
      <w:r>
        <w:t>. Given a continuous variable X the algorithm proceeds as follows:</w:t>
      </w:r>
      <w:ins w:id="1229" w:author="Michael Belias" w:date="2020-11-26T23:55:00Z">
        <w:r w:rsidR="004A7B05">
          <w:t xml:space="preserve"> </w:t>
        </w:r>
      </w:ins>
    </w:p>
    <w:p w14:paraId="4FF494F2" w14:textId="77777777" w:rsidR="007A60D8" w:rsidRDefault="007A60D8" w:rsidP="007A60D8">
      <w:pPr>
        <w:pStyle w:val="Compact"/>
        <w:ind w:firstLine="480"/>
      </w:pPr>
    </w:p>
    <w:p w14:paraId="7502E067" w14:textId="77777777" w:rsidR="007A60D8" w:rsidRPr="006C0217" w:rsidRDefault="007A60D8" w:rsidP="0028510A">
      <w:pPr>
        <w:pStyle w:val="Compact"/>
        <w:rPr>
          <w:b/>
        </w:rPr>
      </w:pPr>
      <w:r w:rsidRPr="006C0217">
        <w:rPr>
          <w:b/>
        </w:rPr>
        <w:t>Stage 1</w:t>
      </w:r>
    </w:p>
    <w:p w14:paraId="0A67BD1E" w14:textId="68CC07C4" w:rsidR="007A60D8" w:rsidRDefault="007A60D8" w:rsidP="007A60D8">
      <w:pPr>
        <w:pStyle w:val="Compact"/>
        <w:numPr>
          <w:ilvl w:val="0"/>
          <w:numId w:val="29"/>
        </w:numPr>
      </w:pPr>
      <w:r>
        <w:t xml:space="preserve">Select a spline approach and fit </w:t>
      </w:r>
      <w:r w:rsidR="005913E8">
        <w:t xml:space="preserve">an appropriate </w:t>
      </w:r>
      <w:r>
        <w:t>model</w:t>
      </w:r>
      <w:ins w:id="1230" w:author="Michael Belias" w:date="2020-12-01T18:34:00Z">
        <w:r w:rsidR="00436571">
          <w:t xml:space="preserve"> including interaction</w:t>
        </w:r>
      </w:ins>
      <w:ins w:id="1231" w:author="Michael Belias" w:date="2020-12-01T18:35:00Z">
        <w:r w:rsidR="0081349E">
          <w:t xml:space="preserve"> </w:t>
        </w:r>
        <w:r w:rsidR="007F2130">
          <w:t>between</w:t>
        </w:r>
        <w:r w:rsidR="0081349E">
          <w:t xml:space="preserve"> X</w:t>
        </w:r>
      </w:ins>
      <w:ins w:id="1232" w:author="Michael Belias" w:date="2020-12-01T18:34:00Z">
        <w:r w:rsidR="00436571">
          <w:t xml:space="preserve"> </w:t>
        </w:r>
      </w:ins>
      <w:ins w:id="1233" w:author="Michael Belias" w:date="2020-12-01T18:35:00Z">
        <w:r w:rsidR="00985DA1">
          <w:t>and</w:t>
        </w:r>
      </w:ins>
      <w:ins w:id="1234" w:author="Michael Belias" w:date="2020-12-01T18:34:00Z">
        <w:r w:rsidR="00436571">
          <w:t xml:space="preserve"> the treatment.</w:t>
        </w:r>
      </w:ins>
      <w:del w:id="1235" w:author="Michael Belias" w:date="2020-11-26T23:57:00Z">
        <w:r w:rsidR="005C1A3B" w:rsidDel="0017770B">
          <w:delText>, see section</w:delText>
        </w:r>
        <w:r w:rsidR="00B27D58" w:rsidDel="0017770B">
          <w:delText>s</w:delText>
        </w:r>
        <w:r w:rsidR="005C1A3B" w:rsidDel="0017770B">
          <w:delText xml:space="preserve"> 3</w:delText>
        </w:r>
        <w:r w:rsidR="00B27D58" w:rsidDel="0017770B">
          <w:delText xml:space="preserve"> and 4</w:delText>
        </w:r>
      </w:del>
      <w:bookmarkStart w:id="1236" w:name="_Hlk55823476"/>
      <w:ins w:id="1237" w:author="Hout, Joanna in 't" w:date="2020-11-09T14:05:00Z">
        <w:r w:rsidR="00E0276B">
          <w:t xml:space="preserve">. </w:t>
        </w:r>
      </w:ins>
      <w:ins w:id="1238" w:author="Michael Belias" w:date="2020-11-27T15:38:00Z">
        <w:r w:rsidR="00302CF5" w:rsidRPr="00551034">
          <w:rPr>
            <w:rPrChange w:id="1239" w:author="Michael Belias" w:date="2020-12-01T13:17:00Z">
              <w:rPr>
                <w:color w:val="808080" w:themeColor="background1" w:themeShade="80"/>
              </w:rPr>
            </w:rPrChange>
          </w:rPr>
          <w:t>Since in pointwise meta-analysis we are pooling the predicted outcomes we can apply any good fitting model</w:t>
        </w:r>
      </w:ins>
      <w:ins w:id="1240" w:author="Michael Belias" w:date="2020-12-01T13:17:00Z">
        <w:r w:rsidR="002B245C">
          <w:t xml:space="preserve"> per study</w:t>
        </w:r>
      </w:ins>
      <w:ins w:id="1241" w:author="Michael Belias" w:date="2020-11-27T15:38:00Z">
        <w:r w:rsidR="00302CF5" w:rsidRPr="00551034">
          <w:rPr>
            <w:rPrChange w:id="1242" w:author="Michael Belias" w:date="2020-12-01T13:17:00Z">
              <w:rPr>
                <w:color w:val="808080" w:themeColor="background1" w:themeShade="80"/>
              </w:rPr>
            </w:rPrChange>
          </w:rPr>
          <w:t>. As a consequence, different modelling techniques may be applied across studies, including linear models, fractional polynomials, and splines of different degrees and with different knot specifications.</w:t>
        </w:r>
      </w:ins>
      <w:ins w:id="1243" w:author="Michael Belias" w:date="2020-11-27T15:39:00Z">
        <w:r w:rsidR="00FA7C7B">
          <w:rPr>
            <w:color w:val="808080" w:themeColor="background1" w:themeShade="80"/>
          </w:rPr>
          <w:t xml:space="preserve"> </w:t>
        </w:r>
      </w:ins>
      <w:ins w:id="1244" w:author="Michael Belias" w:date="2020-12-01T18:17:00Z">
        <w:r w:rsidR="000F2976">
          <w:t>Since this is an introd</w:t>
        </w:r>
      </w:ins>
      <w:ins w:id="1245" w:author="Michael Belias" w:date="2020-12-01T18:18:00Z">
        <w:r w:rsidR="000F2976">
          <w:t>uction to splines</w:t>
        </w:r>
        <w:r w:rsidR="00C02EE2">
          <w:t>,</w:t>
        </w:r>
      </w:ins>
      <w:commentRangeStart w:id="1246"/>
      <w:ins w:id="1247" w:author="Michael Belias" w:date="2020-11-26T23:56:00Z">
        <w:r w:rsidR="00736CED">
          <w:t xml:space="preserve"> </w:t>
        </w:r>
      </w:ins>
      <w:commentRangeEnd w:id="1246"/>
      <w:r w:rsidR="00AC67A8">
        <w:rPr>
          <w:rStyle w:val="CommentReference"/>
        </w:rPr>
        <w:commentReference w:id="1246"/>
      </w:r>
      <w:ins w:id="1248" w:author="Michael Belias" w:date="2020-11-26T23:56:00Z">
        <w:r w:rsidR="001C6968">
          <w:t xml:space="preserve">we </w:t>
        </w:r>
      </w:ins>
      <w:ins w:id="1249" w:author="Michael Belias" w:date="2020-12-01T18:19:00Z">
        <w:r w:rsidR="000D2A85">
          <w:t>fit</w:t>
        </w:r>
      </w:ins>
      <w:ins w:id="1250" w:author="Michael Belias" w:date="2020-11-26T23:56:00Z">
        <w:r w:rsidR="00F9535F">
          <w:t xml:space="preserve"> </w:t>
        </w:r>
      </w:ins>
      <w:ins w:id="1251" w:author="Michael Belias" w:date="2020-12-01T18:18:00Z">
        <w:r w:rsidR="00360EE5">
          <w:t>only</w:t>
        </w:r>
      </w:ins>
      <w:ins w:id="1252" w:author="Michael Belias" w:date="2020-11-26T23:57:00Z">
        <w:r w:rsidR="0017770B">
          <w:t xml:space="preserve"> spline</w:t>
        </w:r>
      </w:ins>
      <w:ins w:id="1253" w:author="Michael Belias" w:date="2020-12-01T18:18:00Z">
        <w:r w:rsidR="008F570E">
          <w:t>s</w:t>
        </w:r>
      </w:ins>
      <w:ins w:id="1254" w:author="Michael Belias" w:date="2020-11-27T15:37:00Z">
        <w:r w:rsidR="00967F20">
          <w:t>.</w:t>
        </w:r>
      </w:ins>
      <w:ins w:id="1255" w:author="Hout, Joanna in 't" w:date="2020-11-09T14:08:00Z">
        <w:del w:id="1256" w:author="Michael Belias" w:date="2020-11-26T17:22:00Z">
          <w:r w:rsidR="00E75833" w:rsidDel="00B97853">
            <w:delText xml:space="preserve">  modelling techniques across studies, including different splines transformations, degrees of the selected splines, and number and positions of the knots.  </w:delText>
          </w:r>
        </w:del>
      </w:ins>
    </w:p>
    <w:bookmarkEnd w:id="1236"/>
    <w:p w14:paraId="7384AA86" w14:textId="744B7F07" w:rsidR="00D77542" w:rsidRDefault="00EF003F" w:rsidP="00D77542">
      <w:pPr>
        <w:pStyle w:val="Compact"/>
        <w:numPr>
          <w:ilvl w:val="0"/>
          <w:numId w:val="29"/>
        </w:numPr>
      </w:pPr>
      <w:r>
        <w:t xml:space="preserve">Using the model with interaction, </w:t>
      </w:r>
      <w:r w:rsidR="00F61D19">
        <w:t xml:space="preserve">estimate </w:t>
      </w:r>
      <w:r w:rsidR="007A60D8">
        <w:t xml:space="preserve">regression lines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oMath>
      <w:r w:rsidR="00B341C9">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2D0548">
        <w:t xml:space="preserve">  </w:t>
      </w:r>
      <w:r w:rsidR="00D77542">
        <w:t xml:space="preserve">for the control and treated group in study </w:t>
      </w:r>
      <w:r w:rsidR="00D77542" w:rsidRPr="008B5A63">
        <w:rPr>
          <w:i/>
        </w:rPr>
        <w:t>j</w:t>
      </w:r>
      <w:r w:rsidR="00D77542">
        <w:t xml:space="preserve"> respectively, along with their </w:t>
      </w:r>
      <w:r w:rsidR="003C7B63">
        <w:t xml:space="preserve">standard errors and </w:t>
      </w:r>
      <w:r w:rsidR="00D77542">
        <w:t>95% confidence intervals.</w:t>
      </w:r>
    </w:p>
    <w:p w14:paraId="7BF5E39E" w14:textId="384068EF" w:rsidR="00BA3483" w:rsidRDefault="001B4F0E" w:rsidP="00F0207F">
      <w:pPr>
        <w:pStyle w:val="Compact"/>
        <w:numPr>
          <w:ilvl w:val="0"/>
          <w:numId w:val="29"/>
        </w:numPr>
      </w:pPr>
      <w:r>
        <w:t xml:space="preserve">Depending on the outcome we wish to </w:t>
      </w:r>
      <w:r w:rsidR="00A77807">
        <w:t>show</w:t>
      </w:r>
      <w:r w:rsidR="00A77807" w:rsidRPr="003C7B63">
        <w:t xml:space="preserve"> </w:t>
      </w:r>
      <w:r w:rsidR="00A77807">
        <w:t>and</w:t>
      </w:r>
      <w:r w:rsidR="003C7B63">
        <w:t xml:space="preserve"> depending on the scale on which we wish to make inferences, we may choose to use a link function </w:t>
      </w:r>
      <m:oMath>
        <m:sSup>
          <m:sSupPr>
            <m:ctrlPr>
              <w:rPr>
                <w:rFonts w:ascii="Cambria Math" w:hAnsi="Cambria Math"/>
              </w:rPr>
            </m:ctrlPr>
          </m:sSupPr>
          <m:e>
            <m:r>
              <w:rPr>
                <w:rFonts w:ascii="Cambria Math" w:hAnsi="Cambria Math"/>
              </w:rPr>
              <m:t>g</m:t>
            </m:r>
          </m:e>
          <m:sup>
            <m:r>
              <w:rPr>
                <w:rFonts w:ascii="Cambria Math" w:hAnsi="Cambria Math"/>
              </w:rPr>
              <m:t>-1</m:t>
            </m:r>
          </m:sup>
        </m:sSup>
      </m:oMath>
      <w:r w:rsidR="00B27D58">
        <w:t>:</w:t>
      </w:r>
      <w:r>
        <w:t xml:space="preserve"> </w:t>
      </w:r>
    </w:p>
    <w:p w14:paraId="29B3A0D8" w14:textId="34A5F39D" w:rsidR="00F1431A" w:rsidRDefault="005F3A45" w:rsidP="009775E0">
      <w:pPr>
        <w:pStyle w:val="Compact"/>
        <w:numPr>
          <w:ilvl w:val="2"/>
          <w:numId w:val="29"/>
        </w:numPr>
      </w:pPr>
      <w:r>
        <w:t xml:space="preserve">If, in stage 2, we aim to </w:t>
      </w:r>
      <w:r w:rsidR="006F600A">
        <w:t>show</w:t>
      </w:r>
      <w:r>
        <w:t xml:space="preserve"> the predicted outcome </w:t>
      </w:r>
      <w:del w:id="1257" w:author="Michael Belias" w:date="2020-10-01T15:10:00Z">
        <w:r w:rsidR="00E31BB7" w:rsidDel="003A071B">
          <w:delText xml:space="preserve">stratified </w:delText>
        </w:r>
      </w:del>
      <w:r w:rsidR="00E31BB7">
        <w:t xml:space="preserve">per treatment arm and </w:t>
      </w:r>
      <w:r>
        <w:t xml:space="preserve">conditional </w:t>
      </w:r>
      <w:r w:rsidR="00B27D58">
        <w:t>on</w:t>
      </w:r>
      <w:r>
        <w:t xml:space="preserve"> X</w:t>
      </w:r>
      <w:r w:rsidR="00465DC5">
        <w:t>,</w:t>
      </w:r>
      <w:r>
        <w:t xml:space="preserve"> </w:t>
      </w:r>
      <w:r w:rsidR="00F1431A">
        <w:t>we</w:t>
      </w:r>
      <w:r w:rsidR="00BA3483">
        <w:t xml:space="preserve"> </w:t>
      </w:r>
      <w:r w:rsidR="00F1431A">
        <w:t xml:space="preserve">calculate the </w:t>
      </w:r>
      <w:r w:rsidR="0048292F">
        <w:t>predicted outcome</w:t>
      </w:r>
      <w:r w:rsidR="00F1431A">
        <w:t xml:space="preserve"> per treatment arm</w:t>
      </w:r>
      <w:r w:rsidR="00B27D58">
        <w:t>,</w:t>
      </w:r>
      <w:r w:rsidR="00F1431A">
        <w:t xml:space="preserve"> </w:t>
      </w:r>
      <m:oMath>
        <m:r>
          <w:rPr>
            <w:rFonts w:ascii="Cambria Math" w:hAnsi="Cambria Math"/>
          </w:rPr>
          <m:t xml:space="preserve"> </m:t>
        </m:r>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(X))</m:t>
        </m:r>
      </m:oMath>
      <w:r w:rsidR="00F1431A">
        <w:t xml:space="preserve"> </w:t>
      </w:r>
      <w:r w:rsidR="00821B0A">
        <w:t xml:space="preserve">and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(X)). </m:t>
        </m:r>
      </m:oMath>
      <w:r w:rsidR="00F1431A" w:rsidRPr="002C49DF">
        <w:fldChar w:fldCharType="begin"/>
      </w:r>
      <w:r w:rsidR="00F1431A" w:rsidRPr="002C49DF">
        <w:instrText xml:space="preserve"> QUOTE </w:instrText>
      </w:r>
      <m:oMath>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T</m:t>
                </m:r>
              </m:e>
              <m:sub>
                <m:r>
                  <m:rPr>
                    <m:sty m:val="p"/>
                  </m:rPr>
                  <w:rPr>
                    <w:rFonts w:ascii="Cambria Math" w:hAnsi="Cambria Math"/>
                  </w:rPr>
                  <m:t>j</m:t>
                </m:r>
              </m:sub>
            </m:sSub>
          </m:sub>
        </m:sSub>
        <m:r>
          <m:rPr>
            <m:sty m:val="p"/>
          </m:rPr>
          <w:rPr>
            <w:rFonts w:ascii="Cambria Math" w:hAnsi="Cambria Math"/>
          </w:rPr>
          <m:t xml:space="preserve">(X) , </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f</m:t>
                </m:r>
              </m:e>
            </m:acc>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j</m:t>
                </m:r>
              </m:sub>
            </m:sSub>
          </m:sub>
        </m:sSub>
        <m:r>
          <m:rPr>
            <m:sty m:val="p"/>
          </m:rPr>
          <w:rPr>
            <w:rFonts w:ascii="Cambria Math" w:hAnsi="Cambria Math"/>
          </w:rPr>
          <m:t xml:space="preserve">(X)  </m:t>
        </m:r>
      </m:oMath>
      <w:r w:rsidR="00F1431A" w:rsidRPr="002C49DF">
        <w:instrText xml:space="preserve"> </w:instrText>
      </w:r>
      <w:r w:rsidR="00F1431A" w:rsidRPr="002C49DF">
        <w:fldChar w:fldCharType="end"/>
      </w:r>
      <w:r w:rsidR="00F1431A">
        <w:t xml:space="preserve"> </w:t>
      </w:r>
    </w:p>
    <w:p w14:paraId="026C7D87" w14:textId="5EA1F403" w:rsidR="00372D09" w:rsidRDefault="00644678" w:rsidP="00F0207F">
      <w:pPr>
        <w:pStyle w:val="Compact"/>
        <w:numPr>
          <w:ilvl w:val="2"/>
          <w:numId w:val="29"/>
        </w:numPr>
      </w:pPr>
      <w:r>
        <w:t xml:space="preserve">If, in stage 2, we aim to </w:t>
      </w:r>
      <w:r w:rsidR="009F4CF0">
        <w:t>show</w:t>
      </w:r>
      <w:r>
        <w:t xml:space="preserve"> the effect of the treatment conditional </w:t>
      </w:r>
      <w:r w:rsidR="00B27D58">
        <w:t>on</w:t>
      </w:r>
      <w:r>
        <w:t xml:space="preserve"> X, we </w:t>
      </w:r>
      <w:r w:rsidR="00642946">
        <w:t>first</w:t>
      </w:r>
      <w:r>
        <w:t xml:space="preserve"> calculate per study the absolute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d>
              <m:dPr>
                <m:ctrlPr>
                  <w:rPr>
                    <w:rFonts w:ascii="Cambria Math" w:hAnsi="Cambria Math"/>
                    <w:i/>
                  </w:rPr>
                </m:ctrlPr>
              </m:dPr>
              <m:e>
                <m:r>
                  <w:rPr>
                    <w:rFonts w:ascii="Cambria Math" w:hAnsi="Cambria Math"/>
                  </w:rPr>
                  <m:t>X</m:t>
                </m:r>
              </m:e>
            </m:d>
          </m:e>
        </m:d>
      </m:oMath>
      <w:r>
        <w:t xml:space="preserve"> or the relative treatment effect </w:t>
      </w:r>
      <m:oMath>
        <m:sSup>
          <m:sSupPr>
            <m:ctrlPr>
              <w:rPr>
                <w:rFonts w:ascii="Cambria Math" w:hAnsi="Cambria Math"/>
              </w:rPr>
            </m:ctrlPr>
          </m:sSupPr>
          <m:e>
            <m:r>
              <w:rPr>
                <w:rFonts w:ascii="Cambria Math" w:hAnsi="Cambria Math"/>
              </w:rPr>
              <m:t>g</m:t>
            </m:r>
          </m:e>
          <m:sup>
            <m:r>
              <w:rPr>
                <w:rFonts w:ascii="Cambria Math" w:hAnsi="Cambria Math"/>
              </w:rPr>
              <m:t>-1</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X</m:t>
                </m:r>
              </m:e>
            </m:d>
            <m:r>
              <m:rPr>
                <m:sty m:val="p"/>
              </m:rP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(X)</m:t>
            </m:r>
          </m:e>
        </m:d>
        <m:r>
          <w:rPr>
            <w:rFonts w:ascii="Cambria Math" w:hAnsi="Cambria Math"/>
          </w:rPr>
          <m:t>,</m:t>
        </m:r>
      </m:oMath>
      <w:r w:rsidR="00D25897">
        <w:t xml:space="preserve"> and calculate the</w:t>
      </w:r>
      <w:r w:rsidR="00B27D58">
        <w:t xml:space="preserve"> corresponding</w:t>
      </w:r>
      <w:r w:rsidR="00D25897">
        <w:t xml:space="preserve"> confidence interval, see section 3.</w:t>
      </w:r>
      <w:r w:rsidR="00BF156D">
        <w:t xml:space="preserve"> Note that if the goal of our </w:t>
      </w:r>
      <w:r w:rsidR="00F0207F">
        <w:t>meta-analysis</w:t>
      </w:r>
      <w:r w:rsidR="00BF156D">
        <w:t xml:space="preserve"> is to make inferences on the treatment effect,</w:t>
      </w:r>
      <w:r w:rsidR="00F0207F">
        <w:t xml:space="preserve"> this approach is preferable to step 3.1</w:t>
      </w:r>
      <w:r w:rsidR="00BF156D">
        <w:t xml:space="preserve">, to avoid amalgamating the within and between study heterogeneity </w:t>
      </w:r>
      <w:r w:rsidR="00BF156D">
        <w:fldChar w:fldCharType="begin"/>
      </w:r>
      <w:r w:rsidR="003F245A">
        <w:instrText xml:space="preserve"> ADDIN ZOTERO_ITEM CSL_CITATION {"citationID":"bmZlzXtt","properties":{"formattedCitation":"[45, 46]","plainCitation":"[45, 46]","noteIndex":0},"citationItems":[{"id":16,"uris":["http://zotero.org/users/3628384/items/49LCMHQU"],"uri":["http://zotero.org/users/3628384/items/49LCMHQU"],"itemData":{"id":16,"type":"article-journal","container-title":"BMJ","DOI":"10.1136/bmj.j573","ISSN":"0959-8138,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BF156D">
        <w:fldChar w:fldCharType="separate"/>
      </w:r>
      <w:r w:rsidR="003F245A" w:rsidRPr="003F245A">
        <w:rPr>
          <w:rFonts w:ascii="Garamond" w:hAnsi="Garamond"/>
        </w:rPr>
        <w:t>[45, 46]</w:t>
      </w:r>
      <w:r w:rsidR="00BF156D">
        <w:fldChar w:fldCharType="end"/>
      </w:r>
      <w:r w:rsidR="00BF156D">
        <w:t xml:space="preserve">.  </w:t>
      </w:r>
    </w:p>
    <w:p w14:paraId="4DA37AC7" w14:textId="1479BC8E" w:rsidR="00E23399" w:rsidRDefault="00E23399" w:rsidP="0028510A">
      <w:pPr>
        <w:pStyle w:val="Compact"/>
        <w:ind w:firstLine="480"/>
      </w:pPr>
    </w:p>
    <w:p w14:paraId="6A5ABA95" w14:textId="4E5F81A5" w:rsidR="00E23399" w:rsidRPr="006C6141" w:rsidRDefault="00E23399" w:rsidP="00670E58">
      <w:pPr>
        <w:pStyle w:val="Compact"/>
        <w:ind w:left="480"/>
      </w:pPr>
      <w:r w:rsidRPr="006C0217">
        <w:rPr>
          <w:b/>
        </w:rPr>
        <w:t>Stage 2</w:t>
      </w:r>
    </w:p>
    <w:p w14:paraId="59455599" w14:textId="2E3BF609" w:rsidR="005D3BC9" w:rsidRDefault="008E5FE4" w:rsidP="00670E58">
      <w:pPr>
        <w:pStyle w:val="Compact"/>
        <w:numPr>
          <w:ilvl w:val="0"/>
          <w:numId w:val="29"/>
        </w:numPr>
      </w:pPr>
      <w:r>
        <w:t>F</w:t>
      </w:r>
      <w:r w:rsidR="002D0548">
        <w:t xml:space="preserve">or each </w:t>
      </w:r>
      <m:oMath>
        <m:sSup>
          <m:sSupPr>
            <m:ctrlPr>
              <w:rPr>
                <w:rFonts w:ascii="Cambria Math" w:hAnsi="Cambria Math"/>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α,β</m:t>
            </m:r>
          </m:e>
        </m:d>
        <m:r>
          <w:rPr>
            <w:rFonts w:ascii="Cambria Math" w:hAnsi="Cambria Math"/>
          </w:rPr>
          <m:t>,</m:t>
        </m:r>
      </m:oMath>
      <w:r w:rsidR="002D0548">
        <w:t xml:space="preserve"> </w:t>
      </w:r>
      <w:r w:rsidR="005D3BC9">
        <w:t xml:space="preserve">we perform either a fixed or random effects meta-analysis to get </w:t>
      </w:r>
      <w:r w:rsidR="002C45BC">
        <w:t xml:space="preserve">the </w:t>
      </w:r>
      <w:r w:rsidR="005D3BC9">
        <w:t>pooled outcome</w:t>
      </w:r>
      <w:r w:rsidR="000B2DD4">
        <w:t xml:space="preserve"> of</w:t>
      </w:r>
      <w:r w:rsidR="00737E3B">
        <w:t xml:space="preserve"> </w:t>
      </w:r>
      <w:r w:rsidR="000B2DD4">
        <w:t>choice</w:t>
      </w:r>
      <w:r w:rsidR="005D3BC9">
        <w:t xml:space="preserve"> as</w:t>
      </w:r>
      <w:r w:rsidR="00737E3B">
        <w:t xml:space="preserve"> </w:t>
      </w:r>
      <w:r w:rsidR="005D3BC9">
        <w:t xml:space="preserve">a function of X along with </w:t>
      </w:r>
      <w:r w:rsidR="00FA2290">
        <w:t xml:space="preserve">its </w:t>
      </w:r>
      <w:r w:rsidR="005D3BC9">
        <w:t xml:space="preserve">pointwise 95% confidence interval. Note that if the available data </w:t>
      </w:r>
      <w:r w:rsidR="00E31BB7">
        <w:t xml:space="preserve">across </w:t>
      </w:r>
      <w:r w:rsidR="005D3BC9">
        <w:t xml:space="preserve">the studies vary over different regions of X, pooling of the predicted outcomes may produce </w:t>
      </w:r>
      <w:del w:id="1258" w:author="Michael Belias" w:date="2020-12-01T13:19:00Z">
        <w:r w:rsidR="00934008" w:rsidDel="00A10EA0">
          <w:delText xml:space="preserve">discontinuous </w:delText>
        </w:r>
      </w:del>
      <w:ins w:id="1259" w:author="Michael Belias" w:date="2020-12-01T13:19:00Z">
        <w:r w:rsidR="00A10EA0">
          <w:t xml:space="preserve">unsmooth </w:t>
        </w:r>
      </w:ins>
      <w:r w:rsidR="005D3BC9">
        <w:t>results, see Figure</w:t>
      </w:r>
      <w:r w:rsidR="00E31BB7">
        <w:t>s</w:t>
      </w:r>
      <w:r w:rsidR="005D3BC9">
        <w:t xml:space="preserve"> 8</w:t>
      </w:r>
      <w:r w:rsidR="009F3273">
        <w:t xml:space="preserve"> </w:t>
      </w:r>
      <w:r w:rsidR="00E31BB7">
        <w:t>a</w:t>
      </w:r>
      <w:r w:rsidR="009F3273">
        <w:t>nd 9</w:t>
      </w:r>
      <w:r w:rsidR="005D3BC9">
        <w:t xml:space="preserve">. </w:t>
      </w:r>
    </w:p>
    <w:p w14:paraId="2C5859B9" w14:textId="7A028275" w:rsidR="006E35AC" w:rsidRDefault="005D3BC9" w:rsidP="00DA4554">
      <w:pPr>
        <w:pStyle w:val="FirstParagraph"/>
        <w:ind w:firstLine="480"/>
        <w:rPr>
          <w:ins w:id="1260" w:author="Michael Belias" w:date="2020-11-27T00:01:00Z"/>
        </w:rPr>
      </w:pPr>
      <w:del w:id="1261" w:author="Michael Belias" w:date="2020-12-01T14:56:00Z">
        <w:r w:rsidDel="00367577">
          <w:delText xml:space="preserve">In our </w:delText>
        </w:r>
        <w:r w:rsidR="00F61D19" w:rsidDel="00367577">
          <w:delText xml:space="preserve">3 </w:delText>
        </w:r>
        <w:r w:rsidDel="00367577">
          <w:delText xml:space="preserve">IPD-MA </w:delText>
        </w:r>
        <w:r w:rsidR="00F61D19" w:rsidDel="00367577">
          <w:delText xml:space="preserve">scenarios </w:delText>
        </w:r>
      </w:del>
      <w:ins w:id="1262" w:author="Michael Belias" w:date="2020-12-01T14:56:00Z">
        <w:r w:rsidR="00367577">
          <w:t>W</w:t>
        </w:r>
      </w:ins>
      <w:del w:id="1263" w:author="Michael Belias" w:date="2020-12-01T14:56:00Z">
        <w:r w:rsidDel="00367577">
          <w:delText>w</w:delText>
        </w:r>
      </w:del>
      <w:r>
        <w:t>e applied all aforementioned spline approaches</w:t>
      </w:r>
      <w:ins w:id="1264" w:author="Michael Belias" w:date="2020-12-01T14:56:00Z">
        <w:r w:rsidR="00367577" w:rsidRPr="00367577">
          <w:t xml:space="preserve"> </w:t>
        </w:r>
        <w:r w:rsidR="00367577">
          <w:t>in all 3 IPD-MA scenarios</w:t>
        </w:r>
      </w:ins>
      <w:r w:rsidR="00A5491E">
        <w:t xml:space="preserve">. </w:t>
      </w:r>
      <w:r w:rsidR="00F0207F">
        <w:t>As described in</w:t>
      </w:r>
      <w:r w:rsidR="00A5491E">
        <w:t xml:space="preserve"> step 3.1</w:t>
      </w:r>
      <w:r>
        <w:t xml:space="preserve"> we pooled the results to show mortality risk</w:t>
      </w:r>
      <w:r w:rsidR="00A5491E">
        <w:t>s</w:t>
      </w:r>
      <w:r w:rsidR="00F8400A">
        <w:t xml:space="preserve"> </w:t>
      </w:r>
      <w:r>
        <w:t>per treatment arm</w:t>
      </w:r>
      <w:r w:rsidR="004C08C3">
        <w:t xml:space="preserve"> (</w:t>
      </w:r>
      <w:r>
        <w:t>Figure 8</w:t>
      </w:r>
      <w:r w:rsidR="004C08C3">
        <w:t>)</w:t>
      </w:r>
      <w:r w:rsidR="00A5491E">
        <w:t>,</w:t>
      </w:r>
      <w:r>
        <w:t xml:space="preserve"> and</w:t>
      </w:r>
      <w:r w:rsidR="009622DC">
        <w:t xml:space="preserve"> </w:t>
      </w:r>
      <w:r w:rsidR="00F0207F">
        <w:t xml:space="preserve">following step 3.2 </w:t>
      </w:r>
      <w:r w:rsidR="00A5491E">
        <w:t xml:space="preserve">we pooled the treatment effects </w:t>
      </w:r>
      <w:r w:rsidR="00033904">
        <w:t xml:space="preserve">conditional </w:t>
      </w:r>
      <w:r w:rsidR="00E31BB7">
        <w:t>on</w:t>
      </w:r>
      <w:r w:rsidR="00033904">
        <w:t xml:space="preserve"> BMI </w:t>
      </w:r>
      <w:r w:rsidR="00D25C7D">
        <w:t>(</w:t>
      </w:r>
      <w:r>
        <w:t>Figure 9</w:t>
      </w:r>
      <w:bookmarkStart w:id="1265" w:name="_Hlk57333936"/>
      <w:r w:rsidR="00D25C7D">
        <w:t>)</w:t>
      </w:r>
      <w:r>
        <w:t>.</w:t>
      </w:r>
      <w:r w:rsidR="00786958">
        <w:t xml:space="preserve"> </w:t>
      </w:r>
      <w:bookmarkStart w:id="1266" w:name="_Hlk57333720"/>
      <w:del w:id="1267" w:author="Michael Belias" w:date="2020-12-01T14:37:00Z">
        <w:r w:rsidR="0014184A" w:rsidDel="00567B3E">
          <w:fldChar w:fldCharType="begin"/>
        </w:r>
        <w:r w:rsidR="0014184A" w:rsidDel="00567B3E">
          <w:del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delInstrText>
        </w:r>
        <w:r w:rsidR="0014184A" w:rsidDel="00567B3E">
          <w:fldChar w:fldCharType="separate"/>
        </w:r>
        <w:r w:rsidR="0014184A" w:rsidRPr="00826571" w:rsidDel="00567B3E">
          <w:rPr>
            <w:rPrChange w:id="1268" w:author="Michael Belias" w:date="2020-12-01T13:20:00Z">
              <w:rPr>
                <w:rFonts w:ascii="Garamond" w:hAnsi="Garamond"/>
              </w:rPr>
            </w:rPrChange>
          </w:rPr>
          <w:delText>[47]</w:delText>
        </w:r>
        <w:r w:rsidR="0014184A" w:rsidDel="00567B3E">
          <w:fldChar w:fldCharType="end"/>
        </w:r>
        <w:r w:rsidR="0014184A" w:rsidDel="00567B3E">
          <w:fldChar w:fldCharType="begin"/>
        </w:r>
        <w:r w:rsidR="0014184A" w:rsidDel="00567B3E">
          <w:del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level covariates: Statistical recommendations for conduct and planning","title-short":"Individual participant data meta</w:delInstrText>
        </w:r>
        <w:r w:rsidR="0014184A" w:rsidRPr="00826571" w:rsidDel="00567B3E">
          <w:rPr>
            <w:rFonts w:ascii="Times New Roman" w:hAnsi="Times New Roman" w:cs="Times New Roman"/>
          </w:rPr>
          <w:delInstrText>‐</w:delInstrText>
        </w:r>
        <w:r w:rsidR="0014184A" w:rsidDel="00567B3E">
          <w:delInstrText>analysis to examine interactions between treatment effect and participant</w:delInstrText>
        </w:r>
        <w:r w:rsidR="0014184A" w:rsidRPr="00826571" w:rsidDel="00567B3E">
          <w:rPr>
            <w:rFonts w:ascii="Times New Roman" w:hAnsi="Times New Roman" w:cs="Times New Roman"/>
          </w:rPr>
          <w:delInstrText>‐</w:delInstrText>
        </w:r>
        <w:r w:rsidR="0014184A" w:rsidDel="00567B3E">
          <w:del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delInstrText>
        </w:r>
        <w:r w:rsidR="0014184A" w:rsidDel="00567B3E">
          <w:fldChar w:fldCharType="separate"/>
        </w:r>
        <w:r w:rsidR="0014184A" w:rsidRPr="00826571" w:rsidDel="00567B3E">
          <w:rPr>
            <w:rPrChange w:id="1269" w:author="Michael Belias" w:date="2020-12-01T13:20:00Z">
              <w:rPr>
                <w:rFonts w:ascii="Garamond" w:hAnsi="Garamond"/>
              </w:rPr>
            </w:rPrChange>
          </w:rPr>
          <w:delText>[25]</w:delText>
        </w:r>
        <w:r w:rsidR="0014184A" w:rsidDel="00567B3E">
          <w:fldChar w:fldCharType="end"/>
        </w:r>
      </w:del>
      <w:ins w:id="1270" w:author="Jeroen Hoogland" w:date="2020-11-28T21:27:00Z">
        <w:del w:id="1271" w:author="Michael Belias" w:date="2020-12-01T14:37:00Z">
          <w:r w:rsidR="00AC67A8" w:rsidDel="00567B3E">
            <w:delText>,uch</w:delText>
          </w:r>
        </w:del>
      </w:ins>
      <w:bookmarkEnd w:id="1265"/>
      <w:bookmarkEnd w:id="1266"/>
      <w:r>
        <w:t>For the spline</w:t>
      </w:r>
      <w:r w:rsidR="00E9466C" w:rsidRPr="00680785">
        <w:t xml:space="preserve"> </w:t>
      </w:r>
      <w:r w:rsidR="00680785">
        <w:t>approaches</w:t>
      </w:r>
      <w:r w:rsidR="00680785" w:rsidDel="00E9466C">
        <w:t>,</w:t>
      </w:r>
      <w:r>
        <w:t xml:space="preserve"> we positioned knots per study</w:t>
      </w:r>
      <w:ins w:id="1272" w:author="Michael Belias" w:date="2020-10-12T10:31:00Z">
        <w:r w:rsidR="00B86214">
          <w:t xml:space="preserve"> as</w:t>
        </w:r>
      </w:ins>
      <w:r>
        <w:t xml:space="preserve"> follows. </w:t>
      </w:r>
      <w:r w:rsidR="00BB5BA7">
        <w:t>For</w:t>
      </w:r>
      <w:r>
        <w:t xml:space="preserve"> the restricted cubic </w:t>
      </w:r>
      <w:r w:rsidR="004B3598">
        <w:t>splines,</w:t>
      </w:r>
      <w:r>
        <w:t xml:space="preserve"> we placed </w:t>
      </w:r>
      <w:r w:rsidR="00CE2827">
        <w:t xml:space="preserve">5 </w:t>
      </w:r>
      <w:r w:rsidR="00AB015A">
        <w:t xml:space="preserve">knots, following Harrell’s suggestion to use the </w:t>
      </w:r>
      <w:r w:rsidR="00AB015A" w:rsidRPr="002A0F20">
        <w:t>5</w:t>
      </w:r>
      <w:r w:rsidR="00AB015A">
        <w:t xml:space="preserve">%, </w:t>
      </w:r>
      <w:r w:rsidR="00AB015A" w:rsidRPr="002A0F20">
        <w:t>27.5%</w:t>
      </w:r>
      <w:r w:rsidR="00AB015A">
        <w:t xml:space="preserve">, </w:t>
      </w:r>
      <w:r w:rsidR="00AB015A" w:rsidRPr="002A0F20">
        <w:t>50%</w:t>
      </w:r>
      <w:r w:rsidR="00AB015A">
        <w:t xml:space="preserve">, </w:t>
      </w:r>
      <w:r w:rsidR="00AB015A" w:rsidRPr="002A0F20">
        <w:t>72.5%</w:t>
      </w:r>
      <w:r w:rsidR="00AB015A">
        <w:t>and 95% quantiles</w:t>
      </w:r>
      <w:r w:rsidR="00AB015A" w:rsidDel="00CE2827">
        <w:t xml:space="preserve"> </w:t>
      </w:r>
      <w:r w:rsidR="00AB015A">
        <w:t>of BMI, for B-splines 4 equidistant knots</w:t>
      </w:r>
      <w:r w:rsidR="00BF156D">
        <w:t xml:space="preserve"> (</w:t>
      </w:r>
      <w:r w:rsidR="00AB015A">
        <w:t xml:space="preserve">2 inner </w:t>
      </w:r>
      <w:r w:rsidR="00BF156D">
        <w:t xml:space="preserve">knots </w:t>
      </w:r>
      <w:r w:rsidR="00AB015A">
        <w:t xml:space="preserve">plus the </w:t>
      </w:r>
      <w:r w:rsidR="00C86169">
        <w:t>boundaries</w:t>
      </w:r>
      <w:r w:rsidR="00BF156D" w:rsidRPr="00BF156D">
        <w:t xml:space="preserve"> </w:t>
      </w:r>
      <w:r w:rsidR="00BF156D">
        <w:t>per study)</w:t>
      </w:r>
      <w:r w:rsidR="00AB015A">
        <w:t>, and for P-splines 17 equidistant</w:t>
      </w:r>
      <w:r w:rsidR="00BF156D">
        <w:t xml:space="preserve"> knots (</w:t>
      </w:r>
      <w:r w:rsidR="00AB015A">
        <w:t>15 inner knots plus the boundaries</w:t>
      </w:r>
      <w:r w:rsidR="00BF156D">
        <w:t xml:space="preserve"> per study)</w:t>
      </w:r>
      <w:r w:rsidR="00AB015A">
        <w:t xml:space="preserve">. For the penalised splines (P-splines and Smoothing splines) the </w:t>
      </w:r>
      <w:r>
        <w:t xml:space="preserve">tuning parameter </w:t>
      </w:r>
      <w:r>
        <w:rPr>
          <w:lang w:val="el-GR"/>
        </w:rPr>
        <w:t>λ</w:t>
      </w:r>
      <w:r>
        <w:t xml:space="preserve"> </w:t>
      </w:r>
      <w:r>
        <w:rPr>
          <w:sz w:val="22"/>
          <w:szCs w:val="22"/>
        </w:rPr>
        <w:t>wa</w:t>
      </w:r>
      <w:r w:rsidRPr="00EF3CFD">
        <w:rPr>
          <w:sz w:val="22"/>
          <w:szCs w:val="22"/>
        </w:rPr>
        <w:t xml:space="preserve">s </w:t>
      </w:r>
      <w:r w:rsidRPr="00670E58">
        <w:t>selected through a ‘leave one out’ GCV</w:t>
      </w:r>
      <w:r w:rsidRPr="00670E58" w:rsidDel="00AC65AB">
        <w:t xml:space="preserve"> </w:t>
      </w:r>
      <w:r w:rsidRPr="00670E58">
        <w:t>process</w:t>
      </w:r>
      <w:r>
        <w:t xml:space="preserve">.  </w:t>
      </w:r>
      <w:ins w:id="1273" w:author="Michael Belias" w:date="2020-11-27T00:01:00Z">
        <w:r w:rsidR="00331130">
          <w:t xml:space="preserve">In all </w:t>
        </w:r>
        <w:r w:rsidR="00617532">
          <w:t>scenarios</w:t>
        </w:r>
        <w:del w:id="1274" w:author="Jeroen Hoogland" w:date="2020-11-28T21:27:00Z">
          <w:r w:rsidR="00331130" w:rsidDel="00AC67A8">
            <w:delText xml:space="preserve"> we</w:delText>
          </w:r>
        </w:del>
      </w:ins>
      <w:ins w:id="1275" w:author="Jeroen Hoogland" w:date="2020-11-28T21:27:00Z">
        <w:r w:rsidR="00AC67A8">
          <w:t xml:space="preserve">, </w:t>
        </w:r>
      </w:ins>
      <w:ins w:id="1276" w:author="Michael Belias" w:date="2020-11-27T00:01:00Z">
        <w:del w:id="1277" w:author="Jeroen Hoogland" w:date="2020-11-28T21:27:00Z">
          <w:r w:rsidR="00331130" w:rsidDel="00AC67A8">
            <w:delText xml:space="preserve"> </w:delText>
          </w:r>
        </w:del>
      </w:ins>
      <w:ins w:id="1278" w:author="Michael Belias" w:date="2020-11-27T00:15:00Z">
        <w:del w:id="1279" w:author="Jeroen Hoogland" w:date="2020-11-28T21:27:00Z">
          <w:r w:rsidR="00B002D1" w:rsidDel="00AC67A8">
            <w:delText>the</w:delText>
          </w:r>
        </w:del>
      </w:ins>
      <w:ins w:id="1280" w:author="Michael Belias" w:date="2020-11-27T00:01:00Z">
        <w:del w:id="1281" w:author="Jeroen Hoogland" w:date="2020-11-28T21:27:00Z">
          <w:r w:rsidR="00331130" w:rsidDel="00AC67A8">
            <w:delText xml:space="preserve"> </w:delText>
          </w:r>
        </w:del>
        <w:r w:rsidR="00421FFD">
          <w:t>knots</w:t>
        </w:r>
      </w:ins>
      <w:ins w:id="1282" w:author="Michael Belias" w:date="2020-11-27T00:15:00Z">
        <w:r w:rsidR="005E02E4">
          <w:t xml:space="preserve"> are plac</w:t>
        </w:r>
      </w:ins>
      <w:ins w:id="1283" w:author="Michael Belias" w:date="2020-11-27T00:16:00Z">
        <w:r w:rsidR="005E02E4">
          <w:t>ed</w:t>
        </w:r>
      </w:ins>
      <w:ins w:id="1284" w:author="Michael Belias" w:date="2020-11-27T00:01:00Z">
        <w:r w:rsidR="00092F47">
          <w:t xml:space="preserve"> over the full domain of BMI</w:t>
        </w:r>
      </w:ins>
      <w:ins w:id="1285" w:author="Michael Belias" w:date="2020-11-27T00:02:00Z">
        <w:r w:rsidR="00092F47">
          <w:t>.</w:t>
        </w:r>
      </w:ins>
      <w:ins w:id="1286" w:author="Michael Belias" w:date="2020-11-27T00:03:00Z">
        <w:r w:rsidR="00D07D2E">
          <w:t xml:space="preserve"> </w:t>
        </w:r>
      </w:ins>
    </w:p>
    <w:p w14:paraId="15A687E9" w14:textId="33C1C968" w:rsidR="00ED5A20" w:rsidRDefault="005D3BC9" w:rsidP="00DA4554">
      <w:pPr>
        <w:pStyle w:val="FirstParagraph"/>
        <w:ind w:firstLine="480"/>
      </w:pPr>
      <w:r>
        <w:lastRenderedPageBreak/>
        <w:t>Subsequently, we estimated per study and treatment arm the mortality risk conditional on BMI, and we estimated per study the risk difference as described in step 3</w:t>
      </w:r>
      <w:r w:rsidR="00F0207F">
        <w:t>.2</w:t>
      </w:r>
      <w:r w:rsidR="00257FC4">
        <w:t xml:space="preserve"> </w:t>
      </w:r>
      <w:r w:rsidR="00193F2B">
        <w:t>and their confidence intervals as described in section 3</w:t>
      </w:r>
      <w:r>
        <w:t>. In the second stage we pooled both the regression lines per treatment arm and the</w:t>
      </w:r>
      <w:r w:rsidR="00CD7D98">
        <w:t>ir</w:t>
      </w:r>
      <w:r>
        <w:t xml:space="preserve"> risk difference, using random effects meta-analysis with </w:t>
      </w:r>
      <w:r w:rsidR="00BF156D">
        <w:t xml:space="preserve">a </w:t>
      </w:r>
      <w:r w:rsidR="009318CA">
        <w:t>REML</w:t>
      </w:r>
      <w:r>
        <w:t xml:space="preserve"> estimator for </w:t>
      </w:r>
      <w:r>
        <w:rPr>
          <w:lang w:val="el-GR"/>
        </w:rPr>
        <w:t>τ</w:t>
      </w:r>
      <w:r w:rsidRPr="006E0241">
        <w:rPr>
          <w:vertAlign w:val="superscript"/>
        </w:rPr>
        <w:t>2</w:t>
      </w:r>
      <w:r>
        <w:t xml:space="preserve">. </w:t>
      </w:r>
    </w:p>
    <w:p w14:paraId="43303CA9" w14:textId="2C940A3E" w:rsidR="008D3A07" w:rsidRDefault="008D3A07" w:rsidP="008D3A07">
      <w:pPr>
        <w:pStyle w:val="BodyText"/>
      </w:pPr>
    </w:p>
    <w:p w14:paraId="7D386E29" w14:textId="22D9F543" w:rsidR="008D3A07" w:rsidRDefault="008D3A07" w:rsidP="008D3A07">
      <w:pPr>
        <w:pStyle w:val="BodyText"/>
      </w:pPr>
      <w:r w:rsidRPr="008D3A07">
        <w:t xml:space="preserve">Figure </w:t>
      </w:r>
      <w:r>
        <w:t>8</w:t>
      </w:r>
      <w:r w:rsidRPr="008D3A07">
        <w:t>. approximately here</w:t>
      </w:r>
    </w:p>
    <w:p w14:paraId="78E717CC" w14:textId="667632F7" w:rsidR="008D3A07" w:rsidRPr="008D3A07" w:rsidRDefault="008D3A07" w:rsidP="008D3A07">
      <w:pPr>
        <w:pStyle w:val="BodyText"/>
      </w:pPr>
      <w:r w:rsidRPr="008D3A07">
        <w:t xml:space="preserve">Figure </w:t>
      </w:r>
      <w:r>
        <w:t>9</w:t>
      </w:r>
      <w:r w:rsidRPr="008D3A07">
        <w:t>. approximately here</w:t>
      </w:r>
    </w:p>
    <w:p w14:paraId="29165F72" w14:textId="77777777" w:rsidR="00D94C02" w:rsidRDefault="00D94C02">
      <w:pPr>
        <w:pStyle w:val="ImageCaption"/>
      </w:pPr>
    </w:p>
    <w:p w14:paraId="7D6EE63F" w14:textId="1FC212EE" w:rsidR="00FD3A45" w:rsidRDefault="00494D67" w:rsidP="00FD331C">
      <w:pPr>
        <w:pStyle w:val="Heading2"/>
      </w:pPr>
      <w:bookmarkStart w:id="1287" w:name="sec52"/>
      <w:r>
        <w:t>Two-stage multivariate meta-analysis</w:t>
      </w:r>
      <w:bookmarkEnd w:id="1287"/>
    </w:p>
    <w:p w14:paraId="5099D7A8" w14:textId="31D69237" w:rsidR="0008268B" w:rsidRDefault="0008268B" w:rsidP="00403E0A">
      <w:pPr>
        <w:pStyle w:val="FirstParagraph"/>
        <w:ind w:firstLine="720"/>
      </w:pPr>
      <w:r>
        <w:t xml:space="preserve">Instead of using pointwise meta-analysis per distinct value of X, the functional shapes can also be pooled using multivariate meta-analysis. This approach, as proposed by Gasparrini et al. </w:t>
      </w:r>
      <w:r>
        <w:fldChar w:fldCharType="begin"/>
      </w:r>
      <w:r w:rsidR="002B0D22">
        <w:instrText xml:space="preserve"> ADDIN ZOTERO_ITEM CSL_CITATION {"citationID":"ZG8c3dnj","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fldChar w:fldCharType="separate"/>
      </w:r>
      <w:r w:rsidR="002B0D22" w:rsidRPr="002B0D22">
        <w:rPr>
          <w:rFonts w:ascii="Garamond" w:hAnsi="Garamond"/>
        </w:rPr>
        <w:t>[23]</w:t>
      </w:r>
      <w:r>
        <w:fldChar w:fldCharType="end"/>
      </w:r>
      <w:r w:rsidR="00993E24">
        <w:t>,</w:t>
      </w:r>
      <w:r>
        <w:t xml:space="preserve"> pools the set of regression coefficients estimated in the first stage, accounting for their within- and (if applicable) between-study  correlation, using a fixed or random effects multivariate meta-analysis approach.</w:t>
      </w:r>
      <w:r w:rsidR="00B941BC">
        <w:t xml:space="preserve"> </w:t>
      </w:r>
      <w:r>
        <w:t>Hereby, we may use the regression splines approaches described in section 4.1</w:t>
      </w:r>
      <w:ins w:id="1288" w:author="Michael Belias" w:date="2020-10-15T21:20:00Z">
        <w:r w:rsidR="00CC153B">
          <w:t xml:space="preserve">. </w:t>
        </w:r>
      </w:ins>
      <w:del w:id="1289" w:author="Michael Belias" w:date="2020-10-15T21:20:00Z">
        <w:r w:rsidDel="00CC153B">
          <w:delText xml:space="preserve">, but note </w:delText>
        </w:r>
      </w:del>
      <w:ins w:id="1290" w:author="Michael Belias" w:date="2020-10-15T21:20:00Z">
        <w:r w:rsidR="00CC153B">
          <w:t xml:space="preserve">Note </w:t>
        </w:r>
      </w:ins>
      <w:r>
        <w:t xml:space="preserve">that in order to pool the results of the first </w:t>
      </w:r>
      <w:r w:rsidR="003D36BF">
        <w:t>stage</w:t>
      </w:r>
      <w:r>
        <w:t xml:space="preserve">, each study should provide the same set of coefficients, estimated in the same domain of X. </w:t>
      </w:r>
      <w:moveToRangeStart w:id="1291" w:author="Michael Belias" w:date="2020-11-25T00:22:00Z" w:name="move57156143"/>
      <w:moveTo w:id="1292" w:author="Michael Belias" w:date="2020-11-25T00:22:00Z">
        <w:r w:rsidR="00434EA1">
          <w:t xml:space="preserve">Therefore, in order to apply multivariate meta-analysis, the basis functions for the splines in the individual studies should be of the same degree, and also defined on the same intervals across studies, using the same knot positions. </w:t>
        </w:r>
      </w:moveTo>
      <w:moveToRangeEnd w:id="1291"/>
      <w:ins w:id="1293" w:author="Michael Belias" w:date="2020-10-15T21:19:00Z">
        <w:r w:rsidR="00D0768E">
          <w:t>In case of different domains of X across studies</w:t>
        </w:r>
      </w:ins>
      <w:ins w:id="1294" w:author="Hout, Joanna in 't" w:date="2020-10-30T21:11:00Z">
        <w:r w:rsidR="00D31D95">
          <w:t>,</w:t>
        </w:r>
      </w:ins>
      <w:ins w:id="1295" w:author="Michael Belias" w:date="2020-10-15T21:19:00Z">
        <w:r w:rsidR="00D0768E">
          <w:t xml:space="preserve"> </w:t>
        </w:r>
      </w:ins>
      <w:ins w:id="1296" w:author="Hout, Joanna in 't" w:date="2020-10-30T21:11:00Z">
        <w:r w:rsidR="00D31D95">
          <w:t xml:space="preserve">the use of common positions </w:t>
        </w:r>
      </w:ins>
      <w:ins w:id="1297" w:author="Michael Belias" w:date="2020-10-15T21:19:00Z">
        <w:del w:id="1298" w:author="Hout, Joanna in 't" w:date="2020-10-30T21:11:00Z">
          <w:r w:rsidR="00D0768E" w:rsidDel="00D31D95">
            <w:delText>fixed</w:delText>
          </w:r>
        </w:del>
        <w:del w:id="1299" w:author="Hout, Joanna in 't" w:date="2020-10-30T21:12:00Z">
          <w:r w:rsidR="00D0768E" w:rsidDel="00D31D95">
            <w:delText xml:space="preserve"> </w:delText>
          </w:r>
        </w:del>
        <w:del w:id="1300" w:author="Hout, Joanna in 't" w:date="2020-10-30T21:11:00Z">
          <w:r w:rsidR="00D0768E" w:rsidDel="00D31D95">
            <w:delText xml:space="preserve">knots positioning </w:delText>
          </w:r>
        </w:del>
      </w:ins>
      <w:ins w:id="1301" w:author="Hout, Joanna in 't" w:date="2020-10-30T21:14:00Z">
        <w:r w:rsidR="00D31D95">
          <w:t>for</w:t>
        </w:r>
      </w:ins>
      <w:ins w:id="1302" w:author="Hout, Joanna in 't" w:date="2020-10-30T21:11:00Z">
        <w:r w:rsidR="00D31D95">
          <w:t xml:space="preserve"> the knots </w:t>
        </w:r>
      </w:ins>
      <w:ins w:id="1303" w:author="Michael Belias" w:date="2020-10-15T21:19:00Z">
        <w:r w:rsidR="00D0768E">
          <w:t xml:space="preserve">may leave some coefficients inestimable in some studies and meta-analysing them may </w:t>
        </w:r>
        <w:del w:id="1304" w:author="Hout, Joanna in 't" w:date="2020-10-30T21:13:00Z">
          <w:r w:rsidR="00D0768E" w:rsidDel="00D31D95">
            <w:delText>present</w:delText>
          </w:r>
        </w:del>
      </w:ins>
      <w:ins w:id="1305" w:author="Hout, Joanna in 't" w:date="2020-10-30T21:13:00Z">
        <w:r w:rsidR="00D31D95">
          <w:t>cause</w:t>
        </w:r>
      </w:ins>
      <w:ins w:id="1306" w:author="Michael Belias" w:date="2020-10-15T21:19:00Z">
        <w:r w:rsidR="00D0768E">
          <w:t xml:space="preserve"> complications</w:t>
        </w:r>
      </w:ins>
      <w:ins w:id="1307" w:author="Michael Belias" w:date="2020-12-01T14:57:00Z">
        <w:r w:rsidR="009617EE">
          <w:t xml:space="preserve"> </w:t>
        </w:r>
      </w:ins>
      <w:ins w:id="1308" w:author="Michael Belias" w:date="2020-10-15T21:19:00Z">
        <w:r w:rsidR="00D0768E">
          <w:fldChar w:fldCharType="begin"/>
        </w:r>
        <w:r w:rsidR="00D0768E">
          <w:instrText xml:space="preserve"> ADDIN ZOTERO_ITEM CSL_CITATION {"citationID":"0CqbyE5D","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D0768E">
          <w:fldChar w:fldCharType="separate"/>
        </w:r>
        <w:r w:rsidR="00D0768E" w:rsidRPr="00256711">
          <w:rPr>
            <w:rFonts w:ascii="Garamond" w:hAnsi="Garamond"/>
          </w:rPr>
          <w:t>[23]</w:t>
        </w:r>
        <w:r w:rsidR="00D0768E">
          <w:fldChar w:fldCharType="end"/>
        </w:r>
        <w:r w:rsidR="00D0768E">
          <w:t xml:space="preserve">. </w:t>
        </w:r>
      </w:ins>
      <w:ins w:id="1309" w:author="Michael Belias" w:date="2020-11-26T17:35:00Z">
        <w:r w:rsidR="00293B15">
          <w:t>A solution</w:t>
        </w:r>
      </w:ins>
      <w:ins w:id="1310" w:author="Michael Belias" w:date="2020-10-15T21:19:00Z">
        <w:r w:rsidR="00D0768E">
          <w:t xml:space="preserve"> </w:t>
        </w:r>
      </w:ins>
      <w:ins w:id="1311" w:author="Michael Belias" w:date="2020-11-26T17:30:00Z">
        <w:r w:rsidR="0058005E">
          <w:t xml:space="preserve">is </w:t>
        </w:r>
      </w:ins>
      <w:ins w:id="1312" w:author="Michael Belias" w:date="2020-11-26T17:34:00Z">
        <w:r w:rsidR="00F43A08">
          <w:t xml:space="preserve">to </w:t>
        </w:r>
        <w:r w:rsidR="009567A4">
          <w:t xml:space="preserve">conduct data </w:t>
        </w:r>
        <w:r w:rsidR="00E56F36">
          <w:t>augmentation</w:t>
        </w:r>
        <w:r w:rsidR="00D251FE">
          <w:t xml:space="preserve"> as </w:t>
        </w:r>
        <w:r w:rsidR="007E64FE">
          <w:t xml:space="preserve">a </w:t>
        </w:r>
        <w:r w:rsidR="00D251FE">
          <w:t>preliminary step</w:t>
        </w:r>
      </w:ins>
      <w:ins w:id="1313" w:author="Michael Belias" w:date="2020-12-01T14:58:00Z">
        <w:r w:rsidR="00B41CB9">
          <w:t xml:space="preserve">. </w:t>
        </w:r>
      </w:ins>
      <w:ins w:id="1314" w:author="Hout, Joanna in 't" w:date="2020-10-30T21:15:00Z">
        <w:del w:id="1315" w:author="Michael Belias" w:date="2020-11-25T00:21:00Z">
          <w:r w:rsidR="00D31D95" w:rsidDel="00434EA1">
            <w:delText xml:space="preserve">in many clinical situations not suitable </w:delText>
          </w:r>
        </w:del>
      </w:ins>
      <w:ins w:id="1316" w:author="Michael Belias" w:date="2020-12-01T14:58:00Z">
        <w:r w:rsidR="00460233" w:rsidRPr="007474D7">
          <w:t>Data augmentation as described by White et al</w:t>
        </w:r>
        <w:r w:rsidR="00460233">
          <w:t xml:space="preserve">. </w:t>
        </w:r>
        <w:r w:rsidR="00460233">
          <w:fldChar w:fldCharType="begin"/>
        </w:r>
        <w:r w:rsidR="00460233">
          <w:instrText xml:space="preserve"> ADDIN ZOTERO_ITEM CSL_CITATION {"citationID":"lleb1swH","properties":{"formattedCitation":"[47]","plainCitation":"[47]","noteIndex":0},"citationItems":[{"id":19089,"uris":["http://zotero.org/users/3628384/items/L7BCVKBK"],"uri":["http://zotero.org/users/3628384/items/L7BCVKBK"],"itemData":{"id":19089,"type":"article-journal","container-title":"The Stata Journal: Promoting communications on statistics and Stata","DOI":"10.1177/1536867X0900900103","ISSN":"1536-867X, 1536-8734","issue":"1","journalAbbreviation":"The Stata Journal","language":"en","page":"40-56","source":"DOI.org (Crossref)","title":"Multivariate Random-effects Meta-analysis","volume":"9","author":[{"family":"White","given":"Ian R."}],"issued":{"date-parts":[["2009",3]]}}}],"schema":"https://github.com/citation-style-language/schema/raw/master/csl-citation.json"} </w:instrText>
        </w:r>
        <w:r w:rsidR="00460233">
          <w:fldChar w:fldCharType="separate"/>
        </w:r>
        <w:r w:rsidR="00460233" w:rsidRPr="007474D7">
          <w:t>[47]</w:t>
        </w:r>
        <w:r w:rsidR="00460233">
          <w:fldChar w:fldCharType="end"/>
        </w:r>
        <w:r w:rsidR="00460233">
          <w:t xml:space="preserve"> and Riley et al.</w:t>
        </w:r>
        <w:r w:rsidR="00460233" w:rsidRPr="007474D7">
          <w:t xml:space="preserve"> </w:t>
        </w:r>
        <w:r w:rsidR="00460233">
          <w:fldChar w:fldCharType="begin"/>
        </w:r>
        <w:r w:rsidR="00460233">
          <w:instrText xml:space="preserve"> ADDIN ZOTERO_ITEM CSL_CITATION {"citationID":"ygY77CPW","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level covariates: Statistical recommendations for conduct and planning","title-short":"Individual participant data meta</w:instrText>
        </w:r>
        <w:r w:rsidR="00460233" w:rsidRPr="00826571">
          <w:rPr>
            <w:rFonts w:ascii="Times New Roman" w:hAnsi="Times New Roman" w:cs="Times New Roman"/>
          </w:rPr>
          <w:instrText>‐</w:instrText>
        </w:r>
        <w:r w:rsidR="00460233">
          <w:instrText>analysis to examine interactions between treatment effect and participant</w:instrText>
        </w:r>
        <w:r w:rsidR="00460233" w:rsidRPr="00826571">
          <w:rPr>
            <w:rFonts w:ascii="Times New Roman" w:hAnsi="Times New Roman" w:cs="Times New Roman"/>
          </w:rPr>
          <w:instrText>‐</w:instrText>
        </w:r>
        <w:r w:rsidR="00460233">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460233">
          <w:fldChar w:fldCharType="separate"/>
        </w:r>
        <w:r w:rsidR="00460233" w:rsidRPr="007474D7">
          <w:t>[25]</w:t>
        </w:r>
        <w:r w:rsidR="00460233">
          <w:fldChar w:fldCharType="end"/>
        </w:r>
        <w:r w:rsidR="00460233">
          <w:t xml:space="preserve"> </w:t>
        </w:r>
        <w:r w:rsidR="00460233" w:rsidRPr="006D3C7A">
          <w:t xml:space="preserve">refers to the generation of pseudo data beyond the per study boundaries of X, with minimal weight and arbitrary outcome. </w:t>
        </w:r>
      </w:ins>
      <w:moveFromRangeStart w:id="1317" w:author="Michael Belias" w:date="2020-11-25T00:22:00Z" w:name="move57156143"/>
      <w:moveFrom w:id="1318" w:author="Michael Belias" w:date="2020-11-25T00:22:00Z">
        <w:r w:rsidR="00A71DDD" w:rsidDel="00434EA1">
          <w:t>Therefore</w:t>
        </w:r>
        <w:r w:rsidDel="00434EA1">
          <w:t xml:space="preserve">, </w:t>
        </w:r>
        <w:ins w:id="1319" w:author="Hout, Joanna in 't" w:date="2020-10-30T21:15:00Z">
          <w:r w:rsidR="00D31D95" w:rsidDel="00434EA1">
            <w:t xml:space="preserve">in order to apply multivariate meta-analysis, </w:t>
          </w:r>
        </w:ins>
        <w:r w:rsidDel="00434EA1">
          <w:t xml:space="preserve">the basis functions for the splines in the individual studies should be of the same degree, and also defined on the same intervals across studies, using the same knot positions. </w:t>
        </w:r>
      </w:moveFrom>
      <w:moveFromRangeEnd w:id="1317"/>
      <w:del w:id="1320" w:author="Michael Belias" w:date="2020-11-27T00:18:00Z">
        <w:r w:rsidDel="006F68E8">
          <w:delText xml:space="preserve">As we described in section 4.2, penalised splines use a large number of knots and to avoid overfitting, they penalise their estimated </w:delText>
        </w:r>
        <w:r w:rsidR="005320A8" w:rsidDel="006F68E8">
          <w:delText>coefficients.</w:delText>
        </w:r>
      </w:del>
      <w:del w:id="1321" w:author="Michael Belias" w:date="2020-11-25T00:23:00Z">
        <w:r w:rsidR="005320A8" w:rsidDel="005A6A3A">
          <w:delText xml:space="preserve"> </w:delText>
        </w:r>
      </w:del>
      <w:del w:id="1322" w:author="Michael Belias" w:date="2020-11-25T00:10:00Z">
        <w:r w:rsidR="005320A8" w:rsidDel="00E90423">
          <w:delText>Knot</w:delText>
        </w:r>
        <w:r w:rsidDel="00E90423">
          <w:delText xml:space="preserve"> positioning will in most cases vary across studies.</w:delText>
        </w:r>
        <w:r w:rsidR="00873B17" w:rsidDel="00E90423">
          <w:delText xml:space="preserve"> </w:delText>
        </w:r>
      </w:del>
      <w:del w:id="1323" w:author="Michael Belias" w:date="2020-11-27T00:18:00Z">
        <w:r w:rsidR="00100B5C" w:rsidDel="006F68E8">
          <w:delText>Therefore,</w:delText>
        </w:r>
        <w:r w:rsidR="00873B17" w:rsidDel="006F68E8">
          <w:delText xml:space="preserve"> we </w:delText>
        </w:r>
        <w:r w:rsidDel="006F68E8">
          <w:delText xml:space="preserve">set fixed knots across the </w:delText>
        </w:r>
        <w:r w:rsidR="00934008" w:rsidDel="006F68E8">
          <w:delText>studies</w:delText>
        </w:r>
      </w:del>
      <w:ins w:id="1324" w:author="Hout, Joanna in 't" w:date="2020-10-30T21:16:00Z">
        <w:del w:id="1325" w:author="Michael Belias" w:date="2020-11-27T00:18:00Z">
          <w:r w:rsidR="00D31D95" w:rsidDel="006F68E8">
            <w:delText>, also for penalised splines</w:delText>
          </w:r>
        </w:del>
      </w:ins>
      <w:del w:id="1326" w:author="Michael Belias" w:date="2020-11-27T00:18:00Z">
        <w:r w:rsidR="00873B17" w:rsidDel="006F68E8">
          <w:delText>.</w:delText>
        </w:r>
      </w:del>
    </w:p>
    <w:p w14:paraId="38F3319B" w14:textId="59F06E02" w:rsidR="0008268B" w:rsidRDefault="0008268B" w:rsidP="0008268B">
      <w:pPr>
        <w:pStyle w:val="BodyText"/>
      </w:pPr>
      <w:r w:rsidRPr="00327A99">
        <w:t xml:space="preserve">The </w:t>
      </w:r>
      <w:r w:rsidR="00993E24">
        <w:t xml:space="preserve">multivariate meta-analysis </w:t>
      </w:r>
      <w:r w:rsidRPr="00327A99">
        <w:t>algorithm proceeds as follows:</w:t>
      </w:r>
    </w:p>
    <w:p w14:paraId="3AFA771A" w14:textId="7BA5F7EF" w:rsidR="000B294A" w:rsidRPr="00205C40" w:rsidRDefault="00952B29" w:rsidP="004A30E6">
      <w:pPr>
        <w:pStyle w:val="Compact"/>
        <w:rPr>
          <w:b/>
        </w:rPr>
      </w:pPr>
      <w:r w:rsidRPr="006C0217">
        <w:rPr>
          <w:b/>
        </w:rPr>
        <w:t>Stage 1</w:t>
      </w:r>
    </w:p>
    <w:p w14:paraId="64C2DE86" w14:textId="6D7D790C" w:rsidR="0008268B" w:rsidRDefault="0008268B" w:rsidP="0008268B">
      <w:pPr>
        <w:pStyle w:val="Compact"/>
        <w:numPr>
          <w:ilvl w:val="0"/>
          <w:numId w:val="30"/>
        </w:numPr>
      </w:pPr>
      <w:r>
        <w:t xml:space="preserve">As a preliminary step choose the knots </w:t>
      </w:r>
      <w:r w:rsidRPr="00C1608C">
        <w:t xml:space="preserve">corresponding to </w:t>
      </w:r>
      <w:r>
        <w:t xml:space="preserve">the </w:t>
      </w:r>
      <w:r w:rsidRPr="00C1608C">
        <w:t xml:space="preserve">optimal </w:t>
      </w:r>
      <w:r>
        <w:t>locations</w:t>
      </w:r>
      <w:r w:rsidRPr="00C1608C">
        <w:t xml:space="preserve"> across </w:t>
      </w:r>
      <w:r w:rsidR="00124FFA">
        <w:t xml:space="preserve">the </w:t>
      </w:r>
      <w:r>
        <w:t>studies along with the degree of the spline method we wish to apply.</w:t>
      </w:r>
    </w:p>
    <w:p w14:paraId="22DFA501" w14:textId="01BF087E" w:rsidR="0008268B" w:rsidRPr="00327A99" w:rsidRDefault="009C6711" w:rsidP="0008268B">
      <w:pPr>
        <w:pStyle w:val="Compact"/>
        <w:numPr>
          <w:ilvl w:val="0"/>
          <w:numId w:val="30"/>
        </w:numPr>
      </w:pPr>
      <w:r>
        <w:t>P</w:t>
      </w:r>
      <w:r w:rsidRPr="00327A99">
        <w:t>er study j</w:t>
      </w:r>
      <w:r>
        <w:t xml:space="preserve"> </w:t>
      </w:r>
      <w:r w:rsidR="003F6495">
        <w:t>fit</w:t>
      </w:r>
      <w:r w:rsidR="0008268B" w:rsidRPr="00327A99">
        <w:t xml:space="preserve"> </w:t>
      </w:r>
      <w:r w:rsidR="00D02BDD">
        <w:t xml:space="preserve">a </w:t>
      </w:r>
      <w:ins w:id="1327" w:author="Michael Belias" w:date="2020-12-01T18:35:00Z">
        <w:r w:rsidR="0012592E">
          <w:t>model including interaction between X and the treatment</w:t>
        </w:r>
        <w:r w:rsidR="0012592E" w:rsidDel="0012592E">
          <w:t xml:space="preserve"> </w:t>
        </w:r>
      </w:ins>
      <w:del w:id="1328" w:author="Michael Belias" w:date="2020-12-01T18:35:00Z">
        <w:r w:rsidR="00D02BDD" w:rsidDel="0012592E">
          <w:delText>model</w:delText>
        </w:r>
        <w:r w:rsidR="008100F3" w:rsidDel="0012592E">
          <w:delText xml:space="preserve"> </w:delText>
        </w:r>
      </w:del>
      <w:r w:rsidR="008100F3">
        <w:t>with</w:t>
      </w:r>
      <w:r w:rsidR="00CC0BB0">
        <w:t xml:space="preserve"> the</w:t>
      </w:r>
      <w:r w:rsidR="00D02BDD">
        <w:t xml:space="preserve"> </w:t>
      </w:r>
      <w:r w:rsidR="008D2C09">
        <w:t>chosen</w:t>
      </w:r>
      <w:r w:rsidR="008D2C09" w:rsidRPr="00327A99">
        <w:t xml:space="preserve"> </w:t>
      </w:r>
      <w:r w:rsidR="00064D8D">
        <w:t xml:space="preserve">specifications </w:t>
      </w:r>
      <w:r w:rsidR="008A25D5">
        <w:t>of</w:t>
      </w:r>
      <w:r w:rsidR="00064D8D">
        <w:t xml:space="preserve"> step</w:t>
      </w:r>
      <w:r w:rsidR="005940DE">
        <w:t xml:space="preserve"> 1</w:t>
      </w:r>
      <w:r w:rsidR="00266559">
        <w:t>.</w:t>
      </w:r>
    </w:p>
    <w:p w14:paraId="0647E963" w14:textId="2A50E698" w:rsidR="00124FFA" w:rsidRDefault="00124FFA" w:rsidP="0008268B">
      <w:pPr>
        <w:pStyle w:val="Compact"/>
        <w:numPr>
          <w:ilvl w:val="0"/>
          <w:numId w:val="30"/>
        </w:numPr>
      </w:pPr>
      <w:r>
        <w:t xml:space="preserve">With </w:t>
      </w:r>
      <w:r w:rsidR="0008268B">
        <w:t xml:space="preserve">Q </w:t>
      </w:r>
      <w:r w:rsidR="00C63128">
        <w:t xml:space="preserve">the </w:t>
      </w:r>
      <w:r>
        <w:t xml:space="preserve">total </w:t>
      </w:r>
      <w:r w:rsidR="0008268B">
        <w:t xml:space="preserve">number of coefficients and q </w:t>
      </w:r>
      <m:oMath>
        <m:r>
          <w:rPr>
            <w:rFonts w:ascii="Cambria Math" w:hAnsi="Cambria Math"/>
          </w:rPr>
          <m:t>∈</m:t>
        </m:r>
      </m:oMath>
      <w:r w:rsidR="0008268B">
        <w:t xml:space="preserve"> [1, 2, …, Q], extract per study</w:t>
      </w:r>
      <w:r w:rsidR="00853ED4">
        <w:t xml:space="preserve"> </w:t>
      </w:r>
      <w:r w:rsidR="0008268B">
        <w:t xml:space="preserve">the estimated coefficients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qj</m:t>
            </m:r>
          </m:sub>
        </m:sSub>
      </m:oMath>
      <w:r w:rsidR="0008268B">
        <w:t xml:space="preserve"> along with their variance-covariance matrix.</w:t>
      </w:r>
      <w:r w:rsidR="00795B76">
        <w:t xml:space="preserve"> </w:t>
      </w:r>
    </w:p>
    <w:p w14:paraId="71340A6F" w14:textId="1D5CEA4F" w:rsidR="00124FFA" w:rsidRPr="00DB431F" w:rsidRDefault="00124FFA" w:rsidP="00BE640C">
      <w:pPr>
        <w:pStyle w:val="Compact"/>
        <w:rPr>
          <w:b/>
        </w:rPr>
      </w:pPr>
      <w:r w:rsidRPr="00124FFA">
        <w:rPr>
          <w:b/>
        </w:rPr>
        <w:t>Stage 2</w:t>
      </w:r>
    </w:p>
    <w:p w14:paraId="51B82975" w14:textId="428BDF34" w:rsidR="00FA764C" w:rsidRDefault="0008268B" w:rsidP="00FA764C">
      <w:pPr>
        <w:pStyle w:val="Compact"/>
        <w:numPr>
          <w:ilvl w:val="0"/>
          <w:numId w:val="30"/>
        </w:numPr>
      </w:pPr>
      <w:r>
        <w:t>Use either fixed or random effects</w:t>
      </w:r>
      <w:r w:rsidR="00B61710">
        <w:t xml:space="preserve"> </w:t>
      </w:r>
      <w:r>
        <w:t xml:space="preserve">multivariate meta-analysis to estimate the pooled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q</m:t>
            </m:r>
          </m:sub>
        </m:sSub>
      </m:oMath>
    </w:p>
    <w:p w14:paraId="2BC6F6E2" w14:textId="06FF2E63" w:rsidR="0008268B" w:rsidRDefault="006753B9" w:rsidP="0008268B">
      <w:pPr>
        <w:pStyle w:val="Compact"/>
        <w:numPr>
          <w:ilvl w:val="0"/>
          <w:numId w:val="30"/>
        </w:numPr>
      </w:pPr>
      <w:r>
        <w:t>To calculate the predicted outcome given X and treatment T</w:t>
      </w:r>
      <w:r w:rsidR="00EE1C0B">
        <w:t xml:space="preserve"> </w:t>
      </w:r>
      <w:r w:rsidR="008534DA">
        <w:t>m</w:t>
      </w:r>
      <w:r w:rsidR="00823E4A">
        <w:t xml:space="preserve">ultiply </w:t>
      </w:r>
      <w:r w:rsidR="0008268B">
        <w:t>the pooled estimates</w:t>
      </w:r>
      <w:r w:rsidR="00704BE1">
        <w:t xml:space="preserve"> with the</w:t>
      </w:r>
      <w:r w:rsidR="00F2294D">
        <w:t xml:space="preserve"> </w:t>
      </w:r>
      <w:r w:rsidR="00733802">
        <w:t>design</w:t>
      </w:r>
      <w:r w:rsidR="008051E9">
        <w:t xml:space="preserve"> (or model)</w:t>
      </w:r>
      <w:r w:rsidR="00733802">
        <w:t xml:space="preserve"> </w:t>
      </w:r>
      <w:r w:rsidR="00704BE1">
        <w:t>matrix</w:t>
      </w:r>
      <w:r w:rsidR="00100B5C">
        <w:t xml:space="preserve"> containing the values of </w:t>
      </w:r>
      <w:r w:rsidR="008074C6">
        <w:t xml:space="preserve">X </w:t>
      </w:r>
      <w:r w:rsidR="00100B5C">
        <w:t xml:space="preserve">along with their </w:t>
      </w:r>
      <w:r w:rsidR="00B57BE1">
        <w:t xml:space="preserve">spline transformed </w:t>
      </w:r>
      <w:r w:rsidR="009B05EB">
        <w:t>values.</w:t>
      </w:r>
      <w:r w:rsidR="009B461D">
        <w:t xml:space="preserve"> </w:t>
      </w:r>
    </w:p>
    <w:p w14:paraId="0AFA0768" w14:textId="7C08CABF" w:rsidR="0008268B" w:rsidRDefault="0008268B" w:rsidP="0008268B">
      <w:pPr>
        <w:pStyle w:val="Compact"/>
        <w:numPr>
          <w:ilvl w:val="0"/>
          <w:numId w:val="30"/>
        </w:numPr>
      </w:pPr>
      <w:r>
        <w:t>To estimate the treatment effect conditional on X, subtract the pooled</w:t>
      </w:r>
      <w:r w:rsidR="00124FFA">
        <w:t>-</w:t>
      </w:r>
      <w:r>
        <w:t>per</w:t>
      </w:r>
      <w:r w:rsidR="00124FFA">
        <w:t>-</w:t>
      </w:r>
      <w:r>
        <w:t>treatment arm outcomes</w:t>
      </w:r>
      <w:r w:rsidR="00AE59D2">
        <w:t xml:space="preserve"> and calculate the</w:t>
      </w:r>
      <w:r w:rsidR="00176402">
        <w:t xml:space="preserve"> confidence interval</w:t>
      </w:r>
      <w:r w:rsidR="00A636AD">
        <w:t xml:space="preserve"> as described in </w:t>
      </w:r>
      <w:r w:rsidR="001D2C95">
        <w:t>section 3</w:t>
      </w:r>
      <w:r w:rsidR="00444A8E">
        <w:t>.</w:t>
      </w:r>
    </w:p>
    <w:p w14:paraId="34FAE950" w14:textId="622382A1" w:rsidR="0008268B" w:rsidRPr="001E06D3" w:rsidDel="009467EC" w:rsidRDefault="0008268B" w:rsidP="0008268B">
      <w:pPr>
        <w:pStyle w:val="Compact"/>
        <w:rPr>
          <w:del w:id="1329" w:author="Michael Belias" w:date="2020-12-01T15:00:00Z"/>
        </w:rPr>
      </w:pPr>
    </w:p>
    <w:p w14:paraId="0D33CD2F" w14:textId="28358AAB" w:rsidR="00D83E54" w:rsidRDefault="000057DE" w:rsidP="00D83E54">
      <w:pPr>
        <w:pStyle w:val="FirstParagraph"/>
        <w:ind w:firstLine="720"/>
        <w:rPr>
          <w:ins w:id="1330" w:author="Michael Belias" w:date="2020-12-01T15:36:00Z"/>
        </w:rPr>
      </w:pPr>
      <w:bookmarkStart w:id="1331" w:name="_Hlk57333777"/>
      <w:ins w:id="1332" w:author="Michael Belias" w:date="2020-12-01T15:00:00Z">
        <w:r w:rsidRPr="008C51A4">
          <w:t>In contrast to pointwise meta-analysis, multivariate meta-analysis pools the coefficients of the basis functions</w:t>
        </w:r>
        <w:r>
          <w:t xml:space="preserve"> estimated in the first stage</w:t>
        </w:r>
        <w:r w:rsidRPr="008C51A4">
          <w:t xml:space="preserve">. </w:t>
        </w:r>
        <w:r>
          <w:t>As</w:t>
        </w:r>
        <w:r w:rsidRPr="008C51A4">
          <w:t xml:space="preserve"> described</w:t>
        </w:r>
        <w:r>
          <w:t xml:space="preserve"> </w:t>
        </w:r>
        <w:r w:rsidRPr="008C51A4">
          <w:t xml:space="preserve">in section 4.2 </w:t>
        </w:r>
        <w:r>
          <w:t>t</w:t>
        </w:r>
        <w:r w:rsidRPr="008C51A4">
          <w:t>he coefficients of the penalised splines are biased due to penalisation. Therefore, pooling them may be problematic and show biased results</w:t>
        </w:r>
        <w:r>
          <w:t>.</w:t>
        </w:r>
      </w:ins>
      <w:ins w:id="1333" w:author="Michael Belias" w:date="2020-12-01T15:19:00Z">
        <w:r w:rsidR="00E250EC">
          <w:t xml:space="preserve"> </w:t>
        </w:r>
      </w:ins>
      <w:ins w:id="1334" w:author="Michael Belias" w:date="2020-12-01T15:35:00Z">
        <w:r w:rsidR="00FA1DBA">
          <w:t>Note that in multivariate meta-analysis c</w:t>
        </w:r>
      </w:ins>
      <w:ins w:id="1335" w:author="Michael Belias" w:date="2020-12-01T15:22:00Z">
        <w:r w:rsidR="00F14E63">
          <w:t xml:space="preserve">areful </w:t>
        </w:r>
      </w:ins>
      <w:ins w:id="1336" w:author="Michael Belias" w:date="2020-12-01T15:43:00Z">
        <w:r w:rsidR="001A78B0">
          <w:t>specification</w:t>
        </w:r>
      </w:ins>
      <w:ins w:id="1337" w:author="Michael Belias" w:date="2020-12-01T15:44:00Z">
        <w:r w:rsidR="008E12FA">
          <w:t xml:space="preserve"> of the knots</w:t>
        </w:r>
      </w:ins>
      <w:ins w:id="1338" w:author="Michael Belias" w:date="2020-12-01T15:43:00Z">
        <w:r w:rsidR="001A78B0">
          <w:t xml:space="preserve"> </w:t>
        </w:r>
      </w:ins>
      <w:ins w:id="1339" w:author="Michael Belias" w:date="2020-12-01T15:22:00Z">
        <w:r w:rsidR="00F14E63">
          <w:t xml:space="preserve">is </w:t>
        </w:r>
      </w:ins>
      <w:ins w:id="1340" w:author="Michael Belias" w:date="2020-12-01T15:23:00Z">
        <w:r w:rsidR="00F14E63">
          <w:t>required</w:t>
        </w:r>
      </w:ins>
      <w:ins w:id="1341" w:author="Michael Belias" w:date="2020-12-01T15:35:00Z">
        <w:r w:rsidR="00EE3F1E">
          <w:t xml:space="preserve"> as convergence issues may occur</w:t>
        </w:r>
      </w:ins>
      <w:ins w:id="1342" w:author="Michael Belias" w:date="2020-12-01T15:43:00Z">
        <w:r w:rsidR="000850C2">
          <w:t xml:space="preserve"> during the second stage</w:t>
        </w:r>
      </w:ins>
      <w:ins w:id="1343" w:author="Michael Belias" w:date="2020-12-01T15:35:00Z">
        <w:r w:rsidR="00EE3F1E">
          <w:t>.</w:t>
        </w:r>
        <w:r w:rsidR="00454426">
          <w:t xml:space="preserve"> </w:t>
        </w:r>
      </w:ins>
    </w:p>
    <w:p w14:paraId="7E51F3A1" w14:textId="6A0CEED8" w:rsidR="00A459F4" w:rsidRPr="00894F1A" w:rsidRDefault="00257F4C">
      <w:pPr>
        <w:pStyle w:val="FirstParagraph"/>
        <w:ind w:firstLine="720"/>
        <w:pPrChange w:id="1344" w:author="Michael Belias" w:date="2020-12-01T15:36:00Z">
          <w:pPr>
            <w:pStyle w:val="BodyText"/>
            <w:ind w:firstLine="432"/>
          </w:pPr>
        </w:pPrChange>
      </w:pPr>
      <w:ins w:id="1345" w:author="Michael Belias" w:date="2020-11-27T15:25:00Z">
        <w:r w:rsidRPr="00C857CC">
          <w:rPr>
            <w:rPrChange w:id="1346" w:author="Michael Belias" w:date="2020-12-01T14:36:00Z">
              <w:rPr>
                <w:color w:val="808080" w:themeColor="background1" w:themeShade="80"/>
              </w:rPr>
            </w:rPrChange>
          </w:rPr>
          <w:t xml:space="preserve">We applied multivariate meta-analysis in combination with regression splines in all scenarios. </w:t>
        </w:r>
      </w:ins>
      <w:ins w:id="1347" w:author="Michael Belias" w:date="2020-12-01T15:01:00Z">
        <w:r w:rsidR="007768A0">
          <w:t>To do so</w:t>
        </w:r>
      </w:ins>
      <w:ins w:id="1348" w:author="Michael Belias" w:date="2020-11-27T15:19:00Z">
        <w:r w:rsidR="008931C9" w:rsidRPr="00C857CC">
          <w:rPr>
            <w:rPrChange w:id="1349" w:author="Michael Belias" w:date="2020-12-01T14:36:00Z">
              <w:rPr>
                <w:color w:val="808080" w:themeColor="background1" w:themeShade="80"/>
              </w:rPr>
            </w:rPrChange>
          </w:rPr>
          <w:t xml:space="preserve"> </w:t>
        </w:r>
      </w:ins>
      <w:ins w:id="1350" w:author="Michael Belias" w:date="2020-12-01T15:01:00Z">
        <w:r w:rsidR="007768A0" w:rsidRPr="007474D7">
          <w:t>we performed data augmentation</w:t>
        </w:r>
        <w:r w:rsidR="007768A0" w:rsidRPr="008931C9">
          <w:rPr>
            <w:color w:val="808080" w:themeColor="background1" w:themeShade="80"/>
          </w:rPr>
          <w:t xml:space="preserve"> </w:t>
        </w:r>
      </w:ins>
      <w:ins w:id="1351" w:author="Michael Belias" w:date="2020-11-27T15:19:00Z">
        <w:r w:rsidR="008931C9" w:rsidRPr="00C857CC">
          <w:rPr>
            <w:rPrChange w:id="1352" w:author="Michael Belias" w:date="2020-12-01T14:36:00Z">
              <w:rPr>
                <w:color w:val="808080" w:themeColor="background1" w:themeShade="80"/>
              </w:rPr>
            </w:rPrChange>
          </w:rPr>
          <w:t xml:space="preserve">as a preliminary step </w:t>
        </w:r>
      </w:ins>
      <w:r w:rsidR="008C6FD7">
        <w:fldChar w:fldCharType="begin"/>
      </w:r>
      <w:r w:rsidR="0014184A">
        <w:instrText xml:space="preserve"> ADDIN ZOTERO_ITEM CSL_CITATION {"citationID":"t3issCvM","properties":{"formattedCitation":"[25,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8C6FD7">
        <w:fldChar w:fldCharType="separate"/>
      </w:r>
      <w:r w:rsidR="0014184A" w:rsidRPr="0014184A">
        <w:rPr>
          <w:rFonts w:ascii="Garamond" w:hAnsi="Garamond"/>
        </w:rPr>
        <w:t>[25, 48]</w:t>
      </w:r>
      <w:r w:rsidR="008C6FD7">
        <w:fldChar w:fldCharType="end"/>
      </w:r>
      <w:ins w:id="1353" w:author="Michael Belias" w:date="2020-12-01T15:01:00Z">
        <w:r w:rsidR="007768A0">
          <w:t xml:space="preserve"> in </w:t>
        </w:r>
        <w:r w:rsidR="007768A0" w:rsidRPr="007474D7">
          <w:t>the second and third scenario</w:t>
        </w:r>
      </w:ins>
      <w:ins w:id="1354" w:author="Michael Belias" w:date="2020-11-24T21:38:00Z">
        <w:r w:rsidR="00F24916">
          <w:t>.</w:t>
        </w:r>
        <w:r w:rsidR="003902E7">
          <w:t xml:space="preserve"> </w:t>
        </w:r>
      </w:ins>
      <w:ins w:id="1355" w:author="Michael Belias" w:date="2020-11-27T15:25:00Z">
        <w:r w:rsidRPr="00257F4C">
          <w:t xml:space="preserve">This way all studies had values over the full </w:t>
        </w:r>
      </w:ins>
      <w:ins w:id="1356" w:author="Michael Belias" w:date="2020-11-27T15:26:00Z">
        <w:r w:rsidR="00A40BD9">
          <w:t>range</w:t>
        </w:r>
      </w:ins>
      <w:ins w:id="1357" w:author="Michael Belias" w:date="2020-11-27T15:25:00Z">
        <w:r w:rsidRPr="00257F4C">
          <w:t xml:space="preserve"> of BMI.</w:t>
        </w:r>
        <w:r>
          <w:t xml:space="preserve"> </w:t>
        </w:r>
      </w:ins>
      <w:del w:id="1358" w:author="Michael Belias" w:date="2020-11-24T21:15:00Z">
        <w:r w:rsidR="009819FD" w:rsidDel="005562CE">
          <w:delText xml:space="preserve"> </w:delText>
        </w:r>
      </w:del>
      <w:bookmarkEnd w:id="1331"/>
      <w:del w:id="1359" w:author="Michael Belias" w:date="2020-11-24T21:11:00Z">
        <w:r w:rsidR="009819FD" w:rsidDel="00D86C70">
          <w:delText xml:space="preserve">of our example </w:delText>
        </w:r>
      </w:del>
      <w:del w:id="1360" w:author="Michael Belias" w:date="2020-11-21T18:04:00Z">
        <w:r w:rsidR="009819FD" w:rsidDel="00D65E1F">
          <w:delText>IPD-set</w:delText>
        </w:r>
      </w:del>
      <w:del w:id="1361" w:author="Michael Belias" w:date="2020-11-24T21:11:00Z">
        <w:r w:rsidR="001D7A19" w:rsidDel="00D86C70">
          <w:delText xml:space="preserve">, </w:delText>
        </w:r>
      </w:del>
      <w:del w:id="1362" w:author="Michael Belias" w:date="2020-11-24T21:13:00Z">
        <w:r w:rsidR="001D7A19" w:rsidDel="00CA319F">
          <w:delText xml:space="preserve">since </w:delText>
        </w:r>
      </w:del>
      <w:del w:id="1363" w:author="Michael Belias" w:date="2020-11-24T21:45:00Z">
        <w:r w:rsidR="0008268B" w:rsidDel="003924D9">
          <w:delText>the position of the knots needs to be the same across all studies</w:delText>
        </w:r>
      </w:del>
      <w:del w:id="1364" w:author="Michael Belias" w:date="2020-11-24T21:12:00Z">
        <w:r w:rsidR="00DB431F" w:rsidDel="000A5F02">
          <w:delText>, which is not the case in scenarios 2 and 3</w:delText>
        </w:r>
        <w:r w:rsidR="009819FD" w:rsidDel="000A5F02">
          <w:delText xml:space="preserve"> with the different ranges per study</w:delText>
        </w:r>
        <w:r w:rsidR="00245893" w:rsidDel="0035660E">
          <w:delText>.</w:delText>
        </w:r>
      </w:del>
      <w:del w:id="1365" w:author="Michael Belias" w:date="2020-11-24T21:15:00Z">
        <w:r w:rsidR="00704FC2" w:rsidDel="008D1E17">
          <w:delText xml:space="preserve"> </w:delText>
        </w:r>
      </w:del>
      <w:r w:rsidR="008341C1">
        <w:t>In stage 1</w:t>
      </w:r>
      <w:r w:rsidR="00AB0548">
        <w:t xml:space="preserve">, </w:t>
      </w:r>
      <w:r w:rsidR="00792E2E">
        <w:t>per study we fit</w:t>
      </w:r>
      <w:r w:rsidR="009819FD">
        <w:t>ted</w:t>
      </w:r>
      <w:r w:rsidR="00792E2E">
        <w:t xml:space="preserve"> </w:t>
      </w:r>
      <w:r w:rsidR="00124FFA">
        <w:t>restricted cubic spline</w:t>
      </w:r>
      <w:ins w:id="1366" w:author="Michael Belias" w:date="2020-11-27T00:24:00Z">
        <w:r w:rsidR="00B77E4D">
          <w:t xml:space="preserve"> </w:t>
        </w:r>
        <w:r w:rsidR="00124865">
          <w:t>and</w:t>
        </w:r>
      </w:ins>
      <w:del w:id="1367" w:author="Michael Belias" w:date="2020-11-27T00:24:00Z">
        <w:r w:rsidR="009E2C57" w:rsidDel="00124865">
          <w:delText>,</w:delText>
        </w:r>
      </w:del>
      <w:r w:rsidR="009E2C57">
        <w:t xml:space="preserve"> </w:t>
      </w:r>
      <w:r w:rsidR="00124FFA">
        <w:t>B-splin</w:t>
      </w:r>
      <w:del w:id="1368" w:author="Michael Belias" w:date="2020-11-27T00:24:00Z">
        <w:r w:rsidR="00124FFA" w:rsidDel="00124865">
          <w:delText>e</w:delText>
        </w:r>
        <w:r w:rsidR="009B05EB" w:rsidDel="00124865">
          <w:delText xml:space="preserve">, </w:delText>
        </w:r>
        <w:r w:rsidR="009E2C57" w:rsidDel="00124865">
          <w:delText>P-spline</w:delText>
        </w:r>
        <w:r w:rsidR="009B05EB" w:rsidDel="00124865">
          <w:delText xml:space="preserve"> and Smoothing splin</w:delText>
        </w:r>
      </w:del>
      <w:r w:rsidR="009B05EB">
        <w:t>e</w:t>
      </w:r>
      <w:r w:rsidR="00D477CE">
        <w:t xml:space="preserve"> </w:t>
      </w:r>
      <w:r w:rsidR="00E16619">
        <w:t>transformations</w:t>
      </w:r>
      <w:r w:rsidR="009531A1">
        <w:t xml:space="preserve"> of BMI both as main effects and </w:t>
      </w:r>
      <w:r w:rsidR="00873B17">
        <w:t xml:space="preserve">as </w:t>
      </w:r>
      <w:r w:rsidR="009531A1">
        <w:t xml:space="preserve">interactions with </w:t>
      </w:r>
      <w:r w:rsidR="0010360B">
        <w:t>the treatment</w:t>
      </w:r>
      <w:r w:rsidR="00A4222A">
        <w:t>.</w:t>
      </w:r>
      <w:r w:rsidR="00C92F61">
        <w:t xml:space="preserve"> </w:t>
      </w:r>
      <w:r w:rsidR="001770E6">
        <w:t>F</w:t>
      </w:r>
      <w:r w:rsidR="00704FC2">
        <w:t xml:space="preserve">or the restricted cubic </w:t>
      </w:r>
      <w:r w:rsidR="00A80411">
        <w:t>spline</w:t>
      </w:r>
      <w:r w:rsidR="003425E0">
        <w:t xml:space="preserve"> transformations</w:t>
      </w:r>
      <w:r w:rsidR="00A80411">
        <w:t>,</w:t>
      </w:r>
      <w:r w:rsidR="00704FC2">
        <w:t xml:space="preserve"> we used </w:t>
      </w:r>
      <w:r w:rsidR="00C86169">
        <w:t xml:space="preserve">5 knots, following Harrell’s suggestion to use the </w:t>
      </w:r>
      <w:r w:rsidR="00C86169" w:rsidRPr="002A0F20">
        <w:t>5</w:t>
      </w:r>
      <w:r w:rsidR="00C86169">
        <w:t xml:space="preserve">%, </w:t>
      </w:r>
      <w:r w:rsidR="00C86169" w:rsidRPr="002A0F20">
        <w:t>27.5%</w:t>
      </w:r>
      <w:r w:rsidR="00C86169">
        <w:t xml:space="preserve">, </w:t>
      </w:r>
      <w:r w:rsidR="00C86169" w:rsidRPr="002A0F20">
        <w:t>50%</w:t>
      </w:r>
      <w:r w:rsidR="00C86169">
        <w:t xml:space="preserve">, </w:t>
      </w:r>
      <w:r w:rsidR="00C86169" w:rsidRPr="002A0F20">
        <w:t>72.5%</w:t>
      </w:r>
      <w:r w:rsidR="008341C1">
        <w:t xml:space="preserve"> </w:t>
      </w:r>
      <w:r w:rsidR="00C86169">
        <w:t>and 95% quantiles</w:t>
      </w:r>
      <w:r w:rsidR="00C86169" w:rsidDel="00CE2827">
        <w:t xml:space="preserve"> </w:t>
      </w:r>
      <w:r w:rsidR="00C86169">
        <w:t>of BMI</w:t>
      </w:r>
      <w:r w:rsidR="009819FD">
        <w:t>,</w:t>
      </w:r>
      <w:r w:rsidR="000F7203">
        <w:t xml:space="preserve"> </w:t>
      </w:r>
      <w:r w:rsidR="00C86169">
        <w:t>for B-splines 4 equidistant knots</w:t>
      </w:r>
      <w:r w:rsidR="00124FFA">
        <w:t xml:space="preserve"> (</w:t>
      </w:r>
      <w:r w:rsidR="00C86169">
        <w:t>2 inner</w:t>
      </w:r>
      <w:r w:rsidR="00F2480A">
        <w:t xml:space="preserve"> knots</w:t>
      </w:r>
      <w:r w:rsidR="00C86169">
        <w:t xml:space="preserve"> plus the boundaries</w:t>
      </w:r>
      <w:r w:rsidR="00124FFA">
        <w:t xml:space="preserve"> per study)</w:t>
      </w:r>
      <w:del w:id="1369" w:author="Michael Belias" w:date="2020-11-27T00:24:00Z">
        <w:r w:rsidR="00CB6A78" w:rsidRPr="00CB6A78" w:rsidDel="00FA2DF5">
          <w:delText xml:space="preserve"> </w:delText>
        </w:r>
        <w:r w:rsidR="00CB6A78" w:rsidDel="00FA2DF5">
          <w:delText>and for P-splines 17 equidistant knots (15 inner knots plus the boundaries per study)</w:delText>
        </w:r>
      </w:del>
      <w:r w:rsidR="00CB6A78">
        <w:t xml:space="preserve">. </w:t>
      </w:r>
      <w:ins w:id="1370" w:author="Michael Belias" w:date="2020-12-01T15:03:00Z">
        <w:r w:rsidR="000E7793">
          <w:t xml:space="preserve">Note that we </w:t>
        </w:r>
        <w:r w:rsidR="00837D85">
          <w:t>position the knots over the full domain of BMI.</w:t>
        </w:r>
      </w:ins>
      <w:ins w:id="1371" w:author="Michael Belias" w:date="2020-12-01T15:04:00Z">
        <w:r w:rsidR="005936C6">
          <w:t xml:space="preserve"> </w:t>
        </w:r>
      </w:ins>
      <w:r w:rsidR="00E30BDC">
        <w:t xml:space="preserve">Subsequently, </w:t>
      </w:r>
      <w:r w:rsidR="00024E89">
        <w:t>we pooled the estimated coefficient</w:t>
      </w:r>
      <w:r w:rsidR="0067640E">
        <w:t>s</w:t>
      </w:r>
      <w:r w:rsidR="00024E89">
        <w:t xml:space="preserve"> using a random-effects meta-analysis with </w:t>
      </w:r>
      <w:r w:rsidR="00873B17">
        <w:t xml:space="preserve">the </w:t>
      </w:r>
      <w:r w:rsidR="000D1189">
        <w:t xml:space="preserve">REML </w:t>
      </w:r>
      <w:r w:rsidR="007B6BEF">
        <w:t>estimation method</w:t>
      </w:r>
      <w:r w:rsidR="00024E89">
        <w:t>.</w:t>
      </w:r>
      <w:r w:rsidR="0057496D">
        <w:t xml:space="preserve"> </w:t>
      </w:r>
      <w:bookmarkStart w:id="1372" w:name="_Hlk57160269"/>
      <w:del w:id="1373" w:author="Michael Belias" w:date="2020-11-27T00:25:00Z">
        <w:r w:rsidR="00873B17" w:rsidDel="00812C4A">
          <w:delText>P</w:delText>
        </w:r>
        <w:r w:rsidR="00297187" w:rsidDel="00812C4A">
          <w:delText>ooling</w:delText>
        </w:r>
        <w:r w:rsidR="00F4373A" w:rsidDel="00812C4A">
          <w:delText xml:space="preserve"> </w:delText>
        </w:r>
        <w:r w:rsidR="00873B17" w:rsidDel="00812C4A">
          <w:delText xml:space="preserve">the </w:delText>
        </w:r>
        <w:r w:rsidR="004F3530" w:rsidDel="00812C4A">
          <w:delText xml:space="preserve">coefficients </w:delText>
        </w:r>
        <w:r w:rsidR="002934A7" w:rsidDel="00812C4A">
          <w:delText xml:space="preserve">estimated </w:delText>
        </w:r>
        <w:r w:rsidR="004F3530" w:rsidDel="00812C4A">
          <w:delText xml:space="preserve">using </w:delText>
        </w:r>
        <w:r w:rsidR="0021202C" w:rsidDel="00812C4A">
          <w:delText xml:space="preserve">penalised </w:delText>
        </w:r>
        <w:r w:rsidR="00405A5D" w:rsidDel="00812C4A">
          <w:delText>splines</w:delText>
        </w:r>
        <w:r w:rsidR="005177D0" w:rsidDel="00812C4A">
          <w:delText xml:space="preserve"> </w:delText>
        </w:r>
        <w:r w:rsidR="0038148E" w:rsidDel="00812C4A">
          <w:delText>failed to converge</w:delText>
        </w:r>
        <w:r w:rsidR="00346508" w:rsidDel="00812C4A">
          <w:delText xml:space="preserve"> during the </w:delText>
        </w:r>
        <w:r w:rsidR="003F007F" w:rsidDel="00812C4A">
          <w:delText>second</w:delText>
        </w:r>
        <w:r w:rsidR="00346508" w:rsidDel="00812C4A">
          <w:delText xml:space="preserve"> stage</w:delText>
        </w:r>
        <w:r w:rsidR="00671439" w:rsidDel="00812C4A">
          <w:delText>; due</w:delText>
        </w:r>
        <w:r w:rsidR="00873B17" w:rsidDel="00812C4A">
          <w:delText xml:space="preserve"> to the large number of estimated coefficients the variance-covariance matrix used for pooling was not positive</w:delText>
        </w:r>
        <w:r w:rsidR="00D51739" w:rsidRPr="00D51739" w:rsidDel="00812C4A">
          <w:delText xml:space="preserve"> </w:delText>
        </w:r>
        <w:r w:rsidR="00D51739" w:rsidDel="00812C4A">
          <w:delText>definite</w:delText>
        </w:r>
      </w:del>
      <w:del w:id="1374" w:author="Michael Belias" w:date="2020-11-25T01:32:00Z">
        <w:r w:rsidR="00873B17" w:rsidDel="003F245A">
          <w:delText xml:space="preserve">, </w:delText>
        </w:r>
        <w:r w:rsidR="00F54374" w:rsidDel="003F245A">
          <w:delText>which may</w:delText>
        </w:r>
        <w:r w:rsidR="00873B17" w:rsidDel="003F245A">
          <w:delText xml:space="preserve"> result in non-convergence during the second stage of pooling</w:delText>
        </w:r>
      </w:del>
      <w:del w:id="1375" w:author="Michael Belias" w:date="2020-11-27T00:25:00Z">
        <w:r w:rsidR="00873B17" w:rsidDel="00812C4A">
          <w:delText xml:space="preserve">. </w:delText>
        </w:r>
        <w:bookmarkEnd w:id="1372"/>
        <w:r w:rsidR="004B7FE3" w:rsidDel="00471B38">
          <w:delText>R</w:delText>
        </w:r>
      </w:del>
      <w:ins w:id="1376" w:author="Michael Belias" w:date="2020-11-27T00:25:00Z">
        <w:r w:rsidR="00471B38" w:rsidRPr="00471B38">
          <w:t xml:space="preserve"> </w:t>
        </w:r>
        <w:r w:rsidR="00471B38">
          <w:t>We calculated r</w:t>
        </w:r>
      </w:ins>
      <w:r w:rsidR="004B7FE3">
        <w:t>egression lines</w:t>
      </w:r>
      <w:r w:rsidR="004B3C35">
        <w:t xml:space="preserve"> </w:t>
      </w:r>
      <w:del w:id="1377" w:author="Michael Belias" w:date="2020-10-01T15:01:00Z">
        <w:r w:rsidR="004B3C35" w:rsidDel="00702F4D">
          <w:delText xml:space="preserve">stratified </w:delText>
        </w:r>
      </w:del>
      <w:r w:rsidR="004B3C35">
        <w:t>per treatment</w:t>
      </w:r>
      <w:r w:rsidR="004B7FE3">
        <w:t xml:space="preserve"> </w:t>
      </w:r>
      <w:r w:rsidR="00124FFA">
        <w:t xml:space="preserve">arm </w:t>
      </w:r>
      <w:del w:id="1378" w:author="Michael Belias" w:date="2020-11-27T00:25:00Z">
        <w:r w:rsidR="004B7FE3" w:rsidDel="00471B38">
          <w:delText xml:space="preserve">were </w:delText>
        </w:r>
        <w:r w:rsidR="00E354B4" w:rsidDel="00471B38">
          <w:delText xml:space="preserve">calculated </w:delText>
        </w:r>
      </w:del>
      <w:r w:rsidR="00D429B4">
        <w:t xml:space="preserve">by multiplying the </w:t>
      </w:r>
      <w:r w:rsidR="00E747A8">
        <w:t>design</w:t>
      </w:r>
      <w:r w:rsidR="000010A6">
        <w:t xml:space="preserve"> </w:t>
      </w:r>
      <w:r w:rsidR="00E747A8">
        <w:t xml:space="preserve">(or model) </w:t>
      </w:r>
      <w:r w:rsidR="00D429B4">
        <w:t>matrix with the pooled coefficients</w:t>
      </w:r>
      <w:r w:rsidR="0049417C">
        <w:t xml:space="preserve">. </w:t>
      </w:r>
      <w:r w:rsidR="00594176">
        <w:t>Absolute</w:t>
      </w:r>
      <w:r w:rsidR="0097097E">
        <w:t xml:space="preserve"> r</w:t>
      </w:r>
      <w:r w:rsidR="004B3C35">
        <w:t>isk di</w:t>
      </w:r>
      <w:r w:rsidR="00140ADF">
        <w:t xml:space="preserve">fferences were calculated </w:t>
      </w:r>
      <w:r w:rsidR="00071679">
        <w:t>by subtracting the</w:t>
      </w:r>
      <w:r w:rsidR="000C2BA1">
        <w:t xml:space="preserve"> </w:t>
      </w:r>
      <w:r w:rsidR="00040136">
        <w:t xml:space="preserve">pooled </w:t>
      </w:r>
      <w:r w:rsidR="009503A6">
        <w:t xml:space="preserve">mortality </w:t>
      </w:r>
      <w:r w:rsidR="007147C9">
        <w:t>risk</w:t>
      </w:r>
      <w:r w:rsidR="008341C1">
        <w:t>s</w:t>
      </w:r>
      <w:r w:rsidR="007147C9">
        <w:t xml:space="preserve"> </w:t>
      </w:r>
      <w:r w:rsidR="0094735C">
        <w:t xml:space="preserve">of the treated minus the control, while </w:t>
      </w:r>
      <w:r w:rsidR="00124FFA">
        <w:t xml:space="preserve">for </w:t>
      </w:r>
      <w:r w:rsidR="0094735C">
        <w:t>the confidence intervals</w:t>
      </w:r>
      <w:r w:rsidR="00A459F4" w:rsidRPr="00A459F4">
        <w:t xml:space="preserve"> </w:t>
      </w:r>
      <w:r w:rsidR="00A459F4">
        <w:t>we use</w:t>
      </w:r>
      <w:r w:rsidR="00124FFA">
        <w:t>d</w:t>
      </w:r>
      <w:r w:rsidR="00A459F4">
        <w:t xml:space="preserve"> the proposal of Newcombe </w:t>
      </w:r>
      <w:r w:rsidR="00A459F4">
        <w:fldChar w:fldCharType="begin"/>
      </w:r>
      <w:r w:rsidR="003347A8">
        <w:instrText xml:space="preserve"> ADDIN ZOTERO_ITEM CSL_CITATION {"citationID":"eAkgxeu8","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A459F4">
        <w:fldChar w:fldCharType="separate"/>
      </w:r>
      <w:r w:rsidR="003347A8" w:rsidRPr="003347A8">
        <w:rPr>
          <w:rFonts w:ascii="Garamond" w:hAnsi="Garamond"/>
        </w:rPr>
        <w:t>[34]</w:t>
      </w:r>
      <w:r w:rsidR="00A459F4">
        <w:fldChar w:fldCharType="end"/>
      </w:r>
      <w:r w:rsidR="00A459F4">
        <w:t xml:space="preserve">. </w:t>
      </w:r>
    </w:p>
    <w:p w14:paraId="500229F8" w14:textId="7F991CCB" w:rsidR="0008268B" w:rsidRDefault="0008268B" w:rsidP="00497738"/>
    <w:p w14:paraId="05F616E6" w14:textId="4A32E8D3" w:rsidR="00497738" w:rsidRDefault="00497738" w:rsidP="00497738">
      <w:pPr>
        <w:pStyle w:val="BodyText"/>
      </w:pPr>
      <w:r w:rsidRPr="008D3A07">
        <w:t xml:space="preserve">Figure </w:t>
      </w:r>
      <w:r>
        <w:t>10</w:t>
      </w:r>
      <w:r w:rsidRPr="008D3A07">
        <w:t>. approximately here</w:t>
      </w:r>
    </w:p>
    <w:p w14:paraId="04AAA430" w14:textId="681C65FC" w:rsidR="00497738" w:rsidRPr="008D3A07" w:rsidRDefault="00497738" w:rsidP="00497738">
      <w:pPr>
        <w:pStyle w:val="BodyText"/>
      </w:pPr>
      <w:r w:rsidRPr="008D3A07">
        <w:t xml:space="preserve">Figure </w:t>
      </w:r>
      <w:r>
        <w:t>11</w:t>
      </w:r>
      <w:r w:rsidRPr="008D3A07">
        <w:t>. approximately here</w:t>
      </w:r>
    </w:p>
    <w:p w14:paraId="466DE6FA" w14:textId="77777777" w:rsidR="007F13AE" w:rsidRDefault="007F13AE">
      <w:pPr>
        <w:pStyle w:val="ImageCaption"/>
      </w:pPr>
    </w:p>
    <w:p w14:paraId="6A485703" w14:textId="77777777" w:rsidR="00FD3A45" w:rsidRDefault="00494D67" w:rsidP="00FD331C">
      <w:pPr>
        <w:pStyle w:val="Heading2"/>
      </w:pPr>
      <w:bookmarkStart w:id="1379" w:name="sec53"/>
      <w:r>
        <w:t>One-stage generalised additive mixed effects model</w:t>
      </w:r>
      <w:bookmarkEnd w:id="1379"/>
    </w:p>
    <w:p w14:paraId="5854120C" w14:textId="67B79FE3" w:rsidR="00EB60F8" w:rsidRDefault="008C2AC4" w:rsidP="008C2AC4">
      <w:pPr>
        <w:pStyle w:val="BodyText"/>
        <w:ind w:firstLine="480"/>
        <w:rPr>
          <w:ins w:id="1380" w:author="Michael Belias" w:date="2020-10-08T12:00:00Z"/>
        </w:rPr>
      </w:pPr>
      <w:bookmarkStart w:id="1381" w:name="eq:eqn19"/>
      <w:r>
        <w:t xml:space="preserve">Instead of using a two-stage meta-analysis, we </w:t>
      </w:r>
      <w:r w:rsidR="00AD473A">
        <w:t>may</w:t>
      </w:r>
      <w:r>
        <w:t xml:space="preserve"> also conduct the analysis in one stage, using a mixed effect model with spline</w:t>
      </w:r>
      <w:r w:rsidR="00E009DF">
        <w:t>s</w:t>
      </w:r>
      <w:r>
        <w:t>, i.e. a generalised additive mixed effect model (GAMM).</w:t>
      </w:r>
      <w:r w:rsidR="006A3A01">
        <w:t xml:space="preserve"> </w:t>
      </w:r>
      <w:r w:rsidR="001C36F3">
        <w:t xml:space="preserve">In </w:t>
      </w:r>
      <w:r w:rsidR="00D84F68">
        <w:t>this context</w:t>
      </w:r>
      <w:r w:rsidR="00305059">
        <w:t xml:space="preserve">, </w:t>
      </w:r>
      <w:r w:rsidR="002010A6">
        <w:t>researcher</w:t>
      </w:r>
      <w:r w:rsidR="00564F4B">
        <w:t>s</w:t>
      </w:r>
      <w:r w:rsidR="00B34975">
        <w:t xml:space="preserve"> </w:t>
      </w:r>
      <w:r w:rsidR="00800AFE">
        <w:t>may</w:t>
      </w:r>
      <w:r w:rsidR="00D84F68">
        <w:t xml:space="preserve"> choose</w:t>
      </w:r>
      <w:r w:rsidR="00A71F45">
        <w:t xml:space="preserve"> for the effects of each variable to be either</w:t>
      </w:r>
      <w:r w:rsidR="00D84F68">
        <w:t xml:space="preserve"> </w:t>
      </w:r>
      <w:r w:rsidR="0065018C">
        <w:t>fixed (</w:t>
      </w:r>
      <w:r w:rsidR="00E009DF">
        <w:t>common</w:t>
      </w:r>
      <w:r w:rsidR="0065018C">
        <w:t>)</w:t>
      </w:r>
      <w:r w:rsidR="004A18D4">
        <w:t>, random or stratified</w:t>
      </w:r>
      <w:r w:rsidR="00713E79">
        <w:t>.</w:t>
      </w:r>
      <w:r w:rsidR="00CA3056">
        <w:t xml:space="preserve"> As in GLMMs</w:t>
      </w:r>
      <w:r w:rsidR="008A2E4E">
        <w:t>,</w:t>
      </w:r>
      <w:r w:rsidR="00CA3056">
        <w:t xml:space="preserve"> </w:t>
      </w:r>
      <w:r w:rsidR="00C6146B">
        <w:t>the</w:t>
      </w:r>
      <w:r w:rsidR="00130EA0">
        <w:t xml:space="preserve"> </w:t>
      </w:r>
      <w:r w:rsidR="00E009DF">
        <w:t xml:space="preserve">common </w:t>
      </w:r>
      <w:r w:rsidR="00130EA0">
        <w:t xml:space="preserve">effect </w:t>
      </w:r>
      <w:r w:rsidR="005D0C2E">
        <w:t>assumption is</w:t>
      </w:r>
      <w:r w:rsidR="000A39DB">
        <w:t xml:space="preserve"> that </w:t>
      </w:r>
      <w:r w:rsidR="002010A6">
        <w:t xml:space="preserve">the effect </w:t>
      </w:r>
      <w:r w:rsidR="00DF19A2">
        <w:t xml:space="preserve">of </w:t>
      </w:r>
      <w:r w:rsidR="00D20BBE">
        <w:t>X</w:t>
      </w:r>
      <w:r w:rsidR="00555CBE">
        <w:t xml:space="preserve"> is </w:t>
      </w:r>
      <w:r w:rsidR="00E009DF">
        <w:t>identical</w:t>
      </w:r>
      <w:r w:rsidR="00555CBE">
        <w:t xml:space="preserve"> across</w:t>
      </w:r>
      <w:r w:rsidR="00E009DF">
        <w:t xml:space="preserve"> all</w:t>
      </w:r>
      <w:r w:rsidR="00DF19A2">
        <w:t xml:space="preserve"> </w:t>
      </w:r>
      <w:r w:rsidR="00555CBE">
        <w:t>studies</w:t>
      </w:r>
      <w:r w:rsidR="00F95648">
        <w:t>.</w:t>
      </w:r>
      <w:r w:rsidR="00555CBE">
        <w:t xml:space="preserve"> </w:t>
      </w:r>
      <w:r w:rsidR="009521C2">
        <w:t>The</w:t>
      </w:r>
      <w:r w:rsidR="00555CBE">
        <w:t xml:space="preserve"> random effects</w:t>
      </w:r>
      <w:r w:rsidR="009521C2">
        <w:t xml:space="preserve"> assumption is</w:t>
      </w:r>
      <w:r w:rsidR="00555CBE">
        <w:t xml:space="preserve"> </w:t>
      </w:r>
      <w:r w:rsidR="00463420">
        <w:t xml:space="preserve">that </w:t>
      </w:r>
      <w:r w:rsidR="0065018C">
        <w:t xml:space="preserve">the effect of X </w:t>
      </w:r>
      <w:r w:rsidR="00146CB2">
        <w:t>comes from a distribution of effects, while the stratified</w:t>
      </w:r>
      <w:r w:rsidR="005108F8">
        <w:t xml:space="preserve"> </w:t>
      </w:r>
      <w:r w:rsidR="00146CB2">
        <w:t>effects assumption</w:t>
      </w:r>
      <w:r w:rsidR="009D4C1C">
        <w:t xml:space="preserve"> is </w:t>
      </w:r>
      <w:r w:rsidR="00A87EB1">
        <w:t>that for each</w:t>
      </w:r>
      <w:r w:rsidR="00D24299">
        <w:t xml:space="preserve"> study</w:t>
      </w:r>
      <w:r w:rsidR="00A87EB1">
        <w:t xml:space="preserve"> </w:t>
      </w:r>
      <w:r w:rsidR="009D4C1C">
        <w:t xml:space="preserve">the effect of </w:t>
      </w:r>
      <w:r w:rsidR="00D20BBE">
        <w:t>X</w:t>
      </w:r>
      <w:r w:rsidR="004B5AF2">
        <w:t xml:space="preserve"> </w:t>
      </w:r>
      <w:r w:rsidR="00A140C3">
        <w:t>may be</w:t>
      </w:r>
      <w:r w:rsidR="004B5AF2">
        <w:t xml:space="preserve"> </w:t>
      </w:r>
      <w:r w:rsidR="00D20BBE">
        <w:t xml:space="preserve">different </w:t>
      </w:r>
      <w:r w:rsidR="00020B8B">
        <w:t xml:space="preserve">and </w:t>
      </w:r>
      <w:r w:rsidR="004E7853">
        <w:t xml:space="preserve">is </w:t>
      </w:r>
      <w:r w:rsidR="00020B8B">
        <w:t>estimated</w:t>
      </w:r>
      <w:r w:rsidR="00D20BBE">
        <w:t xml:space="preserve"> per study</w:t>
      </w:r>
      <w:r w:rsidR="00E25E1B">
        <w:t>.</w:t>
      </w:r>
      <w:r w:rsidR="00D229F3">
        <w:t xml:space="preserve"> </w:t>
      </w:r>
      <w:r w:rsidR="00187A73">
        <w:t>The c</w:t>
      </w:r>
      <w:r w:rsidR="004E7853">
        <w:t>ommon</w:t>
      </w:r>
      <w:r w:rsidR="0069505B">
        <w:t xml:space="preserve"> effect may be modelled </w:t>
      </w:r>
      <w:r w:rsidR="00D20BBE">
        <w:t xml:space="preserve">straightforward by including </w:t>
      </w:r>
      <w:r w:rsidR="00B32334">
        <w:t>X,</w:t>
      </w:r>
      <w:r w:rsidR="00921DD2">
        <w:t xml:space="preserve"> </w:t>
      </w:r>
      <w:ins w:id="1382" w:author="Hout, Joanna in 't" w:date="2020-10-30T21:08:00Z">
        <w:r w:rsidR="00D31D95">
          <w:t xml:space="preserve">and </w:t>
        </w:r>
      </w:ins>
      <w:r w:rsidR="00921DD2">
        <w:t xml:space="preserve">stratified effects </w:t>
      </w:r>
      <w:ins w:id="1383" w:author="Hout, Joanna in 't" w:date="2020-10-30T21:08:00Z">
        <w:r w:rsidR="00D31D95">
          <w:t xml:space="preserve">can be modelled </w:t>
        </w:r>
      </w:ins>
      <w:r w:rsidR="00921DD2">
        <w:t xml:space="preserve">by including an interaction of X with the </w:t>
      </w:r>
      <w:r w:rsidR="000E0614">
        <w:t xml:space="preserve">(categorical) </w:t>
      </w:r>
      <w:r w:rsidR="00921DD2">
        <w:t>clustering variable (e.g</w:t>
      </w:r>
      <w:r w:rsidR="009819FD">
        <w:t>.</w:t>
      </w:r>
      <w:r w:rsidR="00921DD2">
        <w:t xml:space="preserve"> studies)</w:t>
      </w:r>
      <w:r w:rsidR="00BA41E9">
        <w:t xml:space="preserve">. </w:t>
      </w:r>
    </w:p>
    <w:p w14:paraId="2DDE1F43" w14:textId="1F821509" w:rsidR="00EB60F8" w:rsidRDefault="00EB60F8" w:rsidP="00EB60F8">
      <w:pPr>
        <w:pStyle w:val="BodyText"/>
        <w:ind w:firstLine="480"/>
        <w:rPr>
          <w:ins w:id="1384" w:author="Michael Belias" w:date="2020-10-08T12:01:00Z"/>
        </w:rPr>
      </w:pPr>
      <w:bookmarkStart w:id="1385" w:name="_Hlk56875794"/>
      <w:ins w:id="1386" w:author="Michael Belias" w:date="2020-10-08T12:01:00Z">
        <w:r>
          <w:t xml:space="preserve">The </w:t>
        </w:r>
        <w:r w:rsidR="00AE5A38">
          <w:t xml:space="preserve">general </w:t>
        </w:r>
        <w:r>
          <w:t xml:space="preserve">statistical model for </w:t>
        </w:r>
        <w:r w:rsidR="00353684">
          <w:t xml:space="preserve">a </w:t>
        </w:r>
        <w:r>
          <w:t xml:space="preserve">one-stage approach </w:t>
        </w:r>
      </w:ins>
      <w:ins w:id="1387" w:author="Michael Belias" w:date="2020-11-21T18:15:00Z">
        <w:r w:rsidR="006402BE">
          <w:t>is</w:t>
        </w:r>
      </w:ins>
      <w:ins w:id="1388" w:author="Michael Belias" w:date="2020-10-08T12:01:00Z">
        <w:r>
          <w:t xml:space="preserve">: </w:t>
        </w:r>
      </w:ins>
    </w:p>
    <w:p w14:paraId="3D6214F9" w14:textId="13145C86" w:rsidR="00EB60F8" w:rsidRDefault="00EB60F8" w:rsidP="00E93B27">
      <w:pPr>
        <w:pStyle w:val="BodyText"/>
        <w:rPr>
          <w:ins w:id="1389" w:author="Michael Belias" w:date="2020-10-08T13:36:00Z"/>
        </w:rPr>
      </w:pPr>
      <w:commentRangeStart w:id="1390"/>
      <m:oMath>
        <m:r>
          <w:ins w:id="1391" w:author="Michael Belias" w:date="2020-10-08T12:01:00Z">
            <m:rPr>
              <m:sty m:val="p"/>
            </m:rPr>
            <w:rPr>
              <w:rFonts w:ascii="Cambria Math" w:hAnsi="Cambria Math"/>
            </w:rPr>
            <m:t>g</m:t>
          </w:ins>
        </m:r>
        <m:d>
          <m:dPr>
            <m:ctrlPr>
              <w:ins w:id="1392" w:author="Michael Belias" w:date="2020-10-08T12:01:00Z">
                <w:rPr>
                  <w:rFonts w:ascii="Cambria Math" w:hAnsi="Cambria Math"/>
                </w:rPr>
              </w:ins>
            </m:ctrlPr>
          </m:dPr>
          <m:e>
            <m:sSub>
              <m:sSubPr>
                <m:ctrlPr>
                  <w:ins w:id="1393" w:author="Michael Belias" w:date="2020-10-08T12:01:00Z">
                    <w:rPr>
                      <w:rFonts w:ascii="Cambria Math" w:hAnsi="Cambria Math"/>
                    </w:rPr>
                  </w:ins>
                </m:ctrlPr>
              </m:sSubPr>
              <m:e>
                <m:r>
                  <w:ins w:id="1394" w:author="Michael Belias" w:date="2020-10-08T12:01:00Z">
                    <w:rPr>
                      <w:rFonts w:ascii="Cambria Math" w:hAnsi="Cambria Math"/>
                      <w:lang w:val="el-GR"/>
                    </w:rPr>
                    <m:t>μ</m:t>
                  </w:ins>
                </m:r>
              </m:e>
              <m:sub>
                <m:r>
                  <w:ins w:id="1395" w:author="Michael Belias" w:date="2020-10-08T12:01:00Z">
                    <w:rPr>
                      <w:rFonts w:ascii="Cambria Math" w:hAnsi="Cambria Math"/>
                    </w:rPr>
                    <m:t>ij</m:t>
                  </w:ins>
                </m:r>
              </m:sub>
            </m:sSub>
          </m:e>
        </m:d>
        <m:r>
          <w:ins w:id="1396" w:author="Michael Belias" w:date="2020-10-08T12:01:00Z">
            <w:rPr>
              <w:rFonts w:ascii="Cambria Math" w:hAnsi="Cambria Math"/>
            </w:rPr>
            <m:t>=</m:t>
          </w:ins>
        </m:r>
      </m:oMath>
      <w:ins w:id="1397" w:author="Michael Belias" w:date="2020-10-08T12:01:00Z">
        <w:r>
          <w:t xml:space="preserve"> </w:t>
        </w:r>
      </w:ins>
      <w:commentRangeEnd w:id="1390"/>
      <m:oMath>
        <m:r>
          <m:rPr>
            <m:sty m:val="p"/>
          </m:rPr>
          <w:rPr>
            <w:rStyle w:val="CommentReference"/>
            <w:rFonts w:ascii="Cambria Math" w:hAnsi="Cambria Math"/>
            <w:rPrChange w:id="1398" w:author="Jeroen Hoogland" w:date="2020-11-28T21:31:00Z">
              <w:rPr>
                <w:rStyle w:val="CommentReference"/>
              </w:rPr>
            </w:rPrChange>
          </w:rPr>
          <w:commentReference w:id="1390"/>
        </m:r>
        <m:sSub>
          <m:sSubPr>
            <m:ctrlPr>
              <w:ins w:id="1399" w:author="Michael Belias" w:date="2020-10-08T12:01:00Z">
                <w:rPr>
                  <w:rFonts w:ascii="Cambria Math" w:hAnsi="Cambria Math"/>
                  <w:i/>
                </w:rPr>
              </w:ins>
            </m:ctrlPr>
          </m:sSubPr>
          <m:e>
            <m:r>
              <w:ins w:id="1400" w:author="Michael Belias" w:date="2020-10-08T12:01:00Z">
                <w:rPr>
                  <w:rFonts w:ascii="Cambria Math" w:hAnsi="Cambria Math"/>
                  <w:lang w:val="el-GR"/>
                </w:rPr>
                <m:t>β</m:t>
              </w:ins>
            </m:r>
          </m:e>
          <m:sub>
            <m:r>
              <w:ins w:id="1401" w:author="Michael Belias" w:date="2020-10-08T12:01:00Z">
                <w:rPr>
                  <w:rFonts w:ascii="Cambria Math" w:hAnsi="Cambria Math"/>
                </w:rPr>
                <m:t>0j</m:t>
              </w:ins>
            </m:r>
          </m:sub>
        </m:sSub>
        <m:r>
          <w:ins w:id="1402" w:author="Michael Belias" w:date="2020-10-08T12:01:00Z">
            <w:rPr>
              <w:rFonts w:ascii="Cambria Math" w:hAnsi="Cambria Math"/>
            </w:rPr>
            <m:t xml:space="preserve">+ </m:t>
          </w:ins>
        </m:r>
        <m:sSub>
          <m:sSubPr>
            <m:ctrlPr>
              <w:ins w:id="1403" w:author="Michael Belias" w:date="2020-10-08T12:01:00Z">
                <w:rPr>
                  <w:rFonts w:ascii="Cambria Math" w:hAnsi="Cambria Math"/>
                  <w:i/>
                </w:rPr>
              </w:ins>
            </m:ctrlPr>
          </m:sSubPr>
          <m:e>
            <m:r>
              <w:ins w:id="1404" w:author="Michael Belias" w:date="2020-10-08T12:01:00Z">
                <w:rPr>
                  <w:rFonts w:ascii="Cambria Math" w:hAnsi="Cambria Math"/>
                  <w:lang w:val="el-GR"/>
                </w:rPr>
                <m:t>β</m:t>
              </w:ins>
            </m:r>
          </m:e>
          <m:sub>
            <m:r>
              <w:ins w:id="1405" w:author="Michael Belias" w:date="2020-10-08T12:01:00Z">
                <w:rPr>
                  <w:rFonts w:ascii="Cambria Math" w:hAnsi="Cambria Math"/>
                </w:rPr>
                <m:t>Τj</m:t>
              </w:ins>
            </m:r>
          </m:sub>
        </m:sSub>
        <m:r>
          <w:ins w:id="1406" w:author="Michael Belias" w:date="2020-10-08T12:01:00Z">
            <w:rPr>
              <w:rFonts w:ascii="Cambria Math" w:hAnsi="Cambria Math"/>
            </w:rPr>
            <m:t xml:space="preserve"> ×</m:t>
          </w:ins>
        </m:r>
        <m:sSub>
          <m:sSubPr>
            <m:ctrlPr>
              <w:ins w:id="1407" w:author="Michael Belias" w:date="2020-10-08T12:01:00Z">
                <w:rPr>
                  <w:rFonts w:ascii="Cambria Math" w:hAnsi="Cambria Math"/>
                  <w:i/>
                </w:rPr>
              </w:ins>
            </m:ctrlPr>
          </m:sSubPr>
          <m:e>
            <m:r>
              <w:ins w:id="1408" w:author="Michael Belias" w:date="2020-10-08T12:01:00Z">
                <w:rPr>
                  <w:rFonts w:ascii="Cambria Math" w:hAnsi="Cambria Math"/>
                  <w:lang w:val="el-GR"/>
                </w:rPr>
                <m:t>T</m:t>
              </w:ins>
            </m:r>
          </m:e>
          <m:sub>
            <m:r>
              <w:ins w:id="1409" w:author="Michael Belias" w:date="2020-10-08T12:01:00Z">
                <w:rPr>
                  <w:rFonts w:ascii="Cambria Math" w:hAnsi="Cambria Math"/>
                </w:rPr>
                <m:t>ij</m:t>
              </w:ins>
            </m:r>
          </m:sub>
        </m:sSub>
        <m:r>
          <w:ins w:id="1410" w:author="Michael Belias" w:date="2020-10-08T12:01:00Z">
            <w:rPr>
              <w:rFonts w:ascii="Cambria Math" w:hAnsi="Cambria Math"/>
            </w:rPr>
            <m:t xml:space="preserve">+ </m:t>
          </w:ins>
        </m:r>
        <m:sSub>
          <m:sSubPr>
            <m:ctrlPr>
              <w:ins w:id="1411" w:author="Michael Belias" w:date="2020-10-08T12:01:00Z">
                <w:rPr>
                  <w:rFonts w:ascii="Cambria Math" w:hAnsi="Cambria Math"/>
                  <w:i/>
                </w:rPr>
              </w:ins>
            </m:ctrlPr>
          </m:sSubPr>
          <m:e>
            <m:r>
              <w:ins w:id="1412" w:author="Michael Belias" w:date="2020-10-08T12:01:00Z">
                <w:rPr>
                  <w:rFonts w:ascii="Cambria Math" w:hAnsi="Cambria Math"/>
                  <w:lang w:val="el-GR"/>
                </w:rPr>
                <m:t>β</m:t>
              </w:ins>
            </m:r>
          </m:e>
          <m:sub>
            <m:r>
              <w:ins w:id="1413" w:author="Michael Belias" w:date="2020-10-08T12:01:00Z">
                <w:rPr>
                  <w:rFonts w:ascii="Cambria Math" w:hAnsi="Cambria Math"/>
                </w:rPr>
                <m:t>xj</m:t>
              </w:ins>
            </m:r>
          </m:sub>
        </m:sSub>
        <m:r>
          <w:ins w:id="1414" w:author="Michael Belias" w:date="2020-10-08T12:01:00Z">
            <w:rPr>
              <w:rFonts w:ascii="Cambria Math" w:hAnsi="Cambria Math"/>
            </w:rPr>
            <m:t xml:space="preserve"> × </m:t>
          </w:ins>
        </m:r>
        <m:sSub>
          <m:sSubPr>
            <m:ctrlPr>
              <w:ins w:id="1415" w:author="Michael Belias" w:date="2020-10-08T12:01:00Z">
                <w:rPr>
                  <w:rFonts w:ascii="Cambria Math" w:hAnsi="Cambria Math"/>
                  <w:i/>
                </w:rPr>
              </w:ins>
            </m:ctrlPr>
          </m:sSubPr>
          <m:e>
            <m:r>
              <w:ins w:id="1416" w:author="Michael Belias" w:date="2020-10-08T12:01:00Z">
                <w:rPr>
                  <w:rFonts w:ascii="Cambria Math" w:hAnsi="Cambria Math"/>
                  <w:lang w:val="el-GR"/>
                </w:rPr>
                <m:t>X</m:t>
              </w:ins>
            </m:r>
          </m:e>
          <m:sub>
            <m:r>
              <w:ins w:id="1417" w:author="Michael Belias" w:date="2020-10-08T12:01:00Z">
                <w:rPr>
                  <w:rFonts w:ascii="Cambria Math" w:hAnsi="Cambria Math"/>
                </w:rPr>
                <m:t>ij</m:t>
              </w:ins>
            </m:r>
          </m:sub>
        </m:sSub>
        <m:r>
          <w:ins w:id="1418" w:author="Michael Belias" w:date="2020-10-08T12:37:00Z">
            <w:rPr>
              <w:rFonts w:ascii="Cambria Math" w:hAnsi="Cambria Math"/>
            </w:rPr>
            <m:t xml:space="preserve"> +</m:t>
          </w:ins>
        </m:r>
        <m:sSub>
          <m:sSubPr>
            <m:ctrlPr>
              <w:ins w:id="1419" w:author="Michael Belias" w:date="2020-10-08T12:36:00Z">
                <w:rPr>
                  <w:rFonts w:ascii="Cambria Math" w:hAnsi="Cambria Math"/>
                  <w:i/>
                </w:rPr>
              </w:ins>
            </m:ctrlPr>
          </m:sSubPr>
          <m:e>
            <m:r>
              <w:ins w:id="1420" w:author="Michael Belias" w:date="2020-10-08T12:36:00Z">
                <w:rPr>
                  <w:rFonts w:ascii="Cambria Math" w:hAnsi="Cambria Math"/>
                  <w:lang w:val="el-GR"/>
                </w:rPr>
                <m:t>β</m:t>
              </w:ins>
            </m:r>
          </m:e>
          <m:sub>
            <m:r>
              <w:ins w:id="1421" w:author="Michael Belias" w:date="2020-10-08T12:36:00Z">
                <w:rPr>
                  <w:rFonts w:ascii="Cambria Math" w:hAnsi="Cambria Math"/>
                </w:rPr>
                <m:t>intj</m:t>
              </w:ins>
            </m:r>
          </m:sub>
        </m:sSub>
        <m:r>
          <w:ins w:id="1422" w:author="Michael Belias" w:date="2020-10-08T12:36:00Z">
            <w:rPr>
              <w:rFonts w:ascii="Cambria Math" w:hAnsi="Cambria Math"/>
            </w:rPr>
            <m:t xml:space="preserve"> × </m:t>
          </w:ins>
        </m:r>
        <m:sSub>
          <m:sSubPr>
            <m:ctrlPr>
              <w:ins w:id="1423" w:author="Michael Belias" w:date="2020-10-08T12:36:00Z">
                <w:rPr>
                  <w:rFonts w:ascii="Cambria Math" w:hAnsi="Cambria Math"/>
                  <w:i/>
                </w:rPr>
              </w:ins>
            </m:ctrlPr>
          </m:sSubPr>
          <m:e>
            <m:r>
              <w:ins w:id="1424" w:author="Michael Belias" w:date="2020-10-08T12:36:00Z">
                <w:rPr>
                  <w:rFonts w:ascii="Cambria Math" w:hAnsi="Cambria Math"/>
                  <w:lang w:val="el-GR"/>
                </w:rPr>
                <m:t>X</m:t>
              </w:ins>
            </m:r>
          </m:e>
          <m:sub>
            <m:r>
              <w:ins w:id="1425" w:author="Michael Belias" w:date="2020-10-08T12:36:00Z">
                <w:rPr>
                  <w:rFonts w:ascii="Cambria Math" w:hAnsi="Cambria Math"/>
                </w:rPr>
                <m:t>ij</m:t>
              </w:ins>
            </m:r>
          </m:sub>
        </m:sSub>
        <m:r>
          <w:ins w:id="1426" w:author="Michael Belias" w:date="2020-10-08T12:36:00Z">
            <w:rPr>
              <w:rFonts w:ascii="Cambria Math" w:hAnsi="Cambria Math"/>
            </w:rPr>
            <m:t>×</m:t>
          </w:ins>
        </m:r>
        <m:sSub>
          <m:sSubPr>
            <m:ctrlPr>
              <w:ins w:id="1427" w:author="Michael Belias" w:date="2020-10-08T12:36:00Z">
                <w:rPr>
                  <w:rFonts w:ascii="Cambria Math" w:hAnsi="Cambria Math"/>
                  <w:i/>
                </w:rPr>
              </w:ins>
            </m:ctrlPr>
          </m:sSubPr>
          <m:e>
            <m:r>
              <w:ins w:id="1428" w:author="Michael Belias" w:date="2020-10-08T12:36:00Z">
                <w:rPr>
                  <w:rFonts w:ascii="Cambria Math" w:hAnsi="Cambria Math"/>
                  <w:lang w:val="el-GR"/>
                </w:rPr>
                <m:t>T</m:t>
              </w:ins>
            </m:r>
          </m:e>
          <m:sub>
            <m:r>
              <w:ins w:id="1429" w:author="Michael Belias" w:date="2020-10-08T12:36:00Z">
                <w:rPr>
                  <w:rFonts w:ascii="Cambria Math" w:hAnsi="Cambria Math"/>
                </w:rPr>
                <m:t>ij</m:t>
              </w:ins>
            </m:r>
          </m:sub>
        </m:sSub>
        <m:r>
          <w:ins w:id="1430" w:author="Michael Belias" w:date="2020-10-08T12:36:00Z">
            <w:rPr>
              <w:rFonts w:ascii="Cambria Math" w:hAnsi="Cambria Math"/>
            </w:rPr>
            <m:t xml:space="preserve"> + </m:t>
          </w:ins>
        </m:r>
        <m:sSub>
          <m:sSubPr>
            <m:ctrlPr>
              <w:ins w:id="1431" w:author="Michael Belias" w:date="2020-10-08T13:39:00Z">
                <w:rPr>
                  <w:rFonts w:ascii="Cambria Math" w:hAnsi="Cambria Math"/>
                  <w:i/>
                </w:rPr>
              </w:ins>
            </m:ctrlPr>
          </m:sSubPr>
          <m:e>
            <m:r>
              <w:ins w:id="1432" w:author="Michael Belias" w:date="2020-10-08T13:39:00Z">
                <w:rPr>
                  <w:rFonts w:ascii="Cambria Math" w:hAnsi="Cambria Math"/>
                  <w:lang w:val="el-GR"/>
                </w:rPr>
                <m:t>β</m:t>
              </w:ins>
            </m:r>
          </m:e>
          <m:sub>
            <m:sSub>
              <m:sSubPr>
                <m:ctrlPr>
                  <w:ins w:id="1433" w:author="Michael Belias" w:date="2020-10-08T13:39:00Z">
                    <w:rPr>
                      <w:rFonts w:ascii="Cambria Math" w:hAnsi="Cambria Math"/>
                      <w:i/>
                    </w:rPr>
                  </w:ins>
                </m:ctrlPr>
              </m:sSubPr>
              <m:e>
                <m:r>
                  <w:ins w:id="1434" w:author="Michael Belias" w:date="2020-10-08T13:40:00Z">
                    <w:rPr>
                      <w:rFonts w:ascii="Cambria Math" w:hAnsi="Cambria Math"/>
                    </w:rPr>
                    <m:t>f</m:t>
                  </w:ins>
                </m:r>
              </m:e>
              <m:sub>
                <m:r>
                  <w:ins w:id="1435" w:author="Michael Belias" w:date="2020-10-08T13:40:00Z">
                    <w:rPr>
                      <w:rFonts w:ascii="Cambria Math" w:hAnsi="Cambria Math"/>
                    </w:rPr>
                    <m:t>c</m:t>
                  </w:ins>
                </m:r>
              </m:sub>
            </m:sSub>
            <m:r>
              <w:ins w:id="1436" w:author="Michael Belias" w:date="2020-10-08T13:39:00Z">
                <w:rPr>
                  <w:rFonts w:ascii="Cambria Math" w:hAnsi="Cambria Math"/>
                </w:rPr>
                <m:t>j</m:t>
              </w:ins>
            </m:r>
          </m:sub>
        </m:sSub>
        <m:r>
          <w:ins w:id="1437" w:author="Michael Belias" w:date="2020-10-08T13:39:00Z">
            <w:rPr>
              <w:rFonts w:ascii="Cambria Math" w:hAnsi="Cambria Math"/>
            </w:rPr>
            <m:t xml:space="preserve"> </m:t>
          </w:ins>
        </m:r>
        <m:sSub>
          <m:sSubPr>
            <m:ctrlPr>
              <w:ins w:id="1438" w:author="Michael Belias" w:date="2020-10-08T12:36:00Z">
                <w:rPr>
                  <w:rFonts w:ascii="Cambria Math" w:hAnsi="Cambria Math"/>
                  <w:i/>
                </w:rPr>
              </w:ins>
            </m:ctrlPr>
          </m:sSubPr>
          <m:e>
            <m:r>
              <w:ins w:id="1439" w:author="Michael Belias" w:date="2020-10-08T12:36:00Z">
                <w:rPr>
                  <w:rFonts w:ascii="Cambria Math" w:hAnsi="Cambria Math"/>
                  <w:lang w:val="el-GR"/>
                </w:rPr>
                <m:t>f</m:t>
              </w:ins>
            </m:r>
          </m:e>
          <m:sub>
            <m:r>
              <w:ins w:id="1440" w:author="Michael Belias" w:date="2020-10-08T12:36:00Z">
                <w:rPr>
                  <w:rFonts w:ascii="Cambria Math" w:hAnsi="Cambria Math"/>
                </w:rPr>
                <m:t>C</m:t>
              </w:ins>
            </m:r>
          </m:sub>
        </m:sSub>
        <m:d>
          <m:dPr>
            <m:ctrlPr>
              <w:ins w:id="1441" w:author="Michael Belias" w:date="2020-10-08T12:36:00Z">
                <w:rPr>
                  <w:rFonts w:ascii="Cambria Math" w:hAnsi="Cambria Math"/>
                  <w:i/>
                </w:rPr>
              </w:ins>
            </m:ctrlPr>
          </m:dPr>
          <m:e>
            <m:sSub>
              <m:sSubPr>
                <m:ctrlPr>
                  <w:ins w:id="1442" w:author="Michael Belias" w:date="2020-10-08T12:36:00Z">
                    <w:rPr>
                      <w:rFonts w:ascii="Cambria Math" w:hAnsi="Cambria Math"/>
                      <w:i/>
                    </w:rPr>
                  </w:ins>
                </m:ctrlPr>
              </m:sSubPr>
              <m:e>
                <m:r>
                  <w:ins w:id="1443" w:author="Michael Belias" w:date="2020-10-08T12:36:00Z">
                    <w:rPr>
                      <w:rFonts w:ascii="Cambria Math" w:hAnsi="Cambria Math"/>
                      <w:lang w:val="el-GR"/>
                    </w:rPr>
                    <m:t>X</m:t>
                  </w:ins>
                </m:r>
              </m:e>
              <m:sub>
                <m:r>
                  <w:ins w:id="1444" w:author="Michael Belias" w:date="2020-10-08T12:36:00Z">
                    <w:rPr>
                      <w:rFonts w:ascii="Cambria Math" w:hAnsi="Cambria Math"/>
                    </w:rPr>
                    <m:t>ij</m:t>
                  </w:ins>
                </m:r>
              </m:sub>
            </m:sSub>
            <m:ctrlPr>
              <w:ins w:id="1445" w:author="Michael Belias" w:date="2020-10-08T12:36:00Z">
                <w:rPr>
                  <w:rFonts w:ascii="Cambria Math" w:hAnsi="Cambria Math"/>
                </w:rPr>
              </w:ins>
            </m:ctrlPr>
          </m:e>
        </m:d>
        <m:r>
          <w:ins w:id="1446" w:author="Michael Belias" w:date="2020-10-08T12:36:00Z">
            <w:rPr>
              <w:rFonts w:ascii="Cambria Math" w:hAnsi="Cambria Math"/>
            </w:rPr>
            <m:t>+</m:t>
          </w:ins>
        </m:r>
        <m:r>
          <w:ins w:id="1447" w:author="Michael Belias" w:date="2020-10-08T13:39:00Z">
            <w:rPr>
              <w:rFonts w:ascii="Cambria Math" w:hAnsi="Cambria Math"/>
            </w:rPr>
            <m:t xml:space="preserve"> </m:t>
          </w:ins>
        </m:r>
        <m:sSub>
          <m:sSubPr>
            <m:ctrlPr>
              <w:ins w:id="1448" w:author="Michael Belias" w:date="2020-10-08T13:39:00Z">
                <w:rPr>
                  <w:rFonts w:ascii="Cambria Math" w:hAnsi="Cambria Math"/>
                  <w:i/>
                </w:rPr>
              </w:ins>
            </m:ctrlPr>
          </m:sSubPr>
          <m:e>
            <m:r>
              <w:ins w:id="1449" w:author="Michael Belias" w:date="2020-10-08T13:39:00Z">
                <w:rPr>
                  <w:rFonts w:ascii="Cambria Math" w:hAnsi="Cambria Math"/>
                  <w:lang w:val="el-GR"/>
                </w:rPr>
                <m:t>β</m:t>
              </w:ins>
            </m:r>
          </m:e>
          <m:sub>
            <m:sSub>
              <m:sSubPr>
                <m:ctrlPr>
                  <w:ins w:id="1450" w:author="Michael Belias" w:date="2020-10-08T13:40:00Z">
                    <w:rPr>
                      <w:rFonts w:ascii="Cambria Math" w:hAnsi="Cambria Math"/>
                      <w:i/>
                    </w:rPr>
                  </w:ins>
                </m:ctrlPr>
              </m:sSubPr>
              <m:e>
                <m:r>
                  <w:ins w:id="1451" w:author="Michael Belias" w:date="2020-10-08T13:40:00Z">
                    <w:rPr>
                      <w:rFonts w:ascii="Cambria Math" w:hAnsi="Cambria Math"/>
                    </w:rPr>
                    <m:t>f</m:t>
                  </w:ins>
                </m:r>
              </m:e>
              <m:sub>
                <m:r>
                  <w:ins w:id="1452" w:author="Michael Belias" w:date="2020-12-01T18:22:00Z">
                    <w:rPr>
                      <w:rFonts w:ascii="Cambria Math" w:hAnsi="Cambria Math"/>
                    </w:rPr>
                    <m:t>intj</m:t>
                  </w:ins>
                </m:r>
              </m:sub>
            </m:sSub>
          </m:sub>
        </m:sSub>
        <m:r>
          <w:ins w:id="1453" w:author="Michael Belias" w:date="2020-10-08T12:36:00Z">
            <w:rPr>
              <w:rFonts w:ascii="Cambria Math" w:hAnsi="Cambria Math"/>
            </w:rPr>
            <m:t xml:space="preserve"> </m:t>
          </w:ins>
        </m:r>
        <m:sSub>
          <m:sSubPr>
            <m:ctrlPr>
              <w:ins w:id="1454" w:author="Michael Belias" w:date="2020-10-08T12:36:00Z">
                <w:rPr>
                  <w:rFonts w:ascii="Cambria Math" w:hAnsi="Cambria Math"/>
                  <w:i/>
                </w:rPr>
              </w:ins>
            </m:ctrlPr>
          </m:sSubPr>
          <m:e>
            <m:r>
              <w:ins w:id="1455" w:author="Michael Belias" w:date="2020-10-08T12:36:00Z">
                <w:rPr>
                  <w:rFonts w:ascii="Cambria Math" w:hAnsi="Cambria Math"/>
                  <w:lang w:val="el-GR"/>
                </w:rPr>
                <m:t>f</m:t>
              </w:ins>
            </m:r>
          </m:e>
          <m:sub>
            <m:r>
              <w:ins w:id="1456" w:author="Michael Belias" w:date="2020-10-08T13:40:00Z">
                <w:rPr>
                  <w:rFonts w:ascii="Cambria Math" w:hAnsi="Cambria Math"/>
                </w:rPr>
                <m:t>int</m:t>
              </w:ins>
            </m:r>
          </m:sub>
        </m:sSub>
        <m:d>
          <m:dPr>
            <m:ctrlPr>
              <w:ins w:id="1457" w:author="Michael Belias" w:date="2020-10-08T12:36:00Z">
                <w:rPr>
                  <w:rFonts w:ascii="Cambria Math" w:hAnsi="Cambria Math"/>
                  <w:i/>
                </w:rPr>
              </w:ins>
            </m:ctrlPr>
          </m:dPr>
          <m:e>
            <m:sSub>
              <m:sSubPr>
                <m:ctrlPr>
                  <w:ins w:id="1458" w:author="Michael Belias" w:date="2020-10-08T12:36:00Z">
                    <w:rPr>
                      <w:rFonts w:ascii="Cambria Math" w:hAnsi="Cambria Math"/>
                      <w:i/>
                    </w:rPr>
                  </w:ins>
                </m:ctrlPr>
              </m:sSubPr>
              <m:e>
                <m:r>
                  <w:ins w:id="1459" w:author="Michael Belias" w:date="2020-10-08T12:36:00Z">
                    <w:rPr>
                      <w:rFonts w:ascii="Cambria Math" w:hAnsi="Cambria Math"/>
                      <w:lang w:val="el-GR"/>
                    </w:rPr>
                    <m:t>X</m:t>
                  </w:ins>
                </m:r>
              </m:e>
              <m:sub>
                <m:r>
                  <w:ins w:id="1460" w:author="Michael Belias" w:date="2020-10-08T12:36:00Z">
                    <w:rPr>
                      <w:rFonts w:ascii="Cambria Math" w:hAnsi="Cambria Math"/>
                    </w:rPr>
                    <m:t>ij</m:t>
                  </w:ins>
                </m:r>
              </m:sub>
            </m:sSub>
            <m:r>
              <w:ins w:id="1461" w:author="Michael Belias" w:date="2020-10-08T12:36:00Z">
                <w:rPr>
                  <w:rFonts w:ascii="Cambria Math" w:hAnsi="Cambria Math"/>
                </w:rPr>
                <m:t>×</m:t>
              </w:ins>
            </m:r>
            <m:sSub>
              <m:sSubPr>
                <m:ctrlPr>
                  <w:ins w:id="1462" w:author="Michael Belias" w:date="2020-10-08T12:36:00Z">
                    <w:rPr>
                      <w:rFonts w:ascii="Cambria Math" w:hAnsi="Cambria Math"/>
                      <w:i/>
                    </w:rPr>
                  </w:ins>
                </m:ctrlPr>
              </m:sSubPr>
              <m:e>
                <m:r>
                  <w:ins w:id="1463" w:author="Michael Belias" w:date="2020-10-08T12:36:00Z">
                    <w:rPr>
                      <w:rFonts w:ascii="Cambria Math" w:hAnsi="Cambria Math"/>
                      <w:lang w:val="el-GR"/>
                    </w:rPr>
                    <m:t>T</m:t>
                  </w:ins>
                </m:r>
              </m:e>
              <m:sub>
                <m:r>
                  <w:ins w:id="1464" w:author="Michael Belias" w:date="2020-10-08T12:36:00Z">
                    <w:rPr>
                      <w:rFonts w:ascii="Cambria Math" w:hAnsi="Cambria Math"/>
                    </w:rPr>
                    <m:t>ij</m:t>
                  </w:ins>
                </m:r>
              </m:sub>
            </m:sSub>
          </m:e>
        </m:d>
        <m:r>
          <w:ins w:id="1465" w:author="Hout, Joanna in 't" w:date="2020-10-30T21:09:00Z">
            <w:rPr>
              <w:rFonts w:ascii="Cambria Math" w:hAnsi="Cambria Math"/>
            </w:rPr>
            <m:t>,</m:t>
          </w:ins>
        </m:r>
        <m:r>
          <w:ins w:id="1466" w:author="Michael Belias" w:date="2020-12-01T15:05:00Z">
            <w:rPr>
              <w:rFonts w:ascii="Cambria Math" w:hAnsi="Cambria Math"/>
            </w:rPr>
            <m:t xml:space="preserve">              </m:t>
          </w:ins>
        </m:r>
        <m:r>
          <w:ins w:id="1467" w:author="Michael Belias" w:date="2020-10-08T12:36:00Z">
            <w:rPr>
              <w:rFonts w:ascii="Cambria Math" w:hAnsi="Cambria Math"/>
            </w:rPr>
            <m:t xml:space="preserve"> (</m:t>
          </w:ins>
        </m:r>
        <m:r>
          <w:ins w:id="1468" w:author="Michael Belias" w:date="2020-12-01T15:05:00Z">
            <w:rPr>
              <w:rFonts w:ascii="Cambria Math" w:hAnsi="Cambria Math"/>
            </w:rPr>
            <m:t>2</m:t>
          </w:ins>
        </m:r>
        <m:r>
          <w:ins w:id="1469" w:author="Michael Belias" w:date="2020-10-08T12:36:00Z">
            <w:rPr>
              <w:rFonts w:ascii="Cambria Math" w:hAnsi="Cambria Math"/>
            </w:rPr>
            <m:t>)</m:t>
          </w:ins>
        </m:r>
      </m:oMath>
      <w:ins w:id="1470" w:author="Michael Belias" w:date="2020-10-08T12:01:00Z">
        <w:r>
          <w:t xml:space="preserve"> </w:t>
        </w:r>
      </w:ins>
      <w:ins w:id="1471" w:author="Michael Belias" w:date="2020-10-08T12:36:00Z">
        <w:r w:rsidR="00394C0F">
          <w:t xml:space="preserve"> </w:t>
        </w:r>
      </w:ins>
    </w:p>
    <w:p w14:paraId="5561B276" w14:textId="435C7350" w:rsidR="00DB6512" w:rsidRPr="001679C7" w:rsidRDefault="001347FA" w:rsidP="00E93B27">
      <w:pPr>
        <w:pStyle w:val="BodyText"/>
        <w:ind w:firstLine="720"/>
        <w:rPr>
          <w:ins w:id="1472" w:author="Michael Belias" w:date="2020-10-08T12:01:00Z"/>
          <w:i/>
        </w:rPr>
      </w:pPr>
      <w:ins w:id="1473" w:author="Michael Belias" w:date="2020-11-21T17:58:00Z">
        <w:r>
          <w:t xml:space="preserve">where </w:t>
        </w:r>
      </w:ins>
      <m:oMath>
        <m:sSub>
          <m:sSubPr>
            <m:ctrlPr>
              <w:ins w:id="1474" w:author="Michael Belias" w:date="2020-10-08T13:36:00Z">
                <w:rPr>
                  <w:rFonts w:ascii="Cambria Math" w:hAnsi="Cambria Math"/>
                  <w:i/>
                </w:rPr>
              </w:ins>
            </m:ctrlPr>
          </m:sSubPr>
          <m:e>
            <m:r>
              <w:ins w:id="1475" w:author="Michael Belias" w:date="2020-10-08T13:36:00Z">
                <w:rPr>
                  <w:rFonts w:ascii="Cambria Math" w:hAnsi="Cambria Math"/>
                  <w:lang w:val="el-GR"/>
                </w:rPr>
                <m:t>f</m:t>
              </w:ins>
            </m:r>
          </m:e>
          <m:sub>
            <m:r>
              <w:ins w:id="1476" w:author="Michael Belias" w:date="2020-10-08T13:36:00Z">
                <w:rPr>
                  <w:rFonts w:ascii="Cambria Math" w:hAnsi="Cambria Math"/>
                </w:rPr>
                <m:t>C</m:t>
              </w:ins>
            </m:r>
          </m:sub>
        </m:sSub>
        <m:d>
          <m:dPr>
            <m:ctrlPr>
              <w:ins w:id="1477" w:author="Michael Belias" w:date="2020-10-08T13:36:00Z">
                <w:rPr>
                  <w:rFonts w:ascii="Cambria Math" w:hAnsi="Cambria Math"/>
                  <w:i/>
                </w:rPr>
              </w:ins>
            </m:ctrlPr>
          </m:dPr>
          <m:e>
            <m:sSub>
              <m:sSubPr>
                <m:ctrlPr>
                  <w:ins w:id="1478" w:author="Michael Belias" w:date="2020-10-08T13:36:00Z">
                    <w:rPr>
                      <w:rFonts w:ascii="Cambria Math" w:hAnsi="Cambria Math"/>
                      <w:i/>
                    </w:rPr>
                  </w:ins>
                </m:ctrlPr>
              </m:sSubPr>
              <m:e>
                <m:r>
                  <w:ins w:id="1479" w:author="Michael Belias" w:date="2020-10-08T13:36:00Z">
                    <w:rPr>
                      <w:rFonts w:ascii="Cambria Math" w:hAnsi="Cambria Math"/>
                      <w:lang w:val="el-GR"/>
                    </w:rPr>
                    <m:t>X</m:t>
                  </w:ins>
                </m:r>
              </m:e>
              <m:sub>
                <m:r>
                  <w:ins w:id="1480" w:author="Michael Belias" w:date="2020-10-08T13:36:00Z">
                    <w:rPr>
                      <w:rFonts w:ascii="Cambria Math" w:hAnsi="Cambria Math"/>
                    </w:rPr>
                    <m:t>ij</m:t>
                  </w:ins>
                </m:r>
              </m:sub>
            </m:sSub>
            <m:ctrlPr>
              <w:ins w:id="1481" w:author="Michael Belias" w:date="2020-10-08T13:36:00Z">
                <w:rPr>
                  <w:rFonts w:ascii="Cambria Math" w:hAnsi="Cambria Math"/>
                </w:rPr>
              </w:ins>
            </m:ctrlPr>
          </m:e>
        </m:d>
      </m:oMath>
      <w:ins w:id="1482" w:author="Michael Belias" w:date="2020-10-08T13:37:00Z">
        <w:r w:rsidR="00330EF4">
          <w:t xml:space="preserve"> </w:t>
        </w:r>
        <w:r w:rsidR="000365F4">
          <w:t xml:space="preserve">is the splines transformation of X for the control </w:t>
        </w:r>
      </w:ins>
      <w:ins w:id="1483" w:author="Michael Belias" w:date="2020-11-21T18:15:00Z">
        <w:r w:rsidR="006402BE">
          <w:t xml:space="preserve">group </w:t>
        </w:r>
      </w:ins>
      <w:ins w:id="1484" w:author="Michael Belias" w:date="2020-10-08T13:37:00Z">
        <w:r w:rsidR="00330EF4">
          <w:t xml:space="preserve">and </w:t>
        </w:r>
      </w:ins>
      <m:oMath>
        <m:sSub>
          <m:sSubPr>
            <m:ctrlPr>
              <w:ins w:id="1485" w:author="Michael Belias" w:date="2020-10-08T13:43:00Z">
                <w:rPr>
                  <w:rFonts w:ascii="Cambria Math" w:hAnsi="Cambria Math"/>
                  <w:i/>
                </w:rPr>
              </w:ins>
            </m:ctrlPr>
          </m:sSubPr>
          <m:e>
            <m:r>
              <w:ins w:id="1486" w:author="Michael Belias" w:date="2020-10-08T13:43:00Z">
                <w:rPr>
                  <w:rFonts w:ascii="Cambria Math" w:hAnsi="Cambria Math"/>
                  <w:lang w:val="el-GR"/>
                </w:rPr>
                <m:t>f</m:t>
              </w:ins>
            </m:r>
          </m:e>
          <m:sub>
            <m:r>
              <w:ins w:id="1487" w:author="Michael Belias" w:date="2020-10-08T13:43:00Z">
                <w:rPr>
                  <w:rFonts w:ascii="Cambria Math" w:hAnsi="Cambria Math"/>
                </w:rPr>
                <m:t>int</m:t>
              </w:ins>
            </m:r>
          </m:sub>
        </m:sSub>
        <m:d>
          <m:dPr>
            <m:ctrlPr>
              <w:ins w:id="1488" w:author="Michael Belias" w:date="2020-10-08T13:37:00Z">
                <w:rPr>
                  <w:rFonts w:ascii="Cambria Math" w:hAnsi="Cambria Math"/>
                  <w:i/>
                </w:rPr>
              </w:ins>
            </m:ctrlPr>
          </m:dPr>
          <m:e>
            <m:sSub>
              <m:sSubPr>
                <m:ctrlPr>
                  <w:ins w:id="1489" w:author="Michael Belias" w:date="2020-10-08T13:37:00Z">
                    <w:rPr>
                      <w:rFonts w:ascii="Cambria Math" w:hAnsi="Cambria Math"/>
                      <w:i/>
                    </w:rPr>
                  </w:ins>
                </m:ctrlPr>
              </m:sSubPr>
              <m:e>
                <m:r>
                  <w:ins w:id="1490" w:author="Michael Belias" w:date="2020-10-08T13:37:00Z">
                    <w:rPr>
                      <w:rFonts w:ascii="Cambria Math" w:hAnsi="Cambria Math"/>
                      <w:lang w:val="el-GR"/>
                    </w:rPr>
                    <m:t>X</m:t>
                  </w:ins>
                </m:r>
              </m:e>
              <m:sub>
                <m:r>
                  <w:ins w:id="1491" w:author="Michael Belias" w:date="2020-10-08T13:37:00Z">
                    <w:rPr>
                      <w:rFonts w:ascii="Cambria Math" w:hAnsi="Cambria Math"/>
                    </w:rPr>
                    <m:t>ij</m:t>
                  </w:ins>
                </m:r>
              </m:sub>
            </m:sSub>
            <m:r>
              <w:ins w:id="1492" w:author="Michael Belias" w:date="2020-10-08T13:37:00Z">
                <w:rPr>
                  <w:rFonts w:ascii="Cambria Math" w:hAnsi="Cambria Math"/>
                </w:rPr>
                <m:t>×</m:t>
              </w:ins>
            </m:r>
            <m:sSub>
              <m:sSubPr>
                <m:ctrlPr>
                  <w:ins w:id="1493" w:author="Michael Belias" w:date="2020-10-08T13:37:00Z">
                    <w:rPr>
                      <w:rFonts w:ascii="Cambria Math" w:hAnsi="Cambria Math"/>
                      <w:i/>
                    </w:rPr>
                  </w:ins>
                </m:ctrlPr>
              </m:sSubPr>
              <m:e>
                <m:r>
                  <w:ins w:id="1494" w:author="Michael Belias" w:date="2020-10-08T13:37:00Z">
                    <w:rPr>
                      <w:rFonts w:ascii="Cambria Math" w:hAnsi="Cambria Math"/>
                      <w:lang w:val="el-GR"/>
                    </w:rPr>
                    <m:t>T</m:t>
                  </w:ins>
                </m:r>
              </m:e>
              <m:sub>
                <m:r>
                  <w:ins w:id="1495" w:author="Michael Belias" w:date="2020-10-08T13:37:00Z">
                    <w:rPr>
                      <w:rFonts w:ascii="Cambria Math" w:hAnsi="Cambria Math"/>
                    </w:rPr>
                    <m:t>ij</m:t>
                  </w:ins>
                </m:r>
              </m:sub>
            </m:sSub>
          </m:e>
        </m:d>
      </m:oMath>
      <w:ins w:id="1496" w:author="Michael Belias" w:date="2020-10-08T13:37:00Z">
        <w:r w:rsidR="001C3B71">
          <w:t xml:space="preserve"> </w:t>
        </w:r>
        <w:r w:rsidR="00B13DC5">
          <w:t>the s</w:t>
        </w:r>
      </w:ins>
      <w:ins w:id="1497" w:author="Michael Belias" w:date="2020-10-08T13:38:00Z">
        <w:r w:rsidR="00B13DC5">
          <w:t xml:space="preserve">pline transformation for the interaction of X </w:t>
        </w:r>
        <w:r w:rsidR="00FA183E">
          <w:t>× T</w:t>
        </w:r>
        <w:r w:rsidR="009A0A3E">
          <w:t xml:space="preserve">. </w:t>
        </w:r>
      </w:ins>
    </w:p>
    <w:p w14:paraId="791E16AB" w14:textId="582FE2AB" w:rsidR="00EB60F8" w:rsidRPr="00222053" w:rsidRDefault="00B27634" w:rsidP="00EE1A8C">
      <w:pPr>
        <w:pStyle w:val="BodyText"/>
        <w:ind w:firstLine="480"/>
        <w:rPr>
          <w:ins w:id="1498" w:author="Michael Belias" w:date="2020-10-08T12:00:00Z"/>
          <w:b/>
          <w:bCs/>
        </w:rPr>
      </w:pPr>
      <w:ins w:id="1499" w:author="Michael Belias" w:date="2020-11-27T15:13:00Z">
        <w:r w:rsidRPr="006D490F">
          <w:rPr>
            <w:rPrChange w:id="1500" w:author="Michael Belias" w:date="2020-12-01T15:06:00Z">
              <w:rPr>
                <w:color w:val="808080" w:themeColor="background1" w:themeShade="80"/>
              </w:rPr>
            </w:rPrChange>
          </w:rPr>
          <w:lastRenderedPageBreak/>
          <w:t>For each coefficient described above</w:t>
        </w:r>
        <w:r w:rsidRPr="006D490F">
          <w:rPr>
            <w:rPrChange w:id="1501" w:author="Michael Belias" w:date="2020-12-01T15:06:00Z">
              <w:rPr>
                <w:color w:val="808080" w:themeColor="background1" w:themeShade="80"/>
                <w:vertAlign w:val="subscript"/>
              </w:rPr>
            </w:rPrChange>
          </w:rPr>
          <w:t xml:space="preserve"> </w:t>
        </w:r>
        <w:r w:rsidRPr="006D490F">
          <w:rPr>
            <w:rPrChange w:id="1502" w:author="Michael Belias" w:date="2020-12-01T15:06:00Z">
              <w:rPr>
                <w:color w:val="808080" w:themeColor="background1" w:themeShade="80"/>
              </w:rPr>
            </w:rPrChange>
          </w:rPr>
          <w:t xml:space="preserve">the fixed (or common) effect </w:t>
        </w:r>
        <w:bookmarkStart w:id="1503" w:name="_Hlk57287402"/>
        <w:r w:rsidRPr="006D490F">
          <w:rPr>
            <w:rPrChange w:id="1504" w:author="Michael Belias" w:date="2020-12-01T15:06:00Z">
              <w:rPr>
                <w:color w:val="808080" w:themeColor="background1" w:themeShade="80"/>
              </w:rPr>
            </w:rPrChange>
          </w:rPr>
          <w:t xml:space="preserve">model </w:t>
        </w:r>
        <w:bookmarkEnd w:id="1503"/>
        <w:r w:rsidRPr="006D490F">
          <w:rPr>
            <w:rPrChange w:id="1505" w:author="Michael Belias" w:date="2020-12-01T15:06:00Z">
              <w:rPr>
                <w:color w:val="808080" w:themeColor="background1" w:themeShade="80"/>
              </w:rPr>
            </w:rPrChange>
          </w:rPr>
          <w:t xml:space="preserve">assumes that </w:t>
        </w:r>
        <w:r w:rsidRPr="006D490F">
          <w:rPr>
            <w:rPrChange w:id="1506" w:author="Michael Belias" w:date="2020-12-01T15:06:00Z">
              <w:rPr>
                <w:color w:val="808080" w:themeColor="background1" w:themeShade="80"/>
                <w:lang w:val="el-GR"/>
              </w:rPr>
            </w:rPrChange>
          </w:rPr>
          <w:t>β</w:t>
        </w:r>
        <w:r w:rsidRPr="006D490F">
          <w:rPr>
            <w:rPrChange w:id="1507" w:author="Michael Belias" w:date="2020-12-01T15:06:00Z">
              <w:rPr>
                <w:color w:val="808080" w:themeColor="background1" w:themeShade="80"/>
                <w:vertAlign w:val="subscript"/>
              </w:rPr>
            </w:rPrChange>
          </w:rPr>
          <w:t>q</w:t>
        </w:r>
        <w:r w:rsidRPr="006D490F">
          <w:rPr>
            <w:rPrChange w:id="1508" w:author="Michael Belias" w:date="2020-12-01T15:06:00Z">
              <w:rPr>
                <w:color w:val="808080" w:themeColor="background1" w:themeShade="80"/>
              </w:rPr>
            </w:rPrChange>
          </w:rPr>
          <w:t xml:space="preserve"> is common across studies</w:t>
        </w:r>
        <w:r w:rsidRPr="000D2CD7">
          <w:rPr>
            <w:color w:val="808080" w:themeColor="background1" w:themeShade="80"/>
          </w:rPr>
          <w:t xml:space="preserve"> </w:t>
        </w:r>
        <w:r w:rsidRPr="006D490F">
          <w:rPr>
            <w:rPrChange w:id="1509" w:author="Michael Belias" w:date="2020-12-01T15:07:00Z">
              <w:rPr>
                <w:color w:val="808080" w:themeColor="background1" w:themeShade="80"/>
              </w:rPr>
            </w:rPrChange>
          </w:rPr>
          <w:t>(</w:t>
        </w:r>
        <w:r w:rsidRPr="006D490F">
          <w:rPr>
            <w:rPrChange w:id="1510" w:author="Michael Belias" w:date="2020-12-01T15:07:00Z">
              <w:rPr>
                <w:color w:val="808080" w:themeColor="background1" w:themeShade="80"/>
                <w:lang w:val="el-GR"/>
              </w:rPr>
            </w:rPrChange>
          </w:rPr>
          <w:t>β</w:t>
        </w:r>
        <w:r w:rsidRPr="006D490F">
          <w:rPr>
            <w:vertAlign w:val="subscript"/>
            <w:rPrChange w:id="1511" w:author="Michael Belias" w:date="2020-12-01T15:07:00Z">
              <w:rPr>
                <w:color w:val="808080" w:themeColor="background1" w:themeShade="80"/>
                <w:vertAlign w:val="subscript"/>
              </w:rPr>
            </w:rPrChange>
          </w:rPr>
          <w:t>q</w:t>
        </w:r>
        <w:r w:rsidRPr="006D490F">
          <w:rPr>
            <w:rPrChange w:id="1512" w:author="Michael Belias" w:date="2020-12-01T15:07:00Z">
              <w:rPr>
                <w:color w:val="808080" w:themeColor="background1" w:themeShade="80"/>
                <w:vertAlign w:val="subscript"/>
              </w:rPr>
            </w:rPrChange>
          </w:rPr>
          <w:t xml:space="preserve"> = </w:t>
        </w:r>
        <w:r w:rsidRPr="006D490F">
          <w:rPr>
            <w:rPrChange w:id="1513" w:author="Michael Belias" w:date="2020-12-01T15:07:00Z">
              <w:rPr>
                <w:color w:val="808080" w:themeColor="background1" w:themeShade="80"/>
                <w:lang w:val="el-GR"/>
              </w:rPr>
            </w:rPrChange>
          </w:rPr>
          <w:t>β</w:t>
        </w:r>
        <w:r w:rsidRPr="006D490F">
          <w:rPr>
            <w:vertAlign w:val="subscript"/>
            <w:rPrChange w:id="1514" w:author="Michael Belias" w:date="2020-12-01T15:07:00Z">
              <w:rPr>
                <w:color w:val="808080" w:themeColor="background1" w:themeShade="80"/>
                <w:vertAlign w:val="subscript"/>
              </w:rPr>
            </w:rPrChange>
          </w:rPr>
          <w:t>qj</w:t>
        </w:r>
        <w:r w:rsidRPr="006D490F">
          <w:rPr>
            <w:rPrChange w:id="1515" w:author="Michael Belias" w:date="2020-12-01T15:07:00Z">
              <w:rPr>
                <w:color w:val="808080" w:themeColor="background1" w:themeShade="80"/>
              </w:rPr>
            </w:rPrChange>
          </w:rPr>
          <w:t>).</w:t>
        </w:r>
        <w:r w:rsidRPr="000D2CD7">
          <w:rPr>
            <w:color w:val="808080" w:themeColor="background1" w:themeShade="80"/>
          </w:rPr>
          <w:t xml:space="preserve"> </w:t>
        </w:r>
        <w:r w:rsidRPr="006D490F">
          <w:rPr>
            <w:rPrChange w:id="1516" w:author="Michael Belias" w:date="2020-12-01T15:06:00Z">
              <w:rPr>
                <w:color w:val="808080" w:themeColor="background1" w:themeShade="80"/>
              </w:rPr>
            </w:rPrChange>
          </w:rPr>
          <w:t>Under the random effects assumption the beta coefficient</w:t>
        </w:r>
      </w:ins>
      <w:ins w:id="1517" w:author="Jeroen Hoogland" w:date="2020-11-28T21:34:00Z">
        <w:r w:rsidR="00BC54CF" w:rsidRPr="006D490F">
          <w:rPr>
            <w:rPrChange w:id="1518" w:author="Michael Belias" w:date="2020-12-01T15:06:00Z">
              <w:rPr>
                <w:color w:val="808080" w:themeColor="background1" w:themeShade="80"/>
              </w:rPr>
            </w:rPrChange>
          </w:rPr>
          <w:t>s</w:t>
        </w:r>
      </w:ins>
      <w:ins w:id="1519" w:author="Michael Belias" w:date="2020-11-27T15:13:00Z">
        <w:r w:rsidRPr="006D490F">
          <w:rPr>
            <w:rPrChange w:id="1520" w:author="Michael Belias" w:date="2020-12-01T15:07:00Z">
              <w:rPr>
                <w:color w:val="808080" w:themeColor="background1" w:themeShade="80"/>
              </w:rPr>
            </w:rPrChange>
          </w:rPr>
          <w:t xml:space="preserve"> </w:t>
        </w:r>
        <w:r w:rsidRPr="006D490F">
          <w:rPr>
            <w:rPrChange w:id="1521" w:author="Michael Belias" w:date="2020-12-01T15:07:00Z">
              <w:rPr>
                <w:color w:val="808080" w:themeColor="background1" w:themeShade="80"/>
                <w:lang w:val="el-GR"/>
              </w:rPr>
            </w:rPrChange>
          </w:rPr>
          <w:t>β</w:t>
        </w:r>
        <w:r w:rsidRPr="006D490F">
          <w:rPr>
            <w:vertAlign w:val="subscript"/>
            <w:rPrChange w:id="1522" w:author="Michael Belias" w:date="2020-12-01T15:07:00Z">
              <w:rPr>
                <w:color w:val="808080" w:themeColor="background1" w:themeShade="80"/>
                <w:vertAlign w:val="subscript"/>
              </w:rPr>
            </w:rPrChange>
          </w:rPr>
          <w:t>qj</w:t>
        </w:r>
        <w:r w:rsidRPr="006D490F">
          <w:rPr>
            <w:rPrChange w:id="1523" w:author="Michael Belias" w:date="2020-12-01T15:07:00Z">
              <w:rPr>
                <w:color w:val="808080" w:themeColor="background1" w:themeShade="80"/>
              </w:rPr>
            </w:rPrChange>
          </w:rPr>
          <w:t xml:space="preserve"> </w:t>
        </w:r>
        <w:r w:rsidRPr="006D490F">
          <w:rPr>
            <w:rPrChange w:id="1524" w:author="Michael Belias" w:date="2020-12-01T15:06:00Z">
              <w:rPr>
                <w:color w:val="808080" w:themeColor="background1" w:themeShade="80"/>
              </w:rPr>
            </w:rPrChange>
          </w:rPr>
          <w:t>differ across studies and come from a normal distribution with a pooled</w:t>
        </w:r>
        <w:r w:rsidRPr="000D2CD7">
          <w:rPr>
            <w:color w:val="808080" w:themeColor="background1" w:themeShade="80"/>
          </w:rPr>
          <w:t xml:space="preserve"> </w:t>
        </w:r>
        <w:r w:rsidRPr="006D490F">
          <w:rPr>
            <w:rPrChange w:id="1525" w:author="Michael Belias" w:date="2020-12-01T15:07:00Z">
              <w:rPr>
                <w:color w:val="808080" w:themeColor="background1" w:themeShade="80"/>
                <w:lang w:val="el-GR"/>
              </w:rPr>
            </w:rPrChange>
          </w:rPr>
          <w:t>β</w:t>
        </w:r>
        <w:r w:rsidRPr="006D490F">
          <w:rPr>
            <w:vertAlign w:val="subscript"/>
            <w:rPrChange w:id="1526" w:author="Michael Belias" w:date="2020-12-01T15:07:00Z">
              <w:rPr>
                <w:color w:val="808080" w:themeColor="background1" w:themeShade="80"/>
                <w:vertAlign w:val="subscript"/>
              </w:rPr>
            </w:rPrChange>
          </w:rPr>
          <w:t>q</w:t>
        </w:r>
        <w:r w:rsidRPr="006D490F">
          <w:rPr>
            <w:rPrChange w:id="1527" w:author="Michael Belias" w:date="2020-12-01T15:07:00Z">
              <w:rPr>
                <w:color w:val="808080" w:themeColor="background1" w:themeShade="80"/>
              </w:rPr>
            </w:rPrChange>
          </w:rPr>
          <w:t xml:space="preserve"> </w:t>
        </w:r>
        <w:r w:rsidRPr="006D490F">
          <w:rPr>
            <w:rPrChange w:id="1528" w:author="Michael Belias" w:date="2020-12-01T15:06:00Z">
              <w:rPr>
                <w:color w:val="808080" w:themeColor="background1" w:themeShade="80"/>
              </w:rPr>
            </w:rPrChange>
          </w:rPr>
          <w:t>as mean and standard deviation</w:t>
        </w:r>
        <w:r w:rsidRPr="000D2CD7">
          <w:rPr>
            <w:color w:val="808080" w:themeColor="background1" w:themeShade="80"/>
          </w:rPr>
          <w:t xml:space="preserve"> </w:t>
        </w:r>
        <w:r w:rsidRPr="006D490F">
          <w:rPr>
            <w:rPrChange w:id="1529" w:author="Michael Belias" w:date="2020-12-01T15:08:00Z">
              <w:rPr>
                <w:color w:val="808080" w:themeColor="background1" w:themeShade="80"/>
                <w:lang w:val="el-GR"/>
              </w:rPr>
            </w:rPrChange>
          </w:rPr>
          <w:t>τ</w:t>
        </w:r>
        <w:r w:rsidRPr="006D490F">
          <w:rPr>
            <w:vertAlign w:val="subscript"/>
            <w:rPrChange w:id="1530" w:author="Michael Belias" w:date="2020-12-01T15:08:00Z">
              <w:rPr>
                <w:color w:val="808080" w:themeColor="background1" w:themeShade="80"/>
                <w:vertAlign w:val="subscript"/>
              </w:rPr>
            </w:rPrChange>
          </w:rPr>
          <w:t>q</w:t>
        </w:r>
        <w:r w:rsidRPr="006D490F">
          <w:rPr>
            <w:vertAlign w:val="superscript"/>
            <w:rPrChange w:id="1531" w:author="Michael Belias" w:date="2020-12-01T15:08:00Z">
              <w:rPr>
                <w:color w:val="808080" w:themeColor="background1" w:themeShade="80"/>
                <w:vertAlign w:val="superscript"/>
              </w:rPr>
            </w:rPrChange>
          </w:rPr>
          <w:t>2</w:t>
        </w:r>
        <w:r w:rsidRPr="006D490F">
          <w:rPr>
            <w:rPrChange w:id="1532" w:author="Michael Belias" w:date="2020-12-01T15:08:00Z">
              <w:rPr>
                <w:color w:val="808080" w:themeColor="background1" w:themeShade="80"/>
              </w:rPr>
            </w:rPrChange>
          </w:rPr>
          <w:t xml:space="preserve"> </w:t>
        </w:r>
      </w:ins>
      <w:ins w:id="1533" w:author="Michael Belias" w:date="2020-12-01T15:08:00Z">
        <w:r w:rsidR="006D490F" w:rsidRPr="006D490F">
          <w:rPr>
            <w:rPrChange w:id="1534" w:author="Michael Belias" w:date="2020-12-01T15:08:00Z">
              <w:rPr>
                <w:color w:val="808080" w:themeColor="background1" w:themeShade="80"/>
              </w:rPr>
            </w:rPrChange>
          </w:rPr>
          <w:t>(N</w:t>
        </w:r>
      </w:ins>
      <w:ins w:id="1535" w:author="Michael Belias" w:date="2020-11-27T15:13:00Z">
        <w:r w:rsidRPr="006D490F">
          <w:rPr>
            <w:rPrChange w:id="1536" w:author="Michael Belias" w:date="2020-12-01T15:08:00Z">
              <w:rPr>
                <w:color w:val="808080" w:themeColor="background1" w:themeShade="80"/>
              </w:rPr>
            </w:rPrChange>
          </w:rPr>
          <w:t>(</w:t>
        </w:r>
        <w:r w:rsidRPr="006D490F">
          <w:rPr>
            <w:rPrChange w:id="1537" w:author="Michael Belias" w:date="2020-12-01T15:08:00Z">
              <w:rPr>
                <w:color w:val="808080" w:themeColor="background1" w:themeShade="80"/>
                <w:lang w:val="el-GR"/>
              </w:rPr>
            </w:rPrChange>
          </w:rPr>
          <w:t>β</w:t>
        </w:r>
        <w:r w:rsidRPr="006D490F">
          <w:rPr>
            <w:vertAlign w:val="subscript"/>
            <w:rPrChange w:id="1538" w:author="Michael Belias" w:date="2020-12-01T15:08:00Z">
              <w:rPr>
                <w:color w:val="808080" w:themeColor="background1" w:themeShade="80"/>
                <w:vertAlign w:val="subscript"/>
              </w:rPr>
            </w:rPrChange>
          </w:rPr>
          <w:t>qj</w:t>
        </w:r>
        <w:r w:rsidRPr="006D490F">
          <w:rPr>
            <w:rPrChange w:id="1539" w:author="Michael Belias" w:date="2020-12-01T15:08:00Z">
              <w:rPr>
                <w:color w:val="808080" w:themeColor="background1" w:themeShade="80"/>
              </w:rPr>
            </w:rPrChange>
          </w:rPr>
          <w:t xml:space="preserve"> ~ N(</w:t>
        </w:r>
        <w:r w:rsidRPr="006D490F">
          <w:rPr>
            <w:rPrChange w:id="1540" w:author="Michael Belias" w:date="2020-12-01T15:08:00Z">
              <w:rPr>
                <w:color w:val="808080" w:themeColor="background1" w:themeShade="80"/>
                <w:lang w:val="el-GR"/>
              </w:rPr>
            </w:rPrChange>
          </w:rPr>
          <w:t>β</w:t>
        </w:r>
        <w:r w:rsidRPr="006D490F">
          <w:rPr>
            <w:vertAlign w:val="subscript"/>
            <w:rPrChange w:id="1541" w:author="Michael Belias" w:date="2020-12-01T15:08:00Z">
              <w:rPr>
                <w:color w:val="808080" w:themeColor="background1" w:themeShade="80"/>
                <w:vertAlign w:val="subscript"/>
              </w:rPr>
            </w:rPrChange>
          </w:rPr>
          <w:t>q</w:t>
        </w:r>
        <w:r w:rsidRPr="006D490F">
          <w:rPr>
            <w:rPrChange w:id="1542" w:author="Michael Belias" w:date="2020-12-01T15:08:00Z">
              <w:rPr>
                <w:color w:val="808080" w:themeColor="background1" w:themeShade="80"/>
              </w:rPr>
            </w:rPrChange>
          </w:rPr>
          <w:t xml:space="preserve">, </w:t>
        </w:r>
        <w:r w:rsidRPr="006D490F">
          <w:rPr>
            <w:rPrChange w:id="1543" w:author="Michael Belias" w:date="2020-12-01T15:08:00Z">
              <w:rPr>
                <w:color w:val="808080" w:themeColor="background1" w:themeShade="80"/>
                <w:lang w:val="el-GR"/>
              </w:rPr>
            </w:rPrChange>
          </w:rPr>
          <w:t>τ</w:t>
        </w:r>
        <w:r w:rsidRPr="006D490F">
          <w:rPr>
            <w:vertAlign w:val="subscript"/>
            <w:rPrChange w:id="1544" w:author="Michael Belias" w:date="2020-12-01T15:08:00Z">
              <w:rPr>
                <w:color w:val="808080" w:themeColor="background1" w:themeShade="80"/>
                <w:vertAlign w:val="subscript"/>
              </w:rPr>
            </w:rPrChange>
          </w:rPr>
          <w:t>q</w:t>
        </w:r>
        <w:r w:rsidRPr="006D490F">
          <w:rPr>
            <w:vertAlign w:val="superscript"/>
            <w:rPrChange w:id="1545" w:author="Michael Belias" w:date="2020-12-01T15:08:00Z">
              <w:rPr>
                <w:color w:val="808080" w:themeColor="background1" w:themeShade="80"/>
                <w:vertAlign w:val="superscript"/>
              </w:rPr>
            </w:rPrChange>
          </w:rPr>
          <w:t>2</w:t>
        </w:r>
        <w:r w:rsidRPr="006D490F">
          <w:rPr>
            <w:rPrChange w:id="1546" w:author="Michael Belias" w:date="2020-12-01T15:08:00Z">
              <w:rPr>
                <w:color w:val="808080" w:themeColor="background1" w:themeShade="80"/>
              </w:rPr>
            </w:rPrChange>
          </w:rPr>
          <w:t>)).</w:t>
        </w:r>
        <w:r w:rsidRPr="000D2CD7">
          <w:rPr>
            <w:color w:val="808080" w:themeColor="background1" w:themeShade="80"/>
          </w:rPr>
          <w:t xml:space="preserve"> </w:t>
        </w:r>
        <w:r w:rsidRPr="006D490F">
          <w:rPr>
            <w:rPrChange w:id="1547" w:author="Michael Belias" w:date="2020-12-01T15:06:00Z">
              <w:rPr>
                <w:color w:val="808080" w:themeColor="background1" w:themeShade="80"/>
              </w:rPr>
            </w:rPrChange>
          </w:rPr>
          <w:t>Under the stratified effects assumption, the</w:t>
        </w:r>
        <w:r w:rsidRPr="000D2CD7">
          <w:rPr>
            <w:color w:val="808080" w:themeColor="background1" w:themeShade="80"/>
          </w:rPr>
          <w:t xml:space="preserve"> </w:t>
        </w:r>
      </w:ins>
      <w:ins w:id="1548" w:author="Michael Belias" w:date="2020-12-01T15:08:00Z">
        <w:r w:rsidR="006D490F" w:rsidRPr="007474D7">
          <w:t>β</w:t>
        </w:r>
        <w:r w:rsidR="006D490F" w:rsidRPr="007474D7">
          <w:rPr>
            <w:vertAlign w:val="subscript"/>
          </w:rPr>
          <w:t>qj</w:t>
        </w:r>
        <w:r w:rsidR="006D490F" w:rsidRPr="006D490F">
          <w:t xml:space="preserve"> </w:t>
        </w:r>
      </w:ins>
      <w:ins w:id="1549" w:author="Michael Belias" w:date="2020-11-27T15:13:00Z">
        <w:r w:rsidRPr="006D490F">
          <w:rPr>
            <w:rPrChange w:id="1550" w:author="Michael Belias" w:date="2020-12-01T15:06:00Z">
              <w:rPr>
                <w:color w:val="808080" w:themeColor="background1" w:themeShade="80"/>
              </w:rPr>
            </w:rPrChange>
          </w:rPr>
          <w:t xml:space="preserve">are different across studies, but do not follow a specific distribution. </w:t>
        </w:r>
        <w:bookmarkStart w:id="1551" w:name="_Hlk57287503"/>
        <w:r w:rsidRPr="006D490F">
          <w:rPr>
            <w:rPrChange w:id="1552" w:author="Michael Belias" w:date="2020-12-01T15:06:00Z">
              <w:rPr>
                <w:color w:val="808080" w:themeColor="background1" w:themeShade="80"/>
              </w:rPr>
            </w:rPrChange>
          </w:rPr>
          <w:t xml:space="preserve">Depending on the estimand of choice and the assumptions researchers wish to make they may use any combination of the above assumptions for their model. </w:t>
        </w:r>
        <w:bookmarkEnd w:id="1551"/>
        <w:r w:rsidRPr="006D490F">
          <w:rPr>
            <w:rPrChange w:id="1553" w:author="Michael Belias" w:date="2020-12-01T15:06:00Z">
              <w:rPr>
                <w:color w:val="808080" w:themeColor="background1" w:themeShade="80"/>
              </w:rPr>
            </w:rPrChange>
          </w:rPr>
          <w:t>Note that interaction terms included in one-stage mixed effect models may be prone to ecological bias and amalgamate the within and across study effects</w:t>
        </w:r>
      </w:ins>
      <w:ins w:id="1554" w:author="Michael Belias" w:date="2020-12-01T15:06:00Z">
        <w:r w:rsidR="006D490F">
          <w:t xml:space="preserve"> </w:t>
        </w:r>
      </w:ins>
      <w:del w:id="1555" w:author="Michael Belias" w:date="2020-11-27T15:13:00Z">
        <w:r w:rsidR="00841611" w:rsidDel="00B27634">
          <w:delText xml:space="preserve"> </w:delText>
        </w:r>
      </w:del>
      <w:ins w:id="1556" w:author="Michael Belias" w:date="2020-11-26T12:55:00Z">
        <w:r w:rsidR="00B06401">
          <w:fldChar w:fldCharType="begin"/>
        </w:r>
      </w:ins>
      <w:r w:rsidR="0014184A">
        <w:instrText xml:space="preserve"> ADDIN ZOTERO_ITEM CSL_CITATION {"citationID":"njXbUiaz","properties":{"formattedCitation":"[45, 49\\uc0\\u8211{}51]","plainCitation":"[45, 49–51]","noteIndex":0},"citationItems":[{"id":16,"uris":["http://zotero.org/users/3628384/items/49LCMHQU"],"uri":["http://zotero.org/users/3628384/items/49LCMHQU"],"itemData":{"id":16,"type":"article-journal","container-title":"BMJ","DOI":"10.1136/bmj.j573","ISSN":"0959-8138, 1756-1833","journalAbbreviation":"BMJ","language":"en","page":"j573","source":"DOI.org (Crossref)","title":"Meta-analytical methods to identify who benefits most from treatments: daft, deluded, or deft approach?","title-short":"Meta-analytical methods to identify who benefits most from treatments","author":[{"family":"Fisher","given":"David J"},{"family":"Carpenter","given":"James R"},{"family":"Morris","given":"Tim P"},{"family":"Freeman","given":"Suzanne C"},{"family":"Tierney","given":"Jayne F"}],"issued":{"date-parts":[["2017",3,3]]}}},{"id":16923,"uris":["http://zotero.org/users/3628384/items/EAMDHT7L"],"uri":["http://zotero.org/users/3628384/items/EAMDHT7L"],"itemData":{"id":16923,"type":"article-journal","container-title":"Research Synthesis Methods","DOI":"10.1002/jrsm.4","ISSN":"17592879","issue":"1","journalAbbreviation":"Res. Synth. Method","language":"en","page":"2-19","source":"DOI.org (Crossref)","title":"Meta-analysis of a binary outcome using individual participant data and aggregate data","volume":"1","author":[{"family":"Riley","given":"Richard D."},{"family":"Steyerberg","given":"Ewout W."}],"issued":{"date-parts":[["2010",1]]}}},{"id":16924,"uris":["http://zotero.org/users/3628384/items/J2WVGBSJ"],"uri":["http://zotero.org/users/3628384/items/J2WVGBSJ"],"itemData":{"id":16924,"type":"article-journal","container-title":"Statistics in Medicine","DOI":"10.1002/sim.918","ISSN":"0277-6715, 1097-0258","issue":"15","journalAbbreviation":"Statist. Med.","language":"en","page":"2219-2241","source":"DOI.org (Crossref)","title":"Meta-analysis of continuous outcome data from individual patients","volume":"20","author":[{"family":"Higgins","given":"Julian P. T."},{"family":"Whitehead","given":"Anne"},{"family":"Turner","given":"Rebecca M."},{"family":"Omar","given":"Rumana Z."},{"family":"Thompson","given":"Simon G."}],"issued":{"date-parts":[["2001",8,15]]}}},{"id":16925,"uris":["http://zotero.org/users/3628384/items/QCMXSUPQ"],"uri":["http://zotero.org/users/3628384/items/QCMXSUPQ"],"itemData":{"id":16925,"type":"article-journal","container-title":"Statistics in Medicine","DOI":"10.1002/sim.3165","ISSN":"02776715, 10970258","issue":"11","journalAbbreviation":"Statist. Med.","language":"en","page":"1870-1893","source":"DOI.org (Crossref)","title":"Meta-analysis of continuous outcomes combining individual patient data and aggregate data","volume":"27","author":[{"family":"Riley","given":"Richard D."},{"family":"Lambert","given":"Paul C."},{"family":"Staessen","given":"Jan A."},{"family":"Wang","given":"Jiguang"},{"family":"Gueyffier","given":"Francois"},{"family":"Thijs","given":"Lutgarde"},{"family":"Boutitie","given":"Florent"}],"issued":{"date-parts":[["2008",5,20]]}}}],"schema":"https://github.com/citation-style-language/schema/raw/master/csl-citation.json"} </w:instrText>
      </w:r>
      <w:ins w:id="1557" w:author="Michael Belias" w:date="2020-11-26T12:55:00Z">
        <w:r w:rsidR="00B06401">
          <w:fldChar w:fldCharType="separate"/>
        </w:r>
      </w:ins>
      <w:r w:rsidR="0014184A" w:rsidRPr="0014184A">
        <w:rPr>
          <w:rFonts w:ascii="Garamond" w:hAnsi="Garamond" w:cs="Times New Roman"/>
          <w:szCs w:val="24"/>
        </w:rPr>
        <w:t>[45, 49–51]</w:t>
      </w:r>
      <w:ins w:id="1558" w:author="Michael Belias" w:date="2020-11-26T12:55:00Z">
        <w:r w:rsidR="00B06401">
          <w:fldChar w:fldCharType="end"/>
        </w:r>
      </w:ins>
      <w:ins w:id="1559" w:author="Michael Belias" w:date="2020-11-27T15:11:00Z">
        <w:r w:rsidR="0048425B">
          <w:t xml:space="preserve">. </w:t>
        </w:r>
        <w:r w:rsidR="0048425B" w:rsidRPr="006D490F">
          <w:rPr>
            <w:rPrChange w:id="1560" w:author="Michael Belias" w:date="2020-12-01T15:06:00Z">
              <w:rPr>
                <w:color w:val="808080" w:themeColor="background1" w:themeShade="80"/>
              </w:rPr>
            </w:rPrChange>
          </w:rPr>
          <w:t xml:space="preserve">To avoid </w:t>
        </w:r>
        <w:del w:id="1561" w:author="Jeroen Hoogland" w:date="2020-11-28T21:34:00Z">
          <w:r w:rsidR="0048425B" w:rsidRPr="006D490F" w:rsidDel="00BC54CF">
            <w:rPr>
              <w:rPrChange w:id="1562" w:author="Michael Belias" w:date="2020-12-01T15:06:00Z">
                <w:rPr>
                  <w:color w:val="808080" w:themeColor="background1" w:themeShade="80"/>
                </w:rPr>
              </w:rPrChange>
            </w:rPr>
            <w:delText>that</w:delText>
          </w:r>
        </w:del>
      </w:ins>
      <w:ins w:id="1563" w:author="Jeroen Hoogland" w:date="2020-11-28T21:34:00Z">
        <w:r w:rsidR="00BC54CF" w:rsidRPr="006D490F">
          <w:rPr>
            <w:rPrChange w:id="1564" w:author="Michael Belias" w:date="2020-12-01T15:06:00Z">
              <w:rPr>
                <w:color w:val="808080" w:themeColor="background1" w:themeShade="80"/>
              </w:rPr>
            </w:rPrChange>
          </w:rPr>
          <w:t>this,</w:t>
        </w:r>
      </w:ins>
      <w:ins w:id="1565" w:author="Michael Belias" w:date="2020-11-27T15:11:00Z">
        <w:r w:rsidR="0048425B" w:rsidRPr="006D490F">
          <w:rPr>
            <w:rPrChange w:id="1566" w:author="Michael Belias" w:date="2020-12-01T15:06:00Z">
              <w:rPr>
                <w:color w:val="808080" w:themeColor="background1" w:themeShade="80"/>
              </w:rPr>
            </w:rPrChange>
          </w:rPr>
          <w:t xml:space="preserve"> two methods have been proposed. One approach is to stratify per study all or some of the main effects including at least the treatment effect</w:t>
        </w:r>
      </w:ins>
      <w:ins w:id="1567" w:author="Michael Belias" w:date="2020-10-08T13:46:00Z">
        <w:r w:rsidR="00D40672">
          <w:t xml:space="preserve"> </w:t>
        </w:r>
        <w:r w:rsidR="00F94EF3">
          <w:fldChar w:fldCharType="begin"/>
        </w:r>
      </w:ins>
      <w:r w:rsidR="003347A8">
        <w:instrText xml:space="preserve"> ADDIN ZOTERO_ITEM CSL_CITATION {"citationID":"JkBy8XLr","properties":{"formattedCitation":"[25]","plainCitation":"[25]","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level covariates: Statistical recommendations for conduct and planning","title-short":"Individual participant data meta</w:instrText>
      </w:r>
      <w:r w:rsidR="003347A8" w:rsidRPr="006D490F">
        <w:rPr>
          <w:rFonts w:ascii="Times New Roman" w:hAnsi="Times New Roman" w:cs="Times New Roman"/>
        </w:rPr>
        <w:instrText>‐</w:instrText>
      </w:r>
      <w:r w:rsidR="003347A8">
        <w:instrText>analysis to examine interactions between treatment effect and participant</w:instrText>
      </w:r>
      <w:r w:rsidR="003347A8" w:rsidRPr="006D490F">
        <w:rPr>
          <w:rFonts w:ascii="Times New Roman" w:hAnsi="Times New Roman" w:cs="Times New Roman"/>
        </w:rPr>
        <w:instrText>‐</w:instrText>
      </w:r>
      <w:r w:rsidR="003347A8">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ins w:id="1568" w:author="Michael Belias" w:date="2020-10-08T13:46:00Z">
        <w:r w:rsidR="00F94EF3">
          <w:fldChar w:fldCharType="separate"/>
        </w:r>
      </w:ins>
      <w:r w:rsidR="003347A8" w:rsidRPr="006D490F">
        <w:rPr>
          <w:rPrChange w:id="1569" w:author="Michael Belias" w:date="2020-12-01T15:06:00Z">
            <w:rPr>
              <w:rFonts w:ascii="Garamond" w:hAnsi="Garamond"/>
            </w:rPr>
          </w:rPrChange>
        </w:rPr>
        <w:t>[25]</w:t>
      </w:r>
      <w:ins w:id="1570" w:author="Michael Belias" w:date="2020-10-08T13:46:00Z">
        <w:r w:rsidR="00F94EF3">
          <w:fldChar w:fldCharType="end"/>
        </w:r>
      </w:ins>
      <w:ins w:id="1571" w:author="Michael Belias" w:date="2020-11-27T15:12:00Z">
        <w:r w:rsidR="00D2574F">
          <w:t>.</w:t>
        </w:r>
      </w:ins>
      <w:ins w:id="1572" w:author="Michael Belias" w:date="2020-10-08T13:47:00Z">
        <w:r w:rsidR="003A116E">
          <w:t xml:space="preserve"> </w:t>
        </w:r>
      </w:ins>
      <w:ins w:id="1573" w:author="Michael Belias" w:date="2020-11-27T15:12:00Z">
        <w:r w:rsidR="00D2574F" w:rsidRPr="006D490F">
          <w:rPr>
            <w:rPrChange w:id="1574" w:author="Michael Belias" w:date="2020-12-01T15:06:00Z">
              <w:rPr>
                <w:color w:val="808080" w:themeColor="background1" w:themeShade="80"/>
              </w:rPr>
            </w:rPrChange>
          </w:rPr>
          <w:t>Another</w:t>
        </w:r>
        <w:r w:rsidR="00D2574F" w:rsidRPr="00455914">
          <w:rPr>
            <w:color w:val="808080" w:themeColor="background1" w:themeShade="80"/>
          </w:rPr>
          <w:t xml:space="preserve"> </w:t>
        </w:r>
        <w:r w:rsidR="00D2574F" w:rsidRPr="006D490F">
          <w:rPr>
            <w:rPrChange w:id="1575" w:author="Michael Belias" w:date="2020-12-01T15:06:00Z">
              <w:rPr>
                <w:color w:val="808080" w:themeColor="background1" w:themeShade="80"/>
              </w:rPr>
            </w:rPrChange>
          </w:rPr>
          <w:t>approach is to center the covariate</w:t>
        </w:r>
        <w:r w:rsidR="00D2574F" w:rsidRPr="006D490F">
          <w:rPr>
            <w:rPrChange w:id="1576" w:author="Michael Belias" w:date="2020-12-01T15:09:00Z">
              <w:rPr>
                <w:color w:val="808080" w:themeColor="background1" w:themeShade="80"/>
              </w:rPr>
            </w:rPrChange>
          </w:rPr>
          <w:t xml:space="preserve"> X</w:t>
        </w:r>
        <w:r w:rsidR="00D2574F" w:rsidRPr="006D490F">
          <w:rPr>
            <w:vertAlign w:val="subscript"/>
            <w:rPrChange w:id="1577" w:author="Michael Belias" w:date="2020-12-01T15:09:00Z">
              <w:rPr>
                <w:color w:val="808080" w:themeColor="background1" w:themeShade="80"/>
              </w:rPr>
            </w:rPrChange>
          </w:rPr>
          <w:t>ij</w:t>
        </w:r>
        <w:r w:rsidR="00D2574F" w:rsidRPr="006D490F">
          <w:rPr>
            <w:rPrChange w:id="1578" w:author="Michael Belias" w:date="2020-12-01T15:09:00Z">
              <w:rPr>
                <w:color w:val="808080" w:themeColor="background1" w:themeShade="80"/>
              </w:rPr>
            </w:rPrChange>
          </w:rPr>
          <w:t xml:space="preserve"> </w:t>
        </w:r>
        <w:r w:rsidR="00D2574F" w:rsidRPr="006D490F">
          <w:rPr>
            <w:rPrChange w:id="1579" w:author="Michael Belias" w:date="2020-12-01T15:06:00Z">
              <w:rPr>
                <w:color w:val="808080" w:themeColor="background1" w:themeShade="80"/>
              </w:rPr>
            </w:rPrChange>
          </w:rPr>
          <w:t>about its study</w:t>
        </w:r>
        <w:r w:rsidR="00D2574F" w:rsidRPr="006D490F">
          <w:rPr>
            <w:rFonts w:ascii="Times New Roman" w:hAnsi="Times New Roman" w:cs="Times New Roman"/>
            <w:rPrChange w:id="1580" w:author="Michael Belias" w:date="2020-12-01T15:06:00Z">
              <w:rPr>
                <w:rFonts w:ascii="Times New Roman" w:hAnsi="Times New Roman" w:cs="Times New Roman"/>
                <w:color w:val="808080" w:themeColor="background1" w:themeShade="80"/>
              </w:rPr>
            </w:rPrChange>
          </w:rPr>
          <w:t>‐</w:t>
        </w:r>
        <w:r w:rsidR="00D2574F" w:rsidRPr="006D490F">
          <w:rPr>
            <w:rPrChange w:id="1581" w:author="Michael Belias" w:date="2020-12-01T15:06:00Z">
              <w:rPr>
                <w:color w:val="808080" w:themeColor="background1" w:themeShade="80"/>
              </w:rPr>
            </w:rPrChange>
          </w:rPr>
          <w:t>specific mean</w:t>
        </w:r>
        <w:r w:rsidR="00D2574F" w:rsidRPr="00455914">
          <w:rPr>
            <w:color w:val="808080" w:themeColor="background1" w:themeShade="80"/>
          </w:rPr>
          <w:t xml:space="preserve"> </w:t>
        </w:r>
      </w:ins>
      <m:oMath>
        <m:acc>
          <m:accPr>
            <m:chr m:val="̅"/>
            <m:ctrlPr>
              <w:ins w:id="1582" w:author="Michael Belias" w:date="2020-11-27T15:12:00Z">
                <w:rPr>
                  <w:rFonts w:ascii="Cambria Math" w:hAnsi="Cambria Math"/>
                  <w:color w:val="808080" w:themeColor="background1" w:themeShade="80"/>
                </w:rPr>
              </w:ins>
            </m:ctrlPr>
          </m:accPr>
          <m:e>
            <m:sSub>
              <m:sSubPr>
                <m:ctrlPr>
                  <w:ins w:id="1583" w:author="Michael Belias" w:date="2020-11-27T15:12:00Z">
                    <w:rPr>
                      <w:rFonts w:ascii="Cambria Math" w:hAnsi="Cambria Math"/>
                    </w:rPr>
                  </w:ins>
                </m:ctrlPr>
              </m:sSubPr>
              <m:e>
                <m:r>
                  <w:ins w:id="1584" w:author="Michael Belias" w:date="2020-11-27T15:12:00Z">
                    <w:rPr>
                      <w:rFonts w:ascii="Cambria Math" w:hAnsi="Cambria Math"/>
                      <w:rPrChange w:id="1585" w:author="Michael Belias" w:date="2020-12-01T15:10:00Z">
                        <w:rPr>
                          <w:rFonts w:ascii="Cambria Math" w:hAnsi="Cambria Math"/>
                          <w:color w:val="808080" w:themeColor="background1" w:themeShade="80"/>
                        </w:rPr>
                      </w:rPrChange>
                    </w:rPr>
                    <m:t>X</m:t>
                  </w:ins>
                </m:r>
              </m:e>
              <m:sub>
                <m:r>
                  <w:ins w:id="1586" w:author="Michael Belias" w:date="2020-11-27T15:12:00Z">
                    <w:rPr>
                      <w:rFonts w:ascii="Cambria Math" w:hAnsi="Cambria Math"/>
                      <w:rPrChange w:id="1587" w:author="Michael Belias" w:date="2020-12-01T15:10:00Z">
                        <w:rPr>
                          <w:rFonts w:ascii="Cambria Math" w:hAnsi="Cambria Math"/>
                          <w:color w:val="808080" w:themeColor="background1" w:themeShade="80"/>
                        </w:rPr>
                      </w:rPrChange>
                    </w:rPr>
                    <m:t>j</m:t>
                  </w:ins>
                </m:r>
              </m:sub>
            </m:sSub>
          </m:e>
        </m:acc>
      </m:oMath>
      <w:ins w:id="1588" w:author="Michael Belias" w:date="2020-11-27T15:12:00Z">
        <w:r w:rsidR="00D2574F" w:rsidRPr="00455914">
          <w:rPr>
            <w:color w:val="808080" w:themeColor="background1" w:themeShade="80"/>
          </w:rPr>
          <w:t xml:space="preserve"> </w:t>
        </w:r>
        <w:r w:rsidR="00D2574F" w:rsidRPr="006D490F">
          <w:rPr>
            <w:rPrChange w:id="1589" w:author="Michael Belias" w:date="2020-12-01T15:06:00Z">
              <w:rPr>
                <w:color w:val="808080" w:themeColor="background1" w:themeShade="80"/>
              </w:rPr>
            </w:rPrChange>
          </w:rPr>
          <w:t>creating a new variable Z =</w:t>
        </w:r>
      </w:ins>
      <w:ins w:id="1590" w:author="Michael Belias" w:date="2020-12-01T15:09:00Z">
        <w:r w:rsidR="006D490F" w:rsidRPr="007474D7">
          <w:t>X</w:t>
        </w:r>
        <w:r w:rsidR="006D490F" w:rsidRPr="006D490F">
          <w:rPr>
            <w:vertAlign w:val="subscript"/>
          </w:rPr>
          <w:t>ij</w:t>
        </w:r>
      </w:ins>
      <w:ins w:id="1591" w:author="Michael Belias" w:date="2020-11-27T15:12:00Z">
        <w:r w:rsidR="00D2574F" w:rsidRPr="006D490F">
          <w:rPr>
            <w:rPrChange w:id="1592" w:author="Michael Belias" w:date="2020-12-01T15:09:00Z">
              <w:rPr>
                <w:color w:val="808080" w:themeColor="background1" w:themeShade="80"/>
              </w:rPr>
            </w:rPrChange>
          </w:rPr>
          <w:t xml:space="preserve"> -X</w:t>
        </w:r>
        <w:r w:rsidR="00D2574F" w:rsidRPr="006D490F">
          <w:rPr>
            <w:vertAlign w:val="subscript"/>
            <w:rPrChange w:id="1593" w:author="Michael Belias" w:date="2020-12-01T15:09:00Z">
              <w:rPr>
                <w:color w:val="808080" w:themeColor="background1" w:themeShade="80"/>
              </w:rPr>
            </w:rPrChange>
          </w:rPr>
          <w:t>j</w:t>
        </w:r>
        <w:r w:rsidR="00D2574F" w:rsidRPr="006D490F">
          <w:rPr>
            <w:rPrChange w:id="1594" w:author="Michael Belias" w:date="2020-12-01T15:09:00Z">
              <w:rPr>
                <w:color w:val="808080" w:themeColor="background1" w:themeShade="80"/>
              </w:rPr>
            </w:rPrChange>
          </w:rPr>
          <w:t xml:space="preserve">. </w:t>
        </w:r>
        <w:r w:rsidR="00D2574F" w:rsidRPr="006D490F">
          <w:rPr>
            <w:rPrChange w:id="1595" w:author="Michael Belias" w:date="2020-12-01T15:06:00Z">
              <w:rPr>
                <w:color w:val="808080" w:themeColor="background1" w:themeShade="80"/>
              </w:rPr>
            </w:rPrChange>
          </w:rPr>
          <w:t>Subsequently</w:t>
        </w:r>
        <w:r w:rsidR="00D2574F" w:rsidRPr="006D490F">
          <w:rPr>
            <w:rPrChange w:id="1596" w:author="Michael Belias" w:date="2020-12-01T15:09:00Z">
              <w:rPr>
                <w:color w:val="808080" w:themeColor="background1" w:themeShade="80"/>
              </w:rPr>
            </w:rPrChange>
          </w:rPr>
          <w:t xml:space="preserve">, </w:t>
        </w:r>
        <w:r w:rsidR="00D2574F" w:rsidRPr="006D490F">
          <w:rPr>
            <w:rPrChange w:id="1597" w:author="Michael Belias" w:date="2020-12-01T15:06:00Z">
              <w:rPr>
                <w:color w:val="808080" w:themeColor="background1" w:themeShade="80"/>
              </w:rPr>
            </w:rPrChange>
          </w:rPr>
          <w:t>include</w:t>
        </w:r>
        <w:r w:rsidR="00D2574F" w:rsidRPr="006D490F">
          <w:rPr>
            <w:rPrChange w:id="1598" w:author="Michael Belias" w:date="2020-12-01T15:09:00Z">
              <w:rPr>
                <w:color w:val="808080" w:themeColor="background1" w:themeShade="80"/>
              </w:rPr>
            </w:rPrChange>
          </w:rPr>
          <w:t xml:space="preserve"> </w:t>
        </w:r>
        <w:r w:rsidR="00D2574F" w:rsidRPr="006D490F">
          <w:rPr>
            <w:rPrChange w:id="1599" w:author="Michael Belias" w:date="2020-12-01T15:06:00Z">
              <w:rPr>
                <w:color w:val="808080" w:themeColor="background1" w:themeShade="80"/>
              </w:rPr>
            </w:rPrChange>
          </w:rPr>
          <w:t>Z,</w:t>
        </w:r>
        <w:r w:rsidR="00D2574F" w:rsidRPr="006D490F">
          <w:rPr>
            <w:rPrChange w:id="1600" w:author="Michael Belias" w:date="2020-12-01T15:09:00Z">
              <w:rPr>
                <w:color w:val="808080" w:themeColor="background1" w:themeShade="80"/>
              </w:rPr>
            </w:rPrChange>
          </w:rPr>
          <w:t xml:space="preserve"> Xj, </w:t>
        </w:r>
        <w:r w:rsidR="00D2574F" w:rsidRPr="006D490F">
          <w:rPr>
            <w:rPrChange w:id="1601" w:author="Michael Belias" w:date="2020-12-01T15:07:00Z">
              <w:rPr>
                <w:color w:val="808080" w:themeColor="background1" w:themeShade="80"/>
              </w:rPr>
            </w:rPrChange>
          </w:rPr>
          <w:t>and the interaction of Z with the treatment in the one-stage model</w:t>
        </w:r>
        <w:r w:rsidR="00D2574F" w:rsidRPr="00455914">
          <w:rPr>
            <w:color w:val="808080" w:themeColor="background1" w:themeShade="80"/>
          </w:rPr>
          <w:t xml:space="preserve"> </w:t>
        </w:r>
        <w:bookmarkStart w:id="1602" w:name="_Hlk57382373"/>
        <w:r w:rsidR="00D2574F" w:rsidRPr="00455914">
          <w:rPr>
            <w:color w:val="808080" w:themeColor="background1" w:themeShade="80"/>
          </w:rPr>
          <w:fldChar w:fldCharType="begin"/>
        </w:r>
      </w:ins>
      <w:r w:rsidR="00622496">
        <w:rPr>
          <w:color w:val="808080" w:themeColor="background1" w:themeShade="80"/>
        </w:rPr>
        <w:instrText xml:space="preserve"> ADDIN ZOTERO_ITEM CSL_CITATION {"citationID":"8RiqPBWY","properties":{"formattedCitation":"[25, 52]","plainCitation":"[25,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level covariates: Statistical recommendations for conduct and planning","title-short":"Individual participant data meta</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analysis to examine interactions between treatment effect and participant</w:instrText>
      </w:r>
      <w:r w:rsidR="00622496">
        <w:rPr>
          <w:rFonts w:ascii="Times New Roman" w:hAnsi="Times New Roman" w:cs="Times New Roman"/>
          <w:color w:val="808080" w:themeColor="background1" w:themeShade="80"/>
        </w:rPr>
        <w:instrText>‐</w:instrText>
      </w:r>
      <w:r w:rsidR="00622496">
        <w:rPr>
          <w:color w:val="808080" w:themeColor="background1" w:themeShade="80"/>
        </w:rPr>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ins w:id="1603" w:author="Michael Belias" w:date="2020-11-27T15:12:00Z">
        <w:r w:rsidR="00D2574F" w:rsidRPr="00455914">
          <w:rPr>
            <w:color w:val="808080" w:themeColor="background1" w:themeShade="80"/>
          </w:rPr>
          <w:fldChar w:fldCharType="separate"/>
        </w:r>
      </w:ins>
      <w:r w:rsidR="00622496" w:rsidRPr="00622496">
        <w:rPr>
          <w:rFonts w:ascii="Garamond" w:hAnsi="Garamond"/>
        </w:rPr>
        <w:t>[25, 52]</w:t>
      </w:r>
      <w:ins w:id="1604" w:author="Michael Belias" w:date="2020-11-27T15:12:00Z">
        <w:r w:rsidR="00D2574F" w:rsidRPr="00455914">
          <w:rPr>
            <w:color w:val="808080" w:themeColor="background1" w:themeShade="80"/>
          </w:rPr>
          <w:fldChar w:fldCharType="end"/>
        </w:r>
      </w:ins>
      <w:del w:id="1605" w:author="Michael Belias" w:date="2020-11-26T12:55:00Z">
        <w:r w:rsidR="00E431DE" w:rsidDel="00B06401">
          <w:delText>.</w:delText>
        </w:r>
        <w:r w:rsidR="003330E4" w:rsidDel="00B06401">
          <w:delText xml:space="preserve"> </w:delText>
        </w:r>
      </w:del>
    </w:p>
    <w:bookmarkEnd w:id="1385"/>
    <w:bookmarkEnd w:id="1602"/>
    <w:p w14:paraId="303CC58E" w14:textId="07C84EAE" w:rsidR="009C0E4C" w:rsidRDefault="008C2AC4" w:rsidP="008C2AC4">
      <w:pPr>
        <w:pStyle w:val="BodyText"/>
        <w:ind w:firstLine="480"/>
      </w:pPr>
      <w:r>
        <w:t xml:space="preserve">Wood </w:t>
      </w:r>
      <w:r>
        <w:fldChar w:fldCharType="begin"/>
      </w:r>
      <w:r w:rsidR="0014184A">
        <w:instrText xml:space="preserve"> ADDIN ZOTERO_ITEM CSL_CITATION {"citationID":"YZsMAcVj","properties":{"formattedCitation":"[22, 53, 54]","plainCitation":"[22, 53, 54]","noteIndex":0},"citationItems":[{"id":68,"uris":["http://zotero.org/users/3628384/items/T25AZXQJ"],"uri":["http://zotero.org/users/3628384/items/T25AZXQJ"],"itemData":{"id":68,"type":"chapter","container-title":"Generalized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N."}],"issued":{"date-parts":[["2011",1]]}}},{"id":23,"uris":["http://zotero.org/users/3628384/items/DY8W8H9U"],"uri":["http://zotero.org/users/3628384/items/DY8W8H9U"],"itemData":{"id":23,"type":"article-journal","container-title":"Journal of the Royal Statistical Society: Series B (Statistical Methodology)","DOI":"10.1111/j.1467-9868.2007.00646.x","ISSN":"1369-7412, 1467-9868","issue":"3","journalAbbreviation":"J Royal Statistical Soc B","language":"en","page":"495-518","source":"DOI.org (Crossref)","title":"Fast stable direct fitting and smoothness selection for generalized additive models","volume":"70","author":[{"family":"Wood","given":"Simon N."}],"issued":{"date-parts":[["2008",7]]}}}],"schema":"https://github.com/citation-style-language/schema/raw/master/csl-citation.json"} </w:instrText>
      </w:r>
      <w:r>
        <w:fldChar w:fldCharType="separate"/>
      </w:r>
      <w:r w:rsidR="0014184A" w:rsidRPr="0014184A">
        <w:rPr>
          <w:rFonts w:ascii="Garamond" w:hAnsi="Garamond"/>
        </w:rPr>
        <w:t>[22, 53, 54]</w:t>
      </w:r>
      <w:r>
        <w:fldChar w:fldCharType="end"/>
      </w:r>
      <w:r>
        <w:t xml:space="preserve"> and Kimeldorf and Wahba </w:t>
      </w:r>
      <w:r>
        <w:fldChar w:fldCharType="begin"/>
      </w:r>
      <w:r w:rsidR="0014184A">
        <w:instrText xml:space="preserve"> ADDIN ZOTERO_ITEM CSL_CITATION {"citationID":"HL10r4PO","properties":{"formattedCitation":"[55]","plainCitation":"[55]","noteIndex":0},"citationItems":[{"id":25,"uris":["http://zotero.org/users/3628384/items/VPLTIMSL"],"uri":["http://zotero.org/users/3628384/items/VPLTIMSL"],"itemData":{"id":25,"type":"article-journal","container-title":"The Annals of Mathematical Statistics","DOI":"10.1214/aoms/1177697089","ISSN":"0003-4851","issue":"2","journalAbbreviation":"Ann. Math. Statist.","language":"en","page":"495-502","source":"DOI.org (Crossref)","title":"A Correspondence Between Bayesian Estimation on Stochastic Processes and Smoothing by Splines","volume":"41","author":[{"family":"Kimeldorf","given":"George S."},{"family":"Wahba","given":"Grace"}],"issued":{"date-parts":[["1970",4]]}}}],"schema":"https://github.com/citation-style-language/schema/raw/master/csl-citation.json"} </w:instrText>
      </w:r>
      <w:r>
        <w:fldChar w:fldCharType="separate"/>
      </w:r>
      <w:r w:rsidR="0014184A" w:rsidRPr="0014184A">
        <w:rPr>
          <w:rFonts w:ascii="Garamond" w:hAnsi="Garamond"/>
        </w:rPr>
        <w:t>[55]</w:t>
      </w:r>
      <w:r>
        <w:fldChar w:fldCharType="end"/>
      </w:r>
      <w:r>
        <w:t xml:space="preserve"> have shown that </w:t>
      </w:r>
      <w:r w:rsidR="007A4843">
        <w:t>random effects</w:t>
      </w:r>
      <w:r w:rsidR="0025789F">
        <w:t xml:space="preserve"> may be </w:t>
      </w:r>
      <w:r w:rsidR="001C36F3">
        <w:t>modelled</w:t>
      </w:r>
      <w:r w:rsidR="007A4843">
        <w:t xml:space="preserve"> </w:t>
      </w:r>
      <w:r w:rsidR="00754292">
        <w:t xml:space="preserve">by penalising </w:t>
      </w:r>
      <w:r w:rsidR="0001360A">
        <w:t xml:space="preserve">the </w:t>
      </w:r>
      <w:r w:rsidR="00754292">
        <w:t>interaction</w:t>
      </w:r>
      <w:r w:rsidR="00653BEA">
        <w:t>s of X with the studies</w:t>
      </w:r>
      <w:r w:rsidR="00754292">
        <w:t>.</w:t>
      </w:r>
      <w:r w:rsidR="0033225D">
        <w:t xml:space="preserve"> </w:t>
      </w:r>
      <w:r w:rsidR="002653A0">
        <w:t>Since this</w:t>
      </w:r>
      <w:r w:rsidR="00754292">
        <w:t xml:space="preserve"> </w:t>
      </w:r>
      <w:r>
        <w:t>penalisation term</w:t>
      </w:r>
      <w:r w:rsidR="00723980">
        <w:t xml:space="preserve"> </w:t>
      </w:r>
      <w:r>
        <w:t>can be written as a random effects parameter in a Bayesian/mixed effect model</w:t>
      </w:r>
      <w:r w:rsidR="007D3777">
        <w:t>, we may</w:t>
      </w:r>
      <w:r>
        <w:t xml:space="preserve"> </w:t>
      </w:r>
      <w:r w:rsidR="001A4D78">
        <w:t xml:space="preserve">additively </w:t>
      </w:r>
      <w:r>
        <w:t xml:space="preserve">combine </w:t>
      </w:r>
      <w:r w:rsidR="001A4D78">
        <w:t xml:space="preserve">both the functional form modelled by splines and their corresponding random effects </w:t>
      </w:r>
      <w:r>
        <w:t xml:space="preserve">in a mixed effect </w:t>
      </w:r>
      <w:r w:rsidR="006732F7">
        <w:t>model.</w:t>
      </w:r>
      <w:r>
        <w:t xml:space="preserve"> Note that </w:t>
      </w:r>
      <w:bookmarkEnd w:id="1381"/>
      <w:r>
        <w:t>we may combine any type of splines, either penalised or regression splines, with the random effects spline. This way a common functional shape of the association between the outcome and the covariable X can be investigated, while accounting for the clustering of the participants within the studies.</w:t>
      </w:r>
    </w:p>
    <w:p w14:paraId="71E669DC" w14:textId="785FD8A8" w:rsidR="008C2AC4" w:rsidRDefault="008C2AC4" w:rsidP="008C2AC4">
      <w:pPr>
        <w:ind w:firstLine="480"/>
      </w:pPr>
      <w:r>
        <w:t>In our example</w:t>
      </w:r>
      <w:ins w:id="1606" w:author="Michael Belias" w:date="2020-11-21T19:00:00Z">
        <w:r w:rsidR="00467DF9">
          <w:t>s</w:t>
        </w:r>
      </w:ins>
      <w:r>
        <w:t xml:space="preserve">, we </w:t>
      </w:r>
      <w:r w:rsidR="00CF10B2">
        <w:t xml:space="preserve">used </w:t>
      </w:r>
      <w:r>
        <w:t xml:space="preserve">the 4 aforementioned spline </w:t>
      </w:r>
      <w:r w:rsidR="00676BA0">
        <w:t>transfo</w:t>
      </w:r>
      <w:r w:rsidR="00214010">
        <w:t>rm</w:t>
      </w:r>
      <w:r w:rsidR="00676BA0">
        <w:t>ation</w:t>
      </w:r>
      <w:r w:rsidR="001D51A2">
        <w:t>s</w:t>
      </w:r>
      <w:r w:rsidR="00676BA0">
        <w:t xml:space="preserve"> </w:t>
      </w:r>
      <w:r w:rsidR="00607BB3">
        <w:t xml:space="preserve">both </w:t>
      </w:r>
      <w:r w:rsidR="00E72B36">
        <w:t xml:space="preserve">as main effect and </w:t>
      </w:r>
      <w:r w:rsidR="009567F3">
        <w:t>in interaction with the treatment</w:t>
      </w:r>
      <w:r>
        <w:t xml:space="preserve">. </w:t>
      </w:r>
      <w:r w:rsidR="00E172D4">
        <w:t xml:space="preserve">We used a random intercept and </w:t>
      </w:r>
      <w:r w:rsidR="002A5F0D">
        <w:t xml:space="preserve">random </w:t>
      </w:r>
      <w:r w:rsidR="00E172D4">
        <w:t>slope</w:t>
      </w:r>
      <w:r w:rsidR="000559CE">
        <w:t xml:space="preserve"> for </w:t>
      </w:r>
      <w:r w:rsidR="00CA64A6">
        <w:t>BMI</w:t>
      </w:r>
      <w:r w:rsidR="00E172D4">
        <w:t xml:space="preserve"> in combination with a fixed spline part. </w:t>
      </w:r>
      <w:r>
        <w:t xml:space="preserve">For the restricted cubic splines, we used </w:t>
      </w:r>
      <w:r w:rsidR="00281E15">
        <w:t xml:space="preserve">5 </w:t>
      </w:r>
      <w:r w:rsidR="00CF0E9C">
        <w:t xml:space="preserve">knots </w:t>
      </w:r>
      <w:r w:rsidR="001C36F3">
        <w:t>(</w:t>
      </w:r>
      <w:r w:rsidR="00CF0E9C" w:rsidRPr="00281E15">
        <w:t>the</w:t>
      </w:r>
      <w:r w:rsidR="00281E15">
        <w:t xml:space="preserve"> </w:t>
      </w:r>
      <w:r w:rsidR="00281E15" w:rsidRPr="002A0F20">
        <w:t>5</w:t>
      </w:r>
      <w:r w:rsidR="00281E15">
        <w:t xml:space="preserve">%, </w:t>
      </w:r>
      <w:r w:rsidR="00281E15" w:rsidRPr="002A0F20">
        <w:t>27.5%</w:t>
      </w:r>
      <w:r w:rsidR="00281E15">
        <w:t xml:space="preserve">, </w:t>
      </w:r>
      <w:r w:rsidR="00281E15" w:rsidRPr="002A0F20">
        <w:t>50%</w:t>
      </w:r>
      <w:r w:rsidR="00281E15">
        <w:t xml:space="preserve">, </w:t>
      </w:r>
      <w:r w:rsidR="00281E15" w:rsidRPr="002A0F20">
        <w:t>72.5%</w:t>
      </w:r>
      <w:r w:rsidR="00281E15">
        <w:t xml:space="preserve"> and 95% quantiles</w:t>
      </w:r>
      <w:r w:rsidR="00281E15" w:rsidDel="00CE2827">
        <w:t xml:space="preserve"> </w:t>
      </w:r>
      <w:r w:rsidR="00281E15">
        <w:t>of BMI</w:t>
      </w:r>
      <w:r w:rsidR="001C36F3">
        <w:t>)</w:t>
      </w:r>
      <w:r>
        <w:t xml:space="preserve">, for B-splines </w:t>
      </w:r>
      <w:r w:rsidR="00916D61">
        <w:t>4</w:t>
      </w:r>
      <w:r>
        <w:t xml:space="preserve"> equidistant knots</w:t>
      </w:r>
      <w:r w:rsidR="00B035DD">
        <w:t xml:space="preserve"> (2 inner knots plus the boundaries), </w:t>
      </w:r>
      <w:r>
        <w:t xml:space="preserve">and for P-splines we used </w:t>
      </w:r>
      <w:r w:rsidR="00B035DD">
        <w:t>17</w:t>
      </w:r>
      <w:r>
        <w:t xml:space="preserve"> equidistant inner knots</w:t>
      </w:r>
      <w:r w:rsidR="00B035DD">
        <w:t xml:space="preserve"> (15 inner knots plus the boundaries)</w:t>
      </w:r>
      <w:r>
        <w:t>.</w:t>
      </w:r>
      <w:ins w:id="1607" w:author="Michael Belias" w:date="2020-12-01T15:11:00Z">
        <w:r w:rsidR="00CA5A7B" w:rsidRPr="00CA5A7B">
          <w:t xml:space="preserve"> </w:t>
        </w:r>
        <w:r w:rsidR="00CA5A7B">
          <w:t>Note that we position the knots over the full domain of BMI</w:t>
        </w:r>
        <w:r w:rsidR="00FF1AA2">
          <w:t xml:space="preserve"> and that</w:t>
        </w:r>
      </w:ins>
      <w:ins w:id="1608" w:author="Michael Belias" w:date="2020-11-26T18:07:00Z">
        <w:r w:rsidR="00043E32" w:rsidRPr="00043E32">
          <w:t xml:space="preserve"> </w:t>
        </w:r>
      </w:ins>
      <w:ins w:id="1609" w:author="Jeroen Hoogland" w:date="2020-11-28T21:36:00Z">
        <w:r w:rsidR="00BC54CF">
          <w:t>no data-augmentation is needed</w:t>
        </w:r>
        <w:r w:rsidR="00BC54CF" w:rsidRPr="00043E32">
          <w:t xml:space="preserve"> </w:t>
        </w:r>
      </w:ins>
      <w:ins w:id="1610" w:author="Michael Belias" w:date="2020-11-26T18:07:00Z">
        <w:r w:rsidR="00043E32" w:rsidRPr="00043E32">
          <w:t>in one-stage generalised additive mixed effects models</w:t>
        </w:r>
      </w:ins>
      <w:ins w:id="1611" w:author="Jeroen Hoogland" w:date="2020-11-28T21:36:00Z">
        <w:r w:rsidR="00BC54CF">
          <w:t>.</w:t>
        </w:r>
      </w:ins>
      <w:ins w:id="1612" w:author="Michael Belias" w:date="2020-11-26T18:07:00Z">
        <w:del w:id="1613" w:author="Jeroen Hoogland" w:date="2020-11-28T21:36:00Z">
          <w:r w:rsidR="00043E32" w:rsidRPr="00043E32" w:rsidDel="00BC54CF">
            <w:delText xml:space="preserve"> the knots are </w:delText>
          </w:r>
        </w:del>
      </w:ins>
      <w:ins w:id="1614" w:author="Michael Belias" w:date="2020-11-27T00:26:00Z">
        <w:del w:id="1615" w:author="Jeroen Hoogland" w:date="2020-11-28T21:36:00Z">
          <w:r w:rsidR="000E257B" w:rsidDel="00BC54CF">
            <w:delText>placed</w:delText>
          </w:r>
        </w:del>
      </w:ins>
      <w:ins w:id="1616" w:author="Michael Belias" w:date="2020-11-26T18:07:00Z">
        <w:del w:id="1617" w:author="Jeroen Hoogland" w:date="2020-11-28T21:36:00Z">
          <w:r w:rsidR="00043E32" w:rsidRPr="00043E32" w:rsidDel="00BC54CF">
            <w:delText xml:space="preserve"> </w:delText>
          </w:r>
        </w:del>
      </w:ins>
      <w:ins w:id="1618" w:author="Michael Belias" w:date="2020-11-27T00:26:00Z">
        <w:del w:id="1619" w:author="Jeroen Hoogland" w:date="2020-11-28T21:36:00Z">
          <w:r w:rsidR="003354E9" w:rsidDel="00BC54CF">
            <w:delText xml:space="preserve">over </w:delText>
          </w:r>
        </w:del>
      </w:ins>
      <w:ins w:id="1620" w:author="Michael Belias" w:date="2020-11-26T18:07:00Z">
        <w:del w:id="1621" w:author="Jeroen Hoogland" w:date="2020-11-28T21:36:00Z">
          <w:r w:rsidR="00043E32" w:rsidRPr="00043E32" w:rsidDel="00BC54CF">
            <w:delText>the full domain of BMI</w:delText>
          </w:r>
        </w:del>
      </w:ins>
      <w:ins w:id="1622" w:author="Michael Belias" w:date="2020-11-27T00:27:00Z">
        <w:del w:id="1623" w:author="Jeroen Hoogland" w:date="2020-11-28T21:36:00Z">
          <w:r w:rsidR="00C44808" w:rsidDel="00BC54CF">
            <w:delText xml:space="preserve"> and</w:delText>
          </w:r>
        </w:del>
      </w:ins>
      <w:ins w:id="1624" w:author="Michael Belias" w:date="2020-11-26T18:07:00Z">
        <w:del w:id="1625" w:author="Jeroen Hoogland" w:date="2020-11-28T21:36:00Z">
          <w:r w:rsidR="00043E32" w:rsidRPr="00043E32" w:rsidDel="00BC54CF">
            <w:delText xml:space="preserve"> are the same across studies</w:delText>
          </w:r>
        </w:del>
      </w:ins>
      <w:ins w:id="1626" w:author="Michael Belias" w:date="2020-11-27T00:27:00Z">
        <w:del w:id="1627" w:author="Jeroen Hoogland" w:date="2020-11-28T21:36:00Z">
          <w:r w:rsidR="004F5BB0" w:rsidDel="00BC54CF">
            <w:delText xml:space="preserve">, therefore, </w:delText>
          </w:r>
        </w:del>
      </w:ins>
      <w:ins w:id="1628" w:author="Michael Belias" w:date="2020-11-27T00:26:00Z">
        <w:del w:id="1629" w:author="Jeroen Hoogland" w:date="2020-11-28T21:36:00Z">
          <w:r w:rsidR="002F46BC" w:rsidDel="00BC54CF">
            <w:delText xml:space="preserve">no data-augmentation is </w:delText>
          </w:r>
          <w:r w:rsidR="009F33B9" w:rsidDel="00BC54CF">
            <w:delText>needed.</w:delText>
          </w:r>
        </w:del>
      </w:ins>
      <w:del w:id="1630" w:author="Michael Belias" w:date="2020-11-21T19:08:00Z">
        <w:r w:rsidDel="00847B59">
          <w:delText xml:space="preserve">To account for </w:delText>
        </w:r>
        <w:r w:rsidR="00894BB5" w:rsidDel="00847B59">
          <w:delText xml:space="preserve">across studies differences </w:delText>
        </w:r>
        <w:r w:rsidR="002455B6" w:rsidDel="00847B59">
          <w:delText>of</w:delText>
        </w:r>
        <w:r w:rsidR="00894BB5" w:rsidDel="00847B59">
          <w:delText xml:space="preserve"> </w:delText>
        </w:r>
        <w:r w:rsidR="002455B6" w:rsidDel="00847B59">
          <w:delText xml:space="preserve">the </w:delText>
        </w:r>
        <w:r w:rsidR="00866D28" w:rsidDel="00847B59">
          <w:delText>functional forms</w:delText>
        </w:r>
        <w:r w:rsidR="00D6050F" w:rsidDel="00847B59">
          <w:delText xml:space="preserve"> we performed a full-random effects</w:delText>
        </w:r>
        <w:r w:rsidR="00561E16" w:rsidDel="00847B59">
          <w:delText xml:space="preserve"> model</w:delText>
        </w:r>
        <w:r w:rsidDel="00847B59">
          <w:delText xml:space="preserve">. </w:delText>
        </w:r>
      </w:del>
    </w:p>
    <w:p w14:paraId="09EFBB7C" w14:textId="4CF83067" w:rsidR="00497738" w:rsidRDefault="00497738" w:rsidP="008C2AC4">
      <w:pPr>
        <w:ind w:firstLine="480"/>
      </w:pPr>
    </w:p>
    <w:p w14:paraId="248EC779" w14:textId="4D0EEFF2" w:rsidR="00497738" w:rsidRDefault="00497738" w:rsidP="00497738">
      <w:pPr>
        <w:pStyle w:val="BodyText"/>
      </w:pPr>
      <w:r w:rsidRPr="008D3A07">
        <w:t xml:space="preserve">Figure </w:t>
      </w:r>
      <w:r>
        <w:t>12</w:t>
      </w:r>
      <w:r w:rsidRPr="008D3A07">
        <w:t>. approximately here</w:t>
      </w:r>
    </w:p>
    <w:p w14:paraId="0008ED88" w14:textId="4E5E4E02" w:rsidR="008C2AC4" w:rsidRPr="00D17270" w:rsidRDefault="00497738" w:rsidP="00D17270">
      <w:pPr>
        <w:pStyle w:val="BodyText"/>
      </w:pPr>
      <w:r w:rsidRPr="008D3A07">
        <w:t xml:space="preserve">Figure </w:t>
      </w:r>
      <w:r>
        <w:t>13</w:t>
      </w:r>
      <w:r w:rsidRPr="008D3A07">
        <w:t>. approximately here</w:t>
      </w:r>
      <w:r w:rsidR="008C2AC4">
        <w:rPr>
          <w:sz w:val="22"/>
          <w:szCs w:val="22"/>
        </w:rPr>
        <w:t xml:space="preserve"> </w:t>
      </w:r>
    </w:p>
    <w:p w14:paraId="61574F99" w14:textId="6D957B65" w:rsidR="00260FD1" w:rsidRDefault="00260FD1" w:rsidP="008C2AC4">
      <w:pPr>
        <w:pStyle w:val="ImageCaption"/>
        <w:rPr>
          <w:sz w:val="22"/>
          <w:szCs w:val="22"/>
        </w:rPr>
      </w:pPr>
    </w:p>
    <w:p w14:paraId="1AABB13A" w14:textId="7CFB08EF" w:rsidR="00260FD1" w:rsidRDefault="00871939" w:rsidP="00F5450A">
      <w:pPr>
        <w:pStyle w:val="Heading2"/>
      </w:pPr>
      <w:r>
        <w:t xml:space="preserve">Properties </w:t>
      </w:r>
      <w:r w:rsidR="00737698">
        <w:t>of the pooling methods</w:t>
      </w:r>
    </w:p>
    <w:p w14:paraId="4440A982" w14:textId="77777777" w:rsidR="00E73163" w:rsidRDefault="00E73163" w:rsidP="00737698"/>
    <w:p w14:paraId="1661B698" w14:textId="6802BA21" w:rsidR="002A71FD" w:rsidDel="00297EE1" w:rsidRDefault="00983B7B" w:rsidP="002A71FD">
      <w:pPr>
        <w:ind w:firstLine="432"/>
        <w:rPr>
          <w:del w:id="1631" w:author="Michael Belias" w:date="2020-10-12T10:17:00Z"/>
        </w:rPr>
      </w:pPr>
      <w:r>
        <w:t xml:space="preserve">We illustrated the </w:t>
      </w:r>
      <w:r w:rsidR="007A179F">
        <w:t xml:space="preserve">association </w:t>
      </w:r>
      <w:r w:rsidR="006768CB">
        <w:t xml:space="preserve">between </w:t>
      </w:r>
      <w:r w:rsidR="001A3168">
        <w:t xml:space="preserve">BMI and </w:t>
      </w:r>
      <w:r w:rsidR="00434F91">
        <w:t xml:space="preserve">mortality risk in three </w:t>
      </w:r>
      <w:r w:rsidR="009E7557">
        <w:t>scenarios</w:t>
      </w:r>
      <w:r w:rsidR="00434F91">
        <w:t xml:space="preserve"> using </w:t>
      </w:r>
      <w:r w:rsidR="009B2377">
        <w:t xml:space="preserve">4 spline methods and </w:t>
      </w:r>
      <w:r w:rsidR="00750678">
        <w:t xml:space="preserve">2 two-stage </w:t>
      </w:r>
      <w:r w:rsidR="00A658EE">
        <w:t xml:space="preserve">approaches </w:t>
      </w:r>
      <w:r w:rsidR="00750678">
        <w:t>(</w:t>
      </w:r>
      <w:r w:rsidR="00BB792F">
        <w:t>pointwise</w:t>
      </w:r>
      <w:r w:rsidR="00750678">
        <w:t xml:space="preserve"> and </w:t>
      </w:r>
      <w:r w:rsidR="00EF14E4">
        <w:t>multivariate meta</w:t>
      </w:r>
      <w:r w:rsidR="00750678">
        <w:t xml:space="preserve">-analysis) and </w:t>
      </w:r>
      <w:r w:rsidR="00A708BF">
        <w:t xml:space="preserve">1 one-stage </w:t>
      </w:r>
      <w:r w:rsidR="00234023">
        <w:t xml:space="preserve">approach </w:t>
      </w:r>
      <w:r w:rsidR="00A708BF">
        <w:t>(GAMM)</w:t>
      </w:r>
      <w:r w:rsidR="00D06FEF">
        <w:t xml:space="preserve">. </w:t>
      </w:r>
      <w:r w:rsidR="004C7777">
        <w:t xml:space="preserve">Table 2 summarises </w:t>
      </w:r>
      <w:r w:rsidR="001B28F4">
        <w:t>the properties</w:t>
      </w:r>
      <w:r w:rsidR="004C7777">
        <w:t xml:space="preserve"> of the aforementioned </w:t>
      </w:r>
      <w:r w:rsidR="00E630E6">
        <w:t xml:space="preserve">approaches. </w:t>
      </w:r>
      <w:r w:rsidR="00EF068A">
        <w:t xml:space="preserve">An advantage </w:t>
      </w:r>
      <w:r w:rsidR="0076183C">
        <w:t xml:space="preserve">that both </w:t>
      </w:r>
      <w:r w:rsidR="00092065">
        <w:t xml:space="preserve">two-stage approaches </w:t>
      </w:r>
      <w:r w:rsidR="00356202">
        <w:t xml:space="preserve">share is </w:t>
      </w:r>
      <w:r w:rsidR="00A85012">
        <w:t>that</w:t>
      </w:r>
      <w:r w:rsidR="00AF789F">
        <w:t xml:space="preserve"> during their first stage</w:t>
      </w:r>
      <w:r w:rsidR="00A85012">
        <w:t xml:space="preserve"> they provide a </w:t>
      </w:r>
      <w:r w:rsidR="00195B0D">
        <w:t xml:space="preserve">better </w:t>
      </w:r>
      <w:r w:rsidR="00D54DCE">
        <w:t>insight</w:t>
      </w:r>
      <w:r w:rsidR="00195B0D">
        <w:t xml:space="preserve"> </w:t>
      </w:r>
      <w:r w:rsidR="009B2377">
        <w:t xml:space="preserve">in </w:t>
      </w:r>
      <w:r w:rsidR="00B15B1C">
        <w:t>the</w:t>
      </w:r>
      <w:r w:rsidR="0050510C">
        <w:t xml:space="preserve"> </w:t>
      </w:r>
      <w:r w:rsidR="008764AB">
        <w:t xml:space="preserve">underlying </w:t>
      </w:r>
      <w:r w:rsidR="00B15B1C">
        <w:t>associations</w:t>
      </w:r>
      <w:r w:rsidR="009B2377">
        <w:t xml:space="preserve"> per study</w:t>
      </w:r>
      <w:r w:rsidR="005F154B">
        <w:t>.</w:t>
      </w:r>
      <w:r w:rsidR="006D682B">
        <w:t xml:space="preserve"> </w:t>
      </w:r>
      <w:r w:rsidR="00271CBA">
        <w:t>Furthermore</w:t>
      </w:r>
      <w:r w:rsidR="00827A1C">
        <w:t xml:space="preserve">, </w:t>
      </w:r>
      <w:r w:rsidR="00271CBA">
        <w:t xml:space="preserve">in two-stage methods we may </w:t>
      </w:r>
      <w:r w:rsidR="007B7C88">
        <w:t xml:space="preserve">use </w:t>
      </w:r>
      <w:del w:id="1632" w:author="Michael Belias" w:date="2020-12-01T15:12:00Z">
        <w:r w:rsidR="000559CE" w:rsidDel="00ED2EEA">
          <w:delText xml:space="preserve">common </w:delText>
        </w:r>
      </w:del>
      <w:r w:rsidR="007B7C88">
        <w:t>heterogeneity measures such as Cochran’s Q</w:t>
      </w:r>
      <w:r w:rsidR="000559CE">
        <w:t xml:space="preserve"> statistic</w:t>
      </w:r>
      <w:r w:rsidR="007B7C88">
        <w:t xml:space="preserve">, </w:t>
      </w:r>
      <w:r w:rsidR="007B7C88">
        <w:rPr>
          <w:lang w:val="el-GR"/>
        </w:rPr>
        <w:t>τ</w:t>
      </w:r>
      <w:r w:rsidR="007B7C88" w:rsidRPr="0088425E">
        <w:rPr>
          <w:vertAlign w:val="superscript"/>
        </w:rPr>
        <w:t>2</w:t>
      </w:r>
      <w:r w:rsidR="007B7C88">
        <w:t xml:space="preserve">, </w:t>
      </w:r>
      <w:r w:rsidR="00C25D01">
        <w:t xml:space="preserve">and </w:t>
      </w:r>
      <w:r w:rsidR="007B7C88">
        <w:t>prediction intervals</w:t>
      </w:r>
      <w:r w:rsidR="00271CBA">
        <w:t xml:space="preserve"> </w:t>
      </w:r>
      <w:r w:rsidR="00831403">
        <w:t xml:space="preserve">per </w:t>
      </w:r>
      <w:r w:rsidR="009B2377">
        <w:t xml:space="preserve">value of </w:t>
      </w:r>
      <w:r w:rsidR="007D4162">
        <w:t>X to</w:t>
      </w:r>
      <w:r w:rsidR="00277F99">
        <w:t xml:space="preserve"> assess whether </w:t>
      </w:r>
      <w:r w:rsidR="00205554">
        <w:t>it is sensible to</w:t>
      </w:r>
      <w:r w:rsidR="00AA1B80">
        <w:t xml:space="preserve"> pool the per-study associations</w:t>
      </w:r>
      <w:r w:rsidR="00BD329B">
        <w:t>.</w:t>
      </w:r>
      <w:r w:rsidR="00EA5B17">
        <w:t xml:space="preserve"> </w:t>
      </w:r>
      <w:r w:rsidR="0072554F">
        <w:t>Therefore, it is</w:t>
      </w:r>
      <w:ins w:id="1633" w:author="Hout, Joanna in 't" w:date="2020-10-30T12:11:00Z">
        <w:r w:rsidR="00CA75BC">
          <w:t xml:space="preserve"> always</w:t>
        </w:r>
      </w:ins>
      <w:r w:rsidR="0072554F">
        <w:t xml:space="preserve"> informative to investigate </w:t>
      </w:r>
      <w:r w:rsidR="00CB5741">
        <w:t xml:space="preserve">the </w:t>
      </w:r>
      <w:r w:rsidR="00663B9B">
        <w:t xml:space="preserve">results </w:t>
      </w:r>
      <w:r w:rsidR="00BB6CF8">
        <w:t>per</w:t>
      </w:r>
      <w:r w:rsidR="00663B9B">
        <w:t xml:space="preserve"> stud</w:t>
      </w:r>
      <w:r w:rsidR="00BB6CF8">
        <w:t>y</w:t>
      </w:r>
      <w:r w:rsidR="004D2C88">
        <w:t xml:space="preserve"> </w:t>
      </w:r>
      <w:del w:id="1634" w:author="Hout, Joanna in 't" w:date="2020-10-30T12:12:00Z">
        <w:r w:rsidR="004D2C88" w:rsidDel="00CA75BC">
          <w:delText xml:space="preserve">such </w:delText>
        </w:r>
      </w:del>
      <w:ins w:id="1635" w:author="Hout, Joanna in 't" w:date="2020-10-30T12:12:00Z">
        <w:r w:rsidR="00CA75BC">
          <w:t>similar to</w:t>
        </w:r>
      </w:ins>
      <w:del w:id="1636" w:author="Hout, Joanna in 't" w:date="2020-10-30T12:12:00Z">
        <w:r w:rsidR="004D2C88" w:rsidDel="00CA75BC">
          <w:delText>as</w:delText>
        </w:r>
      </w:del>
      <w:r w:rsidR="004D2C88">
        <w:t xml:space="preserve"> the first s</w:t>
      </w:r>
      <w:r w:rsidR="004702B4">
        <w:t>t</w:t>
      </w:r>
      <w:r w:rsidR="004D2C88">
        <w:t>a</w:t>
      </w:r>
      <w:r w:rsidR="004702B4">
        <w:t>ge in two-stage methods</w:t>
      </w:r>
      <w:r w:rsidR="000E7105">
        <w:t xml:space="preserve">. </w:t>
      </w:r>
    </w:p>
    <w:p w14:paraId="345610A9" w14:textId="77777777" w:rsidR="00BB5D17" w:rsidRDefault="00893D64" w:rsidP="00BB5D17">
      <w:pPr>
        <w:ind w:firstLine="432"/>
        <w:rPr>
          <w:ins w:id="1637" w:author="Michael Belias" w:date="2020-12-01T15:13:00Z"/>
        </w:rPr>
      </w:pPr>
      <w:ins w:id="1638" w:author="Michael Belias" w:date="2020-12-01T15:13:00Z">
        <w:r>
          <w:rPr>
            <w:b/>
            <w:bCs/>
          </w:rPr>
          <w:br/>
        </w:r>
        <w:r>
          <w:rPr>
            <w:b/>
            <w:bCs/>
          </w:rPr>
          <w:br/>
        </w:r>
      </w:ins>
      <w:ins w:id="1639" w:author="Michael Belias" w:date="2020-11-27T00:39:00Z">
        <w:r w:rsidR="00297EE1" w:rsidRPr="00297EE1">
          <w:rPr>
            <w:b/>
            <w:bCs/>
          </w:rPr>
          <w:lastRenderedPageBreak/>
          <w:t>Pointwise meta-analysis: robust and flexible but non-smoothness may occur</w:t>
        </w:r>
      </w:ins>
      <w:ins w:id="1640" w:author="Michael Belias" w:date="2020-10-15T21:47:00Z">
        <w:r w:rsidR="00D6059A">
          <w:rPr>
            <w:b/>
            <w:bCs/>
          </w:rPr>
          <w:t>.</w:t>
        </w:r>
      </w:ins>
      <w:ins w:id="1641" w:author="Michael Belias" w:date="2020-12-01T15:13:00Z">
        <w:r>
          <w:rPr>
            <w:b/>
            <w:bCs/>
          </w:rPr>
          <w:br/>
        </w:r>
      </w:ins>
    </w:p>
    <w:p w14:paraId="2D4317A3" w14:textId="30E0BDFB" w:rsidR="00960F59" w:rsidRPr="00BB5D17" w:rsidRDefault="00CD3BD2" w:rsidP="00BB5D17">
      <w:pPr>
        <w:ind w:firstLine="432"/>
        <w:rPr>
          <w:ins w:id="1642" w:author="Michael Belias" w:date="2020-11-27T00:27:00Z"/>
        </w:rPr>
      </w:pPr>
      <w:r>
        <w:t>The main advantage</w:t>
      </w:r>
      <w:ins w:id="1643" w:author="Hout, Joanna in 't" w:date="2020-10-30T12:12:00Z">
        <w:r w:rsidR="00CA75BC">
          <w:t>s</w:t>
        </w:r>
      </w:ins>
      <w:r>
        <w:t xml:space="preserve"> of pointwise meta-analysis </w:t>
      </w:r>
      <w:del w:id="1644" w:author="Hout, Joanna in 't" w:date="2020-10-30T12:12:00Z">
        <w:r w:rsidR="00111FE4" w:rsidDel="00CA75BC">
          <w:delText xml:space="preserve">is </w:delText>
        </w:r>
      </w:del>
      <w:ins w:id="1645" w:author="Hout, Joanna in 't" w:date="2020-10-30T12:12:00Z">
        <w:r w:rsidR="00CA75BC">
          <w:t xml:space="preserve">are </w:t>
        </w:r>
      </w:ins>
      <w:r w:rsidR="007350DC">
        <w:t>its</w:t>
      </w:r>
      <w:r w:rsidR="006B4A85">
        <w:t xml:space="preserve"> flexibility</w:t>
      </w:r>
      <w:ins w:id="1646" w:author="Michael Belias" w:date="2020-11-27T00:39:00Z">
        <w:r w:rsidR="00B00E87">
          <w:t>, robustness</w:t>
        </w:r>
      </w:ins>
      <w:ins w:id="1647" w:author="Hout, Joanna in 't" w:date="2020-10-30T12:12:00Z">
        <w:r w:rsidR="00CA75BC">
          <w:t xml:space="preserve"> and ease of use</w:t>
        </w:r>
      </w:ins>
      <w:r w:rsidR="008524A5">
        <w:t>.</w:t>
      </w:r>
      <w:r w:rsidR="006B4A85">
        <w:t xml:space="preserve"> </w:t>
      </w:r>
      <w:r w:rsidR="008524A5">
        <w:t>In pointwise meta-analysis w</w:t>
      </w:r>
      <w:r w:rsidR="00FE6FF5">
        <w:t>e</w:t>
      </w:r>
      <w:r w:rsidR="00C43F49">
        <w:t xml:space="preserve"> are</w:t>
      </w:r>
      <w:r w:rsidR="00FE6FF5">
        <w:t xml:space="preserve"> </w:t>
      </w:r>
      <w:r w:rsidR="003A2E78">
        <w:t>allowed to</w:t>
      </w:r>
      <w:r w:rsidR="00FE6FF5">
        <w:t xml:space="preserve"> fit different models across </w:t>
      </w:r>
      <w:r w:rsidR="00D34C04">
        <w:t>the</w:t>
      </w:r>
      <w:r w:rsidR="00FE6FF5">
        <w:t xml:space="preserve"> studies</w:t>
      </w:r>
      <w:r w:rsidR="007422E7">
        <w:t xml:space="preserve">, as we are pooling the </w:t>
      </w:r>
      <w:r w:rsidR="00301A8B">
        <w:t>predicted outcomes rather than the coefficients</w:t>
      </w:r>
      <w:r w:rsidR="00506E1E">
        <w:t xml:space="preserve">. </w:t>
      </w:r>
      <w:r w:rsidR="003E3AA9">
        <w:t>For instance,</w:t>
      </w:r>
      <w:r w:rsidR="00DD5808">
        <w:t xml:space="preserve"> </w:t>
      </w:r>
      <w:r w:rsidR="003D0991">
        <w:t>in one study we may apply a restricted cubic spline transformation</w:t>
      </w:r>
      <w:r w:rsidR="00551CA6">
        <w:t xml:space="preserve"> of X</w:t>
      </w:r>
      <w:r w:rsidR="008464A3">
        <w:t>,</w:t>
      </w:r>
      <w:r w:rsidR="003D0991">
        <w:t xml:space="preserve"> in another a </w:t>
      </w:r>
      <w:r w:rsidR="00861127">
        <w:t>2</w:t>
      </w:r>
      <w:r w:rsidR="00861127" w:rsidRPr="00182AF1">
        <w:rPr>
          <w:vertAlign w:val="superscript"/>
        </w:rPr>
        <w:t>nd</w:t>
      </w:r>
      <w:r w:rsidR="003D0991">
        <w:t xml:space="preserve"> </w:t>
      </w:r>
      <w:r w:rsidR="00BA72E9">
        <w:t xml:space="preserve">degree </w:t>
      </w:r>
      <w:r w:rsidR="003D0991">
        <w:t xml:space="preserve">B-spline and in another no </w:t>
      </w:r>
      <w:r w:rsidR="007422E7">
        <w:t xml:space="preserve">spline </w:t>
      </w:r>
      <w:r w:rsidR="003D0991">
        <w:t xml:space="preserve">transformation of X. </w:t>
      </w:r>
      <w:r w:rsidR="00500A5D">
        <w:t xml:space="preserve">Also, </w:t>
      </w:r>
      <w:r w:rsidR="001D2868">
        <w:t xml:space="preserve">we </w:t>
      </w:r>
      <w:r w:rsidR="00554344">
        <w:t xml:space="preserve">are </w:t>
      </w:r>
      <w:r w:rsidR="00AB4BB1">
        <w:t>allowed to vary the number and position of knots</w:t>
      </w:r>
      <w:ins w:id="1648" w:author="Hout, Joanna in 't" w:date="2020-10-30T12:14:00Z">
        <w:r w:rsidR="00CA75BC">
          <w:t xml:space="preserve"> per study</w:t>
        </w:r>
      </w:ins>
      <w:r w:rsidR="00AB4BB1">
        <w:t>.</w:t>
      </w:r>
      <w:ins w:id="1649" w:author="Michael Belias" w:date="2020-11-27T00:40:00Z">
        <w:r w:rsidR="00895CC0">
          <w:t xml:space="preserve"> Pointwise meta-analysis is also robust</w:t>
        </w:r>
      </w:ins>
      <w:ins w:id="1650" w:author="Michael Belias" w:date="2020-11-27T00:42:00Z">
        <w:r w:rsidR="00470493">
          <w:t xml:space="preserve"> </w:t>
        </w:r>
        <w:r w:rsidR="00B74B40" w:rsidRPr="00B74B40">
          <w:t>to model mis-specification</w:t>
        </w:r>
      </w:ins>
      <w:ins w:id="1651" w:author="Michael Belias" w:date="2020-11-27T00:40:00Z">
        <w:r w:rsidR="00655D66">
          <w:t>.</w:t>
        </w:r>
      </w:ins>
      <w:del w:id="1652" w:author="Michael Belias" w:date="2020-11-27T00:40:00Z">
        <w:r w:rsidR="00AB4BB1" w:rsidDel="00895CC0">
          <w:delText xml:space="preserve"> </w:delText>
        </w:r>
      </w:del>
      <w:ins w:id="1653" w:author="Michael Belias" w:date="2020-11-27T00:43:00Z">
        <w:r w:rsidR="004E4B76">
          <w:t xml:space="preserve"> </w:t>
        </w:r>
      </w:ins>
      <w:del w:id="1654" w:author="Michael Belias" w:date="2020-11-27T00:43:00Z">
        <w:r w:rsidR="001D2868" w:rsidDel="004E4B76">
          <w:delText xml:space="preserve"> </w:delText>
        </w:r>
      </w:del>
      <w:del w:id="1655" w:author="Michael Belias" w:date="2020-12-01T15:45:00Z">
        <w:r w:rsidR="0021122A" w:rsidDel="00A17554">
          <w:delText xml:space="preserve">Furthermore, </w:delText>
        </w:r>
        <w:r w:rsidR="00861127" w:rsidDel="00A17554">
          <w:delText>when</w:delText>
        </w:r>
      </w:del>
      <w:ins w:id="1656" w:author="Michael Belias" w:date="2020-12-01T15:45:00Z">
        <w:r w:rsidR="00A17554">
          <w:t>When</w:t>
        </w:r>
      </w:ins>
      <w:r w:rsidR="00861127">
        <w:t xml:space="preserve"> </w:t>
      </w:r>
      <w:r w:rsidR="002B399D">
        <w:t>the ranges of X are different</w:t>
      </w:r>
      <w:r w:rsidR="00861127">
        <w:t xml:space="preserve"> </w:t>
      </w:r>
      <w:r w:rsidR="005D1634">
        <w:t>across studies</w:t>
      </w:r>
      <w:r w:rsidR="002B399D">
        <w:t xml:space="preserve">, </w:t>
      </w:r>
      <w:r w:rsidR="00793816">
        <w:t>pointwise meta-analysis</w:t>
      </w:r>
      <w:r w:rsidR="008E31B2">
        <w:t xml:space="preserve"> </w:t>
      </w:r>
      <w:del w:id="1657" w:author="Michael Belias" w:date="2020-11-27T00:43:00Z">
        <w:r w:rsidR="00F76504" w:rsidDel="00485325">
          <w:delText xml:space="preserve">uses </w:delText>
        </w:r>
      </w:del>
      <w:ins w:id="1658" w:author="Michael Belias" w:date="2020-11-27T00:43:00Z">
        <w:r w:rsidR="00485325">
          <w:t xml:space="preserve">may use </w:t>
        </w:r>
      </w:ins>
      <w:r w:rsidR="00F76504">
        <w:t xml:space="preserve">the </w:t>
      </w:r>
      <w:r w:rsidR="00254D68">
        <w:t>whole domain of X</w:t>
      </w:r>
      <w:ins w:id="1659" w:author="Michael Belias" w:date="2020-11-27T00:43:00Z">
        <w:r w:rsidR="00F33EAE">
          <w:t xml:space="preserve"> </w:t>
        </w:r>
      </w:ins>
      <w:ins w:id="1660" w:author="Michael Belias" w:date="2020-11-27T00:44:00Z">
        <w:r w:rsidR="009C0006">
          <w:t xml:space="preserve">even </w:t>
        </w:r>
      </w:ins>
      <w:ins w:id="1661" w:author="Michael Belias" w:date="2020-11-27T00:43:00Z">
        <w:r w:rsidR="00F33EAE">
          <w:t>without data augmentation</w:t>
        </w:r>
      </w:ins>
      <w:r w:rsidR="00B22EFE">
        <w:t xml:space="preserve">. </w:t>
      </w:r>
      <w:r w:rsidR="007F21F5">
        <w:t xml:space="preserve">The main disadvantage of </w:t>
      </w:r>
      <w:r w:rsidR="00BB792F">
        <w:t>pointwise</w:t>
      </w:r>
      <w:r w:rsidR="00322806">
        <w:t xml:space="preserve"> meta-analysis</w:t>
      </w:r>
      <w:r w:rsidR="00E1166B">
        <w:t xml:space="preserve"> </w:t>
      </w:r>
      <w:r w:rsidR="00212A6F">
        <w:t xml:space="preserve">is that when the ranges of X are not </w:t>
      </w:r>
      <w:r w:rsidR="00C5626F">
        <w:t xml:space="preserve">the </w:t>
      </w:r>
      <w:r w:rsidR="00212A6F">
        <w:t>same across studies</w:t>
      </w:r>
      <w:r w:rsidR="00FE1565">
        <w:t xml:space="preserve"> the pooled curve may </w:t>
      </w:r>
      <w:del w:id="1662" w:author="Michael Belias" w:date="2020-11-27T00:45:00Z">
        <w:r w:rsidR="00FE1565" w:rsidDel="008C6585">
          <w:delText xml:space="preserve">be </w:delText>
        </w:r>
      </w:del>
      <w:ins w:id="1663" w:author="Michael Belias" w:date="2020-11-27T00:45:00Z">
        <w:r w:rsidR="008C6585">
          <w:t>be unsmooth</w:t>
        </w:r>
      </w:ins>
      <w:del w:id="1664" w:author="Michael Belias" w:date="2020-11-27T00:45:00Z">
        <w:r w:rsidR="00FE1565" w:rsidDel="00462360">
          <w:delText>discontinuous</w:delText>
        </w:r>
      </w:del>
      <w:r w:rsidR="00FE1565">
        <w:t>.</w:t>
      </w:r>
      <w:r w:rsidR="00F27750">
        <w:t xml:space="preserve"> </w:t>
      </w:r>
      <w:r w:rsidR="00F00693">
        <w:t xml:space="preserve">Also, </w:t>
      </w:r>
      <w:ins w:id="1665" w:author="Michael Belias" w:date="2020-11-27T00:45:00Z">
        <w:r w:rsidR="005C3613">
          <w:t xml:space="preserve">since we </w:t>
        </w:r>
        <w:r w:rsidR="00905B68">
          <w:t xml:space="preserve">are </w:t>
        </w:r>
      </w:ins>
      <w:r w:rsidR="00FC6F59">
        <w:t>performing</w:t>
      </w:r>
      <w:ins w:id="1666" w:author="Michael Belias" w:date="2020-11-27T00:45:00Z">
        <w:r w:rsidR="00905B68">
          <w:t xml:space="preserve"> a meta-analysis for </w:t>
        </w:r>
        <w:r w:rsidR="0030675D">
          <w:t>each</w:t>
        </w:r>
        <w:r w:rsidR="00055A1A">
          <w:t xml:space="preserve"> value of</w:t>
        </w:r>
      </w:ins>
      <w:ins w:id="1667" w:author="Michael Belias" w:date="2020-11-27T00:46:00Z">
        <w:r w:rsidR="00055A1A">
          <w:t xml:space="preserve"> X</w:t>
        </w:r>
      </w:ins>
      <w:r w:rsidR="00FC6F59">
        <w:t xml:space="preserve"> </w:t>
      </w:r>
      <w:del w:id="1668" w:author="Michael Belias" w:date="2020-11-27T00:46:00Z">
        <w:r w:rsidR="00FC6F59" w:rsidDel="00055A1A">
          <w:delText xml:space="preserve">a </w:delText>
        </w:r>
      </w:del>
      <w:r w:rsidR="00BB792F">
        <w:t>pointwise</w:t>
      </w:r>
      <w:r w:rsidR="00FC6F59">
        <w:t xml:space="preserve"> </w:t>
      </w:r>
      <w:r w:rsidR="009049AF">
        <w:t xml:space="preserve">meta-analysis may be more computationally intensive than </w:t>
      </w:r>
      <w:r w:rsidR="00EF14E4">
        <w:t>multivariate meta</w:t>
      </w:r>
      <w:r w:rsidR="003B00A2">
        <w:t>-analysis</w:t>
      </w:r>
      <w:r w:rsidR="00420FB4">
        <w:t xml:space="preserve"> and GAMMs</w:t>
      </w:r>
      <w:del w:id="1669" w:author="Michael Belias" w:date="2020-12-01T15:14:00Z">
        <w:r w:rsidR="003B00A2" w:rsidDel="00C90A34">
          <w:delText xml:space="preserve">, especially </w:delText>
        </w:r>
        <w:r w:rsidR="008F5366" w:rsidDel="00C90A34">
          <w:delText>in data-sets with</w:delText>
        </w:r>
        <w:r w:rsidR="003B00A2" w:rsidDel="00C90A34">
          <w:delText xml:space="preserve"> </w:delText>
        </w:r>
        <w:r w:rsidR="006D5F81" w:rsidDel="00C90A34">
          <w:delText xml:space="preserve">many </w:delText>
        </w:r>
        <w:commentRangeStart w:id="1670"/>
        <w:r w:rsidR="006D5F81" w:rsidDel="00C90A34">
          <w:delText>observations</w:delText>
        </w:r>
        <w:commentRangeEnd w:id="1670"/>
        <w:r w:rsidR="00DA513B" w:rsidDel="00C90A34">
          <w:rPr>
            <w:rStyle w:val="CommentReference"/>
          </w:rPr>
          <w:commentReference w:id="1670"/>
        </w:r>
      </w:del>
      <w:r w:rsidR="00146D68">
        <w:t>.</w:t>
      </w:r>
      <w:del w:id="1671" w:author="Michael Belias" w:date="2020-11-27T00:27:00Z">
        <w:r w:rsidR="00146D68" w:rsidDel="00960F59">
          <w:delText xml:space="preserve"> </w:delText>
        </w:r>
      </w:del>
      <w:bookmarkStart w:id="1672" w:name="_Hlk54952881"/>
    </w:p>
    <w:p w14:paraId="519DB2A6" w14:textId="7ABD558C" w:rsidR="00F33AF5" w:rsidRDefault="00003340" w:rsidP="00041133">
      <w:pPr>
        <w:ind w:firstLine="432"/>
        <w:rPr>
          <w:ins w:id="1673" w:author="Michael Belias" w:date="2020-11-27T00:27:00Z"/>
        </w:rPr>
      </w:pPr>
      <w:ins w:id="1674" w:author="Michael Belias" w:date="2020-11-27T00:28:00Z">
        <w:r w:rsidRPr="00003340">
          <w:rPr>
            <w:b/>
            <w:bCs/>
          </w:rPr>
          <w:t>Multivariate meta-analysis: efficient in case of similar domains, but lacks robustness</w:t>
        </w:r>
      </w:ins>
      <w:bookmarkEnd w:id="1672"/>
      <w:ins w:id="1675" w:author="Michael Belias" w:date="2020-11-27T12:39:00Z">
        <w:r w:rsidR="007A6ACC">
          <w:rPr>
            <w:b/>
            <w:bCs/>
          </w:rPr>
          <w:t xml:space="preserve"> and flexibility</w:t>
        </w:r>
      </w:ins>
    </w:p>
    <w:p w14:paraId="79E64D59" w14:textId="32FE52D6" w:rsidR="00041133" w:rsidDel="00E5011D" w:rsidRDefault="00695CF9" w:rsidP="00041133">
      <w:pPr>
        <w:ind w:firstLine="432"/>
        <w:rPr>
          <w:del w:id="1676" w:author="Michael Belias" w:date="2020-12-01T16:04:00Z"/>
        </w:rPr>
      </w:pPr>
      <w:r>
        <w:t>The main advantage of</w:t>
      </w:r>
      <w:r w:rsidR="00F96FDD">
        <w:t xml:space="preserve"> multivariate </w:t>
      </w:r>
      <w:r w:rsidR="00143893">
        <w:t>meta-analysis is</w:t>
      </w:r>
      <w:r w:rsidR="00297831">
        <w:t xml:space="preserve">, if the fitted curves are correctly specified and the ranges of X </w:t>
      </w:r>
      <w:r w:rsidR="00D95117">
        <w:t xml:space="preserve">are the same across studies, </w:t>
      </w:r>
      <w:r w:rsidR="009B2377">
        <w:t xml:space="preserve">that </w:t>
      </w:r>
      <w:r w:rsidR="00EF14E4">
        <w:t>multivariate meta</w:t>
      </w:r>
      <w:r w:rsidR="00D95117">
        <w:t xml:space="preserve">-analysis </w:t>
      </w:r>
      <w:r w:rsidR="00360D7E">
        <w:t xml:space="preserve">appears to </w:t>
      </w:r>
      <w:r w:rsidR="00073067">
        <w:t xml:space="preserve">be more </w:t>
      </w:r>
      <w:r w:rsidR="00880D83">
        <w:t xml:space="preserve">efficient </w:t>
      </w:r>
      <w:r w:rsidR="00C97591">
        <w:t xml:space="preserve">with narrower </w:t>
      </w:r>
      <w:r w:rsidR="00E817D9">
        <w:t xml:space="preserve">confidence intervals </w:t>
      </w:r>
      <w:r w:rsidR="00382550">
        <w:t xml:space="preserve">than the other </w:t>
      </w:r>
      <w:r w:rsidR="00630F47">
        <w:t>pooling</w:t>
      </w:r>
      <w:r w:rsidR="00382550">
        <w:t xml:space="preserve"> methods</w:t>
      </w:r>
      <w:r w:rsidR="00E8252E">
        <w:t xml:space="preserve"> </w:t>
      </w:r>
      <w:r w:rsidR="00E8252E">
        <w:fldChar w:fldCharType="begin"/>
      </w:r>
      <w:r w:rsidR="0014184A">
        <w:instrText xml:space="preserve"> ADDIN ZOTERO_ITEM CSL_CITATION {"citationID":"QBJ0ugEI","properties":{"formattedCitation":"[48]","plainCitation":"[48]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 xml:space="preserve">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Collaboration"}],"issued":{"date-parts":[["2019",2,10]]}}}],"schema":"https://github.com/citation-style-language/schema/raw/master/csl-citation.json"} </w:instrText>
      </w:r>
      <w:r w:rsidR="00E8252E">
        <w:fldChar w:fldCharType="separate"/>
      </w:r>
      <w:r w:rsidR="0014184A" w:rsidRPr="0014184A">
        <w:rPr>
          <w:rFonts w:ascii="Garamond" w:hAnsi="Garamond"/>
        </w:rPr>
        <w:t>[48]</w:t>
      </w:r>
      <w:r w:rsidR="00E8252E">
        <w:fldChar w:fldCharType="end"/>
      </w:r>
      <w:r w:rsidR="00FC0ACB">
        <w:rPr>
          <w:rStyle w:val="CommentReference"/>
        </w:rPr>
        <w:t>.</w:t>
      </w:r>
      <w:r w:rsidR="00FC0ACB">
        <w:t xml:space="preserve"> </w:t>
      </w:r>
      <w:r w:rsidR="00F33AF7">
        <w:t xml:space="preserve">The main </w:t>
      </w:r>
      <w:r w:rsidR="001120EF">
        <w:t xml:space="preserve">limitation </w:t>
      </w:r>
      <w:r w:rsidR="00F33AF7">
        <w:t xml:space="preserve">is </w:t>
      </w:r>
      <w:r w:rsidR="00C1703C">
        <w:t>th</w:t>
      </w:r>
      <w:r w:rsidR="0027608F">
        <w:t xml:space="preserve">at </w:t>
      </w:r>
      <w:ins w:id="1677" w:author="Michael Belias" w:date="2020-11-27T00:29:00Z">
        <w:r w:rsidR="00C67C74">
          <w:t>multivariate meta-analysis lacks robustness</w:t>
        </w:r>
      </w:ins>
      <w:ins w:id="1678" w:author="Michael Belias" w:date="2020-11-27T00:46:00Z">
        <w:r w:rsidR="0051151B">
          <w:t xml:space="preserve"> to model </w:t>
        </w:r>
        <w:r w:rsidR="005629A5">
          <w:t>misspecification</w:t>
        </w:r>
      </w:ins>
      <w:ins w:id="1679" w:author="Michael Belias" w:date="2020-11-27T00:29:00Z">
        <w:r w:rsidR="00C67C74">
          <w:t>.</w:t>
        </w:r>
      </w:ins>
      <w:ins w:id="1680" w:author="Michael Belias" w:date="2020-11-27T00:30:00Z">
        <w:r w:rsidR="005E323E">
          <w:t xml:space="preserve"> </w:t>
        </w:r>
      </w:ins>
      <w:ins w:id="1681" w:author="Michael Belias" w:date="2020-12-01T15:49:00Z">
        <w:r w:rsidR="002E3C78">
          <w:t>M</w:t>
        </w:r>
      </w:ins>
      <w:commentRangeStart w:id="1682"/>
      <w:commentRangeStart w:id="1683"/>
      <w:ins w:id="1684" w:author="Michael Belias" w:date="2020-11-27T00:47:00Z">
        <w:r w:rsidR="00E964C7">
          <w:t>ultivariate meta-analysis lacks flexibility</w:t>
        </w:r>
      </w:ins>
      <w:ins w:id="1685" w:author="Michael Belias" w:date="2020-12-01T23:50:00Z">
        <w:r w:rsidR="000B4230">
          <w:t xml:space="preserve"> compared to pointwise meta-analysis</w:t>
        </w:r>
        <w:r w:rsidR="00555DCC">
          <w:t>,</w:t>
        </w:r>
      </w:ins>
      <w:ins w:id="1686" w:author="Michael Belias" w:date="2020-11-27T00:47:00Z">
        <w:r w:rsidR="00840458">
          <w:t xml:space="preserve"> since</w:t>
        </w:r>
      </w:ins>
      <w:ins w:id="1687" w:author="Michael Belias" w:date="2020-11-27T00:29:00Z">
        <w:r w:rsidR="00C67C74">
          <w:t xml:space="preserve"> </w:t>
        </w:r>
      </w:ins>
      <w:r w:rsidR="009D528E">
        <w:t xml:space="preserve">the models </w:t>
      </w:r>
      <w:r w:rsidR="00F57F1A">
        <w:t>fitted per</w:t>
      </w:r>
      <w:r w:rsidR="003C5BF7">
        <w:t xml:space="preserve"> stud</w:t>
      </w:r>
      <w:r w:rsidR="008755CB">
        <w:t>y</w:t>
      </w:r>
      <w:r w:rsidR="003C5BF7">
        <w:t xml:space="preserve"> should </w:t>
      </w:r>
      <w:r w:rsidR="009343EA">
        <w:t>have the same parametrisation</w:t>
      </w:r>
      <w:r w:rsidR="00D44084">
        <w:t xml:space="preserve"> </w:t>
      </w:r>
      <w:r w:rsidR="00976EE7">
        <w:t>e.g.</w:t>
      </w:r>
      <w:r w:rsidR="00D44084">
        <w:t xml:space="preserve"> the type of spline, the number and </w:t>
      </w:r>
      <w:r w:rsidR="00D70E5B">
        <w:t xml:space="preserve">positions of </w:t>
      </w:r>
      <w:r w:rsidR="009C03DA">
        <w:t xml:space="preserve">knots and </w:t>
      </w:r>
      <w:r w:rsidR="0041292A">
        <w:t>the</w:t>
      </w:r>
      <w:r w:rsidR="000559CE">
        <w:t xml:space="preserve"> same</w:t>
      </w:r>
      <w:r w:rsidR="0041292A">
        <w:t xml:space="preserve"> range of X</w:t>
      </w:r>
      <w:ins w:id="1688" w:author="Michael Belias" w:date="2020-11-27T00:48:00Z">
        <w:r w:rsidR="009638B0">
          <w:t xml:space="preserve"> </w:t>
        </w:r>
      </w:ins>
      <w:commentRangeEnd w:id="1682"/>
      <w:r w:rsidR="00BC54CF">
        <w:rPr>
          <w:rStyle w:val="CommentReference"/>
        </w:rPr>
        <w:commentReference w:id="1682"/>
      </w:r>
      <w:commentRangeEnd w:id="1683"/>
      <w:r w:rsidR="00A93D74">
        <w:rPr>
          <w:rStyle w:val="CommentReference"/>
        </w:rPr>
        <w:commentReference w:id="1683"/>
      </w:r>
      <w:r w:rsidR="0071360B">
        <w:fldChar w:fldCharType="begin"/>
      </w:r>
      <w:r w:rsidR="0071360B">
        <w:instrText xml:space="preserve"> ADDIN ZOTERO_ITEM CSL_CITATION {"citationID":"XAAaqX3W","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71360B">
        <w:fldChar w:fldCharType="separate"/>
      </w:r>
      <w:r w:rsidR="0071360B" w:rsidRPr="0071360B">
        <w:rPr>
          <w:rFonts w:ascii="Garamond" w:hAnsi="Garamond"/>
        </w:rPr>
        <w:t>[23]</w:t>
      </w:r>
      <w:r w:rsidR="0071360B">
        <w:fldChar w:fldCharType="end"/>
      </w:r>
      <w:r w:rsidR="00CE78D9">
        <w:t>.</w:t>
      </w:r>
      <w:ins w:id="1689" w:author="Michael Belias" w:date="2020-12-01T15:54:00Z">
        <w:r w:rsidR="00C04278">
          <w:t xml:space="preserve"> </w:t>
        </w:r>
        <w:r w:rsidR="003C20FE">
          <w:t xml:space="preserve">This restriction </w:t>
        </w:r>
        <w:r w:rsidR="00C24267">
          <w:t>may be pr</w:t>
        </w:r>
      </w:ins>
      <w:ins w:id="1690" w:author="Michael Belias" w:date="2020-12-01T15:55:00Z">
        <w:r w:rsidR="00C24267">
          <w:t xml:space="preserve">oblematic in cases where </w:t>
        </w:r>
      </w:ins>
      <w:ins w:id="1691" w:author="Michael Belias" w:date="2020-12-01T15:57:00Z">
        <w:r w:rsidR="00C840EB">
          <w:t>a subset of</w:t>
        </w:r>
      </w:ins>
      <w:ins w:id="1692" w:author="Michael Belias" w:date="2020-12-01T15:55:00Z">
        <w:r w:rsidR="00C24267">
          <w:t xml:space="preserve"> </w:t>
        </w:r>
        <w:r w:rsidR="0054451B">
          <w:t xml:space="preserve">studies included in </w:t>
        </w:r>
        <w:r w:rsidR="003B1461">
          <w:t>the</w:t>
        </w:r>
        <w:r w:rsidR="0054451B">
          <w:t xml:space="preserve"> meta-analysis</w:t>
        </w:r>
        <w:r w:rsidR="00FF7D4C">
          <w:t xml:space="preserve"> </w:t>
        </w:r>
      </w:ins>
      <w:ins w:id="1693" w:author="Michael Belias" w:date="2020-12-01T15:57:00Z">
        <w:r w:rsidR="000941D7">
          <w:t>has</w:t>
        </w:r>
      </w:ins>
      <w:ins w:id="1694" w:author="Michael Belias" w:date="2020-12-01T15:55:00Z">
        <w:r w:rsidR="00FF7D4C">
          <w:t xml:space="preserve"> limited number of participants</w:t>
        </w:r>
      </w:ins>
      <w:ins w:id="1695" w:author="Michael Belias" w:date="2020-12-01T15:56:00Z">
        <w:r w:rsidR="00342D59">
          <w:t xml:space="preserve"> for instance</w:t>
        </w:r>
      </w:ins>
      <w:ins w:id="1696" w:author="Michael Belias" w:date="2020-12-01T15:57:00Z">
        <w:r w:rsidR="004F0D5B">
          <w:t xml:space="preserve"> meta-analyses that include</w:t>
        </w:r>
      </w:ins>
      <w:ins w:id="1697" w:author="Michael Belias" w:date="2020-12-01T15:56:00Z">
        <w:r w:rsidR="00342D59">
          <w:t xml:space="preserve"> RCTs</w:t>
        </w:r>
      </w:ins>
      <w:ins w:id="1698" w:author="Michael Belias" w:date="2020-12-01T15:55:00Z">
        <w:r w:rsidR="00FF7D4C">
          <w:t>.</w:t>
        </w:r>
      </w:ins>
      <w:ins w:id="1699" w:author="Michael Belias" w:date="2020-12-01T15:57:00Z">
        <w:r w:rsidR="00E66580">
          <w:t xml:space="preserve"> </w:t>
        </w:r>
      </w:ins>
      <w:ins w:id="1700" w:author="Michael Belias" w:date="2020-12-01T16:03:00Z">
        <w:r w:rsidR="00564F39">
          <w:t xml:space="preserve">In that case </w:t>
        </w:r>
        <w:r w:rsidR="001A477D">
          <w:t>m</w:t>
        </w:r>
        <w:r w:rsidR="00564F39">
          <w:t>odelling</w:t>
        </w:r>
      </w:ins>
      <w:ins w:id="1701" w:author="Michael Belias" w:date="2020-12-01T15:59:00Z">
        <w:r w:rsidR="00C36BA0">
          <w:t xml:space="preserve"> the association</w:t>
        </w:r>
      </w:ins>
      <w:ins w:id="1702" w:author="Michael Belias" w:date="2020-12-01T16:00:00Z">
        <w:r w:rsidR="00B1572A">
          <w:t xml:space="preserve"> between the outcome and</w:t>
        </w:r>
      </w:ins>
      <w:ins w:id="1703" w:author="Michael Belias" w:date="2020-12-01T15:59:00Z">
        <w:r w:rsidR="00C36BA0">
          <w:t xml:space="preserve"> </w:t>
        </w:r>
      </w:ins>
      <w:ins w:id="1704" w:author="Michael Belias" w:date="2020-12-01T15:58:00Z">
        <w:r w:rsidR="00A42E62">
          <w:t>spline</w:t>
        </w:r>
      </w:ins>
      <w:ins w:id="1705" w:author="Michael Belias" w:date="2020-12-01T16:00:00Z">
        <w:r w:rsidR="00B1572A">
          <w:t xml:space="preserve"> transformations of X</w:t>
        </w:r>
      </w:ins>
      <w:ins w:id="1706" w:author="Michael Belias" w:date="2020-12-01T15:58:00Z">
        <w:r w:rsidR="00235912">
          <w:t xml:space="preserve"> </w:t>
        </w:r>
      </w:ins>
      <w:ins w:id="1707" w:author="Michael Belias" w:date="2020-12-01T15:57:00Z">
        <w:r w:rsidR="00E66580">
          <w:t>may fail to converg</w:t>
        </w:r>
      </w:ins>
      <w:ins w:id="1708" w:author="Michael Belias" w:date="2020-12-01T16:00:00Z">
        <w:r w:rsidR="00B95286">
          <w:t>e</w:t>
        </w:r>
      </w:ins>
      <w:ins w:id="1709" w:author="Michael Belias" w:date="2020-12-01T16:03:00Z">
        <w:r w:rsidR="00A517DA">
          <w:t xml:space="preserve"> and only </w:t>
        </w:r>
        <w:r w:rsidR="004E19E5">
          <w:t>multivariate met</w:t>
        </w:r>
      </w:ins>
      <w:ins w:id="1710" w:author="Michael Belias" w:date="2020-12-01T16:04:00Z">
        <w:r w:rsidR="004E19E5">
          <w:t>a</w:t>
        </w:r>
      </w:ins>
      <w:ins w:id="1711" w:author="Michael Belias" w:date="2020-12-01T16:03:00Z">
        <w:r w:rsidR="004E19E5">
          <w:t>-analysis with linearities assumption</w:t>
        </w:r>
      </w:ins>
      <w:ins w:id="1712" w:author="Michael Belias" w:date="2020-12-01T16:04:00Z">
        <w:r w:rsidR="004E19E5">
          <w:t>s</w:t>
        </w:r>
      </w:ins>
      <w:ins w:id="1713" w:author="Michael Belias" w:date="2020-12-01T16:03:00Z">
        <w:r w:rsidR="004E19E5">
          <w:t xml:space="preserve"> may be</w:t>
        </w:r>
      </w:ins>
      <w:ins w:id="1714" w:author="Michael Belias" w:date="2020-12-01T16:04:00Z">
        <w:r w:rsidR="004E19E5">
          <w:t xml:space="preserve"> possible.</w:t>
        </w:r>
      </w:ins>
      <w:ins w:id="1715" w:author="Michael Belias" w:date="2020-12-01T15:56:00Z">
        <w:r w:rsidR="00E8119C">
          <w:t xml:space="preserve"> </w:t>
        </w:r>
      </w:ins>
      <w:del w:id="1716" w:author="Michael Belias" w:date="2020-12-01T15:51:00Z">
        <w:r w:rsidR="00273386" w:rsidDel="00A6099F">
          <w:delText xml:space="preserve"> </w:delText>
        </w:r>
        <w:r w:rsidR="00CE78D9" w:rsidDel="00A6099F">
          <w:delText xml:space="preserve"> </w:delText>
        </w:r>
      </w:del>
      <w:del w:id="1717" w:author="Michael Belias" w:date="2020-12-01T15:50:00Z">
        <w:r w:rsidR="003C4553" w:rsidDel="00A6099F">
          <w:delText>Also,</w:delText>
        </w:r>
        <w:r w:rsidR="00F41995" w:rsidDel="00A6099F">
          <w:delText xml:space="preserve"> </w:delText>
        </w:r>
        <w:r w:rsidR="00F414CD" w:rsidDel="00A6099F">
          <w:delText>since models fitted per study have the same parametrisation</w:delText>
        </w:r>
        <w:r w:rsidR="000329F9" w:rsidDel="00A6099F">
          <w:delText>,</w:delText>
        </w:r>
        <w:r w:rsidR="007928B0" w:rsidDel="00A6099F">
          <w:delText xml:space="preserve"> the degrees of freedom spent are the same across </w:delText>
        </w:r>
      </w:del>
      <w:ins w:id="1718" w:author="Hout, Joanna in 't" w:date="2020-10-30T12:19:00Z">
        <w:del w:id="1719" w:author="Michael Belias" w:date="2020-12-01T15:50:00Z">
          <w:r w:rsidR="00DA513B" w:rsidDel="00A6099F">
            <w:delText xml:space="preserve">for all </w:delText>
          </w:r>
        </w:del>
      </w:ins>
      <w:del w:id="1720" w:author="Michael Belias" w:date="2020-12-01T15:50:00Z">
        <w:r w:rsidR="007928B0" w:rsidDel="00A6099F">
          <w:delText>studies</w:delText>
        </w:r>
        <w:r w:rsidR="00D95C91" w:rsidDel="00A6099F">
          <w:delText xml:space="preserve">. </w:delText>
        </w:r>
      </w:del>
      <w:del w:id="1721" w:author="Michael Belias" w:date="2020-12-01T15:54:00Z">
        <w:r w:rsidR="00D95C91" w:rsidDel="006E0C6B">
          <w:delText>Therefore,</w:delText>
        </w:r>
        <w:r w:rsidR="00497028" w:rsidDel="006E0C6B">
          <w:delText xml:space="preserve"> </w:delText>
        </w:r>
        <w:r w:rsidR="001E7A6C" w:rsidDel="006E0C6B">
          <w:delText xml:space="preserve">overfitted or underfitted curves per study </w:delText>
        </w:r>
        <w:r w:rsidR="00633977" w:rsidDel="006E0C6B">
          <w:delText xml:space="preserve">may </w:delText>
        </w:r>
        <w:r w:rsidR="00951957" w:rsidDel="006E0C6B">
          <w:delText>occur</w:delText>
        </w:r>
        <w:r w:rsidR="00633977" w:rsidDel="006E0C6B">
          <w:delText xml:space="preserve"> </w:delText>
        </w:r>
        <w:r w:rsidR="00C22AD7" w:rsidDel="006E0C6B">
          <w:delText>depending on</w:delText>
        </w:r>
        <w:r w:rsidR="007928B0" w:rsidDel="006E0C6B">
          <w:delText xml:space="preserve"> the number of observations </w:delText>
        </w:r>
        <w:r w:rsidR="005A4FFA" w:rsidDel="006E0C6B">
          <w:delText>per study</w:delText>
        </w:r>
        <w:r w:rsidR="006E1BFD" w:rsidDel="006E0C6B">
          <w:delText xml:space="preserve">. </w:delText>
        </w:r>
      </w:del>
      <w:del w:id="1722" w:author="Michael Belias" w:date="2020-11-27T00:49:00Z">
        <w:r w:rsidR="00135719" w:rsidDel="00FC5C73">
          <w:delText>Finally,</w:delText>
        </w:r>
        <w:r w:rsidR="00040AE8" w:rsidDel="00FC5C73">
          <w:delText xml:space="preserve"> especially</w:delText>
        </w:r>
        <w:r w:rsidR="001535EC" w:rsidDel="00FC5C73">
          <w:delText xml:space="preserve"> w</w:delText>
        </w:r>
      </w:del>
      <w:del w:id="1723" w:author="Michael Belias" w:date="2020-12-01T15:56:00Z">
        <w:r w:rsidR="001535EC" w:rsidDel="00E8119C">
          <w:delText xml:space="preserve">hen a great number of knots are </w:delText>
        </w:r>
        <w:r w:rsidR="0099675E" w:rsidDel="00E8119C">
          <w:delText xml:space="preserve">placed the </w:delText>
        </w:r>
        <w:r w:rsidR="004A6AC6" w:rsidDel="00E8119C">
          <w:delText xml:space="preserve">variance </w:delText>
        </w:r>
        <w:r w:rsidR="0099675E" w:rsidDel="00E8119C">
          <w:delText xml:space="preserve">covariance matrix </w:delText>
        </w:r>
        <w:r w:rsidR="0085084D" w:rsidDel="00E8119C">
          <w:delText xml:space="preserve">of the estimated </w:delText>
        </w:r>
        <w:r w:rsidR="00DB48E2" w:rsidDel="00E8119C">
          <w:delText xml:space="preserve">coefficients </w:delText>
        </w:r>
        <w:r w:rsidR="00CE6064" w:rsidDel="00E8119C">
          <w:delText xml:space="preserve">may not be </w:delText>
        </w:r>
        <w:r w:rsidR="00CE6064" w:rsidRPr="00CE6064" w:rsidDel="00E8119C">
          <w:delText>positive definite</w:delText>
        </w:r>
        <w:r w:rsidR="000208BD" w:rsidDel="00E8119C">
          <w:delText xml:space="preserve">. This means that </w:delText>
        </w:r>
        <w:r w:rsidR="00BD1A5D" w:rsidDel="00E8119C">
          <w:delText xml:space="preserve">at least one </w:delText>
        </w:r>
        <w:r w:rsidR="000510C6" w:rsidDel="00E8119C">
          <w:delText xml:space="preserve">row or column </w:delText>
        </w:r>
        <w:r w:rsidR="00FC0ACB" w:rsidDel="00E8119C">
          <w:delText>of the variance-covariance matrix</w:delText>
        </w:r>
        <w:r w:rsidR="00574BE2" w:rsidDel="00E8119C">
          <w:delText xml:space="preserve"> may be </w:delText>
        </w:r>
        <w:r w:rsidR="003634DC" w:rsidRPr="003634DC" w:rsidDel="00E8119C">
          <w:delText xml:space="preserve">expressed as a linear combination of </w:delText>
        </w:r>
        <w:r w:rsidR="00B2626D" w:rsidDel="00E8119C">
          <w:delText>an</w:delText>
        </w:r>
        <w:r w:rsidR="00B2626D" w:rsidRPr="003634DC" w:rsidDel="00E8119C">
          <w:delText>other</w:delText>
        </w:r>
        <w:r w:rsidR="00C702D8" w:rsidDel="00E8119C">
          <w:delText>.</w:delText>
        </w:r>
        <w:r w:rsidR="00C10BDA" w:rsidDel="00E8119C">
          <w:delText xml:space="preserve"> </w:delText>
        </w:r>
        <w:r w:rsidR="00C10BDA" w:rsidDel="00342D59">
          <w:delText>In that case</w:delText>
        </w:r>
        <w:r w:rsidR="00135719" w:rsidDel="00342D59">
          <w:delText xml:space="preserve"> </w:delText>
        </w:r>
        <w:r w:rsidR="00F41995" w:rsidDel="00342D59">
          <w:delText>multivariate meta</w:delText>
        </w:r>
        <w:r w:rsidR="007C79BB" w:rsidDel="00342D59">
          <w:delText xml:space="preserve">-analysis </w:delText>
        </w:r>
        <w:r w:rsidR="00254F95" w:rsidDel="00342D59">
          <w:delText>may fail to converge</w:delText>
        </w:r>
        <w:r w:rsidR="00352385" w:rsidDel="00342D59">
          <w:delText>.</w:delText>
        </w:r>
        <w:r w:rsidR="001C4370" w:rsidDel="00342D59">
          <w:delText xml:space="preserve"> </w:delText>
        </w:r>
      </w:del>
      <w:ins w:id="1724" w:author="Michael Belias" w:date="2020-11-27T00:49:00Z">
        <w:r w:rsidR="00184307">
          <w:t>Finally,</w:t>
        </w:r>
        <w:r w:rsidR="00667848">
          <w:t xml:space="preserve"> since </w:t>
        </w:r>
        <w:r w:rsidR="00DF2830">
          <w:t xml:space="preserve">multivariate meta-analysis </w:t>
        </w:r>
        <w:r w:rsidR="00316825">
          <w:t xml:space="preserve">pools </w:t>
        </w:r>
      </w:ins>
      <w:ins w:id="1725" w:author="Michael Belias" w:date="2020-11-27T00:50:00Z">
        <w:r w:rsidR="005F15B2">
          <w:t xml:space="preserve">beta </w:t>
        </w:r>
        <w:r w:rsidR="00D368DB">
          <w:t>coefficients</w:t>
        </w:r>
        <w:r w:rsidR="00941AEF">
          <w:t xml:space="preserve"> </w:t>
        </w:r>
        <w:r w:rsidR="0027286B">
          <w:t>estimated during the first-stage</w:t>
        </w:r>
        <w:r w:rsidR="00492577">
          <w:t xml:space="preserve"> it may not be compatible </w:t>
        </w:r>
        <w:r w:rsidR="00032B71">
          <w:t xml:space="preserve">with </w:t>
        </w:r>
      </w:ins>
      <w:ins w:id="1726" w:author="Michael Belias" w:date="2020-11-27T00:51:00Z">
        <w:r w:rsidR="00F339E2">
          <w:t>approaches where penalisation</w:t>
        </w:r>
        <w:r w:rsidR="00F06405">
          <w:t xml:space="preserve"> </w:t>
        </w:r>
        <w:r w:rsidR="005B2109">
          <w:t xml:space="preserve">to that terms </w:t>
        </w:r>
        <w:r w:rsidR="00F06405">
          <w:t xml:space="preserve">is </w:t>
        </w:r>
        <w:r w:rsidR="00D607B4">
          <w:t>applied</w:t>
        </w:r>
      </w:ins>
      <w:ins w:id="1727" w:author="Michael Belias" w:date="2020-11-27T00:50:00Z">
        <w:r w:rsidR="00516E2B">
          <w:t xml:space="preserve">. </w:t>
        </w:r>
        <w:r w:rsidR="0039731F">
          <w:t xml:space="preserve"> </w:t>
        </w:r>
      </w:ins>
    </w:p>
    <w:p w14:paraId="646D398A" w14:textId="77777777" w:rsidR="00DA513B" w:rsidRDefault="00DA513B" w:rsidP="00056A4F">
      <w:pPr>
        <w:ind w:firstLine="432"/>
        <w:rPr>
          <w:ins w:id="1728" w:author="Hout, Joanna in 't" w:date="2020-10-30T12:17:00Z"/>
        </w:rPr>
      </w:pPr>
    </w:p>
    <w:p w14:paraId="02F045C1" w14:textId="2E1D0657" w:rsidR="00E44653" w:rsidRDefault="00DA513B" w:rsidP="00E44653">
      <w:pPr>
        <w:ind w:firstLine="432"/>
        <w:rPr>
          <w:ins w:id="1729" w:author="Hout, Joanna in 't" w:date="2020-10-30T22:16:00Z"/>
          <w:b/>
          <w:bCs/>
        </w:rPr>
      </w:pPr>
      <w:ins w:id="1730" w:author="Hout, Joanna in 't" w:date="2020-10-30T12:17:00Z">
        <w:r w:rsidRPr="00E44653">
          <w:rPr>
            <w:b/>
            <w:bCs/>
          </w:rPr>
          <w:t xml:space="preserve">GAMM: </w:t>
        </w:r>
      </w:ins>
      <w:ins w:id="1731" w:author="Hout, Joanna in 't" w:date="2020-11-09T13:58:00Z">
        <w:r w:rsidR="00221E48">
          <w:rPr>
            <w:b/>
            <w:bCs/>
          </w:rPr>
          <w:t xml:space="preserve">allows for </w:t>
        </w:r>
      </w:ins>
      <w:ins w:id="1732" w:author="Hout, Joanna in 't" w:date="2020-11-09T13:57:00Z">
        <w:r w:rsidR="00C749C2">
          <w:rPr>
            <w:b/>
            <w:bCs/>
          </w:rPr>
          <w:t>different study domains and sample sizes</w:t>
        </w:r>
      </w:ins>
      <w:ins w:id="1733" w:author="Hout, Joanna in 't" w:date="2020-10-30T22:17:00Z">
        <w:r w:rsidR="00E44653">
          <w:rPr>
            <w:b/>
            <w:bCs/>
          </w:rPr>
          <w:t xml:space="preserve">, </w:t>
        </w:r>
      </w:ins>
      <w:ins w:id="1734" w:author="Hout, Joanna in 't" w:date="2020-10-30T12:22:00Z">
        <w:r w:rsidR="00282F7B" w:rsidRPr="00E44653">
          <w:rPr>
            <w:b/>
            <w:bCs/>
          </w:rPr>
          <w:t xml:space="preserve">but </w:t>
        </w:r>
      </w:ins>
      <w:ins w:id="1735" w:author="Hout, Joanna in 't" w:date="2020-10-30T12:23:00Z">
        <w:r w:rsidR="00282F7B" w:rsidRPr="00E44653">
          <w:rPr>
            <w:b/>
            <w:bCs/>
          </w:rPr>
          <w:t>careful modelling</w:t>
        </w:r>
      </w:ins>
      <w:ins w:id="1736" w:author="Hout, Joanna in 't" w:date="2020-11-09T13:57:00Z">
        <w:r w:rsidR="00221E48">
          <w:rPr>
            <w:b/>
            <w:bCs/>
          </w:rPr>
          <w:t xml:space="preserve"> required</w:t>
        </w:r>
      </w:ins>
    </w:p>
    <w:p w14:paraId="5B36340D" w14:textId="72C8FAF0" w:rsidR="00C363F0" w:rsidRPr="00E44653" w:rsidDel="00E44653" w:rsidRDefault="00041133" w:rsidP="00E44653">
      <w:pPr>
        <w:ind w:firstLine="432"/>
        <w:rPr>
          <w:del w:id="1737" w:author="Michael Belias" w:date="2020-10-12T10:21:00Z"/>
        </w:rPr>
      </w:pPr>
      <w:r w:rsidRPr="00E44653">
        <w:t>The main advantage of</w:t>
      </w:r>
      <w:r w:rsidR="00735F74" w:rsidRPr="00E44653">
        <w:t xml:space="preserve"> GAMMs</w:t>
      </w:r>
      <w:r w:rsidR="00D7760A" w:rsidRPr="00E44653">
        <w:t xml:space="preserve"> is </w:t>
      </w:r>
      <w:r w:rsidR="001A71E5" w:rsidRPr="00E44653">
        <w:t xml:space="preserve">that they </w:t>
      </w:r>
      <w:r w:rsidR="005B34A5" w:rsidRPr="00E44653">
        <w:t xml:space="preserve">can handle </w:t>
      </w:r>
      <w:del w:id="1738" w:author="Hout, Joanna in 't" w:date="2020-10-30T22:13:00Z">
        <w:r w:rsidR="002D256A" w:rsidRPr="00E44653" w:rsidDel="00E44653">
          <w:delText>d</w:delText>
        </w:r>
      </w:del>
      <w:ins w:id="1739" w:author="Hout, Joanna in 't" w:date="2020-10-30T22:13:00Z">
        <w:r w:rsidR="00E44653" w:rsidRPr="00E44653">
          <w:t>d</w:t>
        </w:r>
      </w:ins>
      <w:r w:rsidR="002D256A" w:rsidRPr="00E44653">
        <w:t>ifferences in the distributions of X</w:t>
      </w:r>
      <w:r w:rsidR="009F7A04" w:rsidRPr="00E44653">
        <w:t xml:space="preserve"> across studies</w:t>
      </w:r>
      <w:ins w:id="1740" w:author="Michael Belias" w:date="2020-11-27T00:51:00Z">
        <w:r w:rsidR="00043AF6">
          <w:t xml:space="preserve">, </w:t>
        </w:r>
      </w:ins>
      <w:del w:id="1741" w:author="Michael Belias" w:date="2020-11-27T00:51:00Z">
        <w:r w:rsidR="002D256A" w:rsidRPr="00E44653" w:rsidDel="00043AF6">
          <w:delText xml:space="preserve"> </w:delText>
        </w:r>
        <w:r w:rsidR="00A80120" w:rsidRPr="00E44653" w:rsidDel="00043AF6">
          <w:delText xml:space="preserve">and </w:delText>
        </w:r>
      </w:del>
      <w:r w:rsidR="00D90235" w:rsidRPr="00E44653">
        <w:t xml:space="preserve">include all </w:t>
      </w:r>
      <w:r w:rsidR="00F12050" w:rsidRPr="00E44653">
        <w:t>studies regardless of the number of observations each one has</w:t>
      </w:r>
      <w:r w:rsidR="001120EF" w:rsidRPr="00E44653">
        <w:t xml:space="preserve">, and result in smooth pooled curves and confidence intervals. </w:t>
      </w:r>
      <w:r w:rsidR="00A0495B" w:rsidRPr="00E44653">
        <w:t xml:space="preserve">The main disadvantage of GAMMs is that </w:t>
      </w:r>
      <w:r w:rsidR="001C7BE2" w:rsidRPr="00E44653">
        <w:t xml:space="preserve">we may lose the insight </w:t>
      </w:r>
      <w:r w:rsidR="001120EF" w:rsidRPr="00E44653">
        <w:t xml:space="preserve">in </w:t>
      </w:r>
      <w:r w:rsidR="001C7BE2" w:rsidRPr="00E44653">
        <w:t>the</w:t>
      </w:r>
      <w:r w:rsidR="002E1CA6" w:rsidRPr="00E44653">
        <w:t xml:space="preserve"> underlying</w:t>
      </w:r>
      <w:r w:rsidR="001C7BE2" w:rsidRPr="00E44653">
        <w:t xml:space="preserve"> </w:t>
      </w:r>
      <w:r w:rsidR="00543A40" w:rsidRPr="00E44653">
        <w:t>associations</w:t>
      </w:r>
      <w:r w:rsidR="002E1CA6" w:rsidRPr="00E44653">
        <w:t xml:space="preserve"> per study</w:t>
      </w:r>
      <w:r w:rsidR="00543A40" w:rsidRPr="00E44653">
        <w:t xml:space="preserve"> </w:t>
      </w:r>
      <w:r w:rsidR="003B3A66" w:rsidRPr="00E44653">
        <w:t xml:space="preserve">offered during the first stage of </w:t>
      </w:r>
      <w:r w:rsidR="00A107C7" w:rsidRPr="00E44653">
        <w:t>two-stage methods.</w:t>
      </w:r>
      <w:r w:rsidR="008C5D17" w:rsidRPr="00E44653">
        <w:t xml:space="preserve"> </w:t>
      </w:r>
      <w:ins w:id="1742" w:author="Michael Belias" w:date="2020-10-12T10:20:00Z">
        <w:r w:rsidR="00B2595D" w:rsidRPr="00E44653">
          <w:t xml:space="preserve">Furthermore, </w:t>
        </w:r>
      </w:ins>
      <w:ins w:id="1743" w:author="Michael Belias" w:date="2020-10-12T10:21:00Z">
        <w:r w:rsidR="002C47A9" w:rsidRPr="00E44653">
          <w:t>GAMMs require</w:t>
        </w:r>
      </w:ins>
      <w:ins w:id="1744" w:author="Michael Belias" w:date="2020-10-12T10:20:00Z">
        <w:r w:rsidR="00767604" w:rsidRPr="00E44653">
          <w:t xml:space="preserve"> </w:t>
        </w:r>
      </w:ins>
      <w:ins w:id="1745" w:author="Michael Belias" w:date="2020-10-12T10:21:00Z">
        <w:r w:rsidR="002C47A9" w:rsidRPr="00E44653">
          <w:t xml:space="preserve">careful </w:t>
        </w:r>
        <w:r w:rsidR="00E7228E" w:rsidRPr="00E44653">
          <w:t>m</w:t>
        </w:r>
        <w:r w:rsidR="002C47A9" w:rsidRPr="00E44653">
          <w:t>odelling</w:t>
        </w:r>
        <w:r w:rsidR="00E7228E" w:rsidRPr="00E44653">
          <w:t>, especially when aggr</w:t>
        </w:r>
      </w:ins>
      <w:ins w:id="1746" w:author="Michael Belias" w:date="2020-10-12T10:22:00Z">
        <w:r w:rsidR="00E7228E" w:rsidRPr="00E44653">
          <w:t xml:space="preserve">egation (ecological) bias </w:t>
        </w:r>
        <w:r w:rsidR="008C244B" w:rsidRPr="00E44653">
          <w:t>might be</w:t>
        </w:r>
        <w:r w:rsidR="00E7228E" w:rsidRPr="00E44653">
          <w:t xml:space="preserve"> </w:t>
        </w:r>
        <w:r w:rsidR="008C244B" w:rsidRPr="00E44653">
          <w:t>present as discussed by Riley et al.</w:t>
        </w:r>
      </w:ins>
      <w:ins w:id="1747" w:author="Michael Belias" w:date="2020-10-12T10:23:00Z">
        <w:r w:rsidR="00AA1700" w:rsidRPr="00E44653">
          <w:t xml:space="preserve"> and Belias </w:t>
        </w:r>
      </w:ins>
      <w:ins w:id="1748" w:author="Michael Belias" w:date="2020-10-12T10:24:00Z">
        <w:r w:rsidR="00AA1700" w:rsidRPr="00E44653">
          <w:t>et al</w:t>
        </w:r>
        <w:r w:rsidR="0081212D" w:rsidRPr="00E44653">
          <w:t>.</w:t>
        </w:r>
      </w:ins>
      <w:ins w:id="1749" w:author="Michael Belias" w:date="2020-10-12T10:22:00Z">
        <w:r w:rsidR="008C244B" w:rsidRPr="00E44653">
          <w:t xml:space="preserve"> </w:t>
        </w:r>
      </w:ins>
      <w:r w:rsidR="00AA1700" w:rsidRPr="00E44653">
        <w:fldChar w:fldCharType="begin"/>
      </w:r>
      <w:r w:rsidR="0014184A">
        <w:instrText xml:space="preserve"> ADDIN ZOTERO_ITEM CSL_CITATION {"citationID":"XcC7xtOI","properties":{"formattedCitation":"[25, 46, 52]","plainCitation":"[25, 46, 52]","noteIndex":0},"citationItems":[{"id":1,"uris":["http://zotero.org/users/3628384/items/YZGH7637"],"uri":["http://zotero.org/users/3628384/items/YZGH7637"],"itemData":{"id":1,"type":"article-journal","container-title":"Statistics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B."},{"family":"Ensor","given":"Joie"}],"issued":{"date-parts":[["2020",7,10]]}}},{"id":59,"uris":["http://zotero.org/users/3628384/items/HF9P3NUX"],"uri":["http://zotero.org/users/3628384/items/HF9P3NUX"],"itemData":{"id":59,"type":"article-journal","container-title":"BMC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id":58,"uris":["http://zotero.org/users/3628384/items/VIM6UCAK"],"uri":["http://zotero.org/users/3628384/items/VIM6UCAK"],"itemData":{"id":58,"type":"article-journal","container-title":"Statistics in Medicine","DOI":"10.1002/sim.7171","ISSN":"02776715","issue":"5","journalAbbreviation":"Statist. Med.","language":"en","page":"772-789","source":"DOI.org (Crossref)","title":"One-stage individual participant data meta-analysis models: estimation of treatment-covariate interactions must avoid ecological bias by separating out within-trial and across-trial information: One-Stage IPD Meta-Analysis Models Must Avoid Ecological Bias","title-short":"One-stage individual participant data meta-analysis models","volume":"36","author":[{"family":"Hua","given":"Hairui"},{"family":"Burke","given":"Danielle L."},{"family":"Crowther","given":"Michael J."},{"family":"Ensor","given":"Joie"},{"family":"Tudur Smith","given":"Catrin"},{"family":"Riley","given":"Richard D."}],"issued":{"date-parts":[["2017",2,28]]}}}],"schema":"https://github.com/citation-style-language/schema/raw/master/csl-citation.json"} </w:instrText>
      </w:r>
      <w:r w:rsidR="00AA1700" w:rsidRPr="00E44653">
        <w:fldChar w:fldCharType="separate"/>
      </w:r>
      <w:r w:rsidR="0014184A" w:rsidRPr="0014184A">
        <w:rPr>
          <w:rFonts w:ascii="Garamond" w:hAnsi="Garamond"/>
        </w:rPr>
        <w:t>[25, 46, 52]</w:t>
      </w:r>
      <w:r w:rsidR="00AA1700" w:rsidRPr="00E44653">
        <w:fldChar w:fldCharType="end"/>
      </w:r>
      <w:ins w:id="1750" w:author="Michael Belias" w:date="2020-10-12T10:22:00Z">
        <w:r w:rsidR="008C244B" w:rsidRPr="00E44653">
          <w:t>.</w:t>
        </w:r>
      </w:ins>
    </w:p>
    <w:p w14:paraId="21988236" w14:textId="77777777" w:rsidR="00E44653" w:rsidRPr="00E44653" w:rsidRDefault="00E44653">
      <w:pPr>
        <w:spacing w:before="180" w:after="180"/>
        <w:rPr>
          <w:ins w:id="1751" w:author="Hout, Joanna in 't" w:date="2020-10-30T22:12:00Z"/>
        </w:rPr>
        <w:pPrChange w:id="1752" w:author="Hout, Joanna in 't" w:date="2020-10-30T22:16:00Z">
          <w:pPr/>
        </w:pPrChange>
      </w:pPr>
    </w:p>
    <w:p w14:paraId="4D71E1AD" w14:textId="01DDD213" w:rsidR="00FD3A45" w:rsidRDefault="000B7B1C">
      <w:pPr>
        <w:pStyle w:val="Heading1"/>
      </w:pPr>
      <w:r>
        <w:lastRenderedPageBreak/>
        <w:t>Software</w:t>
      </w:r>
    </w:p>
    <w:p w14:paraId="42C4E092" w14:textId="49A0170A" w:rsidR="001F60BE" w:rsidRDefault="00636139">
      <w:pPr>
        <w:pStyle w:val="FirstParagraph"/>
        <w:ind w:firstLine="431"/>
        <w:pPrChange w:id="1753" w:author="Hout, Joanna in 't" w:date="2020-10-30T22:15:00Z">
          <w:pPr>
            <w:pStyle w:val="FirstParagraph"/>
            <w:ind w:firstLine="432"/>
          </w:pPr>
        </w:pPrChange>
      </w:pPr>
      <w:bookmarkStart w:id="1754" w:name="sec6"/>
      <w:r>
        <w:t xml:space="preserve">All analyses were performed in the statistical software R version 3.6.0. For data manipulation we used the </w:t>
      </w:r>
      <w:r>
        <w:rPr>
          <w:b/>
        </w:rPr>
        <w:t xml:space="preserve">tidyverse </w:t>
      </w:r>
      <w:r w:rsidR="00FE6B6B">
        <w:rPr>
          <w:b/>
        </w:rPr>
        <w:fldChar w:fldCharType="begin"/>
      </w:r>
      <w:r w:rsidR="0014184A">
        <w:rPr>
          <w:b/>
        </w:rPr>
        <w:instrText xml:space="preserve"> ADDIN ZOTERO_ITEM CSL_CITATION {"citationID":"SX0xMu6n","properties":{"formattedCitation":"[56]","plainCitation":"[56]","noteIndex":0},"citationItems":[{"id":31,"uris":["http://zotero.org/users/3628384/items/ZHRNBXVY"],"uri":["http://zotero.org/users/3628384/items/ZHRNBXVY"],"itemData":{"id":31,"type":"book","title":"Tidyverse: Easily install and load the ’tidyverse’.","URL":"https://CRAN.R-project.org/package=tidyverse","author":[{"family":"Wickham","given":"H."}],"issued":{"date-parts":[["2017"]]}}}],"schema":"https://github.com/citation-style-language/schema/raw/master/csl-citation.json"} </w:instrText>
      </w:r>
      <w:r w:rsidR="00FE6B6B">
        <w:rPr>
          <w:b/>
        </w:rPr>
        <w:fldChar w:fldCharType="separate"/>
      </w:r>
      <w:r w:rsidR="0014184A" w:rsidRPr="0014184A">
        <w:rPr>
          <w:rFonts w:ascii="Garamond" w:hAnsi="Garamond"/>
        </w:rPr>
        <w:t>[56]</w:t>
      </w:r>
      <w:r w:rsidR="00FE6B6B">
        <w:rPr>
          <w:b/>
        </w:rPr>
        <w:fldChar w:fldCharType="end"/>
      </w:r>
      <w:r w:rsidR="001F60BE">
        <w:t xml:space="preserve"> package, for the splines </w:t>
      </w:r>
      <w:ins w:id="1755" w:author="Michael Belias" w:date="2020-11-27T12:39:00Z">
        <w:r w:rsidR="00846668">
          <w:t xml:space="preserve">and </w:t>
        </w:r>
        <w:r w:rsidR="003C4930">
          <w:t>GAMMs</w:t>
        </w:r>
        <w:r w:rsidR="00846668">
          <w:t xml:space="preserve"> </w:t>
        </w:r>
      </w:ins>
      <w:r w:rsidR="001F60BE">
        <w:t xml:space="preserve">we used the </w:t>
      </w:r>
      <w:r w:rsidR="001F60BE">
        <w:rPr>
          <w:b/>
        </w:rPr>
        <w:t>mgcv</w:t>
      </w:r>
      <w:r w:rsidR="0040171C">
        <w:rPr>
          <w:b/>
        </w:rPr>
        <w:t xml:space="preserve"> </w:t>
      </w:r>
      <w:r w:rsidR="00FE6B6B">
        <w:rPr>
          <w:b/>
        </w:rPr>
        <w:fldChar w:fldCharType="begin"/>
      </w:r>
      <w:r w:rsidR="0014184A">
        <w:rPr>
          <w:b/>
        </w:rPr>
        <w:instrText xml:space="preserve"> ADDIN ZOTERO_ITEM CSL_CITATION {"citationID":"22VaWjCy","properties":{"formattedCitation":"[53]","plainCitation":"[53]","noteIndex":0},"citationItems":[{"id":63,"uris":["http://zotero.org/users/3628384/items/SUFQSU5K"],"uri":["http://zotero.org/users/3628384/items/SUFQSU5K"],"itemData":{"id":63,"type":"article-journal","container-title":"Journal of the Royal Statistical Society: Series B (Statistical Methodology)","DOI":"10.1111/j.1467-9868.2010.00749.x","ISSN":"13697412","issue":"1","language":"en","page":"3-36","source":"DOI.org (Crossref)","title":"Fast stable restricted maximum likelihood and marginal likelihood estimation of semiparametric generalized linear models: Estimation of Semiparametric Generalized Linear Models","title-short":"Fast stable restricted maximum likelihood and marginal likelihood estimation of semiparametric generalized linear models","volume":"73","author":[{"family":"Wood","given":"Simon N."}],"issued":{"date-parts":[["2011",1]]}}}],"schema":"https://github.com/citation-style-language/schema/raw/master/csl-citation.json"} </w:instrText>
      </w:r>
      <w:r w:rsidR="00FE6B6B">
        <w:rPr>
          <w:b/>
        </w:rPr>
        <w:fldChar w:fldCharType="separate"/>
      </w:r>
      <w:r w:rsidR="0014184A" w:rsidRPr="0014184A">
        <w:rPr>
          <w:rFonts w:ascii="Garamond" w:hAnsi="Garamond"/>
        </w:rPr>
        <w:t>[53]</w:t>
      </w:r>
      <w:r w:rsidR="00FE6B6B">
        <w:rPr>
          <w:b/>
        </w:rPr>
        <w:fldChar w:fldCharType="end"/>
      </w:r>
      <w:r w:rsidR="001F60BE">
        <w:t xml:space="preserve"> </w:t>
      </w:r>
      <w:r>
        <w:t xml:space="preserve">package, including its predict function for the confidence intervals, and for pointwise and multivariate meta-analysing the estimates the </w:t>
      </w:r>
      <w:r w:rsidR="001F60BE">
        <w:rPr>
          <w:b/>
        </w:rPr>
        <w:t>meta</w:t>
      </w:r>
      <w:r w:rsidR="00FE6B6B">
        <w:rPr>
          <w:b/>
        </w:rPr>
        <w:t xml:space="preserve"> </w:t>
      </w:r>
      <w:r w:rsidR="00FE6B6B">
        <w:rPr>
          <w:b/>
        </w:rPr>
        <w:fldChar w:fldCharType="begin"/>
      </w:r>
      <w:r w:rsidR="0014184A">
        <w:rPr>
          <w:b/>
        </w:rPr>
        <w:instrText xml:space="preserve"> ADDIN ZOTERO_ITEM CSL_CITATION {"citationID":"oCplyDjo","properties":{"formattedCitation":"[57]","plainCitation":"[57]","noteIndex":0},"citationItems":[{"id":29,"uris":["http://zotero.org/users/3628384/items/Q2JCFYRR"],"uri":["http://zotero.org/users/3628384/items/Q2JCFYRR"],"itemData":{"id":29,"type":"article-journal","abstract":"Objective\n              Meta-analysis is of fundamental importance to obtain an unbiased assessment of the available evidence. In general, the use of meta-analysis has been increasing over the last three decades with mental health as a major research topic. It is then essential to well understand its methodology and interpret its results. In this publication, we describe how to perform a meta-analysis with the freely available statistical software environment R, using a working example taken from the field of mental health.\n            \n            \n              Methods\n              R package meta is used to conduct standard meta-analysis. Sensitivity analyses for missing binary outcome data and potential selection bias are conducted with R package metasens. All essential R commands are provided and clearly described to conduct and report analyses.\n            \n            \n              Results\n              The working example considers a binary outcome: we show how to conduct a fixed effect and random effects meta-analysis and subgroup analysis, produce a forest and funnel plot and to test and adjust for funnel plot asymmetry. All these steps work similar for other outcome types.\n            \n            \n              Conclusions\n              R represents a powerful and flexible tool to conduct meta-analyses. This publication gives a brief glimpse into the topic and provides directions to more advanced meta-analysis methods available in R.","container-title":"Evidence Based Mental Health","DOI":"10.1136/ebmental-2019-300117","ISSN":"1362-0347, 1468-960X","issue":"4","journalAbbreviation":"Evid Based Mental Health","language":"en","page":"153-160","source":"DOI.org (Crossref)","title":"How to perform a meta-analysis with R: a practical tutorial","title-short":"How to perform a meta-analysis with R","volume":"22","author":[{"family":"Balduzzi","given":"Sara"},{"family":"Rücker","given":"Gerta"},{"family":"Schwarzer","given":"Guido"}],"issued":{"date-parts":[["2019",11]]}}}],"schema":"https://github.com/citation-style-language/schema/raw/master/csl-citation.json"} </w:instrText>
      </w:r>
      <w:r w:rsidR="00FE6B6B">
        <w:rPr>
          <w:b/>
        </w:rPr>
        <w:fldChar w:fldCharType="separate"/>
      </w:r>
      <w:r w:rsidR="0014184A" w:rsidRPr="0014184A">
        <w:rPr>
          <w:rFonts w:ascii="Garamond" w:hAnsi="Garamond"/>
        </w:rPr>
        <w:t>[57]</w:t>
      </w:r>
      <w:r w:rsidR="00FE6B6B">
        <w:rPr>
          <w:b/>
        </w:rPr>
        <w:fldChar w:fldCharType="end"/>
      </w:r>
      <w:r w:rsidR="001F60BE">
        <w:t xml:space="preserve"> and </w:t>
      </w:r>
      <w:r w:rsidR="001F60BE">
        <w:rPr>
          <w:b/>
        </w:rPr>
        <w:t>mvmeta</w:t>
      </w:r>
      <w:r w:rsidR="00FE6B6B">
        <w:rPr>
          <w:b/>
        </w:rPr>
        <w:t xml:space="preserve"> </w:t>
      </w:r>
      <w:r w:rsidR="00FE6B6B">
        <w:rPr>
          <w:b/>
        </w:rPr>
        <w:fldChar w:fldCharType="begin"/>
      </w:r>
      <w:r w:rsidR="002B0D22">
        <w:rPr>
          <w:b/>
        </w:rPr>
        <w:instrText xml:space="preserve"> ADDIN ZOTERO_ITEM CSL_CITATION {"citationID":"yPn2u3xP","properties":{"formattedCitation":"[23]","plainCitation":"[23]","noteIndex":0},"citationItems":[{"id":77,"uris":["http://zotero.org/users/3628384/items/XIPW6Z9K"],"uri":["http://zotero.org/users/3628384/items/XIPW6Z9K"],"itemData":{"id":77,"type":"article-journal","container-title":"Statistics in Medicine","DOI":"10.1002/sim.5471","ISSN":"02776715","issue":"29","journalAbbreviation":"Statist. Med.","language":"en","page":"3821-3839","source":"DOI.org (Crossref)","title":"Multivariate meta-analysis for non-linear and other multi-parameter associations","volume":"31","author":[{"family":"Gasparrini","given":"A."},{"family":"Armstrong","given":"B."},{"family":"Kenward","given":"M. G."}],"issued":{"date-parts":[["2012",12,20]]}}}],"schema":"https://github.com/citation-style-language/schema/raw/master/csl-citation.json"} </w:instrText>
      </w:r>
      <w:r w:rsidR="00FE6B6B">
        <w:rPr>
          <w:b/>
        </w:rPr>
        <w:fldChar w:fldCharType="separate"/>
      </w:r>
      <w:r w:rsidR="002B0D22" w:rsidRPr="002B0D22">
        <w:rPr>
          <w:rFonts w:ascii="Garamond" w:hAnsi="Garamond"/>
        </w:rPr>
        <w:t>[23]</w:t>
      </w:r>
      <w:r w:rsidR="00FE6B6B">
        <w:rPr>
          <w:b/>
        </w:rPr>
        <w:fldChar w:fldCharType="end"/>
      </w:r>
      <w:r w:rsidR="001F60BE">
        <w:t xml:space="preserve"> packages respectively. It is also possible to estimate splines in other software such as </w:t>
      </w:r>
      <w:ins w:id="1756" w:author="Michael Belias" w:date="2020-10-01T10:55:00Z">
        <w:r w:rsidR="00222B8A">
          <w:t xml:space="preserve">Stata </w:t>
        </w:r>
      </w:ins>
      <w:del w:id="1757" w:author="Michael Belias" w:date="2020-10-01T10:55:00Z">
        <w:r w:rsidR="006F5DD4" w:rsidDel="00222B8A">
          <w:delText xml:space="preserve">STATA </w:delText>
        </w:r>
      </w:del>
      <w:r w:rsidR="006F5DD4">
        <w:t>or</w:t>
      </w:r>
      <w:r w:rsidR="001F60BE">
        <w:t xml:space="preserve"> SAS.</w:t>
      </w:r>
      <w:r w:rsidR="001F60BE" w:rsidRPr="00DD1B50">
        <w:t xml:space="preserve"> </w:t>
      </w:r>
      <w:r w:rsidR="001F60BE">
        <w:t xml:space="preserve">However, since R is </w:t>
      </w:r>
      <w:r w:rsidR="00FE6B6B">
        <w:t xml:space="preserve">freely </w:t>
      </w:r>
      <w:r w:rsidR="001F60BE">
        <w:t>available</w:t>
      </w:r>
      <w:r w:rsidR="00FE6B6B">
        <w:t xml:space="preserve"> for every researcher,</w:t>
      </w:r>
      <w:r w:rsidR="001F60BE">
        <w:t xml:space="preserve"> we provide </w:t>
      </w:r>
      <w:r w:rsidR="00E856FC">
        <w:t xml:space="preserve">the </w:t>
      </w:r>
      <w:r w:rsidR="001F60BE">
        <w:t>script</w:t>
      </w:r>
      <w:r w:rsidR="00E856FC">
        <w:t>s</w:t>
      </w:r>
      <w:r w:rsidR="001F60BE">
        <w:t xml:space="preserve"> to apply splines in both single and multiple studies scenarios</w:t>
      </w:r>
      <w:r w:rsidR="00FE6B6B">
        <w:t xml:space="preserve"> only in R</w:t>
      </w:r>
      <w:r w:rsidR="001F60BE">
        <w:t xml:space="preserve">.   </w:t>
      </w:r>
    </w:p>
    <w:bookmarkEnd w:id="1754"/>
    <w:p w14:paraId="7C6DCF56" w14:textId="77777777" w:rsidR="00FE6B6B" w:rsidRDefault="00FE6B6B" w:rsidP="00FE6B6B">
      <w:pPr>
        <w:pStyle w:val="Heading1"/>
      </w:pPr>
      <w:r>
        <w:t>Empirical example</w:t>
      </w:r>
    </w:p>
    <w:p w14:paraId="5F375BD9" w14:textId="178EEBEA" w:rsidR="005A16B4" w:rsidRDefault="00FE6B6B" w:rsidP="004555B7">
      <w:pPr>
        <w:pStyle w:val="FirstParagraph"/>
        <w:ind w:firstLine="432"/>
      </w:pPr>
      <w:r>
        <w:t xml:space="preserve">To illustrate the use of </w:t>
      </w:r>
      <w:r w:rsidR="00663116">
        <w:t>spline</w:t>
      </w:r>
      <w:r w:rsidR="00CC226D">
        <w:t>s</w:t>
      </w:r>
      <w:r w:rsidR="00663116">
        <w:t xml:space="preserve"> combined with the aforementioned pooling methods </w:t>
      </w:r>
      <w:r>
        <w:t>in a real example we consider a previously published IPD-MA investigating the effect of antibiotics in children with acute otitis media</w:t>
      </w:r>
      <w:r w:rsidR="00785B68">
        <w:t xml:space="preserve"> </w:t>
      </w:r>
      <w:r w:rsidR="00D44A8F">
        <w:fldChar w:fldCharType="begin"/>
      </w:r>
      <w:r w:rsidR="003347A8">
        <w:instrText xml:space="preserve"> ADDIN ZOTERO_ITEM CSL_CITATION {"citationID":"XXn5kkOm","properties":{"formattedCitation":"[26]","plainCitation":"[26]","noteIndex":0},"citationItems":[{"id":61,"uris":["http://zotero.org/users/3628384/items/P9XRMMIA"],"uri":["http://zotero.org/users/3628384/items/P9XRMMIA"],"itemData":{"id":61,"type":"article-journal","container-title":"The Lancet","DOI":"10.1016/S0140-6736(06)69606-2","ISSN":"01406736","issue":"9545","journalAbbreviation":"The Lancet","language":"en","page":"1429-1435","source":"DOI.org (Crossref)","title":"Antibiotics for acute otitis media: a meta-analysis with individual patient data","title-short":"Antibiotics for acute otitis media","volume":"368","author":[{"family":"Rovers","given":"Maroeska M"},{"family":"Glasziou","given":"Paul"},{"family":"Appelman","given":"Cees L"},{"family":"Burke","given":"Peter"},{"family":"McCormick","given":"David P"},{"family":"Damoiseaux","given":"Roger A"},{"family":"Gaboury","given":"Isabelle"},{"family":"Little","given":"Paul"},{"family":"Hoes","given":"Arno W"}],"issued":{"date-parts":[["2006",10]]}}}],"schema":"https://github.com/citation-style-language/schema/raw/master/csl-citation.json"} </w:instrText>
      </w:r>
      <w:r w:rsidR="00D44A8F">
        <w:fldChar w:fldCharType="separate"/>
      </w:r>
      <w:r w:rsidR="003347A8" w:rsidRPr="003347A8">
        <w:rPr>
          <w:rFonts w:ascii="Garamond" w:hAnsi="Garamond"/>
        </w:rPr>
        <w:t>[26]</w:t>
      </w:r>
      <w:r w:rsidR="00D44A8F">
        <w:fldChar w:fldCharType="end"/>
      </w:r>
      <w:r>
        <w:t>. Rovers et al. collected IPD from</w:t>
      </w:r>
      <w:r w:rsidR="00342E19">
        <w:t xml:space="preserve"> six</w:t>
      </w:r>
      <w:r>
        <w:t xml:space="preserve"> randomi</w:t>
      </w:r>
      <w:r w:rsidR="00151320">
        <w:t>sed</w:t>
      </w:r>
      <w:r>
        <w:t xml:space="preserve"> clinical trials with a total of </w:t>
      </w:r>
      <w:r w:rsidR="00240F56">
        <w:t xml:space="preserve">1643 </w:t>
      </w:r>
      <w:r>
        <w:t>children, aged from 0 to 12 years old. The primary outcome was fever and/or ear-pain after 3-7 days (yes/no) after antibiotics</w:t>
      </w:r>
      <w:r w:rsidR="008F120D">
        <w:t xml:space="preserve"> or placebo</w:t>
      </w:r>
      <w:r>
        <w:t xml:space="preserve"> treatment. </w:t>
      </w:r>
      <w:r w:rsidR="00D76669">
        <w:t xml:space="preserve">Hereby, </w:t>
      </w:r>
      <w:r w:rsidR="00C03DC9">
        <w:t xml:space="preserve">we investigate </w:t>
      </w:r>
      <w:r w:rsidR="00D76669">
        <w:t xml:space="preserve">the effect of antibiotics </w:t>
      </w:r>
      <w:r w:rsidR="000A6E38">
        <w:t>across the values of age</w:t>
      </w:r>
      <w:r w:rsidR="001A5585">
        <w:t>,</w:t>
      </w:r>
      <w:r w:rsidR="000A6E38">
        <w:t xml:space="preserve"> in children with unilateral or bilateral</w:t>
      </w:r>
      <w:ins w:id="1758" w:author="Michael Belias" w:date="2020-10-15T21:36:00Z">
        <w:r w:rsidR="00A644C2">
          <w:t xml:space="preserve"> acute otitis media</w:t>
        </w:r>
      </w:ins>
      <w:r w:rsidR="000A6E38">
        <w:t xml:space="preserve"> </w:t>
      </w:r>
      <w:ins w:id="1759" w:author="Michael Belias" w:date="2020-10-15T21:37:00Z">
        <w:r w:rsidR="00A644C2">
          <w:t>(</w:t>
        </w:r>
      </w:ins>
      <w:r w:rsidR="000A6E38">
        <w:t>AOM</w:t>
      </w:r>
      <w:ins w:id="1760" w:author="Michael Belias" w:date="2020-10-15T21:37:00Z">
        <w:r w:rsidR="00A644C2">
          <w:t>)</w:t>
        </w:r>
      </w:ins>
      <w:r w:rsidR="00B90C22">
        <w:t xml:space="preserve">. </w:t>
      </w:r>
    </w:p>
    <w:p w14:paraId="6F320FDF" w14:textId="4369E4CA" w:rsidR="00B90B99" w:rsidRDefault="002F7C79" w:rsidP="006D6FB3">
      <w:pPr>
        <w:pStyle w:val="Heading2"/>
      </w:pPr>
      <w:r>
        <w:t>Methods</w:t>
      </w:r>
    </w:p>
    <w:p w14:paraId="7D1B1597" w14:textId="61C112A8" w:rsidR="009213E5" w:rsidRDefault="00840B62" w:rsidP="009F4D01">
      <w:pPr>
        <w:pStyle w:val="FirstParagraph"/>
        <w:ind w:firstLine="576"/>
      </w:pPr>
      <w:r>
        <w:t xml:space="preserve">From </w:t>
      </w:r>
      <w:r w:rsidR="00DA0F59">
        <w:t xml:space="preserve">a </w:t>
      </w:r>
      <w:r>
        <w:t xml:space="preserve">total of </w:t>
      </w:r>
      <w:r w:rsidR="00D54629">
        <w:t>6 studies</w:t>
      </w:r>
      <w:r w:rsidR="00186147">
        <w:t xml:space="preserve">, </w:t>
      </w:r>
      <w:r w:rsidR="006D6FB3">
        <w:t xml:space="preserve">we used 5 studies and omitted </w:t>
      </w:r>
      <w:r w:rsidR="00205554">
        <w:t>one</w:t>
      </w:r>
      <w:ins w:id="1761" w:author="Michael Belias" w:date="2020-12-01T16:12:00Z">
        <w:r w:rsidR="007A1F39">
          <w:t xml:space="preserve"> study with </w:t>
        </w:r>
      </w:ins>
      <w:ins w:id="1762" w:author="Michael Belias" w:date="2020-12-01T16:13:00Z">
        <w:r w:rsidR="00E335EB">
          <w:t xml:space="preserve">315 </w:t>
        </w:r>
      </w:ins>
      <w:ins w:id="1763" w:author="Michael Belias" w:date="2020-12-01T16:38:00Z">
        <w:r w:rsidR="00687890">
          <w:t>p</w:t>
        </w:r>
      </w:ins>
      <w:ins w:id="1764" w:author="Michael Belias" w:date="2020-12-01T16:13:00Z">
        <w:r w:rsidR="00E335EB">
          <w:t>articipants</w:t>
        </w:r>
      </w:ins>
      <w:r w:rsidR="00D54629">
        <w:t xml:space="preserve"> </w:t>
      </w:r>
      <w:r w:rsidR="00962B98">
        <w:t>f</w:t>
      </w:r>
      <w:r w:rsidR="00C00E10">
        <w:t>rom</w:t>
      </w:r>
      <w:r w:rsidR="00962B98">
        <w:t xml:space="preserve"> all </w:t>
      </w:r>
      <w:r w:rsidR="008C79D7">
        <w:t xml:space="preserve">subsequent </w:t>
      </w:r>
      <w:r w:rsidR="00962B98">
        <w:t>analyses</w:t>
      </w:r>
      <w:r w:rsidR="00AE4EA2">
        <w:t xml:space="preserve"> </w:t>
      </w:r>
      <w:del w:id="1765" w:author="Michael Belias" w:date="2020-12-01T16:13:00Z">
        <w:r w:rsidR="00D851DA" w:rsidDel="00855763">
          <w:delText>because</w:delText>
        </w:r>
        <w:r w:rsidR="00AE4EA2" w:rsidDel="00855763">
          <w:delText xml:space="preserve"> </w:delText>
        </w:r>
      </w:del>
      <w:ins w:id="1766" w:author="Michael Belias" w:date="2020-12-01T16:13:00Z">
        <w:r w:rsidR="00855763">
          <w:t xml:space="preserve">as </w:t>
        </w:r>
      </w:ins>
      <w:r w:rsidR="00AE4EA2">
        <w:t>the information for unilateral or bilateral AOM was not reported.</w:t>
      </w:r>
      <w:ins w:id="1767" w:author="Michael Belias" w:date="2020-12-01T16:09:00Z">
        <w:r w:rsidR="00DE50C3">
          <w:t xml:space="preserve"> </w:t>
        </w:r>
      </w:ins>
      <w:del w:id="1768" w:author="Michael Belias" w:date="2020-12-01T16:09:00Z">
        <w:r w:rsidR="00013DD3" w:rsidDel="006747A4">
          <w:delText xml:space="preserve"> </w:delText>
        </w:r>
      </w:del>
      <w:r w:rsidR="00013DD3">
        <w:t>From the remaining</w:t>
      </w:r>
      <w:r w:rsidR="0090457B">
        <w:t xml:space="preserve"> </w:t>
      </w:r>
      <w:r>
        <w:t xml:space="preserve">5 studies, </w:t>
      </w:r>
      <w:del w:id="1769" w:author="Michael Belias" w:date="2020-12-01T16:06:00Z">
        <w:r w:rsidDel="00797BCD">
          <w:delText>2 studies</w:delText>
        </w:r>
        <w:r w:rsidR="00A70CE9" w:rsidDel="00797BCD">
          <w:delText xml:space="preserve"> (</w:delText>
        </w:r>
        <w:r w:rsidR="0065293E" w:rsidRPr="0065293E" w:rsidDel="00797BCD">
          <w:delText xml:space="preserve">Damoiseaux </w:delText>
        </w:r>
        <w:r w:rsidR="00E214F3" w:rsidDel="00797BCD">
          <w:delText>et al</w:delText>
        </w:r>
        <w:r w:rsidR="00E214F3" w:rsidRPr="006D6FB3" w:rsidDel="00797BCD">
          <w:delText>.,</w:delText>
        </w:r>
        <w:r w:rsidR="0093714A" w:rsidDel="00797BCD">
          <w:delText xml:space="preserve"> </w:delText>
        </w:r>
        <w:r w:rsidR="0065293E" w:rsidRPr="0065293E" w:rsidDel="00797BCD">
          <w:delText>Burke</w:delText>
        </w:r>
        <w:r w:rsidR="0065293E" w:rsidRPr="006D6FB3" w:rsidDel="00797BCD">
          <w:delText xml:space="preserve"> </w:delText>
        </w:r>
        <w:r w:rsidR="0065293E" w:rsidDel="00797BCD">
          <w:delText>et al</w:delText>
        </w:r>
        <w:r w:rsidR="0065293E" w:rsidRPr="00AE2915" w:rsidDel="00797BCD">
          <w:delText>.</w:delText>
        </w:r>
        <w:r w:rsidR="00A70CE9" w:rsidDel="00797BCD">
          <w:delText>)</w:delText>
        </w:r>
        <w:r w:rsidDel="00797BCD">
          <w:delText xml:space="preserve"> had age </w:delText>
        </w:r>
        <w:r w:rsidRPr="002F7C79" w:rsidDel="00797BCD">
          <w:delText xml:space="preserve">rounded </w:delText>
        </w:r>
        <w:r w:rsidDel="00797BCD">
          <w:delText>to the nearest integer</w:delText>
        </w:r>
        <w:r w:rsidR="009F0773" w:rsidDel="00797BCD">
          <w:delText>.</w:delText>
        </w:r>
        <w:r w:rsidR="00734214" w:rsidDel="00797BCD">
          <w:delText xml:space="preserve"> </w:delText>
        </w:r>
        <w:r w:rsidR="009F0773" w:rsidDel="00797BCD">
          <w:delText>F</w:delText>
        </w:r>
        <w:r w:rsidR="00734214" w:rsidDel="00797BCD">
          <w:delText>or instance</w:delText>
        </w:r>
        <w:r w:rsidR="002C1CEC" w:rsidDel="00797BCD">
          <w:delText>,</w:delText>
        </w:r>
        <w:r w:rsidR="00913CDF" w:rsidDel="00797BCD">
          <w:delText xml:space="preserve"> in these studies</w:delText>
        </w:r>
        <w:r w:rsidR="00BD5540" w:rsidDel="00797BCD">
          <w:delText xml:space="preserve"> </w:delText>
        </w:r>
        <w:r w:rsidR="002C1CEC" w:rsidDel="00797BCD">
          <w:delText>a</w:delText>
        </w:r>
        <w:r w:rsidR="00BD5540" w:rsidDel="00797BCD">
          <w:delText xml:space="preserve"> child</w:delText>
        </w:r>
        <w:r w:rsidR="00734214" w:rsidDel="00797BCD">
          <w:delText xml:space="preserve"> </w:delText>
        </w:r>
        <w:r w:rsidR="00916C7F" w:rsidDel="00797BCD">
          <w:delText xml:space="preserve">of </w:delText>
        </w:r>
        <w:r w:rsidR="00BD5540" w:rsidDel="00797BCD">
          <w:delText>1.45 years old</w:delText>
        </w:r>
        <w:r w:rsidR="00913CDF" w:rsidRPr="006D6FB3" w:rsidDel="00797BCD">
          <w:delText xml:space="preserve"> </w:delText>
        </w:r>
        <w:r w:rsidR="006D6FB3" w:rsidDel="00797BCD">
          <w:delText>was</w:delText>
        </w:r>
        <w:r w:rsidR="00BD5540" w:rsidDel="00797BCD">
          <w:delText xml:space="preserve"> reported as </w:delText>
        </w:r>
        <w:r w:rsidR="00734214" w:rsidDel="00797BCD">
          <w:delText xml:space="preserve">1 </w:delText>
        </w:r>
        <w:r w:rsidR="00BD5540" w:rsidDel="00797BCD">
          <w:delText>year</w:delText>
        </w:r>
        <w:r w:rsidR="00734214" w:rsidDel="00797BCD">
          <w:delText xml:space="preserve"> old</w:delText>
        </w:r>
        <w:r w:rsidR="00531AD3" w:rsidDel="00797BCD">
          <w:delText>.</w:delText>
        </w:r>
        <w:r w:rsidR="005A4EEE" w:rsidDel="00797BCD">
          <w:delText xml:space="preserve"> </w:delText>
        </w:r>
        <w:r w:rsidR="00EE7C9B" w:rsidDel="00797BCD">
          <w:delText>Furthermore</w:delText>
        </w:r>
        <w:r w:rsidR="003936BA" w:rsidDel="00797BCD">
          <w:delText xml:space="preserve">, </w:delText>
        </w:r>
      </w:del>
      <w:del w:id="1770" w:author="Michael Belias" w:date="2020-12-01T16:08:00Z">
        <w:r w:rsidR="00205554" w:rsidDel="00DE2B90">
          <w:delText>one</w:delText>
        </w:r>
      </w:del>
      <w:ins w:id="1771" w:author="Michael Belias" w:date="2020-12-01T16:18:00Z">
        <w:r w:rsidR="005B2C13">
          <w:t>one</w:t>
        </w:r>
      </w:ins>
      <w:r w:rsidR="005A4EEE">
        <w:t xml:space="preserve"> stud</w:t>
      </w:r>
      <w:ins w:id="1772" w:author="Michael Belias" w:date="2020-12-01T16:18:00Z">
        <w:r w:rsidR="00774524">
          <w:t>y</w:t>
        </w:r>
      </w:ins>
      <w:del w:id="1773" w:author="Michael Belias" w:date="2020-12-01T16:08:00Z">
        <w:r w:rsidR="005A4EEE" w:rsidDel="00F956A7">
          <w:delText>y</w:delText>
        </w:r>
      </w:del>
      <w:r w:rsidR="00A70CE9">
        <w:t xml:space="preserve"> (Appelman et al</w:t>
      </w:r>
      <w:ins w:id="1774" w:author="Michael Belias" w:date="2020-12-01T16:14:00Z">
        <w:r w:rsidR="00497E8E">
          <w:t xml:space="preserve">.) </w:t>
        </w:r>
      </w:ins>
      <w:del w:id="1775" w:author="Michael Belias" w:date="2020-12-01T16:14:00Z">
        <w:r w:rsidR="00A70CE9" w:rsidDel="00497E8E">
          <w:delText>.)</w:delText>
        </w:r>
        <w:r w:rsidR="005A4EEE" w:rsidDel="00497E8E">
          <w:delText xml:space="preserve"> </w:delText>
        </w:r>
      </w:del>
      <w:r w:rsidR="005A4EEE">
        <w:t xml:space="preserve">had </w:t>
      </w:r>
      <w:del w:id="1776" w:author="Michael Belias" w:date="2020-12-01T16:06:00Z">
        <w:r w:rsidR="006D6FB3" w:rsidDel="00567EE5">
          <w:delText xml:space="preserve">a </w:delText>
        </w:r>
      </w:del>
      <w:r w:rsidR="005A4EEE">
        <w:t>limited number of events</w:t>
      </w:r>
      <w:r w:rsidR="004B2232">
        <w:t xml:space="preserve"> </w:t>
      </w:r>
      <w:r w:rsidR="006D6FB3">
        <w:t xml:space="preserve">(children with fever and/or ear pain) </w:t>
      </w:r>
      <w:r w:rsidR="004B2232">
        <w:t xml:space="preserve">and </w:t>
      </w:r>
      <w:r w:rsidR="006D6FB3">
        <w:t>at some age-</w:t>
      </w:r>
      <w:ins w:id="1777" w:author="Michael Belias" w:date="2020-12-01T16:06:00Z">
        <w:r w:rsidR="00D15E82" w:rsidRPr="00D15E82">
          <w:t xml:space="preserve"> </w:t>
        </w:r>
        <w:r w:rsidR="00D15E82">
          <w:t xml:space="preserve">bilateral </w:t>
        </w:r>
      </w:ins>
      <w:r w:rsidR="006D6FB3">
        <w:t>AOM combinations no events at all</w:t>
      </w:r>
      <w:del w:id="1778" w:author="Michael Belias" w:date="2020-12-01T16:07:00Z">
        <w:r w:rsidR="00E31430" w:rsidDel="001C4364">
          <w:delText>, see Table 2</w:delText>
        </w:r>
      </w:del>
      <w:r w:rsidR="009A695D">
        <w:t xml:space="preserve">. </w:t>
      </w:r>
      <w:r w:rsidR="00E54509">
        <w:t xml:space="preserve">Therefore, </w:t>
      </w:r>
      <w:r w:rsidR="00161AB7">
        <w:t xml:space="preserve">we followed different </w:t>
      </w:r>
      <w:r w:rsidR="00862DD3">
        <w:t>strategies</w:t>
      </w:r>
      <w:r w:rsidR="009B3775">
        <w:t xml:space="preserve"> across the pooling methods</w:t>
      </w:r>
      <w:r w:rsidR="00862DD3">
        <w:t xml:space="preserve"> </w:t>
      </w:r>
      <w:r w:rsidR="006D6FB3">
        <w:t xml:space="preserve">for </w:t>
      </w:r>
      <w:del w:id="1779" w:author="Michael Belias" w:date="2020-12-01T16:14:00Z">
        <w:r w:rsidR="00194053" w:rsidDel="00027AB4">
          <w:delText xml:space="preserve">these </w:delText>
        </w:r>
        <w:r w:rsidR="006D6FB3" w:rsidDel="00027AB4">
          <w:delText>3</w:delText>
        </w:r>
      </w:del>
      <w:ins w:id="1780" w:author="Michael Belias" w:date="2020-12-01T16:14:00Z">
        <w:r w:rsidR="00027AB4">
          <w:t>this</w:t>
        </w:r>
      </w:ins>
      <w:r w:rsidR="006D6FB3">
        <w:t xml:space="preserve"> </w:t>
      </w:r>
      <w:del w:id="1781" w:author="Michael Belias" w:date="2020-12-01T16:14:00Z">
        <w:r w:rsidR="00194053" w:rsidDel="003F2B92">
          <w:delText>studies</w:delText>
        </w:r>
      </w:del>
      <w:ins w:id="1782" w:author="Michael Belias" w:date="2020-12-01T16:14:00Z">
        <w:r w:rsidR="003F2B92">
          <w:t>study</w:t>
        </w:r>
      </w:ins>
      <w:r w:rsidR="00161AB7">
        <w:t>.</w:t>
      </w:r>
      <w:r w:rsidR="009B5780">
        <w:t xml:space="preserve"> </w:t>
      </w:r>
      <w:del w:id="1783" w:author="Michael Belias" w:date="2020-12-01T16:17:00Z">
        <w:r w:rsidR="0022799D" w:rsidDel="000B6CC0">
          <w:delText xml:space="preserve">In the first stage of </w:delText>
        </w:r>
        <w:r w:rsidR="00BB792F" w:rsidDel="000B6CC0">
          <w:delText>pointwise</w:delText>
        </w:r>
        <w:r w:rsidR="0022799D" w:rsidDel="000B6CC0">
          <w:delText xml:space="preserve"> meta-analysis we fitted </w:delText>
        </w:r>
      </w:del>
      <w:del w:id="1784" w:author="Michael Belias" w:date="2020-12-01T16:15:00Z">
        <w:r w:rsidR="0022799D" w:rsidDel="00DC3E9C">
          <w:delText xml:space="preserve">per study </w:delText>
        </w:r>
      </w:del>
      <w:del w:id="1785" w:author="Michael Belias" w:date="2020-12-01T16:17:00Z">
        <w:r w:rsidR="0022799D" w:rsidDel="000B6CC0">
          <w:delText>a logistic regression including 2 by 2 interactions of age, treatment and bilateral AOM (yes/no)</w:delText>
        </w:r>
        <w:r w:rsidR="00121696" w:rsidDel="000B6CC0">
          <w:delText xml:space="preserve"> </w:delText>
        </w:r>
        <w:r w:rsidR="00881F22" w:rsidDel="000B6CC0">
          <w:delText xml:space="preserve">variables </w:delText>
        </w:r>
        <w:r w:rsidR="00925A12" w:rsidDel="000B6CC0">
          <w:delText xml:space="preserve">plus a three-way interaction </w:delText>
        </w:r>
        <w:r w:rsidR="0022799D" w:rsidDel="000B6CC0">
          <w:delText>without any spline transformation for age, while we omit</w:delText>
        </w:r>
      </w:del>
      <w:del w:id="1786" w:author="Michael Belias" w:date="2020-12-01T16:15:00Z">
        <w:r w:rsidR="0022799D" w:rsidDel="00D55900">
          <w:delText>ted</w:delText>
        </w:r>
      </w:del>
      <w:del w:id="1787" w:author="Michael Belias" w:date="2020-12-01T16:17:00Z">
        <w:r w:rsidR="0022799D" w:rsidDel="000B6CC0">
          <w:delText xml:space="preserve"> </w:delText>
        </w:r>
      </w:del>
      <w:del w:id="1788" w:author="Michael Belias" w:date="2020-12-01T16:15:00Z">
        <w:r w:rsidR="0022799D" w:rsidDel="00D55900">
          <w:delText xml:space="preserve">all three studies </w:delText>
        </w:r>
      </w:del>
      <w:del w:id="1789" w:author="Michael Belias" w:date="2020-12-01T16:17:00Z">
        <w:r w:rsidR="0022799D" w:rsidDel="000B6CC0">
          <w:delText xml:space="preserve">in </w:delText>
        </w:r>
        <w:r w:rsidR="00C34BBB" w:rsidDel="000B6CC0">
          <w:delText>multivariate meta</w:delText>
        </w:r>
        <w:r w:rsidR="0022799D" w:rsidDel="000B6CC0">
          <w:delText>-analysis. In GAMMs we included them in the mixed effect model as normal.</w:delText>
        </w:r>
      </w:del>
    </w:p>
    <w:p w14:paraId="6DD59195" w14:textId="6667BA6A" w:rsidR="00997774" w:rsidRDefault="00CB2C8B" w:rsidP="00373E40">
      <w:pPr>
        <w:pStyle w:val="FirstParagraph"/>
        <w:ind w:firstLine="576"/>
      </w:pPr>
      <w:r>
        <w:t>For</w:t>
      </w:r>
      <w:r w:rsidR="0005020C">
        <w:t xml:space="preserve"> </w:t>
      </w:r>
      <w:r w:rsidR="00BB792F">
        <w:t>pointwise</w:t>
      </w:r>
      <w:r w:rsidR="007D5D03">
        <w:t xml:space="preserve"> meta-analysis,</w:t>
      </w:r>
      <w:r w:rsidR="0022799D">
        <w:t xml:space="preserve"> for the</w:t>
      </w:r>
      <w:ins w:id="1790" w:author="Michael Belias" w:date="2020-12-01T16:40:00Z">
        <w:r w:rsidR="002B4958">
          <w:t xml:space="preserve"> Appelman</w:t>
        </w:r>
      </w:ins>
      <w:r w:rsidR="0022799D">
        <w:t xml:space="preserve"> </w:t>
      </w:r>
      <w:del w:id="1791" w:author="Michael Belias" w:date="2020-12-01T16:17:00Z">
        <w:r w:rsidR="0022799D" w:rsidDel="0028341D">
          <w:delText xml:space="preserve">3 </w:delText>
        </w:r>
      </w:del>
      <w:r w:rsidR="0022799D">
        <w:t>stud</w:t>
      </w:r>
      <w:ins w:id="1792" w:author="Michael Belias" w:date="2020-12-01T16:19:00Z">
        <w:r w:rsidR="005471D1">
          <w:t>y</w:t>
        </w:r>
      </w:ins>
      <w:del w:id="1793" w:author="Michael Belias" w:date="2020-12-01T16:19:00Z">
        <w:r w:rsidR="0022799D" w:rsidDel="005471D1">
          <w:delText>ies</w:delText>
        </w:r>
      </w:del>
      <w:r w:rsidR="0022799D">
        <w:t xml:space="preserve"> mentioned above </w:t>
      </w:r>
      <w:r w:rsidR="00F6768F">
        <w:t>we fitted a logistic regression including the main effects of bilateral AOM</w:t>
      </w:r>
      <w:r w:rsidR="00795267">
        <w:t>, treatment</w:t>
      </w:r>
      <w:r w:rsidR="00F6768F">
        <w:t xml:space="preserve"> and age</w:t>
      </w:r>
      <w:r w:rsidR="00BC7914">
        <w:t xml:space="preserve"> and their </w:t>
      </w:r>
      <w:r w:rsidR="001E21A7">
        <w:t>interactions</w:t>
      </w:r>
      <w:r w:rsidR="0022799D">
        <w:t xml:space="preserve"> without any spline transformation for age</w:t>
      </w:r>
      <w:r w:rsidR="007D123E">
        <w:t xml:space="preserve">. For the remaining </w:t>
      </w:r>
      <w:del w:id="1794" w:author="Michael Belias" w:date="2020-12-01T16:19:00Z">
        <w:r w:rsidR="007D123E" w:rsidDel="00E8162A">
          <w:delText>two</w:delText>
        </w:r>
        <w:r w:rsidR="00A70927" w:rsidDel="00E8162A">
          <w:delText xml:space="preserve"> </w:delText>
        </w:r>
      </w:del>
      <w:r w:rsidR="00A70927">
        <w:t>studies</w:t>
      </w:r>
      <w:r w:rsidR="007D123E">
        <w:t xml:space="preserve"> </w:t>
      </w:r>
      <w:r w:rsidR="004168BA">
        <w:t xml:space="preserve">we </w:t>
      </w:r>
      <w:r w:rsidR="00F35ABC">
        <w:t>fitted</w:t>
      </w:r>
      <w:r w:rsidR="00380C74">
        <w:t xml:space="preserve"> per study</w:t>
      </w:r>
      <w:r w:rsidR="00F35ABC">
        <w:t xml:space="preserve"> a logistic regression including the main effects </w:t>
      </w:r>
      <w:r w:rsidR="00946B1C">
        <w:t>of bilateral</w:t>
      </w:r>
      <w:r w:rsidR="0024386E">
        <w:t xml:space="preserve"> AOM</w:t>
      </w:r>
      <w:r w:rsidR="002439E2">
        <w:t>, treatment</w:t>
      </w:r>
      <w:r w:rsidR="0024386E">
        <w:t xml:space="preserve"> </w:t>
      </w:r>
      <w:r w:rsidR="005369AC">
        <w:t>and</w:t>
      </w:r>
      <w:r w:rsidR="00F35ABC">
        <w:t xml:space="preserve"> age transformed with the aforementioned spline</w:t>
      </w:r>
      <w:r w:rsidR="00DA7AAC">
        <w:t xml:space="preserve"> approaches</w:t>
      </w:r>
      <w:ins w:id="1795" w:author="Michael Belias" w:date="2020-12-01T16:41:00Z">
        <w:r w:rsidR="00C54A81">
          <w:t>,</w:t>
        </w:r>
      </w:ins>
      <w:r w:rsidR="004168BA">
        <w:t xml:space="preserve"> </w:t>
      </w:r>
      <w:r w:rsidR="00471227">
        <w:t xml:space="preserve">and </w:t>
      </w:r>
      <w:ins w:id="1796" w:author="Michael Belias" w:date="2020-12-01T16:41:00Z">
        <w:r w:rsidR="002B1446">
          <w:t xml:space="preserve">included </w:t>
        </w:r>
      </w:ins>
      <w:r w:rsidR="00ED42B0">
        <w:t>the</w:t>
      </w:r>
      <w:r w:rsidR="004168BA">
        <w:t xml:space="preserve"> interaction</w:t>
      </w:r>
      <w:r w:rsidR="00966AA3">
        <w:t>s</w:t>
      </w:r>
      <w:r w:rsidR="004168BA">
        <w:t xml:space="preserve"> of</w:t>
      </w:r>
      <w:r w:rsidR="000D49FD">
        <w:t xml:space="preserve"> the</w:t>
      </w:r>
      <w:r w:rsidR="004168BA">
        <w:t xml:space="preserve"> </w:t>
      </w:r>
      <w:r w:rsidR="0075793A">
        <w:t xml:space="preserve">spline transformed </w:t>
      </w:r>
      <w:r w:rsidR="004168BA">
        <w:t xml:space="preserve">age </w:t>
      </w:r>
      <w:r w:rsidR="003B1CCE">
        <w:t>with</w:t>
      </w:r>
      <w:r w:rsidR="004168BA">
        <w:t xml:space="preserve"> bilateral AOM (yes/no</w:t>
      </w:r>
      <w:r w:rsidR="00CB20EF">
        <w:t>)</w:t>
      </w:r>
      <w:r w:rsidR="000A4672">
        <w:t xml:space="preserve"> and treatment</w:t>
      </w:r>
      <w:r w:rsidR="006C255A">
        <w:t>.</w:t>
      </w:r>
      <w:r w:rsidR="007E4AAD">
        <w:t xml:space="preserve"> </w:t>
      </w:r>
      <w:r w:rsidR="006C255A">
        <w:t>F</w:t>
      </w:r>
      <w:r w:rsidR="00A830BF">
        <w:t>or restricted cubic splines, we followed Harrell’s suggestion and used</w:t>
      </w:r>
      <w:r w:rsidR="009A34B9">
        <w:t xml:space="preserve"> per study</w:t>
      </w:r>
      <w:r w:rsidR="00A830BF">
        <w:t xml:space="preserve"> </w:t>
      </w:r>
      <w:r w:rsidR="00352182">
        <w:t>3</w:t>
      </w:r>
      <w:r w:rsidR="00A830BF">
        <w:t xml:space="preserve"> knots </w:t>
      </w:r>
      <w:r w:rsidR="00252B41">
        <w:t>at 10</w:t>
      </w:r>
      <w:r w:rsidR="00A830BF" w:rsidRPr="002A0F20">
        <w:t>%</w:t>
      </w:r>
      <w:r w:rsidR="00A830BF">
        <w:t xml:space="preserve">, </w:t>
      </w:r>
      <w:r w:rsidR="00A830BF" w:rsidRPr="002A0F20">
        <w:t>50%</w:t>
      </w:r>
      <w:r w:rsidR="00A830BF">
        <w:t xml:space="preserve">, </w:t>
      </w:r>
      <w:r w:rsidR="00454912">
        <w:t>90</w:t>
      </w:r>
      <w:r w:rsidR="00A830BF">
        <w:t>% quantiles</w:t>
      </w:r>
      <w:r w:rsidR="00A830BF" w:rsidDel="00CE2827">
        <w:t xml:space="preserve"> </w:t>
      </w:r>
      <w:r w:rsidR="00A830BF">
        <w:t xml:space="preserve">of </w:t>
      </w:r>
      <w:r w:rsidR="00B25C6B">
        <w:t>age</w:t>
      </w:r>
      <w:r w:rsidR="00A830BF">
        <w:t>, for B-splines</w:t>
      </w:r>
      <w:r w:rsidR="0076441D">
        <w:t xml:space="preserve"> we used 2</w:t>
      </w:r>
      <w:r w:rsidR="0076441D" w:rsidRPr="006D6FB3">
        <w:rPr>
          <w:vertAlign w:val="superscript"/>
        </w:rPr>
        <w:t>nd</w:t>
      </w:r>
      <w:r w:rsidR="0076441D">
        <w:t xml:space="preserve"> degree basis functions </w:t>
      </w:r>
      <w:r w:rsidR="00A56D79">
        <w:t>and</w:t>
      </w:r>
      <w:r w:rsidR="000C35E2">
        <w:t xml:space="preserve"> per study</w:t>
      </w:r>
      <w:r w:rsidR="00A56D79">
        <w:t xml:space="preserve"> </w:t>
      </w:r>
      <w:r w:rsidR="00F80D96">
        <w:t>3</w:t>
      </w:r>
      <w:r w:rsidR="00A830BF">
        <w:t xml:space="preserve"> equidistant knots (</w:t>
      </w:r>
      <w:r w:rsidR="00CA2D4A">
        <w:t>1</w:t>
      </w:r>
      <w:r w:rsidR="00A830BF">
        <w:t xml:space="preserve"> inner knot plus the </w:t>
      </w:r>
      <w:r w:rsidR="008569DB">
        <w:t xml:space="preserve">per study </w:t>
      </w:r>
      <w:r w:rsidR="00A830BF">
        <w:t xml:space="preserve">boundaries), </w:t>
      </w:r>
      <w:r w:rsidR="00B61E54">
        <w:t>while</w:t>
      </w:r>
      <w:r w:rsidR="00A830BF">
        <w:t xml:space="preserve"> for P-splines</w:t>
      </w:r>
      <w:r w:rsidR="00877181">
        <w:t xml:space="preserve"> we used</w:t>
      </w:r>
      <w:r w:rsidR="008A388C">
        <w:t xml:space="preserve"> 3</w:t>
      </w:r>
      <w:r w:rsidR="008A388C" w:rsidRPr="006D6FB3">
        <w:rPr>
          <w:vertAlign w:val="superscript"/>
        </w:rPr>
        <w:t>rd</w:t>
      </w:r>
      <w:r w:rsidR="008A388C">
        <w:t xml:space="preserve"> </w:t>
      </w:r>
      <w:r w:rsidR="00951581">
        <w:t xml:space="preserve"> degree </w:t>
      </w:r>
      <w:r w:rsidR="008A388C">
        <w:t>basis functions and</w:t>
      </w:r>
      <w:r w:rsidR="00A715C3">
        <w:t xml:space="preserve"> </w:t>
      </w:r>
      <w:r w:rsidR="00A37C80">
        <w:t xml:space="preserve">per study </w:t>
      </w:r>
      <w:r w:rsidR="00A830BF">
        <w:t xml:space="preserve">17 equidistant knots (15 inner knots plus the </w:t>
      </w:r>
      <w:r w:rsidR="00BC575C">
        <w:t xml:space="preserve">per study </w:t>
      </w:r>
      <w:r w:rsidR="00A830BF">
        <w:t>boundaries</w:t>
      </w:r>
      <w:r w:rsidR="006945A5">
        <w:t>)</w:t>
      </w:r>
      <w:r w:rsidR="00A830BF">
        <w:t xml:space="preserve">. For the penalised splines (P-splines and Smoothing splines) the tuning parameter </w:t>
      </w:r>
      <w:r w:rsidR="00A830BF">
        <w:rPr>
          <w:lang w:val="el-GR"/>
        </w:rPr>
        <w:t>λ</w:t>
      </w:r>
      <w:r w:rsidR="00A830BF">
        <w:t xml:space="preserve"> </w:t>
      </w:r>
      <w:r w:rsidR="00A830BF">
        <w:rPr>
          <w:sz w:val="22"/>
          <w:szCs w:val="22"/>
        </w:rPr>
        <w:t>wa</w:t>
      </w:r>
      <w:r w:rsidR="00A830BF" w:rsidRPr="00EF3CFD">
        <w:rPr>
          <w:sz w:val="22"/>
          <w:szCs w:val="22"/>
        </w:rPr>
        <w:t xml:space="preserve">s </w:t>
      </w:r>
      <w:r w:rsidR="00A830BF" w:rsidRPr="00670E58">
        <w:t>selected through a ‘leave one out’ GCV</w:t>
      </w:r>
      <w:r w:rsidR="00A830BF" w:rsidRPr="00670E58" w:rsidDel="00AC65AB">
        <w:t xml:space="preserve"> </w:t>
      </w:r>
      <w:r w:rsidR="00A830BF" w:rsidRPr="00670E58">
        <w:t>process</w:t>
      </w:r>
      <w:r w:rsidR="00A830BF">
        <w:t>.</w:t>
      </w:r>
      <w:ins w:id="1797" w:author="Michael Belias" w:date="2020-12-01T16:45:00Z">
        <w:r w:rsidR="00F43B12">
          <w:t xml:space="preserve"> </w:t>
        </w:r>
      </w:ins>
      <w:del w:id="1798" w:author="Michael Belias" w:date="2020-12-01T16:45:00Z">
        <w:r w:rsidR="00A830BF" w:rsidDel="00F43B12">
          <w:delText xml:space="preserve">  </w:delText>
        </w:r>
      </w:del>
      <w:r w:rsidR="008E42AD">
        <w:t>Subsequently,</w:t>
      </w:r>
      <w:r w:rsidR="00C87ECD">
        <w:t xml:space="preserve"> to show the pooled </w:t>
      </w:r>
      <w:r w:rsidR="000023EC">
        <w:t xml:space="preserve">risk </w:t>
      </w:r>
      <w:r w:rsidR="00CA2116">
        <w:t>conditional to children’s age</w:t>
      </w:r>
      <w:r w:rsidR="00495FCC">
        <w:t xml:space="preserve"> </w:t>
      </w:r>
      <w:ins w:id="1799" w:author="Michael Belias" w:date="2020-10-01T15:10:00Z">
        <w:r w:rsidR="005B5A0C">
          <w:t>and</w:t>
        </w:r>
      </w:ins>
      <w:ins w:id="1800" w:author="Michael Belias" w:date="2020-10-01T15:12:00Z">
        <w:r w:rsidR="00DE167C">
          <w:t xml:space="preserve"> </w:t>
        </w:r>
      </w:ins>
      <w:del w:id="1801" w:author="Michael Belias" w:date="2020-10-01T15:02:00Z">
        <w:r w:rsidR="00495FCC" w:rsidDel="00C06786">
          <w:delText xml:space="preserve">stratified </w:delText>
        </w:r>
      </w:del>
      <w:del w:id="1802" w:author="Michael Belias" w:date="2020-10-01T15:10:00Z">
        <w:r w:rsidR="00495FCC" w:rsidDel="005B5A0C">
          <w:delText xml:space="preserve">by </w:delText>
        </w:r>
      </w:del>
      <w:r w:rsidR="00495FCC">
        <w:t xml:space="preserve">bilateral AOM and intervention group, </w:t>
      </w:r>
      <w:r w:rsidR="002B77C5">
        <w:t xml:space="preserve">we extracted the predicted </w:t>
      </w:r>
      <w:r w:rsidR="00F15FFF">
        <w:t xml:space="preserve">outcome for </w:t>
      </w:r>
      <w:r w:rsidR="00AC649C">
        <w:t xml:space="preserve">fever </w:t>
      </w:r>
      <w:r w:rsidR="00F15FFF">
        <w:t>and/</w:t>
      </w:r>
      <w:r w:rsidR="00E3692B">
        <w:t xml:space="preserve">or </w:t>
      </w:r>
      <w:r w:rsidR="00F15FFF">
        <w:t>ear p</w:t>
      </w:r>
      <w:r w:rsidR="00EF3A9E">
        <w:t xml:space="preserve">ain after </w:t>
      </w:r>
      <w:r w:rsidR="00843948">
        <w:t>3-7 days</w:t>
      </w:r>
      <w:r w:rsidR="00AB7F47">
        <w:t xml:space="preserve"> in logit scale</w:t>
      </w:r>
      <w:r w:rsidR="00D0484D">
        <w:t>. Subsequently,</w:t>
      </w:r>
      <w:r w:rsidR="00C51338">
        <w:t xml:space="preserve"> we</w:t>
      </w:r>
      <w:r w:rsidR="00966AA3">
        <w:t xml:space="preserve"> back-transformed </w:t>
      </w:r>
      <w:r w:rsidR="004371AA">
        <w:t xml:space="preserve">them </w:t>
      </w:r>
      <w:r w:rsidR="00966AA3">
        <w:t>into risk</w:t>
      </w:r>
      <w:r w:rsidR="00A30677">
        <w:t>s</w:t>
      </w:r>
      <w:r w:rsidR="00824C04">
        <w:t xml:space="preserve"> </w:t>
      </w:r>
      <w:r w:rsidR="00603B64">
        <w:t xml:space="preserve">and pooled </w:t>
      </w:r>
      <w:r w:rsidR="00A230C4">
        <w:t xml:space="preserve">them </w:t>
      </w:r>
      <w:r w:rsidR="00AB0766">
        <w:t>using a random-effect</w:t>
      </w:r>
      <w:r w:rsidR="006D6FB3">
        <w:t>s</w:t>
      </w:r>
      <w:r w:rsidR="00AB0766">
        <w:t xml:space="preserve"> meta-analysis approach with </w:t>
      </w:r>
      <w:r w:rsidR="009318CA">
        <w:t>REML</w:t>
      </w:r>
      <w:r w:rsidR="00D95C5C">
        <w:t xml:space="preserve"> </w:t>
      </w:r>
      <w:r w:rsidR="0061213F">
        <w:rPr>
          <w:lang w:val="el-GR"/>
        </w:rPr>
        <w:t>τ</w:t>
      </w:r>
      <w:r w:rsidR="0061213F" w:rsidRPr="006D6FB3">
        <w:rPr>
          <w:vertAlign w:val="superscript"/>
        </w:rPr>
        <w:t>2</w:t>
      </w:r>
      <w:r w:rsidR="0061213F" w:rsidRPr="006D6FB3">
        <w:t xml:space="preserve"> </w:t>
      </w:r>
      <w:r w:rsidR="0061213F">
        <w:t>estimator</w:t>
      </w:r>
      <w:r w:rsidR="009C243F">
        <w:t xml:space="preserve">. </w:t>
      </w:r>
      <w:r w:rsidR="00522B27">
        <w:t>In addition, t</w:t>
      </w:r>
      <w:r w:rsidR="00DE613E">
        <w:t>o show the treatment effect conditional to children’s age</w:t>
      </w:r>
      <w:r w:rsidR="008116B4">
        <w:t xml:space="preserve"> and bilateral AOM</w:t>
      </w:r>
      <w:r w:rsidR="00A66EDF">
        <w:t>,</w:t>
      </w:r>
      <w:r w:rsidR="00553DB2">
        <w:t xml:space="preserve"> we first back-transformed the</w:t>
      </w:r>
      <w:r w:rsidR="002E62AB">
        <w:t xml:space="preserve"> predicted </w:t>
      </w:r>
      <w:ins w:id="1803" w:author="Michael Belias" w:date="2020-12-01T16:43:00Z">
        <w:r w:rsidR="009F7ED1">
          <w:t xml:space="preserve">mortality </w:t>
        </w:r>
      </w:ins>
      <w:r w:rsidR="002E62AB">
        <w:t>risk</w:t>
      </w:r>
      <w:r w:rsidR="00553DB2">
        <w:t xml:space="preserve"> per study</w:t>
      </w:r>
      <w:r w:rsidR="00EE288F">
        <w:t xml:space="preserve">. </w:t>
      </w:r>
      <w:del w:id="1804" w:author="Michael Belias" w:date="2020-12-01T16:43:00Z">
        <w:r w:rsidR="00EE288F" w:rsidDel="004015FD">
          <w:delText xml:space="preserve">Then </w:delText>
        </w:r>
      </w:del>
      <w:ins w:id="1805" w:author="Michael Belias" w:date="2020-12-01T16:43:00Z">
        <w:r w:rsidR="004015FD">
          <w:t xml:space="preserve">Subsequently, </w:t>
        </w:r>
      </w:ins>
      <w:r w:rsidR="00EE288F">
        <w:t xml:space="preserve">per study we estimated the risk difference conditional to </w:t>
      </w:r>
      <w:r w:rsidR="00384BC9">
        <w:t xml:space="preserve">age </w:t>
      </w:r>
      <w:r w:rsidR="00BE06D1">
        <w:t xml:space="preserve">for </w:t>
      </w:r>
      <w:r w:rsidR="00D42035">
        <w:t xml:space="preserve">children with </w:t>
      </w:r>
      <w:r w:rsidR="005F4C07">
        <w:lastRenderedPageBreak/>
        <w:t xml:space="preserve">and </w:t>
      </w:r>
      <w:r w:rsidR="00D42035">
        <w:t xml:space="preserve">without bilateral AOM </w:t>
      </w:r>
      <w:r w:rsidR="00432EB9">
        <w:t xml:space="preserve">along with their confidence intervals and then pooled them using a random-effects meta-analysis approach with REML </w:t>
      </w:r>
      <w:r w:rsidR="00432EB9">
        <w:rPr>
          <w:lang w:val="el-GR"/>
        </w:rPr>
        <w:t>τ</w:t>
      </w:r>
      <w:r w:rsidR="00432EB9" w:rsidRPr="006D6FB3">
        <w:rPr>
          <w:vertAlign w:val="superscript"/>
        </w:rPr>
        <w:t>2</w:t>
      </w:r>
      <w:r w:rsidR="00432EB9" w:rsidRPr="006D6FB3">
        <w:t xml:space="preserve"> </w:t>
      </w:r>
      <w:r w:rsidR="00432EB9">
        <w:t>estimator</w:t>
      </w:r>
      <w:r w:rsidR="008D6033">
        <w:t>.</w:t>
      </w:r>
    </w:p>
    <w:p w14:paraId="111F76B5" w14:textId="50A35B73" w:rsidR="009521FB" w:rsidRDefault="00A5141F" w:rsidP="009521FB">
      <w:pPr>
        <w:pStyle w:val="FirstParagraph"/>
        <w:ind w:firstLine="576"/>
      </w:pPr>
      <w:r>
        <w:t xml:space="preserve">For </w:t>
      </w:r>
      <w:r w:rsidR="00827B6C">
        <w:t>multivariate meta-analysis</w:t>
      </w:r>
      <w:r>
        <w:t>, we omitted the</w:t>
      </w:r>
      <w:del w:id="1806" w:author="Michael Belias" w:date="2020-12-01T16:44:00Z">
        <w:r w:rsidDel="009E1200">
          <w:delText xml:space="preserve"> 3</w:delText>
        </w:r>
      </w:del>
      <w:ins w:id="1807" w:author="Michael Belias" w:date="2020-12-01T16:44:00Z">
        <w:r w:rsidR="009E1200">
          <w:t xml:space="preserve"> Appelman</w:t>
        </w:r>
      </w:ins>
      <w:r>
        <w:t xml:space="preserve"> </w:t>
      </w:r>
      <w:del w:id="1808" w:author="Michael Belias" w:date="2020-12-01T16:44:00Z">
        <w:r w:rsidDel="008517E1">
          <w:delText xml:space="preserve">studies </w:delText>
        </w:r>
      </w:del>
      <w:ins w:id="1809" w:author="Michael Belias" w:date="2020-12-01T16:44:00Z">
        <w:r w:rsidR="008517E1">
          <w:t xml:space="preserve">study </w:t>
        </w:r>
      </w:ins>
      <w:r>
        <w:t xml:space="preserve">mentioned above. </w:t>
      </w:r>
      <w:r w:rsidR="006D6FB3">
        <w:t>The</w:t>
      </w:r>
      <w:r w:rsidR="00A70501">
        <w:t>refore,</w:t>
      </w:r>
      <w:r w:rsidR="006D6FB3">
        <w:t xml:space="preserve"> multivariate meta-analysis was based </w:t>
      </w:r>
      <w:del w:id="1810" w:author="Michael Belias" w:date="2020-12-01T16:46:00Z">
        <w:r w:rsidR="006D6FB3" w:rsidDel="00E603A9">
          <w:delText xml:space="preserve">only </w:delText>
        </w:r>
      </w:del>
      <w:r w:rsidR="006D6FB3">
        <w:t xml:space="preserve">on the </w:t>
      </w:r>
      <w:del w:id="1811" w:author="Michael Belias" w:date="2020-12-01T16:44:00Z">
        <w:r w:rsidR="006D6FB3" w:rsidDel="00A93546">
          <w:delText>two</w:delText>
        </w:r>
        <w:r w:rsidR="00E23E4D" w:rsidDel="00A93546">
          <w:delText xml:space="preserve"> </w:delText>
        </w:r>
      </w:del>
      <w:ins w:id="1812" w:author="Michael Belias" w:date="2020-12-01T16:44:00Z">
        <w:r w:rsidR="00A93546">
          <w:t xml:space="preserve">four </w:t>
        </w:r>
      </w:ins>
      <w:r w:rsidR="00E23E4D">
        <w:t>remain</w:t>
      </w:r>
      <w:r w:rsidR="00BE38D5">
        <w:t>in</w:t>
      </w:r>
      <w:r w:rsidR="00E23E4D">
        <w:t>g</w:t>
      </w:r>
      <w:r w:rsidR="006D6FB3">
        <w:t xml:space="preserve"> studies with </w:t>
      </w:r>
      <w:r w:rsidR="00700EB0">
        <w:t xml:space="preserve">sufficient </w:t>
      </w:r>
      <w:r w:rsidR="00917BF3">
        <w:t>number of observations to fit splines</w:t>
      </w:r>
      <w:r w:rsidR="006D6FB3">
        <w:t xml:space="preserve">. </w:t>
      </w:r>
      <w:r w:rsidR="007B2055">
        <w:t>Also,</w:t>
      </w:r>
      <w:r w:rsidR="00512C66">
        <w:t xml:space="preserve"> since</w:t>
      </w:r>
      <w:r w:rsidR="007B2055">
        <w:t xml:space="preserve"> </w:t>
      </w:r>
      <w:r w:rsidR="006D3620">
        <w:t>in</w:t>
      </w:r>
      <w:r w:rsidR="00980D62">
        <w:t xml:space="preserve"> multivariate meta-analysis the </w:t>
      </w:r>
      <w:r w:rsidR="004238D4">
        <w:t xml:space="preserve">ranges of age across </w:t>
      </w:r>
      <w:r w:rsidR="00CF5286">
        <w:t xml:space="preserve">the </w:t>
      </w:r>
      <w:r w:rsidR="004238D4">
        <w:t>studies need to be the same</w:t>
      </w:r>
      <w:r w:rsidR="006F7934">
        <w:t xml:space="preserve">, we </w:t>
      </w:r>
      <w:del w:id="1813" w:author="Michael Belias" w:date="2020-12-01T16:44:00Z">
        <w:r w:rsidR="006F7934" w:rsidDel="00992D0A">
          <w:delText>truncated age</w:delText>
        </w:r>
        <w:r w:rsidR="00364714" w:rsidDel="00992D0A">
          <w:delText xml:space="preserve"> </w:delText>
        </w:r>
        <w:r w:rsidR="006F7934" w:rsidDel="00992D0A">
          <w:delText xml:space="preserve">to the </w:delText>
        </w:r>
        <w:r w:rsidR="00825667" w:rsidDel="00992D0A">
          <w:delText xml:space="preserve">region </w:delText>
        </w:r>
        <w:r w:rsidR="00DB00AF" w:rsidDel="00992D0A">
          <w:delText>where both</w:delText>
        </w:r>
        <w:r w:rsidR="009622C0" w:rsidDel="00992D0A">
          <w:delText xml:space="preserve"> studies had participants</w:delText>
        </w:r>
        <w:r w:rsidR="00DB00AF" w:rsidDel="00992D0A">
          <w:delText xml:space="preserve">, i.e. </w:delText>
        </w:r>
        <w:r w:rsidR="005320A0" w:rsidDel="00992D0A">
          <w:delText xml:space="preserve">approximately </w:delText>
        </w:r>
        <w:r w:rsidR="008116B4" w:rsidDel="00992D0A">
          <w:delText xml:space="preserve">between </w:delText>
        </w:r>
        <w:r w:rsidR="005320A0" w:rsidDel="00992D0A">
          <w:delText xml:space="preserve">0.5 to 6 years </w:delText>
        </w:r>
        <w:r w:rsidR="00ED4739" w:rsidDel="00992D0A">
          <w:delText>old</w:delText>
        </w:r>
      </w:del>
      <w:ins w:id="1814" w:author="Michael Belias" w:date="2020-12-01T16:44:00Z">
        <w:r w:rsidR="00992D0A">
          <w:t>performed data-augmentation</w:t>
        </w:r>
        <w:r w:rsidR="00367644">
          <w:t xml:space="preserve"> as</w:t>
        </w:r>
      </w:ins>
      <w:ins w:id="1815" w:author="Michael Belias" w:date="2020-12-01T16:45:00Z">
        <w:r w:rsidR="00367644">
          <w:t xml:space="preserve"> a preliminary step</w:t>
        </w:r>
      </w:ins>
      <w:r w:rsidR="00ED4739">
        <w:t>.</w:t>
      </w:r>
      <w:r w:rsidR="00A265D0">
        <w:t xml:space="preserve"> In</w:t>
      </w:r>
      <w:r w:rsidR="00BE6C85">
        <w:t xml:space="preserve"> the first stage of </w:t>
      </w:r>
      <w:r w:rsidR="00DB00AF">
        <w:t xml:space="preserve">the </w:t>
      </w:r>
      <w:r w:rsidR="001B2416">
        <w:t>multi</w:t>
      </w:r>
      <w:r w:rsidR="00B21059">
        <w:t>variate</w:t>
      </w:r>
      <w:r w:rsidR="00BE6C85">
        <w:t xml:space="preserve"> meta-analysis we fitted a logistic regression </w:t>
      </w:r>
      <w:r w:rsidR="00DB00AF">
        <w:t xml:space="preserve">model </w:t>
      </w:r>
      <w:r w:rsidR="00BE6C85">
        <w:t>including</w:t>
      </w:r>
      <w:r w:rsidR="0001021A">
        <w:t xml:space="preserve"> the main effects of treatment, bilateral</w:t>
      </w:r>
      <w:r w:rsidR="00142105">
        <w:t xml:space="preserve"> AOM</w:t>
      </w:r>
      <w:r w:rsidR="00F46A5E">
        <w:t xml:space="preserve"> and</w:t>
      </w:r>
      <w:r w:rsidR="001F1600">
        <w:t xml:space="preserve"> </w:t>
      </w:r>
      <w:r w:rsidR="00DC49C3">
        <w:t xml:space="preserve">spline </w:t>
      </w:r>
      <w:r w:rsidR="0001021A">
        <w:t xml:space="preserve">transformed </w:t>
      </w:r>
      <w:r w:rsidR="00844312">
        <w:t xml:space="preserve">age </w:t>
      </w:r>
      <w:r w:rsidR="0026558D">
        <w:t xml:space="preserve">and the interactions of </w:t>
      </w:r>
      <w:r w:rsidR="00F46F1A">
        <w:t xml:space="preserve">spline transformed age </w:t>
      </w:r>
      <w:r w:rsidR="0026558D">
        <w:t>with treatment and bilateral AOM</w:t>
      </w:r>
      <w:r w:rsidR="00BE6C85">
        <w:t>.</w:t>
      </w:r>
      <w:r w:rsidR="00F07B09">
        <w:t xml:space="preserve"> </w:t>
      </w:r>
      <w:r w:rsidR="006D33B9">
        <w:t xml:space="preserve">Since </w:t>
      </w:r>
      <w:r w:rsidR="00FD247E">
        <w:t xml:space="preserve">in </w:t>
      </w:r>
      <w:r w:rsidR="00BB792F">
        <w:t xml:space="preserve">multivariate </w:t>
      </w:r>
      <w:r w:rsidR="00FD247E">
        <w:t xml:space="preserve"> meta-analysis </w:t>
      </w:r>
      <w:r w:rsidR="006D33B9">
        <w:t xml:space="preserve">the </w:t>
      </w:r>
      <w:r w:rsidR="00D74A63">
        <w:t xml:space="preserve">positions of </w:t>
      </w:r>
      <w:r w:rsidR="006D33B9">
        <w:t>knots</w:t>
      </w:r>
      <w:r w:rsidR="00680D3C">
        <w:t xml:space="preserve"> need to be the same</w:t>
      </w:r>
      <w:r w:rsidR="00DB00AF">
        <w:t xml:space="preserve"> across the studies</w:t>
      </w:r>
      <w:r w:rsidR="00A354F1">
        <w:t>,</w:t>
      </w:r>
      <w:r w:rsidR="00AD3884">
        <w:t xml:space="preserve"> </w:t>
      </w:r>
      <w:r w:rsidR="006932AD">
        <w:t>f</w:t>
      </w:r>
      <w:r w:rsidR="009521FB">
        <w:t>or restricted cubic splines we used 3 knots at 10</w:t>
      </w:r>
      <w:r w:rsidR="009521FB" w:rsidRPr="002A0F20">
        <w:t>%</w:t>
      </w:r>
      <w:r w:rsidR="009521FB">
        <w:t xml:space="preserve">, </w:t>
      </w:r>
      <w:r w:rsidR="009521FB" w:rsidRPr="002A0F20">
        <w:t>50%</w:t>
      </w:r>
      <w:r w:rsidR="009521FB">
        <w:t>, 90% quantiles</w:t>
      </w:r>
      <w:r w:rsidR="009521FB" w:rsidDel="00CE2827">
        <w:t xml:space="preserve"> </w:t>
      </w:r>
      <w:r w:rsidR="009521FB">
        <w:t xml:space="preserve">of </w:t>
      </w:r>
      <w:r w:rsidR="00BC4B29">
        <w:t>age</w:t>
      </w:r>
      <w:r w:rsidR="008E6BD6">
        <w:t xml:space="preserve"> </w:t>
      </w:r>
      <w:r w:rsidR="00742A26">
        <w:t xml:space="preserve">calculated </w:t>
      </w:r>
      <w:r w:rsidR="00DB00AF">
        <w:t xml:space="preserve">on </w:t>
      </w:r>
      <w:r w:rsidR="003F602B">
        <w:t>the 2 studies</w:t>
      </w:r>
      <w:r w:rsidR="008C3E02">
        <w:t xml:space="preserve"> combined</w:t>
      </w:r>
      <w:r w:rsidR="009521FB">
        <w:t>, for B-splines we used 2</w:t>
      </w:r>
      <w:r w:rsidR="009521FB" w:rsidRPr="00AE2915">
        <w:rPr>
          <w:vertAlign w:val="superscript"/>
        </w:rPr>
        <w:t>nd</w:t>
      </w:r>
      <w:r w:rsidR="009521FB">
        <w:t xml:space="preserve"> degree basis functions and 3 equidistant knots (1 inner knot</w:t>
      </w:r>
      <w:r w:rsidR="00D67552">
        <w:t xml:space="preserve"> at </w:t>
      </w:r>
      <w:del w:id="1816" w:author="Michael Belias" w:date="2020-12-01T16:45:00Z">
        <w:r w:rsidR="00D67552" w:rsidDel="00586999">
          <w:delText>3.75</w:delText>
        </w:r>
      </w:del>
      <w:ins w:id="1817" w:author="Michael Belias" w:date="2020-12-01T16:45:00Z">
        <w:r w:rsidR="00586999">
          <w:t>2.5</w:t>
        </w:r>
      </w:ins>
      <w:r w:rsidR="009521FB">
        <w:t xml:space="preserve"> plus the boundaries</w:t>
      </w:r>
      <w:r w:rsidR="00AB2014">
        <w:t xml:space="preserve"> of age</w:t>
      </w:r>
      <w:r w:rsidR="003E5921">
        <w:t xml:space="preserve"> [0.5 – </w:t>
      </w:r>
      <w:ins w:id="1818" w:author="Michael Belias" w:date="2020-12-01T16:45:00Z">
        <w:r w:rsidR="009A1A07">
          <w:t>9</w:t>
        </w:r>
      </w:ins>
      <w:del w:id="1819" w:author="Michael Belias" w:date="2020-12-01T16:45:00Z">
        <w:r w:rsidR="003E5921" w:rsidDel="009A1A07">
          <w:delText>6</w:delText>
        </w:r>
      </w:del>
      <w:r w:rsidR="003E5921">
        <w:t>]</w:t>
      </w:r>
      <w:r w:rsidR="004177AD">
        <w:t xml:space="preserve">). </w:t>
      </w:r>
      <w:r w:rsidR="009521FB">
        <w:t xml:space="preserve">Subsequently, we extracted the </w:t>
      </w:r>
      <w:r w:rsidR="00F111C2">
        <w:t xml:space="preserve">beta coefficients </w:t>
      </w:r>
      <w:r w:rsidR="00226AD5">
        <w:t xml:space="preserve">and </w:t>
      </w:r>
      <w:r w:rsidR="00862151">
        <w:t xml:space="preserve">their variance-covariance matrix </w:t>
      </w:r>
      <w:r w:rsidR="009521FB">
        <w:t>and pooled them using a random-effect</w:t>
      </w:r>
      <w:r w:rsidR="00DB00AF">
        <w:t>s</w:t>
      </w:r>
      <w:r w:rsidR="009521FB">
        <w:t xml:space="preserve"> meta-analysis approach with </w:t>
      </w:r>
      <w:r w:rsidR="006E136A">
        <w:t>REML</w:t>
      </w:r>
      <w:r w:rsidR="009521FB" w:rsidRPr="00AE2915">
        <w:t xml:space="preserve"> </w:t>
      </w:r>
      <w:r w:rsidR="009521FB">
        <w:t>estimator. Finally,</w:t>
      </w:r>
      <w:r w:rsidR="00001CC6">
        <w:t xml:space="preserve"> to show the</w:t>
      </w:r>
      <w:r w:rsidR="00A57515">
        <w:t xml:space="preserve"> risk </w:t>
      </w:r>
      <w:r w:rsidR="009E589B">
        <w:t>of developing fever</w:t>
      </w:r>
      <w:r w:rsidR="00180652">
        <w:t xml:space="preserve"> after 3-7 conditional to age</w:t>
      </w:r>
      <w:ins w:id="1820" w:author="Michael Belias" w:date="2020-10-01T15:10:00Z">
        <w:r w:rsidR="005B5A0C">
          <w:t>,</w:t>
        </w:r>
      </w:ins>
      <w:r w:rsidR="00180652">
        <w:t xml:space="preserve"> </w:t>
      </w:r>
      <w:del w:id="1821" w:author="Michael Belias" w:date="2020-10-01T15:10:00Z">
        <w:r w:rsidR="00180652" w:rsidDel="005B5A0C">
          <w:delText>and</w:delText>
        </w:r>
        <w:r w:rsidR="00001CC6" w:rsidDel="005B5A0C">
          <w:delText xml:space="preserve"> </w:delText>
        </w:r>
      </w:del>
      <w:del w:id="1822" w:author="Michael Belias" w:date="2020-10-01T15:09:00Z">
        <w:r w:rsidR="00001CC6" w:rsidDel="005B5A0C">
          <w:delText xml:space="preserve">stratified by </w:delText>
        </w:r>
      </w:del>
      <w:r w:rsidR="00001CC6">
        <w:t>treatment and bilateral AOM</w:t>
      </w:r>
      <w:r w:rsidR="00007AD7">
        <w:t>,</w:t>
      </w:r>
      <w:r w:rsidR="009521FB">
        <w:t xml:space="preserve"> we </w:t>
      </w:r>
      <w:r w:rsidR="005C23AE">
        <w:t xml:space="preserve">multiplied the </w:t>
      </w:r>
      <w:r w:rsidR="00E86AFD">
        <w:t xml:space="preserve">pooled coefficients with </w:t>
      </w:r>
      <w:r w:rsidR="00AF28F3">
        <w:t xml:space="preserve">the </w:t>
      </w:r>
      <w:r w:rsidR="001E04E0">
        <w:t xml:space="preserve">corresponding </w:t>
      </w:r>
      <w:r w:rsidR="00B255E7">
        <w:t xml:space="preserve">design </w:t>
      </w:r>
      <w:r w:rsidR="001C5F6F">
        <w:t>matrix</w:t>
      </w:r>
      <w:r w:rsidR="0078117A">
        <w:t xml:space="preserve"> </w:t>
      </w:r>
      <w:r w:rsidR="00AC4AE2">
        <w:t>and</w:t>
      </w:r>
      <w:r w:rsidR="001C5F6F">
        <w:t xml:space="preserve"> </w:t>
      </w:r>
      <w:r w:rsidR="009521FB">
        <w:t>back-transformed the pooled outcomes using the inverse logit function</w:t>
      </w:r>
      <w:r w:rsidR="00001CC6">
        <w:t>.</w:t>
      </w:r>
      <w:r w:rsidR="008E3356">
        <w:t xml:space="preserve"> To calculate the absolute risk differences</w:t>
      </w:r>
      <w:r w:rsidR="00330F1E">
        <w:t xml:space="preserve"> and their confidence intervals</w:t>
      </w:r>
      <w:r w:rsidR="0081573A">
        <w:t>,</w:t>
      </w:r>
      <w:r w:rsidR="008E3356">
        <w:t xml:space="preserve"> we </w:t>
      </w:r>
      <w:r w:rsidR="0021139A">
        <w:t xml:space="preserve">followed </w:t>
      </w:r>
      <w:r w:rsidR="00DD36DC">
        <w:t xml:space="preserve">the proposal of Newcombe </w:t>
      </w:r>
      <w:r w:rsidR="00DD36DC">
        <w:fldChar w:fldCharType="begin"/>
      </w:r>
      <w:r w:rsidR="003347A8">
        <w:instrText xml:space="preserve"> ADDIN ZOTERO_ITEM CSL_CITATION {"citationID":"Yz3u6huJ","properties":{"formattedCitation":"[34]","plainCitation":"[34]","noteIndex":0},"citationItems":[{"id":41,"uris":["http://zotero.org/users/3628384/items/HS27C766"],"uri":["http://zotero.org/users/3628384/items/HS27C766"],"itemData":{"id":41,"type":"article-journal","container-title":"Statistical Methods in Medical Research","DOI":"10.1177/0962280213502144","ISSN":"0962-2802, 1477-0334","issue":"5","journalAbbreviation":"Stat Methods Med Res","language":"en","page":"1774-1778","source":"DOI.org (Crossref)","title":"MOVER-R confidence intervals for ratios and products of two independently estimated quantities","volume":"25","author":[{"family":"Newcombe","given":"Robert G"}],"issued":{"date-parts":[["2016",10]]}}}],"schema":"https://github.com/citation-style-language/schema/raw/master/csl-citation.json"} </w:instrText>
      </w:r>
      <w:r w:rsidR="00DD36DC">
        <w:fldChar w:fldCharType="separate"/>
      </w:r>
      <w:r w:rsidR="003347A8" w:rsidRPr="003347A8">
        <w:rPr>
          <w:rFonts w:ascii="Garamond" w:hAnsi="Garamond"/>
        </w:rPr>
        <w:t>[34]</w:t>
      </w:r>
      <w:r w:rsidR="00DD36DC">
        <w:fldChar w:fldCharType="end"/>
      </w:r>
      <w:r w:rsidR="006F76F1">
        <w:t>, see section 3</w:t>
      </w:r>
      <w:r w:rsidR="00DD36DC">
        <w:t xml:space="preserve">. </w:t>
      </w:r>
    </w:p>
    <w:p w14:paraId="18267789" w14:textId="7EBA52D9" w:rsidR="00510072" w:rsidRDefault="00346F11" w:rsidP="00510072">
      <w:pPr>
        <w:pStyle w:val="BodyText"/>
      </w:pPr>
      <w:r>
        <w:tab/>
        <w:t xml:space="preserve">For GAMMs, we </w:t>
      </w:r>
      <w:r w:rsidR="00D762F8">
        <w:t>included all</w:t>
      </w:r>
      <w:r w:rsidR="008C4561">
        <w:t xml:space="preserve"> 5</w:t>
      </w:r>
      <w:r w:rsidR="00D762F8">
        <w:t xml:space="preserve"> studies</w:t>
      </w:r>
      <w:r w:rsidR="000F790E">
        <w:t xml:space="preserve">. </w:t>
      </w:r>
      <w:r w:rsidR="00537A3C">
        <w:t xml:space="preserve">We </w:t>
      </w:r>
      <w:r w:rsidR="007A38BC">
        <w:t xml:space="preserve">fitted a logistic regression model including the main effects of treatment, bilateral AOM and spline transformed age and the interactions of spline transformed age with treatment and bilateral AOM. </w:t>
      </w:r>
      <w:r w:rsidR="00CA3796">
        <w:t xml:space="preserve">We used similar knot positioning and degrees of splines as in </w:t>
      </w:r>
      <w:r w:rsidR="00BB792F">
        <w:t>pointwise</w:t>
      </w:r>
      <w:r w:rsidR="00CA3796">
        <w:t xml:space="preserve"> and </w:t>
      </w:r>
      <w:r w:rsidR="00C34BBB">
        <w:t>multivariate</w:t>
      </w:r>
      <w:r w:rsidR="00B82ED5">
        <w:t xml:space="preserve"> meta-analysis</w:t>
      </w:r>
      <w:r w:rsidR="00C34BBB">
        <w:t xml:space="preserve"> but</w:t>
      </w:r>
      <w:r w:rsidR="00D61B9F">
        <w:t xml:space="preserve"> </w:t>
      </w:r>
      <w:r w:rsidR="00E44FF5">
        <w:t>using the whole data-set</w:t>
      </w:r>
      <w:r w:rsidR="00FE7D7B">
        <w:t xml:space="preserve">. </w:t>
      </w:r>
      <w:r w:rsidR="00CA3796">
        <w:t xml:space="preserve"> </w:t>
      </w:r>
      <w:r w:rsidR="00021FCD">
        <w:t>We followed Wood’s proposal and included random-effects</w:t>
      </w:r>
      <w:ins w:id="1823" w:author="Michael Belias" w:date="2020-12-01T16:48:00Z">
        <w:r w:rsidR="000D603F">
          <w:t xml:space="preserve"> intercept and </w:t>
        </w:r>
        <w:r w:rsidR="00670A8D">
          <w:t xml:space="preserve">age </w:t>
        </w:r>
        <w:r w:rsidR="000D603F">
          <w:t>slope</w:t>
        </w:r>
      </w:ins>
      <w:r w:rsidR="00021FCD">
        <w:t xml:space="preserve"> additively </w:t>
      </w:r>
      <w:r w:rsidR="00820D99">
        <w:t xml:space="preserve">to account for </w:t>
      </w:r>
      <w:r w:rsidR="00DB00AF">
        <w:t xml:space="preserve">the </w:t>
      </w:r>
      <w:r w:rsidR="00820D99">
        <w:t>within stud</w:t>
      </w:r>
      <w:r w:rsidR="00C0446C">
        <w:t>y</w:t>
      </w:r>
      <w:r w:rsidR="00820D99">
        <w:t xml:space="preserve"> clustering of participants</w:t>
      </w:r>
      <w:r w:rsidR="00574B16">
        <w:t xml:space="preserve"> </w:t>
      </w:r>
      <w:r w:rsidR="00574B16">
        <w:fldChar w:fldCharType="begin"/>
      </w:r>
      <w:r w:rsidR="003F245A">
        <w:instrText xml:space="preserve"> ADDIN ZOTERO_ITEM CSL_CITATION {"citationID":"39pfETps","properties":{"formattedCitation":"[42]","plainCitation":"[42]","noteIndex":0},"citationItems":[{"id":14,"uris":["http://zotero.org/users/3628384/items/3UVZG2N9"],"uri":["http://zotero.org/users/3628384/items/3UVZG2N9"],"itemData":{"id":14,"type":"book","call-number":"QA274.73 .W66 2017","collection-title":"Chapman &amp; Hall/CRC texts in statistical science","edition":"Second edition","event-place":"Boca Raton","ISBN":"978-1-4987-2833-1","number-of-pages":"476","publisher":"CRC Press/Taylor &amp; Francis Group","publisher-place":"Boca Raton","source":"Library of Congress ISBN","title":"Generalized additive models: an introduction with R","title-short":"Generalized additive models","author":[{"family":"Wood","given":"Simon N."}],"issued":{"date-parts":[["2017"]]}}}],"schema":"https://github.com/citation-style-language/schema/raw/master/csl-citation.json"} </w:instrText>
      </w:r>
      <w:r w:rsidR="00574B16">
        <w:fldChar w:fldCharType="separate"/>
      </w:r>
      <w:r w:rsidR="003F245A" w:rsidRPr="003F245A">
        <w:rPr>
          <w:rFonts w:ascii="Garamond" w:hAnsi="Garamond"/>
        </w:rPr>
        <w:t>[42]</w:t>
      </w:r>
      <w:r w:rsidR="00574B16">
        <w:fldChar w:fldCharType="end"/>
      </w:r>
      <w:r w:rsidR="0051657B">
        <w:t>.</w:t>
      </w:r>
    </w:p>
    <w:p w14:paraId="0D743879" w14:textId="702858E6" w:rsidR="00510072" w:rsidRDefault="002F7C79" w:rsidP="002F7C79">
      <w:pPr>
        <w:pStyle w:val="Heading2"/>
      </w:pPr>
      <w:r>
        <w:t>Results</w:t>
      </w:r>
    </w:p>
    <w:p w14:paraId="27BAE8A9" w14:textId="39DDDE88" w:rsidR="00C24D62" w:rsidRDefault="004E6920" w:rsidP="00FB3C9F">
      <w:pPr>
        <w:pStyle w:val="BodyText"/>
        <w:ind w:firstLine="568"/>
      </w:pPr>
      <w:bookmarkStart w:id="1824" w:name="_Hlk53691743"/>
      <w:ins w:id="1825" w:author="Michael Belias" w:date="2020-11-27T16:10:00Z">
        <w:r>
          <w:t>Figures 14</w:t>
        </w:r>
      </w:ins>
      <w:ins w:id="1826" w:author="Michael Belias" w:date="2020-12-01T17:13:00Z">
        <w:r w:rsidR="00DB483C">
          <w:t>,16 and 18</w:t>
        </w:r>
      </w:ins>
      <w:ins w:id="1827" w:author="Michael Belias" w:date="2020-11-27T16:10:00Z">
        <w:r>
          <w:t xml:space="preserve"> show </w:t>
        </w:r>
      </w:ins>
      <w:ins w:id="1828" w:author="Michael Belias" w:date="2020-11-27T00:53:00Z">
        <w:r w:rsidR="00A47675">
          <w:t>the</w:t>
        </w:r>
      </w:ins>
      <w:ins w:id="1829" w:author="Michael Belias" w:date="2020-11-27T12:38:00Z">
        <w:r w:rsidR="00067CCF">
          <w:t xml:space="preserve"> pooled regression curves of </w:t>
        </w:r>
        <w:r w:rsidR="00BF053C">
          <w:t>pointwise and multivariate meta-analysis, and GAMMs</w:t>
        </w:r>
      </w:ins>
      <w:ins w:id="1830" w:author="Michael Belias" w:date="2020-11-27T16:09:00Z">
        <w:r w:rsidR="00E814A7">
          <w:t xml:space="preserve"> conditional on age and bilaterality of AOM</w:t>
        </w:r>
        <w:r w:rsidR="00821327">
          <w:t>.</w:t>
        </w:r>
        <w:r w:rsidR="00DC3340">
          <w:t xml:space="preserve"> </w:t>
        </w:r>
        <w:r w:rsidR="00821327">
          <w:t>F</w:t>
        </w:r>
      </w:ins>
      <w:ins w:id="1831" w:author="Michael Belias" w:date="2020-11-27T16:06:00Z">
        <w:r w:rsidR="00AB3789">
          <w:t xml:space="preserve">igures </w:t>
        </w:r>
      </w:ins>
      <w:ins w:id="1832" w:author="Michael Belias" w:date="2020-12-01T17:13:00Z">
        <w:r w:rsidR="00CB6185">
          <w:t>15,17,19</w:t>
        </w:r>
      </w:ins>
      <w:ins w:id="1833" w:author="Michael Belias" w:date="2020-11-27T16:06:00Z">
        <w:r w:rsidR="00AB3789">
          <w:t xml:space="preserve"> </w:t>
        </w:r>
      </w:ins>
      <w:ins w:id="1834" w:author="Michael Belias" w:date="2020-11-27T16:08:00Z">
        <w:r w:rsidR="00C1385B">
          <w:t xml:space="preserve">show </w:t>
        </w:r>
      </w:ins>
      <w:ins w:id="1835" w:author="Michael Belias" w:date="2020-11-27T16:06:00Z">
        <w:r w:rsidR="00AB3789">
          <w:t>the</w:t>
        </w:r>
      </w:ins>
      <w:ins w:id="1836" w:author="Michael Belias" w:date="2020-11-27T16:08:00Z">
        <w:r w:rsidR="00F87433">
          <w:t xml:space="preserve"> absolute risk difference between treate</w:t>
        </w:r>
      </w:ins>
      <w:ins w:id="1837" w:author="Michael Belias" w:date="2020-11-27T16:09:00Z">
        <w:r w:rsidR="00F87433">
          <w:t xml:space="preserve">d and control (treatment effect) </w:t>
        </w:r>
      </w:ins>
      <w:ins w:id="1838" w:author="Michael Belias" w:date="2020-11-27T16:07:00Z">
        <w:r w:rsidR="00AD6102">
          <w:t>conditional age and bilaterality of AOM</w:t>
        </w:r>
      </w:ins>
      <w:ins w:id="1839" w:author="Hout, Joanna in 't" w:date="2020-10-30T12:02:00Z">
        <w:r w:rsidR="00DC186C">
          <w:t xml:space="preserve">.  </w:t>
        </w:r>
      </w:ins>
      <w:bookmarkEnd w:id="1824"/>
      <w:ins w:id="1840" w:author="Michael Belias" w:date="2020-11-27T15:27:00Z">
        <w:r w:rsidR="009C0CD2" w:rsidRPr="009C0CD2">
          <w:t xml:space="preserve">Since this is an empirical example, the underlying true associations are not known and we cannot draw firm conclusions with respect to the appropriateness of the different approaches. </w:t>
        </w:r>
      </w:ins>
      <w:ins w:id="1841" w:author="Michael Belias" w:date="2020-12-01T16:49:00Z">
        <w:r w:rsidR="00FD44A5">
          <w:t>Therefore, w</w:t>
        </w:r>
      </w:ins>
      <w:ins w:id="1842" w:author="Michael Belias" w:date="2020-11-27T15:27:00Z">
        <w:r w:rsidR="009C0CD2" w:rsidRPr="009C0CD2">
          <w:t xml:space="preserve">e compare </w:t>
        </w:r>
      </w:ins>
      <w:ins w:id="1843" w:author="Michael Belias" w:date="2020-12-01T16:49:00Z">
        <w:r w:rsidR="00114376">
          <w:t xml:space="preserve">the </w:t>
        </w:r>
      </w:ins>
      <w:ins w:id="1844" w:author="Michael Belias" w:date="2020-12-01T16:48:00Z">
        <w:r w:rsidR="00116253" w:rsidRPr="009C0CD2">
          <w:t xml:space="preserve">pooled curves </w:t>
        </w:r>
      </w:ins>
      <w:ins w:id="1845" w:author="Michael Belias" w:date="2020-11-27T15:27:00Z">
        <w:r w:rsidR="009C0CD2" w:rsidRPr="009C0CD2">
          <w:t>with regard to their plausibility</w:t>
        </w:r>
      </w:ins>
      <w:ins w:id="1846" w:author="Michael Belias" w:date="2020-12-01T16:50:00Z">
        <w:r w:rsidR="001444D0">
          <w:t>,</w:t>
        </w:r>
        <w:r w:rsidR="00192567">
          <w:t xml:space="preserve"> </w:t>
        </w:r>
        <w:r w:rsidR="001F24DC">
          <w:t>specifically</w:t>
        </w:r>
      </w:ins>
      <w:ins w:id="1847" w:author="Michael Belias" w:date="2020-11-27T15:27:00Z">
        <w:r w:rsidR="009C0CD2" w:rsidRPr="009C0CD2">
          <w:t xml:space="preserve"> in terms of smoothness</w:t>
        </w:r>
      </w:ins>
      <w:ins w:id="1848" w:author="Michael Belias" w:date="2020-12-01T16:51:00Z">
        <w:r w:rsidR="001F24DC">
          <w:t xml:space="preserve"> </w:t>
        </w:r>
      </w:ins>
      <w:ins w:id="1849" w:author="Michael Belias" w:date="2020-11-27T15:27:00Z">
        <w:r w:rsidR="009C0CD2" w:rsidRPr="009C0CD2">
          <w:t>and report convergence issues if any</w:t>
        </w:r>
      </w:ins>
      <w:ins w:id="1850" w:author="Michael Belias" w:date="2020-11-26T17:09:00Z">
        <w:r w:rsidR="00B4788B" w:rsidRPr="00FB3C9F">
          <w:t>.</w:t>
        </w:r>
        <w:r w:rsidR="00B4788B">
          <w:rPr>
            <w:rFonts w:eastAsia="Times New Roman"/>
            <w:color w:val="808080" w:themeColor="background1" w:themeShade="80"/>
            <w:sz w:val="24"/>
            <w:szCs w:val="24"/>
          </w:rPr>
          <w:t xml:space="preserve"> </w:t>
        </w:r>
      </w:ins>
      <w:r w:rsidR="002D492B">
        <w:t xml:space="preserve">As </w:t>
      </w:r>
      <w:r w:rsidR="00E961E0">
        <w:t>we were</w:t>
      </w:r>
      <w:r w:rsidR="002D492B">
        <w:t xml:space="preserve"> investigating a three-way interaction</w:t>
      </w:r>
      <w:r w:rsidR="00CF4FAD">
        <w:t xml:space="preserve"> (</w:t>
      </w:r>
      <w:r w:rsidR="00DB00AF">
        <w:t>t</w:t>
      </w:r>
      <w:r w:rsidR="00CF4FAD">
        <w:t>reatment, bilaterality of AOM</w:t>
      </w:r>
      <w:r w:rsidR="00E87D1E">
        <w:t xml:space="preserve"> and</w:t>
      </w:r>
      <w:r w:rsidR="00CF4FAD">
        <w:t xml:space="preserve"> age)</w:t>
      </w:r>
      <w:r w:rsidR="002D492B">
        <w:t xml:space="preserve"> </w:t>
      </w:r>
      <w:r w:rsidR="006B6E4C">
        <w:t xml:space="preserve">in some studies </w:t>
      </w:r>
      <w:r w:rsidR="007B7F8D">
        <w:t>the</w:t>
      </w:r>
      <w:r w:rsidR="006B6E4C">
        <w:t xml:space="preserve"> </w:t>
      </w:r>
      <w:r w:rsidR="002D492B">
        <w:t>combination</w:t>
      </w:r>
      <w:r w:rsidR="00F55798">
        <w:t>s</w:t>
      </w:r>
      <w:r w:rsidR="006B6E4C">
        <w:t xml:space="preserve"> of the</w:t>
      </w:r>
      <w:r w:rsidR="0042530A">
        <w:t>ses</w:t>
      </w:r>
      <w:r w:rsidR="006B6E4C">
        <w:t xml:space="preserve"> variables </w:t>
      </w:r>
      <w:r w:rsidR="007373BB">
        <w:t xml:space="preserve">created groups </w:t>
      </w:r>
      <w:r w:rsidR="007C3168">
        <w:t>o</w:t>
      </w:r>
      <w:r w:rsidR="007373BB">
        <w:t>f patients w</w:t>
      </w:r>
      <w:r w:rsidR="00044EA3">
        <w:t>h</w:t>
      </w:r>
      <w:r w:rsidR="007373BB">
        <w:t>ere we had</w:t>
      </w:r>
      <w:r w:rsidR="006B6E4C">
        <w:t xml:space="preserve"> </w:t>
      </w:r>
      <w:r w:rsidR="00445776">
        <w:t>limited number of events</w:t>
      </w:r>
      <w:del w:id="1851" w:author="Michael Belias" w:date="2020-12-01T16:52:00Z">
        <w:r w:rsidR="00AE4FA2" w:rsidDel="00847BB3">
          <w:delText xml:space="preserve">, see Table </w:delText>
        </w:r>
        <w:r w:rsidR="00146687" w:rsidDel="00847BB3">
          <w:delText>2</w:delText>
        </w:r>
      </w:del>
      <w:r w:rsidR="00DA6D3E">
        <w:t xml:space="preserve">. </w:t>
      </w:r>
      <w:r w:rsidR="007C3168">
        <w:t>Consequently</w:t>
      </w:r>
      <w:r w:rsidR="006D70C0">
        <w:t xml:space="preserve">, </w:t>
      </w:r>
      <w:r w:rsidR="0090406E">
        <w:t xml:space="preserve">in the second stage </w:t>
      </w:r>
      <w:r w:rsidR="00BB792F">
        <w:t>pointwise</w:t>
      </w:r>
      <w:r w:rsidR="00357901">
        <w:t xml:space="preserve"> meta-analysis showed wide confidence intervals in </w:t>
      </w:r>
      <w:r w:rsidR="00622CD1">
        <w:t xml:space="preserve">sub-domains of age. </w:t>
      </w:r>
      <w:r w:rsidR="00326923">
        <w:t xml:space="preserve">Furthermore, </w:t>
      </w:r>
      <w:r w:rsidR="002B29F6">
        <w:t xml:space="preserve">as in </w:t>
      </w:r>
      <w:r w:rsidR="005B4CEA">
        <w:t>the artificial data-sets</w:t>
      </w:r>
      <w:r w:rsidR="00DB00AF">
        <w:t>,</w:t>
      </w:r>
      <w:r w:rsidR="00E83C9B">
        <w:t xml:space="preserve"> the predicted</w:t>
      </w:r>
      <w:r w:rsidR="008C08E6">
        <w:t xml:space="preserve"> pooled</w:t>
      </w:r>
      <w:r w:rsidR="00E83C9B">
        <w:t xml:space="preserve"> regression lines were </w:t>
      </w:r>
      <w:del w:id="1852" w:author="Michael Belias" w:date="2020-12-01T16:52:00Z">
        <w:r w:rsidR="00A81A68" w:rsidDel="00847BB3">
          <w:delText xml:space="preserve">discontinuous </w:delText>
        </w:r>
      </w:del>
      <w:ins w:id="1853" w:author="Michael Belias" w:date="2020-12-01T16:52:00Z">
        <w:r w:rsidR="00847BB3">
          <w:t>un</w:t>
        </w:r>
      </w:ins>
      <w:ins w:id="1854" w:author="Michael Belias" w:date="2020-12-01T16:53:00Z">
        <w:r w:rsidR="00847BB3">
          <w:t>smooth</w:t>
        </w:r>
      </w:ins>
      <w:ins w:id="1855" w:author="Michael Belias" w:date="2020-12-01T16:52:00Z">
        <w:r w:rsidR="00847BB3">
          <w:t xml:space="preserve"> </w:t>
        </w:r>
      </w:ins>
      <w:r w:rsidR="00A81A68">
        <w:t xml:space="preserve">due to </w:t>
      </w:r>
      <w:r w:rsidR="00D97E5E">
        <w:t>differences in the</w:t>
      </w:r>
      <w:r w:rsidR="00950862" w:rsidRPr="00950862">
        <w:t xml:space="preserve"> </w:t>
      </w:r>
      <w:r w:rsidR="00950862">
        <w:t>overlap</w:t>
      </w:r>
      <w:r w:rsidR="00D97E5E">
        <w:t xml:space="preserve"> </w:t>
      </w:r>
      <w:r w:rsidR="00950862">
        <w:t xml:space="preserve">of age </w:t>
      </w:r>
      <w:r w:rsidR="00A60D90">
        <w:t xml:space="preserve">across the </w:t>
      </w:r>
      <w:r w:rsidR="000F5912">
        <w:t>studies</w:t>
      </w:r>
      <w:r w:rsidR="004558D4">
        <w:t xml:space="preserve">. </w:t>
      </w:r>
      <w:r w:rsidR="00C34BBB">
        <w:t>Multivariate meta</w:t>
      </w:r>
      <w:r w:rsidR="007D1F41">
        <w:t>-</w:t>
      </w:r>
      <w:r w:rsidR="003379D2">
        <w:t>analysis</w:t>
      </w:r>
      <w:r w:rsidR="00681EA3">
        <w:t xml:space="preserve"> also showed </w:t>
      </w:r>
      <w:r w:rsidR="00503C55">
        <w:t>wide</w:t>
      </w:r>
      <w:r w:rsidR="00BA5C93">
        <w:t xml:space="preserve"> </w:t>
      </w:r>
      <w:r w:rsidR="00681EA3">
        <w:t>confidence intervals for the restricted cubic splines approach</w:t>
      </w:r>
      <w:r w:rsidR="001D6800">
        <w:t xml:space="preserve"> </w:t>
      </w:r>
      <w:del w:id="1856" w:author="Michael Belias" w:date="2020-12-01T16:53:00Z">
        <w:r w:rsidR="001D6800" w:rsidDel="00A97E15">
          <w:delText>(plot not shown)</w:delText>
        </w:r>
        <w:r w:rsidR="00681EA3" w:rsidDel="00A97E15">
          <w:delText xml:space="preserve"> </w:delText>
        </w:r>
      </w:del>
      <w:r w:rsidR="00681EA3">
        <w:t>and</w:t>
      </w:r>
      <w:r w:rsidR="002C759F">
        <w:t xml:space="preserve"> did not </w:t>
      </w:r>
      <w:r w:rsidR="000118D1">
        <w:t xml:space="preserve">show </w:t>
      </w:r>
      <w:r w:rsidR="00635D15">
        <w:t xml:space="preserve">any </w:t>
      </w:r>
      <w:r w:rsidR="000118D1">
        <w:t>results</w:t>
      </w:r>
      <w:r w:rsidR="00681EA3">
        <w:t xml:space="preserve"> </w:t>
      </w:r>
      <w:r w:rsidR="000118D1">
        <w:t xml:space="preserve">for </w:t>
      </w:r>
      <w:r w:rsidR="00681EA3">
        <w:t>B-splines</w:t>
      </w:r>
      <w:r w:rsidR="000D0269">
        <w:t xml:space="preserve"> </w:t>
      </w:r>
      <w:r w:rsidR="00907A52">
        <w:t>due to failure to converge</w:t>
      </w:r>
      <w:r w:rsidR="00585D6D">
        <w:t xml:space="preserve"> during the second stage</w:t>
      </w:r>
      <w:r w:rsidR="00CF1301">
        <w:t>.</w:t>
      </w:r>
      <w:r w:rsidR="00A6402A">
        <w:t xml:space="preserve"> </w:t>
      </w:r>
      <w:r w:rsidR="000D6CC9">
        <w:t xml:space="preserve">GAMMs </w:t>
      </w:r>
      <w:r w:rsidR="006B3AF8">
        <w:t>combined with</w:t>
      </w:r>
      <w:r w:rsidR="003F6B41">
        <w:t xml:space="preserve"> penalised splines </w:t>
      </w:r>
      <w:r w:rsidR="00E840AE">
        <w:t>showed</w:t>
      </w:r>
      <w:r w:rsidR="00E100B9">
        <w:t xml:space="preserve"> </w:t>
      </w:r>
      <w:r w:rsidR="00FD7B5F">
        <w:t>smooth</w:t>
      </w:r>
      <w:r w:rsidR="00BF00AB">
        <w:t xml:space="preserve"> pooled regression lines </w:t>
      </w:r>
      <w:r w:rsidR="001829C0">
        <w:t>and</w:t>
      </w:r>
      <w:r w:rsidR="00BF00AB">
        <w:t xml:space="preserve"> confidence intervals</w:t>
      </w:r>
      <w:r w:rsidR="00B47F66">
        <w:t>, see Figure 1</w:t>
      </w:r>
      <w:r w:rsidR="00F45A3C">
        <w:t>5</w:t>
      </w:r>
      <w:r w:rsidR="00DB00AF">
        <w:t xml:space="preserve"> </w:t>
      </w:r>
      <w:r w:rsidR="00B47F66">
        <w:t>and Figure 1</w:t>
      </w:r>
      <w:r w:rsidR="00F45A3C">
        <w:t>6</w:t>
      </w:r>
      <w:r w:rsidR="00270832">
        <w:t xml:space="preserve">, while using regression splines showed </w:t>
      </w:r>
      <w:r w:rsidR="00525C67">
        <w:t>wide confidence intervals</w:t>
      </w:r>
      <w:r w:rsidR="00D23617">
        <w:t xml:space="preserve"> in sub-domains of age</w:t>
      </w:r>
      <w:r w:rsidR="00D546DC">
        <w:t xml:space="preserve"> and </w:t>
      </w:r>
      <w:r w:rsidR="00045910">
        <w:t>non-smooth regression lines</w:t>
      </w:r>
      <w:r w:rsidR="00270832">
        <w:t xml:space="preserve">. </w:t>
      </w:r>
      <w:r w:rsidR="00620A7B">
        <w:t xml:space="preserve"> </w:t>
      </w:r>
      <w:r w:rsidR="00497738">
        <w:t xml:space="preserve"> </w:t>
      </w:r>
    </w:p>
    <w:p w14:paraId="26A1EFF2" w14:textId="6B0FF2B3" w:rsidR="00497738" w:rsidRDefault="00497738" w:rsidP="00497738">
      <w:pPr>
        <w:pStyle w:val="BodyText"/>
      </w:pPr>
      <w:r w:rsidRPr="008D3A07">
        <w:t xml:space="preserve">Figure </w:t>
      </w:r>
      <w:r>
        <w:t>1</w:t>
      </w:r>
      <w:r w:rsidR="00003114">
        <w:t>4</w:t>
      </w:r>
      <w:r w:rsidRPr="008D3A07">
        <w:t>. approximately here</w:t>
      </w:r>
    </w:p>
    <w:p w14:paraId="2D7ED2B5" w14:textId="09631574" w:rsidR="00497738" w:rsidRPr="008D3A07" w:rsidRDefault="00497738" w:rsidP="00497738">
      <w:pPr>
        <w:pStyle w:val="BodyText"/>
      </w:pPr>
      <w:r w:rsidRPr="008D3A07">
        <w:t xml:space="preserve">Figure </w:t>
      </w:r>
      <w:r>
        <w:t>1</w:t>
      </w:r>
      <w:r w:rsidR="00003114">
        <w:t>5</w:t>
      </w:r>
      <w:r w:rsidRPr="008D3A07">
        <w:t>. approximately here</w:t>
      </w:r>
    </w:p>
    <w:p w14:paraId="3ABF1600" w14:textId="7A9A06AA" w:rsidR="00003114" w:rsidRDefault="00003114" w:rsidP="00003114">
      <w:pPr>
        <w:pStyle w:val="BodyText"/>
      </w:pPr>
      <w:r w:rsidRPr="008D3A07">
        <w:t xml:space="preserve">Figure </w:t>
      </w:r>
      <w:r>
        <w:t>16</w:t>
      </w:r>
      <w:r w:rsidRPr="008D3A07">
        <w:t>. approximately here</w:t>
      </w:r>
    </w:p>
    <w:p w14:paraId="76DE3198" w14:textId="651BA337" w:rsidR="00AD7A5D" w:rsidRDefault="00003114" w:rsidP="0072232E">
      <w:pPr>
        <w:pStyle w:val="BodyText"/>
        <w:rPr>
          <w:ins w:id="1857" w:author="Michael Belias" w:date="2020-12-01T17:16:00Z"/>
        </w:rPr>
      </w:pPr>
      <w:r w:rsidRPr="008D3A07">
        <w:t xml:space="preserve">Figure </w:t>
      </w:r>
      <w:r>
        <w:t>17</w:t>
      </w:r>
      <w:r w:rsidRPr="008D3A07">
        <w:t>. approximately here</w:t>
      </w:r>
    </w:p>
    <w:p w14:paraId="1E1A549D" w14:textId="0CE2D397" w:rsidR="005C3744" w:rsidRDefault="005C3744" w:rsidP="005C3744">
      <w:pPr>
        <w:pStyle w:val="BodyText"/>
        <w:rPr>
          <w:ins w:id="1858" w:author="Michael Belias" w:date="2020-12-01T17:16:00Z"/>
        </w:rPr>
      </w:pPr>
      <w:ins w:id="1859" w:author="Michael Belias" w:date="2020-12-01T17:16:00Z">
        <w:r w:rsidRPr="008D3A07">
          <w:lastRenderedPageBreak/>
          <w:t xml:space="preserve">Figure </w:t>
        </w:r>
        <w:r>
          <w:t>18</w:t>
        </w:r>
        <w:r w:rsidRPr="008D3A07">
          <w:t>. approximately here</w:t>
        </w:r>
      </w:ins>
    </w:p>
    <w:p w14:paraId="732CBC69" w14:textId="11E80CC6" w:rsidR="005C3744" w:rsidRPr="0072232E" w:rsidRDefault="005C3744" w:rsidP="005C3744">
      <w:pPr>
        <w:pStyle w:val="BodyText"/>
        <w:rPr>
          <w:ins w:id="1860" w:author="Michael Belias" w:date="2020-12-01T17:16:00Z"/>
        </w:rPr>
      </w:pPr>
      <w:ins w:id="1861" w:author="Michael Belias" w:date="2020-12-01T17:16:00Z">
        <w:r w:rsidRPr="008D3A07">
          <w:t xml:space="preserve">Figure </w:t>
        </w:r>
        <w:r>
          <w:t>19</w:t>
        </w:r>
        <w:r w:rsidRPr="008D3A07">
          <w:t>. approximately here</w:t>
        </w:r>
      </w:ins>
    </w:p>
    <w:p w14:paraId="70516692" w14:textId="77777777" w:rsidR="005C3744" w:rsidRPr="0072232E" w:rsidRDefault="005C3744" w:rsidP="0072232E">
      <w:pPr>
        <w:pStyle w:val="BodyText"/>
      </w:pPr>
    </w:p>
    <w:p w14:paraId="4A5E53F5" w14:textId="77777777" w:rsidR="00FE6B6B" w:rsidRDefault="00FE6B6B" w:rsidP="00FE6B6B">
      <w:pPr>
        <w:pStyle w:val="Heading1"/>
      </w:pPr>
      <w:bookmarkStart w:id="1862" w:name="sec7"/>
      <w:r>
        <w:t>Discussion</w:t>
      </w:r>
      <w:bookmarkEnd w:id="1862"/>
    </w:p>
    <w:p w14:paraId="1FC7B9DE" w14:textId="14619AA8" w:rsidR="00FE6B6B" w:rsidDel="00676FA4" w:rsidRDefault="00FE6B6B" w:rsidP="00FE6B6B">
      <w:pPr>
        <w:rPr>
          <w:del w:id="1863" w:author="Michael Belias" w:date="2020-12-01T17:14:00Z"/>
        </w:rPr>
      </w:pPr>
    </w:p>
    <w:p w14:paraId="08CEFC91" w14:textId="75460681" w:rsidR="00231973" w:rsidRDefault="00AC670F" w:rsidP="00EC10E9">
      <w:pPr>
        <w:pStyle w:val="BodyText"/>
        <w:ind w:firstLine="432"/>
      </w:pPr>
      <w:r>
        <w:t xml:space="preserve">Our results, in which we </w:t>
      </w:r>
      <w:r w:rsidR="00FE6B6B">
        <w:t>illustrated 4 spline-based approaches</w:t>
      </w:r>
      <w:r>
        <w:t xml:space="preserve"> (</w:t>
      </w:r>
      <w:r w:rsidR="00951EA0">
        <w:t xml:space="preserve">restricted splines, B-splines, P-splines and </w:t>
      </w:r>
      <w:r w:rsidR="00C4162F">
        <w:t>Smoothing</w:t>
      </w:r>
      <w:r w:rsidR="00951EA0">
        <w:t xml:space="preserve"> splines</w:t>
      </w:r>
      <w:r>
        <w:t>)</w:t>
      </w:r>
      <w:r w:rsidR="008F30ED">
        <w:t xml:space="preserve">, and three pooling methods </w:t>
      </w:r>
      <w:r>
        <w:t>(</w:t>
      </w:r>
      <w:r w:rsidR="00BB792F">
        <w:t>pointwise</w:t>
      </w:r>
      <w:r w:rsidR="008F30ED">
        <w:t xml:space="preserve"> meta-analysis, multivariate meta-analysis and GAMMs</w:t>
      </w:r>
      <w:r>
        <w:t xml:space="preserve">) </w:t>
      </w:r>
      <w:ins w:id="1864" w:author="Hout, Joanna in 't" w:date="2020-10-30T12:07:00Z">
        <w:r w:rsidR="00F22FE6">
          <w:t xml:space="preserve">on three scenarios with artificial data, </w:t>
        </w:r>
      </w:ins>
      <w:r>
        <w:t xml:space="preserve">showed that </w:t>
      </w:r>
      <w:r w:rsidR="00C05D74">
        <w:t xml:space="preserve">all </w:t>
      </w:r>
      <w:r>
        <w:t xml:space="preserve">approaches </w:t>
      </w:r>
      <w:r w:rsidR="009361CD">
        <w:t xml:space="preserve">performed equally well </w:t>
      </w:r>
      <w:r>
        <w:t xml:space="preserve">in modelling the underlying true association analysis in case of an heterogeneous </w:t>
      </w:r>
      <w:ins w:id="1865" w:author="Michael Belias" w:date="2020-11-21T18:04:00Z">
        <w:r w:rsidR="00D65E1F">
          <w:t>data-set</w:t>
        </w:r>
        <w:r w:rsidR="00D65E1F" w:rsidDel="00D65E1F">
          <w:t xml:space="preserve"> </w:t>
        </w:r>
      </w:ins>
      <w:del w:id="1866" w:author="Michael Belias" w:date="2020-11-21T18:04:00Z">
        <w:r w:rsidDel="00D65E1F">
          <w:delText xml:space="preserve">IPD-set </w:delText>
        </w:r>
      </w:del>
      <w:r>
        <w:t xml:space="preserve">with similar ranges of the effect modifier. In </w:t>
      </w:r>
      <w:r w:rsidR="002A4C22">
        <w:t xml:space="preserve">the two </w:t>
      </w:r>
      <w:del w:id="1867" w:author="Michael Belias" w:date="2020-10-01T10:56:00Z">
        <w:r w:rsidR="002A4C22" w:rsidDel="000F3920">
          <w:delText>IPD-sets</w:delText>
        </w:r>
      </w:del>
      <w:ins w:id="1868" w:author="Michael Belias" w:date="2020-10-01T10:56:00Z">
        <w:r w:rsidR="000F3920">
          <w:t>scenarios</w:t>
        </w:r>
      </w:ins>
      <w:r w:rsidR="002A4C22">
        <w:t xml:space="preserve"> </w:t>
      </w:r>
      <w:r>
        <w:t>with different ranges,</w:t>
      </w:r>
      <w:r w:rsidR="00AB7A2E">
        <w:t xml:space="preserve"> only</w:t>
      </w:r>
      <w:r>
        <w:t xml:space="preserve"> GAMMs showed smooth pooled regression lines and confidence intervals. </w:t>
      </w:r>
      <w:r w:rsidR="004B5E55">
        <w:t xml:space="preserve">When </w:t>
      </w:r>
      <w:r>
        <w:t xml:space="preserve">applying </w:t>
      </w:r>
      <w:r w:rsidR="00A5048D">
        <w:t>the aforementioned splines</w:t>
      </w:r>
      <w:r w:rsidR="004A38AE">
        <w:t xml:space="preserve"> and pooling methods </w:t>
      </w:r>
      <w:r w:rsidR="00FE6B6B">
        <w:t>on an empirical example</w:t>
      </w:r>
      <w:r w:rsidR="00C827A0">
        <w:t xml:space="preserve"> </w:t>
      </w:r>
      <w:r w:rsidR="00795040">
        <w:t>investigating</w:t>
      </w:r>
      <w:r w:rsidR="00FE6B6B">
        <w:t xml:space="preserve"> </w:t>
      </w:r>
      <w:r w:rsidR="004B342C">
        <w:t xml:space="preserve">the </w:t>
      </w:r>
      <w:r w:rsidR="002D7E03">
        <w:t>association</w:t>
      </w:r>
      <w:r w:rsidR="004B342C">
        <w:t xml:space="preserve"> </w:t>
      </w:r>
      <w:r w:rsidR="00FE6B6B">
        <w:t xml:space="preserve">between age and </w:t>
      </w:r>
      <w:r w:rsidR="002C248E">
        <w:t xml:space="preserve">the </w:t>
      </w:r>
      <w:r w:rsidR="00FE6B6B">
        <w:t>effect</w:t>
      </w:r>
      <w:r w:rsidR="002C248E">
        <w:t xml:space="preserve"> of antibiotics in children </w:t>
      </w:r>
      <w:r w:rsidR="004471BE">
        <w:t>from 0-</w:t>
      </w:r>
      <w:del w:id="1869" w:author="Michael Belias" w:date="2020-12-01T17:14:00Z">
        <w:r w:rsidR="004471BE" w:rsidDel="00F443AF">
          <w:delText xml:space="preserve">12 </w:delText>
        </w:r>
      </w:del>
      <w:ins w:id="1870" w:author="Michael Belias" w:date="2020-12-01T17:14:00Z">
        <w:r w:rsidR="00F443AF">
          <w:t xml:space="preserve">9 </w:t>
        </w:r>
      </w:ins>
      <w:r w:rsidR="004471BE">
        <w:t xml:space="preserve">years with </w:t>
      </w:r>
      <w:r w:rsidR="00D1109F">
        <w:t xml:space="preserve">unilateral and </w:t>
      </w:r>
      <w:r w:rsidR="004471BE">
        <w:t>bilateral otitis media</w:t>
      </w:r>
      <w:r>
        <w:t>, we found that GAMMs</w:t>
      </w:r>
      <w:r w:rsidR="002A4C22">
        <w:t>, especially when</w:t>
      </w:r>
      <w:r>
        <w:t xml:space="preserve"> combined with penalised splines</w:t>
      </w:r>
      <w:r w:rsidR="002A4C22">
        <w:t>,</w:t>
      </w:r>
      <w:r>
        <w:t xml:space="preserve"> showed smooth pooled regression lines and reasonable confidence intervals for the whole range of the potential treatment effect measure modifier (age), while </w:t>
      </w:r>
      <w:r w:rsidR="00BB792F">
        <w:t>pointwise</w:t>
      </w:r>
      <w:r>
        <w:t xml:space="preserve"> meta-analysis showed discontinuous and very wide confidence </w:t>
      </w:r>
      <w:r w:rsidRPr="007375A9">
        <w:t>intervals</w:t>
      </w:r>
      <w:r>
        <w:t xml:space="preserve">. </w:t>
      </w:r>
      <w:r w:rsidR="00541326">
        <w:t>Multivariate meta</w:t>
      </w:r>
      <w:r>
        <w:t>-analysis</w:t>
      </w:r>
      <w:r w:rsidR="002A4C22">
        <w:t xml:space="preserve"> </w:t>
      </w:r>
      <w:r w:rsidR="00E65445">
        <w:t>was</w:t>
      </w:r>
      <w:r w:rsidR="002A4C22">
        <w:t xml:space="preserve"> </w:t>
      </w:r>
      <w:r w:rsidR="009E36E3">
        <w:t>limited</w:t>
      </w:r>
      <w:r w:rsidR="00951110">
        <w:t xml:space="preserve"> to</w:t>
      </w:r>
      <w:r w:rsidR="002A4C22">
        <w:t xml:space="preserve"> a subset of studies,</w:t>
      </w:r>
      <w:r>
        <w:t xml:space="preserve"> failed to converge for B-splines</w:t>
      </w:r>
      <w:r w:rsidR="006758B3">
        <w:t xml:space="preserve"> and </w:t>
      </w:r>
      <w:r w:rsidR="000F77CE">
        <w:t>P-</w:t>
      </w:r>
      <w:r w:rsidR="006758B3">
        <w:t>splines</w:t>
      </w:r>
      <w:r w:rsidR="003B76C7">
        <w:t>,</w:t>
      </w:r>
      <w:r>
        <w:t xml:space="preserve"> and showed results in only a limited range </w:t>
      </w:r>
      <w:r w:rsidR="00B310AB">
        <w:t>of ages</w:t>
      </w:r>
      <w:r>
        <w:t xml:space="preserve"> for restricted cubic splines.</w:t>
      </w:r>
    </w:p>
    <w:p w14:paraId="0B376ADA" w14:textId="24FAAB0C" w:rsidR="00370BBD" w:rsidRDefault="00785B68" w:rsidP="00533C79">
      <w:pPr>
        <w:pStyle w:val="FirstParagraph"/>
        <w:ind w:firstLine="432"/>
      </w:pPr>
      <w:r>
        <w:t>Th</w:t>
      </w:r>
      <w:r w:rsidR="00FE6B6B">
        <w:t xml:space="preserve">e major strength of </w:t>
      </w:r>
      <w:r w:rsidR="00BB1478">
        <w:t>our manuscript</w:t>
      </w:r>
      <w:r w:rsidR="00FE6B6B">
        <w:t xml:space="preserve"> </w:t>
      </w:r>
      <w:r w:rsidR="00C34BBB">
        <w:t>is</w:t>
      </w:r>
      <w:r w:rsidR="00FE6B6B">
        <w:t xml:space="preserve"> that as far as we are aware, we are the first to provide an introduction</w:t>
      </w:r>
      <w:r w:rsidR="00BB1478">
        <w:t xml:space="preserve"> </w:t>
      </w:r>
      <w:r w:rsidR="00FE6B6B">
        <w:t>on how to apply</w:t>
      </w:r>
      <w:r w:rsidR="00BB1478">
        <w:t xml:space="preserve"> a variety of</w:t>
      </w:r>
      <w:r w:rsidR="00FE6B6B">
        <w:t xml:space="preserve"> splines</w:t>
      </w:r>
      <w:r w:rsidR="00BB1478">
        <w:t xml:space="preserve"> methods</w:t>
      </w:r>
      <w:r w:rsidR="00FE6B6B">
        <w:t xml:space="preserve"> in both single and </w:t>
      </w:r>
      <w:r w:rsidR="00BB1478">
        <w:t>multiple</w:t>
      </w:r>
      <w:r w:rsidR="00BB1478" w:rsidRPr="00BB1478">
        <w:t xml:space="preserve"> </w:t>
      </w:r>
      <w:r w:rsidR="000564BE">
        <w:t>studies, in</w:t>
      </w:r>
      <w:r w:rsidR="00FE6B6B">
        <w:t xml:space="preserve"> order to </w:t>
      </w:r>
      <w:r w:rsidR="00BB1478">
        <w:t xml:space="preserve">investigate </w:t>
      </w:r>
      <w:r w:rsidR="00FE6B6B">
        <w:t>treatment effect differences</w:t>
      </w:r>
      <w:r w:rsidR="00AC18D3" w:rsidRPr="00AC18D3">
        <w:t xml:space="preserve"> </w:t>
      </w:r>
      <w:r w:rsidR="00AC18D3">
        <w:t>when non-linearities are present</w:t>
      </w:r>
      <w:r w:rsidR="00FE6B6B">
        <w:t>.</w:t>
      </w:r>
      <w:r w:rsidR="00AE6661">
        <w:t xml:space="preserve"> </w:t>
      </w:r>
    </w:p>
    <w:p w14:paraId="3237BA39" w14:textId="78433B4A" w:rsidR="002E6699" w:rsidRDefault="00FD4582" w:rsidP="00FB6A36">
      <w:pPr>
        <w:pStyle w:val="FirstParagraph"/>
        <w:ind w:firstLine="432"/>
      </w:pPr>
      <w:r w:rsidRPr="00FD4582">
        <w:t xml:space="preserve">Some potential limitations should also be mentioned. </w:t>
      </w:r>
      <w:r w:rsidR="00FE6B6B">
        <w:t xml:space="preserve">First, </w:t>
      </w:r>
      <w:r w:rsidR="00EC10E9">
        <w:t xml:space="preserve">we did not illustrate the performance of the aforementioned approaches in </w:t>
      </w:r>
      <w:r w:rsidR="000C772B">
        <w:t xml:space="preserve">a </w:t>
      </w:r>
      <w:r w:rsidR="00EC10E9">
        <w:t xml:space="preserve">scenario with across studies homogeneous associations and </w:t>
      </w:r>
      <w:r w:rsidR="0085773F">
        <w:t>similar</w:t>
      </w:r>
      <w:r w:rsidR="00EC10E9">
        <w:t xml:space="preserve"> ranges of </w:t>
      </w:r>
      <w:r w:rsidR="00701318">
        <w:t>the effect modifier</w:t>
      </w:r>
      <w:r w:rsidR="00EC10E9">
        <w:t>.</w:t>
      </w:r>
      <w:r w:rsidR="006807E8">
        <w:t xml:space="preserve"> We considered that this scenario is rarely accounted in practice and that all approaches would produce similar results.</w:t>
      </w:r>
      <w:r w:rsidR="00FE6B6B">
        <w:t xml:space="preserve"> </w:t>
      </w:r>
      <w:ins w:id="1871" w:author="Michael Belias" w:date="2020-11-27T15:13:00Z">
        <w:r w:rsidR="00015683" w:rsidRPr="00015683">
          <w:t xml:space="preserve">Second, we did not illustrate the performance of the aforementioned approaches in scenarios with ecological bias. </w:t>
        </w:r>
        <w:commentRangeStart w:id="1872"/>
        <w:r w:rsidR="00015683" w:rsidRPr="00015683">
          <w:t>We considered that ecological bias in IPD-MA when non-linearities are present would be too complicated for an introduction and therefore is out of the scope of our paper.</w:t>
        </w:r>
      </w:ins>
      <w:del w:id="1873" w:author="Michael Belias" w:date="2020-11-27T15:13:00Z">
        <w:r w:rsidR="00FE6B6B" w:rsidRPr="00233377" w:rsidDel="00015683">
          <w:delText>Second,</w:delText>
        </w:r>
      </w:del>
      <w:ins w:id="1874" w:author="Michael Belias" w:date="2020-11-27T15:24:00Z">
        <w:r w:rsidR="00B07BB6">
          <w:t xml:space="preserve"> </w:t>
        </w:r>
      </w:ins>
      <w:commentRangeEnd w:id="1872"/>
      <w:r w:rsidR="004C773D">
        <w:rPr>
          <w:rStyle w:val="CommentReference"/>
        </w:rPr>
        <w:commentReference w:id="1872"/>
      </w:r>
      <w:commentRangeStart w:id="1875"/>
      <w:ins w:id="1876" w:author="Michael Belias" w:date="2020-11-27T15:24:00Z">
        <w:r w:rsidR="00B07BB6" w:rsidRPr="00B07BB6">
          <w:t>Third, the data generating mechanism of the illustrative examples was simple. The association of mortality risk with BMI was quadratic and quartic for the control and treated group, respectively, and the between-study heterogeneity was limited (I2 less than 40%). These settings generated realistic data that are appropriate for pooling</w:t>
        </w:r>
      </w:ins>
      <w:ins w:id="1877" w:author="Michael Belias" w:date="2020-11-27T12:17:00Z">
        <w:r w:rsidR="00D55101" w:rsidRPr="00D55101">
          <w:t>.</w:t>
        </w:r>
      </w:ins>
      <w:commentRangeEnd w:id="1875"/>
      <w:r w:rsidR="00B539EA">
        <w:rPr>
          <w:rStyle w:val="CommentReference"/>
        </w:rPr>
        <w:commentReference w:id="1875"/>
      </w:r>
      <w:ins w:id="1878" w:author="Michael Belias" w:date="2020-11-24T22:31:00Z">
        <w:r w:rsidR="00444AF2">
          <w:t xml:space="preserve"> </w:t>
        </w:r>
      </w:ins>
      <w:del w:id="1879" w:author="Michael Belias" w:date="2020-11-24T22:10:00Z">
        <w:r w:rsidR="004F5FE7" w:rsidRPr="00233377" w:rsidDel="00671A50">
          <w:delText xml:space="preserve"> </w:delText>
        </w:r>
        <w:commentRangeStart w:id="1880"/>
        <w:r w:rsidR="004F5FE7" w:rsidRPr="00233377" w:rsidDel="00671A50">
          <w:delText xml:space="preserve">studies </w:delText>
        </w:r>
      </w:del>
      <w:commentRangeEnd w:id="1880"/>
      <w:r w:rsidR="00671A50">
        <w:rPr>
          <w:rStyle w:val="CommentReference"/>
        </w:rPr>
        <w:commentReference w:id="1880"/>
      </w:r>
      <w:del w:id="1881" w:author="Michael Belias" w:date="2020-11-24T22:10:00Z">
        <w:r w:rsidR="004F5FE7" w:rsidRPr="00233377" w:rsidDel="00671A50">
          <w:delText>may have different ranges of the effect modifier</w:delText>
        </w:r>
        <w:r w:rsidR="00010886" w:rsidRPr="00233377" w:rsidDel="00671A50">
          <w:delText xml:space="preserve">. </w:delText>
        </w:r>
        <w:r w:rsidR="00A01EFA" w:rsidRPr="00233377" w:rsidDel="00671A50">
          <w:delText>Consequently,</w:delText>
        </w:r>
        <w:r w:rsidR="004F5FE7" w:rsidRPr="00233377" w:rsidDel="00671A50">
          <w:delText xml:space="preserve"> there will be </w:delText>
        </w:r>
        <w:r w:rsidR="009A75D9" w:rsidRPr="00233377" w:rsidDel="00671A50">
          <w:delText>parts</w:delText>
        </w:r>
        <w:r w:rsidR="004F5FE7" w:rsidRPr="00233377" w:rsidDel="00671A50">
          <w:delText xml:space="preserve"> where not all studies </w:delText>
        </w:r>
        <w:r w:rsidR="00205554" w:rsidRPr="00233377" w:rsidDel="00671A50">
          <w:delText>provide</w:delText>
        </w:r>
        <w:r w:rsidR="004F5FE7" w:rsidRPr="00233377" w:rsidDel="00671A50">
          <w:delText xml:space="preserve"> data. In our implementation of the two-stage </w:delText>
        </w:r>
        <w:r w:rsidR="00205554" w:rsidRPr="00233377" w:rsidDel="00671A50">
          <w:delText xml:space="preserve">meta-analysis </w:delText>
        </w:r>
        <w:r w:rsidR="004F5FE7" w:rsidRPr="00233377" w:rsidDel="00671A50">
          <w:delText xml:space="preserve">methods </w:delText>
        </w:r>
        <w:r w:rsidR="00EC10E9" w:rsidRPr="00233377" w:rsidDel="00671A50">
          <w:delText>we did not illustrate</w:delText>
        </w:r>
        <w:r w:rsidR="004F5FE7" w:rsidRPr="00233377" w:rsidDel="00671A50">
          <w:delText xml:space="preserve"> how to </w:delText>
        </w:r>
        <w:r w:rsidR="00205554" w:rsidRPr="00233377" w:rsidDel="00671A50">
          <w:delText>adjust for this missing data problem</w:delText>
        </w:r>
      </w:del>
      <w:r w:rsidR="004F5FE7" w:rsidRPr="00233377">
        <w:t>.</w:t>
      </w:r>
      <w:r w:rsidR="003C42A6">
        <w:t xml:space="preserve"> </w:t>
      </w:r>
      <w:ins w:id="1882" w:author="Michael Belias" w:date="2020-11-21T18:50:00Z">
        <w:r w:rsidR="00465F29">
          <w:t>Fourth</w:t>
        </w:r>
      </w:ins>
      <w:r w:rsidR="00687DDB">
        <w:t>,</w:t>
      </w:r>
      <w:r w:rsidR="00FE6B6B">
        <w:t xml:space="preserve"> </w:t>
      </w:r>
      <w:r w:rsidR="00657277">
        <w:t xml:space="preserve">and corresponding to our main aim to provide an introduction to splines, </w:t>
      </w:r>
      <w:r w:rsidR="00FE6B6B">
        <w:t xml:space="preserve">we </w:t>
      </w:r>
      <w:r w:rsidR="00657277">
        <w:t xml:space="preserve">limited our study </w:t>
      </w:r>
      <w:r w:rsidR="00FE6B6B">
        <w:t>spline</w:t>
      </w:r>
      <w:r w:rsidR="00785B68">
        <w:t>-based approaches</w:t>
      </w:r>
      <w:r w:rsidR="00FE6B6B">
        <w:t xml:space="preserve"> whereas other </w:t>
      </w:r>
      <w:r w:rsidR="00A71D17">
        <w:t>techniques might</w:t>
      </w:r>
      <w:r w:rsidR="00FE6B6B">
        <w:t xml:space="preserve"> also be able to deal with non-linear associations, e.g. tree-based approaches</w:t>
      </w:r>
      <w:r w:rsidR="00A71D17">
        <w:t xml:space="preserve"> </w:t>
      </w:r>
      <w:r w:rsidR="00A71D17">
        <w:fldChar w:fldCharType="begin"/>
      </w:r>
      <w:r w:rsidR="005B6348">
        <w:instrText xml:space="preserve"> ADDIN ZOTERO_ITEM CSL_CITATION {"citationID":"ucmDqwxP","properties":{"formattedCitation":"[7\\uc0\\u8211{}11]","plainCitation":"[7–11]","noteIndex":0},"citationItems":[{"id":97,"uris":["http://zotero.org/users/3628384/items/W7AZ4PPU"],"uri":["http://zotero.org/users/3628384/items/W7AZ4PPU"],"itemData":{"id":97,"type":"article-journal","container-title":"Journal of Computational and Graphical Statistics","DOI":"10.1198/106186008X319331","ISSN":"1061-8600, 1537-2715","issue":"2","journalAbbreviation":"Journal of Computational and Graphical Statistics","language":"en","page":"492-514","source":"DOI.org (Crossref)","title":"Model-Based Recursive Partitioning","volume":"17","author":[{"family":"Zeileis","given":"Achim"},{"family":"Hothorn","given":"Torsten"},{"family":"Hornik","given":"Kurt"}],"issued":{"date-parts":[["2008",6]]}}},{"id":95,"uris":["http://zotero.org/users/3628384/items/KUMWFWGU"],"uri":["http://zotero.org/users/3628384/items/KUMWFWGU"],"itemData":{"id":95,"type":"article-journal","container-title":"Advances in Data Analysis and Classification","DOI":"10.1007/s11634-018-0342-1","ISSN":"1862-5347, 1862-5355","issue":"3","journalAbbreviation":"Adv Data Anal Classif","language":"en","page":"703-725","source":"DOI.org (Crossref)","title":"Generalised linear model trees with global additive effects","volume":"13","author":[{"family":"Seibold","given":"Heidi"},{"family":"Hothorn","given":"Torsten"},{"family":"Zeileis","given":"Achim"}],"issued":{"date-parts":[["2019",9]]}}},{"id":96,"uris":["http://zotero.org/users/3628384/items/KDALNF9V"],"uri":["http://zotero.org/users/3628384/items/KDALNF9V"],"itemData":{"id":96,"type":"article-journal","container-title":"SSRN Electronic Journal","DOI":"10.2139/ssrn.1341380","ISSN":"1556-5068","journalAbbreviation":"SSRN Journal","language":"en","source":"DOI.org (Crossref)","title":"Subgroup Analysis via Recursive Partitioning","URL":"http://www.ssrn.com/abstract=1341380","author":[{"family":"Su","given":"Xiaogang"},{"family":"Tsai","given":"Chih-Ling"},{"family":"Wang","given":"Hansheng"},{"family":"Nickerson","given":"David M."},{"family":"Li","given":"Bogong"}],"accessed":{"date-parts":[["2020",2,6]]},"issued":{"date-parts":[["2009"]]}}},{"id":93,"uris":["http://zotero.org/users/3628384/items/TCGDXUV7"],"uri":["http://zotero.org/users/3628384/items/TCGDXUV7"],"itemData":{"id":93,"type":"article-journal","container-title":"Statistics in Medicine","DOI":"10.1002/sim.7609","ISSN":"02776715","issue":"9","journalAbbreviation":"Statistics in Medicine","language":"en","page":"1550-1561","source":"DOI.org (Crossref)","title":"A recursive partitioning approach for subgroup identification in individual patient data meta-analysis","volume":"37","author":[{"family":"Mistry","given":"Dipesh"},{"family":"Stallard","given":"Nigel"},{"family":"Underwood","given":"Martin"}],"issued":{"date-parts":[["2018",4,30]]}}},{"id":92,"uris":["http://zotero.org/users/3628384/items/2PC7WIC7"],"uri":["http://zotero.org/users/3628384/items/2PC7WIC7"],"itemData":{"id":92,"type":"article-journal","container-title":"Behavior Research Methods","DOI":"10.3758/s13428-017-0971-x","ISSN":"1554-3528","issue":"5","journalAbbreviation":"Behav Res","language":"en","page":"2016-2034","source":"DOI.org (Crossref)","title":"Detecting treatment-subgroup interactions in clustered data with generalized linear mixed-effects model trees","volume":"50","author":[{"family":"Fokkema","given":"M."},{"family":"Smits","given":"N."},{"family":"Zeileis","given":"A."},{"family":"Hothorn","given":"T."},{"family":"Kelderman","given":"H."}],"issued":{"date-parts":[["2018",10]]}}}],"schema":"https://github.com/citation-style-language/schema/raw/master/csl-citation.json"} </w:instrText>
      </w:r>
      <w:r w:rsidR="00A71D17">
        <w:fldChar w:fldCharType="separate"/>
      </w:r>
      <w:r w:rsidR="00A71D17" w:rsidRPr="001A34FD">
        <w:rPr>
          <w:rFonts w:ascii="Garamond" w:hAnsi="Garamond" w:cs="Times New Roman"/>
          <w:szCs w:val="24"/>
        </w:rPr>
        <w:t>[7–11]</w:t>
      </w:r>
      <w:r w:rsidR="00A71D17">
        <w:fldChar w:fldCharType="end"/>
      </w:r>
      <w:r w:rsidR="00FE6B6B">
        <w:t>, meta-stepp</w:t>
      </w:r>
      <w:r w:rsidR="00A71D17">
        <w:t xml:space="preserve"> </w:t>
      </w:r>
      <w:r w:rsidR="00A71D17">
        <w:fldChar w:fldCharType="begin"/>
      </w:r>
      <w:r w:rsidR="005B6348">
        <w:instrText xml:space="preserve"> ADDIN ZOTERO_ITEM CSL_CITATION {"citationID":"v2aA21cY","properties":{"formattedCitation":"[12, 13]","plainCitation":"[12, 13]","noteIndex":0},"citationItems":[{"id":84,"uris":["http://zotero.org/users/3628384/items/86U7AM36"],"uri":["http://zotero.org/users/3628384/items/86U7AM36"],"itemData":{"id":84,"type":"article-journal","container-title":"Research Synthesis Methods","DOI":"10.1002/jrsm.1288","ISSN":"17592879","issue":"2","journalAbbreviation":"Res Syn Meth","language":"en","page":"312-317","source":"DOI.org (Crossref)","title":"Meta-STEPP with random effects","volume":"9","author":[{"family":"Wang","given":"Xin Victoria"},{"family":"Cole","given":"Bernard"},{"family":"Bonetti","given":"Marco"},{"family":"Gelber","given":"Richard D."}],"issued":{"date-parts":[["2018",6]]}}},{"id":91,"uris":["http://zotero.org/users/3628384/items/MD8MSU2U"],"uri":["http://zotero.org/users/3628384/items/MD8MSU2U"],"itemData":{"id":91,"type":"article-journal","container-title":"Statistics in Medicine","DOI":"10.1002/sim.6958","ISSN":"02776715","issue":"21","journalAbbreviation":"Statist. Med.","language":"en","page":"3704-3716","source":"DOI.org (Crossref)","title":"Meta-STEPP: subpopulation treatment effect pattern plot for individual patient data meta-analysis","title-short":"Meta-STEPP","volume":"35","author":[{"family":"Wang","given":"Xin Victoria"},{"family":"Cole","given":"Bernard"},{"family":"Bonetti","given":"Marco"},{"family":"Gelber","given":"Richard D."}],"issued":{"date-parts":[["2016",9,20]]}}}],"schema":"https://github.com/citation-style-language/schema/raw/master/csl-citation.json"} </w:instrText>
      </w:r>
      <w:r w:rsidR="00A71D17">
        <w:fldChar w:fldCharType="separate"/>
      </w:r>
      <w:r w:rsidR="00A71D17" w:rsidRPr="001A34FD">
        <w:rPr>
          <w:rFonts w:ascii="Garamond" w:hAnsi="Garamond"/>
        </w:rPr>
        <w:t>[12, 13]</w:t>
      </w:r>
      <w:r w:rsidR="00A71D17">
        <w:fldChar w:fldCharType="end"/>
      </w:r>
      <w:r w:rsidR="00A71D17">
        <w:t xml:space="preserve">, </w:t>
      </w:r>
      <w:r w:rsidR="00FE6B6B">
        <w:t>locally (weighted) estimated scatter-plot smoothing</w:t>
      </w:r>
      <w:r w:rsidR="00A71D17">
        <w:t xml:space="preserve"> </w:t>
      </w:r>
      <w:r w:rsidR="00785B68">
        <w:t>(lo(w</w:t>
      </w:r>
      <w:r w:rsidR="00A71D17">
        <w:t>)</w:t>
      </w:r>
      <w:r w:rsidR="00785B68">
        <w:t>ess)</w:t>
      </w:r>
      <w:r w:rsidR="00A71D17">
        <w:t xml:space="preserve">, </w:t>
      </w:r>
      <w:r w:rsidR="00E01461">
        <w:t xml:space="preserve">or </w:t>
      </w:r>
      <w:r w:rsidR="00A71D17">
        <w:t xml:space="preserve">fractional polynomials </w:t>
      </w:r>
      <w:r w:rsidR="00A71D17">
        <w:fldChar w:fldCharType="begin"/>
      </w:r>
      <w:r w:rsidR="003347A8">
        <w:instrText xml:space="preserve"> ADDIN ZOTERO_ITEM CSL_CITATION {"citationID":"UodwuRby","properties":{"formattedCitation":"[14, 15, 36]","plainCitation":"[14, 15, 36]","noteIndex":0},"citationItems":[{"id":86,"uris":["http://zotero.org/users/3628384/items/K2XGMFPI"],"uri":["http://zotero.org/users/3628384/items/K2XGMFPI"],"itemData":{"id":86,"type":"article-journal","container-title":"Statistics in Medicine","DOI":"10.1002/sim.4333","ISSN":"02776715","issue":"28","journalAbbreviation":"Statist. Med.","language":"en","page":"3341-3360","source":"DOI.org (Crossref)","title":"A new strategy for meta-analysis of continuous covariates in observational studies","volume":"30","author":[{"family":"Sauerbrei","given":"Willi"},{"family":"Royston","given":"Patrick"}],"issued":{"date-parts":[["2011",12,10]]}}},{"id":87,"uris":["http://zotero.org/users/3628384/items/ZMFIL58I"],"uri":["http://zotero.org/users/3628384/items/ZMFIL58I"],"itemData":{"id":87,"type":"article-journal","container-title":"Statistics in Medicine","DOI":"10.1002/sim.1815","ISSN":"0277-6715, 1097-0258","issue":"16","journalAbbreviation":"Statist. Med.","language":"en","page":"2509-2525","source":"DOI.org (Crossref)","title":"A new approach to modelling interactions between treatment and continuous covariates in clinical trials by using fractional polynomials","volume":"23","author":[{"family":"Royston","given":"Patrick"},{"family":"Sauerbrei","given":"Willi"}],"issued":{"date-parts":[["2004",8,30]]}}},{"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rsidR="00A71D17">
        <w:fldChar w:fldCharType="separate"/>
      </w:r>
      <w:r w:rsidR="003347A8" w:rsidRPr="003347A8">
        <w:rPr>
          <w:rFonts w:ascii="Garamond" w:hAnsi="Garamond"/>
        </w:rPr>
        <w:t>[14, 15, 36]</w:t>
      </w:r>
      <w:r w:rsidR="00A71D17">
        <w:fldChar w:fldCharType="end"/>
      </w:r>
      <w:r w:rsidR="00FE6B6B">
        <w:t xml:space="preserve">. </w:t>
      </w:r>
    </w:p>
    <w:p w14:paraId="6D5062D3" w14:textId="5C9033A8" w:rsidR="003C42A6" w:rsidRDefault="009E68D7" w:rsidP="00FB6A36">
      <w:pPr>
        <w:pStyle w:val="FirstParagraph"/>
        <w:ind w:firstLine="432"/>
      </w:pPr>
      <w:r>
        <w:t>Other</w:t>
      </w:r>
      <w:r w:rsidR="000041D7">
        <w:t xml:space="preserve"> researchers</w:t>
      </w:r>
      <w:r w:rsidR="00AE70BC">
        <w:t xml:space="preserve"> </w:t>
      </w:r>
      <w:r w:rsidR="002C64C7">
        <w:t>have</w:t>
      </w:r>
      <w:r w:rsidR="003401C0">
        <w:t xml:space="preserve"> </w:t>
      </w:r>
      <w:r w:rsidR="00365141">
        <w:t>also drawn the attention</w:t>
      </w:r>
      <w:r w:rsidR="008022E7">
        <w:t xml:space="preserve"> </w:t>
      </w:r>
      <w:r w:rsidR="002C49A8">
        <w:t xml:space="preserve">to </w:t>
      </w:r>
      <w:r w:rsidR="008E2611">
        <w:t xml:space="preserve">the importance </w:t>
      </w:r>
      <w:r w:rsidR="001F5F16">
        <w:t xml:space="preserve">of modelling </w:t>
      </w:r>
      <w:r w:rsidR="008022E7">
        <w:t xml:space="preserve">non-linear associations </w:t>
      </w:r>
      <w:r w:rsidR="00825B89">
        <w:t>in IPD-MA</w:t>
      </w:r>
      <w:ins w:id="1883" w:author="Michael Belias" w:date="2020-12-01T17:16:00Z">
        <w:r w:rsidR="00975AAB">
          <w:t xml:space="preserve"> </w:t>
        </w:r>
      </w:ins>
      <w:r w:rsidR="00263B6E">
        <w:fldChar w:fldCharType="begin"/>
      </w:r>
      <w:r w:rsidR="0014184A">
        <w:instrText xml:space="preserve"> ADDIN ZOTERO_ITEM CSL_CITATION {"citationID":"cea7y9cj","properties":{"formattedCitation":"[25, 48]","plainCitation":"[25, 48]","noteIndex":0},"citationItems":[{"id":2872,"uris":["http://zotero.org/users/3628384/items/5PEHKLKL"],"uri":["http://zotero.org/users/3628384/items/5PEHKLKL"],"itemData":{"id":2872,"type":"article-journal","abstract":"Non-linear exposure-outcome relationships such as between body mass index (BMI) and mortality are common. They are best explored as continuous functions using individual participant data from multiple studies. We explore two two-stage methods for meta-analysis of such relationships, where the confounder-adjusted relationship is first estimated in a non-linear regression model in each study, then combined across studies. The \"metacurve\" approach combines the estimated curves using multiple meta-analyses of the relative effect between a given exposure level and a reference level. The \"mvmeta\" approach combines the estimated model parameters in a single multivariate meta-analysis. Both methods allow the exposure-outcome relationship to differ across studies. Using theoretical arguments, we show that the methods differ most when covariate distributions differ across studies; using simulated data, we show that mvmeta gains precision but metacurve is more robust to model mis-specification. We then compare the two methods using data from the Emerging Risk Factors Collaboration on BMI, coronary heart disease events, and all-cause mortality (&gt;80 cohorts, &gt;18</w:instrText>
      </w:r>
      <w:r w:rsidR="0014184A">
        <w:rPr>
          <w:rFonts w:ascii="Times New Roman" w:hAnsi="Times New Roman" w:cs="Times New Roman"/>
        </w:rPr>
        <w:instrText> </w:instrText>
      </w:r>
      <w:r w:rsidR="0014184A">
        <w:instrText>000 events). For each outcome, we model BMI using fractional polynomials of degree 2 in each study, with adjustment for confounders. For metacurve, the powers defining the fractional polynomials may be study-specific or common across studies. For coronary heart disease, metacurve with common powers and mvmeta correctly identify a small increase in risk in the lowest levels of BMI, but metacurve with study-specific powers does not. For all-cause mortality, all methods identify a steep U-shape. The metacurve and mvmeta methods perform well in combining complex exposure-disease relationships across studies.","container-title":"Statistics in Medicine","DOI":"10.1002/sim.7974","ISSN":"1097-0258","issue":"3","journalAbbreviation":"Stat Med","language":"eng","note":"PMID: 30284314\nPMCID: PMC6492097","page":"326-338","source":"PubMed","title":"Meta-analysis of non-linear exposure-outcome relationships using individual participant data: A comparison of two methods","title-short":"Meta-analysis of non-linear exposure-outcome relationships using individual participant data","volume":"38","author":[{"family":"White","given":"Ian R."},{"family":"Kaptoge","given":"Stephen"},{"family":"Royston","given":"Patrick"},{"family":"Sauerbrei","given":"Willi"},{"literal":"Emerging Risk Factors Collaboration"}],"issued":{"date-parts":[["2019",2,10]]}}},{"id":1,"uris":["http://zotero.org/users/3628384/items/YZGH7637"],"uri":["http://zotero.org/users/3628384/items/YZGH7637"],"itemData":{"id":1,"type":"article-journal","container-title":"Statistics in Medicine","DOI":"10.1002/sim.8516","ISSN":"0277-6715, 1097-0258","issue":"15","journalAbbreviation":"Statistics in Medicine","language":"en","page":"2115-2137","source":"DOI.org (Crossref)","title":"Individual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level covariates: Statistical recommendations for conduct and planning","title-short":"Individual participant data meta</w:instrText>
      </w:r>
      <w:r w:rsidR="0014184A">
        <w:rPr>
          <w:rFonts w:ascii="Times New Roman" w:hAnsi="Times New Roman" w:cs="Times New Roman"/>
        </w:rPr>
        <w:instrText>‐</w:instrText>
      </w:r>
      <w:r w:rsidR="0014184A">
        <w:instrText>analysis to examine interactions between treatment effect and participant</w:instrText>
      </w:r>
      <w:r w:rsidR="0014184A">
        <w:rPr>
          <w:rFonts w:ascii="Times New Roman" w:hAnsi="Times New Roman" w:cs="Times New Roman"/>
        </w:rPr>
        <w:instrText>‐</w:instrText>
      </w:r>
      <w:r w:rsidR="0014184A">
        <w:instrText xml:space="preserve">level covariates","volume":"39","author":[{"family":"Riley","given":"Richard D."},{"family":"Debray","given":"Thomas P.A."},{"family":"Fisher","given":"David"},{"family":"Hattle","given":"Miriam"},{"family":"Marlin","given":"Nadine"},{"family":"Hoogland","given":"Jeroen"},{"family":"Gueyffier","given":"Francois"},{"family":"Staessen","given":"Jan A."},{"family":"Wang","given":"Jiguang"},{"family":"Moons","given":"Karel G.M."},{"family":"Reitsma","given":"Johannes B."},{"family":"Ensor","given":"Joie"}],"issued":{"date-parts":[["2020",7,10]]}}}],"schema":"https://github.com/citation-style-language/schema/raw/master/csl-citation.json"} </w:instrText>
      </w:r>
      <w:r w:rsidR="00263B6E">
        <w:fldChar w:fldCharType="separate"/>
      </w:r>
      <w:r w:rsidR="0014184A" w:rsidRPr="0014184A">
        <w:rPr>
          <w:rFonts w:ascii="Garamond" w:hAnsi="Garamond"/>
        </w:rPr>
        <w:t>[25, 48]</w:t>
      </w:r>
      <w:r w:rsidR="00263B6E">
        <w:fldChar w:fldCharType="end"/>
      </w:r>
      <w:r w:rsidR="00A14738">
        <w:t>.</w:t>
      </w:r>
      <w:r w:rsidR="007B284D">
        <w:t xml:space="preserve"> These studies </w:t>
      </w:r>
      <w:r w:rsidR="008B70FD">
        <w:t xml:space="preserve">focused </w:t>
      </w:r>
      <w:r w:rsidR="007B284D">
        <w:t>on</w:t>
      </w:r>
      <w:r w:rsidR="006959A6">
        <w:t xml:space="preserve"> estimating</w:t>
      </w:r>
      <w:r w:rsidR="007B284D">
        <w:t xml:space="preserve"> relative treatment effect</w:t>
      </w:r>
      <w:r w:rsidR="006959A6">
        <w:t xml:space="preserve"> functions</w:t>
      </w:r>
      <w:r w:rsidR="007B284D">
        <w:t xml:space="preserve"> </w:t>
      </w:r>
      <w:r w:rsidR="0076249A">
        <w:t>whereas</w:t>
      </w:r>
      <w:r w:rsidR="007B284D">
        <w:t xml:space="preserve"> we </w:t>
      </w:r>
      <w:r w:rsidR="008B70FD">
        <w:t xml:space="preserve">focused on </w:t>
      </w:r>
      <w:r w:rsidR="006959A6">
        <w:t xml:space="preserve">estimating </w:t>
      </w:r>
      <w:r w:rsidR="008B70FD">
        <w:t xml:space="preserve">the absolute risk differences. </w:t>
      </w:r>
      <w:r w:rsidR="0046479B">
        <w:t>Our</w:t>
      </w:r>
      <w:r w:rsidR="0076249A">
        <w:t xml:space="preserve"> </w:t>
      </w:r>
      <w:r w:rsidR="00106B14">
        <w:t xml:space="preserve">examples and results show that </w:t>
      </w:r>
      <w:r w:rsidR="0076249A">
        <w:t>accounting for nonlinearities</w:t>
      </w:r>
      <w:r w:rsidR="00106B14">
        <w:t xml:space="preserve"> </w:t>
      </w:r>
      <w:r w:rsidR="0076249A">
        <w:t xml:space="preserve">is </w:t>
      </w:r>
      <w:r w:rsidR="00A43E40">
        <w:t xml:space="preserve">also </w:t>
      </w:r>
      <w:r w:rsidR="0076249A">
        <w:t xml:space="preserve">of great importance </w:t>
      </w:r>
      <w:r w:rsidR="00106B14">
        <w:t xml:space="preserve">to investigate </w:t>
      </w:r>
      <w:r w:rsidR="006C3F3A">
        <w:t>treatment effect</w:t>
      </w:r>
      <w:r w:rsidR="00843284">
        <w:t xml:space="preserve"> difference</w:t>
      </w:r>
      <w:r w:rsidR="00A67111">
        <w:t>s</w:t>
      </w:r>
      <w:r w:rsidR="00843284">
        <w:t xml:space="preserve"> </w:t>
      </w:r>
      <w:r w:rsidR="001B267A">
        <w:t>on the</w:t>
      </w:r>
      <w:r w:rsidR="00843284">
        <w:t xml:space="preserve"> absolute scale</w:t>
      </w:r>
      <w:r w:rsidR="00106B14">
        <w:t>.</w:t>
      </w:r>
      <w:r w:rsidR="0076249A">
        <w:t xml:space="preserve"> </w:t>
      </w:r>
      <w:r w:rsidR="00106B14">
        <w:t xml:space="preserve">Therefore, we believe that this illustrative introduction on how to apply splines in single and multiple studies scenarios will aid researchers to </w:t>
      </w:r>
      <w:r w:rsidR="00106B14">
        <w:lastRenderedPageBreak/>
        <w:t xml:space="preserve">account for non-linearities. Doing so may provide better insight in the underlying associations and contribute to more evidence-based conclusions and thus better clinical decision making. </w:t>
      </w:r>
    </w:p>
    <w:p w14:paraId="33D6AE3C" w14:textId="6F133C65" w:rsidR="001F4B8C" w:rsidRDefault="00106B14" w:rsidP="00F81CE4">
      <w:pPr>
        <w:ind w:firstLine="432"/>
      </w:pPr>
      <w:r>
        <w:rPr>
          <w:color w:val="000000"/>
          <w:shd w:val="clear" w:color="auto" w:fill="FFFFFF"/>
        </w:rPr>
        <w:t xml:space="preserve">In conclusion, </w:t>
      </w:r>
      <w:r w:rsidR="006E1E17">
        <w:rPr>
          <w:color w:val="000000"/>
          <w:shd w:val="clear" w:color="auto" w:fill="FFFFFF"/>
        </w:rPr>
        <w:t xml:space="preserve">taking into </w:t>
      </w:r>
      <w:r w:rsidR="00871A29">
        <w:rPr>
          <w:color w:val="000000"/>
          <w:shd w:val="clear" w:color="auto" w:fill="FFFFFF"/>
        </w:rPr>
        <w:t>account</w:t>
      </w:r>
      <w:r w:rsidR="008C1AC4">
        <w:rPr>
          <w:color w:val="000000"/>
          <w:shd w:val="clear" w:color="auto" w:fill="FFFFFF"/>
        </w:rPr>
        <w:t xml:space="preserve"> </w:t>
      </w:r>
      <w:r w:rsidR="001F4B8C">
        <w:rPr>
          <w:color w:val="000000"/>
          <w:shd w:val="clear" w:color="auto" w:fill="FFFFFF"/>
        </w:rPr>
        <w:t>non-linear</w:t>
      </w:r>
      <w:r w:rsidR="007524DC">
        <w:rPr>
          <w:color w:val="000000"/>
          <w:shd w:val="clear" w:color="auto" w:fill="FFFFFF"/>
        </w:rPr>
        <w:t xml:space="preserve"> associations</w:t>
      </w:r>
      <w:r w:rsidR="001F4B8C">
        <w:rPr>
          <w:color w:val="000000"/>
          <w:shd w:val="clear" w:color="auto" w:fill="FFFFFF"/>
        </w:rPr>
        <w:t xml:space="preserve"> whilst combining multiple studies needs careful modelling. D</w:t>
      </w:r>
      <w:r w:rsidR="00DB1D1C">
        <w:rPr>
          <w:color w:val="000000"/>
          <w:shd w:val="clear" w:color="auto" w:fill="FFFFFF"/>
        </w:rPr>
        <w:t xml:space="preserve">epending on </w:t>
      </w:r>
      <w:r w:rsidR="00D3176A">
        <w:rPr>
          <w:color w:val="000000"/>
          <w:shd w:val="clear" w:color="auto" w:fill="FFFFFF"/>
        </w:rPr>
        <w:t xml:space="preserve">the </w:t>
      </w:r>
      <w:r w:rsidR="00501AC0">
        <w:rPr>
          <w:color w:val="000000"/>
          <w:shd w:val="clear" w:color="auto" w:fill="FFFFFF"/>
        </w:rPr>
        <w:t xml:space="preserve">spline and </w:t>
      </w:r>
      <w:r w:rsidR="001F4B8C">
        <w:rPr>
          <w:color w:val="000000"/>
          <w:shd w:val="clear" w:color="auto" w:fill="FFFFFF"/>
        </w:rPr>
        <w:t xml:space="preserve">pooling method </w:t>
      </w:r>
      <w:r w:rsidR="00AD323A">
        <w:rPr>
          <w:color w:val="000000"/>
          <w:shd w:val="clear" w:color="auto" w:fill="FFFFFF"/>
        </w:rPr>
        <w:t>different</w:t>
      </w:r>
      <w:r w:rsidR="00AD323A" w:rsidDel="006A7C5D">
        <w:rPr>
          <w:color w:val="000000"/>
          <w:shd w:val="clear" w:color="auto" w:fill="FFFFFF"/>
        </w:rPr>
        <w:t xml:space="preserve"> </w:t>
      </w:r>
      <w:r w:rsidR="001F4B8C">
        <w:rPr>
          <w:color w:val="000000"/>
          <w:shd w:val="clear" w:color="auto" w:fill="FFFFFF"/>
        </w:rPr>
        <w:t>results</w:t>
      </w:r>
      <w:r w:rsidR="006A7C5D">
        <w:rPr>
          <w:color w:val="000000"/>
          <w:shd w:val="clear" w:color="auto" w:fill="FFFFFF"/>
        </w:rPr>
        <w:t xml:space="preserve"> may be</w:t>
      </w:r>
      <w:r w:rsidR="00AD323A">
        <w:rPr>
          <w:color w:val="000000"/>
          <w:shd w:val="clear" w:color="auto" w:fill="FFFFFF"/>
        </w:rPr>
        <w:t xml:space="preserve"> found</w:t>
      </w:r>
      <w:r w:rsidR="001F4B8C">
        <w:rPr>
          <w:color w:val="000000"/>
          <w:shd w:val="clear" w:color="auto" w:fill="FFFFFF"/>
        </w:rPr>
        <w:t xml:space="preserve">. We showed that </w:t>
      </w:r>
      <w:r w:rsidR="00DF0522">
        <w:rPr>
          <w:color w:val="000000"/>
          <w:shd w:val="clear" w:color="auto" w:fill="FFFFFF"/>
        </w:rPr>
        <w:t>across</w:t>
      </w:r>
      <w:r w:rsidR="001F4B8C">
        <w:rPr>
          <w:color w:val="000000"/>
          <w:shd w:val="clear" w:color="auto" w:fill="FFFFFF"/>
        </w:rPr>
        <w:t xml:space="preserve"> 3 common IPD-MA scenarios and one empirical example</w:t>
      </w:r>
      <w:r w:rsidR="00DF0522">
        <w:rPr>
          <w:color w:val="000000"/>
          <w:shd w:val="clear" w:color="auto" w:fill="FFFFFF"/>
        </w:rPr>
        <w:t>,</w:t>
      </w:r>
      <w:r w:rsidR="001F4B8C">
        <w:rPr>
          <w:color w:val="000000"/>
          <w:shd w:val="clear" w:color="auto" w:fill="FFFFFF"/>
        </w:rPr>
        <w:t xml:space="preserve"> one-stage GAMM</w:t>
      </w:r>
      <w:r w:rsidR="004A239B">
        <w:rPr>
          <w:color w:val="000000"/>
          <w:shd w:val="clear" w:color="auto" w:fill="FFFFFF"/>
        </w:rPr>
        <w:t xml:space="preserve"> combined with penalised </w:t>
      </w:r>
      <w:r w:rsidR="00AD0E2E">
        <w:rPr>
          <w:color w:val="000000"/>
          <w:shd w:val="clear" w:color="auto" w:fill="FFFFFF"/>
        </w:rPr>
        <w:t>splines</w:t>
      </w:r>
      <w:r w:rsidR="001F4B8C">
        <w:rPr>
          <w:color w:val="000000"/>
          <w:shd w:val="clear" w:color="auto" w:fill="FFFFFF"/>
        </w:rPr>
        <w:t xml:space="preserve"> seems </w:t>
      </w:r>
      <w:r w:rsidR="00417745">
        <w:rPr>
          <w:color w:val="000000"/>
          <w:shd w:val="clear" w:color="auto" w:fill="FFFFFF"/>
        </w:rPr>
        <w:t xml:space="preserve">to </w:t>
      </w:r>
      <w:r w:rsidR="003F6B1C">
        <w:rPr>
          <w:color w:val="000000"/>
          <w:shd w:val="clear" w:color="auto" w:fill="FFFFFF"/>
        </w:rPr>
        <w:t xml:space="preserve">account for </w:t>
      </w:r>
      <w:r w:rsidR="00E97F3A">
        <w:rPr>
          <w:color w:val="000000"/>
          <w:shd w:val="clear" w:color="auto" w:fill="FFFFFF"/>
        </w:rPr>
        <w:t>differences</w:t>
      </w:r>
      <w:r w:rsidR="00F11DCB">
        <w:rPr>
          <w:color w:val="000000"/>
          <w:shd w:val="clear" w:color="auto" w:fill="FFFFFF"/>
        </w:rPr>
        <w:t xml:space="preserve"> across studies</w:t>
      </w:r>
      <w:r w:rsidR="00E97F3A">
        <w:rPr>
          <w:color w:val="000000"/>
          <w:shd w:val="clear" w:color="auto" w:fill="FFFFFF"/>
        </w:rPr>
        <w:t xml:space="preserve"> in the ranges of the effect modifier</w:t>
      </w:r>
      <w:r w:rsidR="00A217AC">
        <w:rPr>
          <w:color w:val="000000"/>
          <w:shd w:val="clear" w:color="auto" w:fill="FFFFFF"/>
        </w:rPr>
        <w:t xml:space="preserve"> and the </w:t>
      </w:r>
      <w:r w:rsidR="00396D39">
        <w:rPr>
          <w:color w:val="000000"/>
          <w:shd w:val="clear" w:color="auto" w:fill="FFFFFF"/>
        </w:rPr>
        <w:t>functional forms, while showing</w:t>
      </w:r>
      <w:r w:rsidR="0088026C">
        <w:rPr>
          <w:color w:val="000000"/>
          <w:shd w:val="clear" w:color="auto" w:fill="FFFFFF"/>
        </w:rPr>
        <w:t xml:space="preserve"> </w:t>
      </w:r>
      <w:r w:rsidR="004D61EF">
        <w:rPr>
          <w:color w:val="000000"/>
          <w:shd w:val="clear" w:color="auto" w:fill="FFFFFF"/>
        </w:rPr>
        <w:t>continuous</w:t>
      </w:r>
      <w:r w:rsidR="003006CA">
        <w:rPr>
          <w:color w:val="000000"/>
          <w:shd w:val="clear" w:color="auto" w:fill="FFFFFF"/>
        </w:rPr>
        <w:t xml:space="preserve"> and</w:t>
      </w:r>
      <w:r w:rsidR="004D61EF">
        <w:rPr>
          <w:color w:val="000000"/>
          <w:shd w:val="clear" w:color="auto" w:fill="FFFFFF"/>
        </w:rPr>
        <w:t xml:space="preserve"> smooth</w:t>
      </w:r>
      <w:r w:rsidR="001F4B8C">
        <w:rPr>
          <w:color w:val="000000"/>
          <w:shd w:val="clear" w:color="auto" w:fill="FFFFFF"/>
        </w:rPr>
        <w:t xml:space="preserve"> </w:t>
      </w:r>
      <w:r w:rsidR="007D4543">
        <w:rPr>
          <w:color w:val="000000"/>
          <w:shd w:val="clear" w:color="auto" w:fill="FFFFFF"/>
        </w:rPr>
        <w:t>regression lines</w:t>
      </w:r>
      <w:r w:rsidR="001F4B8C">
        <w:rPr>
          <w:color w:val="000000"/>
          <w:shd w:val="clear" w:color="auto" w:fill="FFFFFF"/>
        </w:rPr>
        <w:t xml:space="preserve">. </w:t>
      </w:r>
      <w:r w:rsidR="008C08E6">
        <w:t xml:space="preserve">Splines provide </w:t>
      </w:r>
      <w:r w:rsidR="008C08E6">
        <w:rPr>
          <w:color w:val="000000"/>
          <w:shd w:val="clear" w:color="auto" w:fill="FFFFFF"/>
        </w:rPr>
        <w:t>a helpful tool to capture nonlinear treatment effect differences in IPD-MA.</w:t>
      </w:r>
    </w:p>
    <w:p w14:paraId="037715C5" w14:textId="15CD7F73" w:rsidR="00AA7FB9" w:rsidRDefault="00AA7FB9">
      <w:r>
        <w:br w:type="page"/>
      </w:r>
    </w:p>
    <w:p w14:paraId="0B75F399" w14:textId="0201B6F5" w:rsidR="00FE6B6B" w:rsidRDefault="00FE6B6B" w:rsidP="00FE6B6B">
      <w:pPr>
        <w:pStyle w:val="Heading1"/>
      </w:pPr>
      <w:r>
        <w:lastRenderedPageBreak/>
        <w:t>References</w:t>
      </w:r>
    </w:p>
    <w:p w14:paraId="16D48EC7" w14:textId="77777777" w:rsidR="00FE6B6B" w:rsidRPr="00FE6B6B" w:rsidRDefault="00FE6B6B" w:rsidP="00FE6B6B"/>
    <w:p w14:paraId="61ED9BC1" w14:textId="77777777" w:rsidR="007D2827" w:rsidRDefault="007718F7" w:rsidP="007D2827">
      <w:pPr>
        <w:pStyle w:val="Bibliography"/>
      </w:pPr>
      <w:r>
        <w:fldChar w:fldCharType="begin"/>
      </w:r>
      <w:r w:rsidR="00622496">
        <w:instrText xml:space="preserve"> ADDIN ZOTERO_BIBL {"uncited":[],"omitted":[],"custom":[]} CSL_BIBLIOGRAPHY </w:instrText>
      </w:r>
      <w:r>
        <w:fldChar w:fldCharType="separate"/>
      </w:r>
      <w:r w:rsidR="007D2827">
        <w:t>1. Simmonds M, Stewart G, Stewart L. A decade of individual participant data meta-analyses: A review of current practice. Contemp Clin Trials. 2015;45 Pt A:76–83.</w:t>
      </w:r>
    </w:p>
    <w:p w14:paraId="737D13E7" w14:textId="77777777" w:rsidR="007D2827" w:rsidRDefault="007D2827" w:rsidP="007D2827">
      <w:pPr>
        <w:pStyle w:val="Bibliography"/>
      </w:pPr>
      <w:r>
        <w:t>2. Altman DG, Royston P. The cost of dichotomising continuous variables. BMJ. 2006;332:1080.1.</w:t>
      </w:r>
    </w:p>
    <w:p w14:paraId="20716820" w14:textId="77777777" w:rsidR="007D2827" w:rsidRDefault="007D2827" w:rsidP="007D2827">
      <w:pPr>
        <w:pStyle w:val="Bibliography"/>
      </w:pPr>
      <w:r>
        <w:t>3. Austin PC, Brunner LJ. Inflation of the type I error rate when a continuous confounding variable is categorized in logistic regression analyses. Statist Med. 2004;23:1159–78.</w:t>
      </w:r>
    </w:p>
    <w:p w14:paraId="39B459FC" w14:textId="77777777" w:rsidR="007D2827" w:rsidRDefault="007D2827" w:rsidP="007D2827">
      <w:pPr>
        <w:pStyle w:val="Bibliography"/>
      </w:pPr>
      <w:r>
        <w:t>4. Maxwell SE, Delaney HD. Bivariate median splits and spurious statistical significance. Psychological Bulletin. 1993;113:181–90.</w:t>
      </w:r>
    </w:p>
    <w:p w14:paraId="56ECE187" w14:textId="77777777" w:rsidR="007D2827" w:rsidRDefault="007D2827" w:rsidP="007D2827">
      <w:pPr>
        <w:pStyle w:val="Bibliography"/>
      </w:pPr>
      <w:r>
        <w:t>5. Weinberg CR. How bad is categorization? Epidemiology. 1995;6:345–7.</w:t>
      </w:r>
    </w:p>
    <w:p w14:paraId="5894CEBC" w14:textId="77777777" w:rsidR="007D2827" w:rsidRDefault="007D2827" w:rsidP="007D2827">
      <w:pPr>
        <w:pStyle w:val="Bibliography"/>
      </w:pPr>
      <w:r>
        <w:t>6. Greenland S. Basic Problems in Interaction Assessment. Environmental Health Perspectives. 1993;101:59.</w:t>
      </w:r>
    </w:p>
    <w:p w14:paraId="5FCBE234" w14:textId="77777777" w:rsidR="007D2827" w:rsidRDefault="007D2827" w:rsidP="007D2827">
      <w:pPr>
        <w:pStyle w:val="Bibliography"/>
      </w:pPr>
      <w:r>
        <w:t>7. Zeileis A, Hothorn T, Hornik K. Model-Based Recursive Partitioning. Journal of Computational and Graphical Statistics. 2008;17:492–514.</w:t>
      </w:r>
    </w:p>
    <w:p w14:paraId="2BB1D1EA" w14:textId="77777777" w:rsidR="007D2827" w:rsidRDefault="007D2827" w:rsidP="007D2827">
      <w:pPr>
        <w:pStyle w:val="Bibliography"/>
      </w:pPr>
      <w:r>
        <w:t>8. Seibold H, Hothorn T, Zeileis A. Generalised linear model trees with global additive effects. Adv Data Anal Classif. 2019;13:703–25.</w:t>
      </w:r>
    </w:p>
    <w:p w14:paraId="5FCEBC7F" w14:textId="77777777" w:rsidR="007D2827" w:rsidRDefault="007D2827" w:rsidP="007D2827">
      <w:pPr>
        <w:pStyle w:val="Bibliography"/>
      </w:pPr>
      <w:r>
        <w:t>9. Su X, Tsai C-L, Wang H, Nickerson DM, Li B. Subgroup Analysis via Recursive Partitioning. SSRN Journal. 2009. doi:10.2139/ssrn.1341380.</w:t>
      </w:r>
    </w:p>
    <w:p w14:paraId="192240B6" w14:textId="77777777" w:rsidR="007D2827" w:rsidRDefault="007D2827" w:rsidP="007D2827">
      <w:pPr>
        <w:pStyle w:val="Bibliography"/>
      </w:pPr>
      <w:r>
        <w:t>10. Mistry D, Stallard N, Underwood M. A recursive partitioning approach for subgroup identification in individual patient data meta-analysis. Statistics in Medicine. 2018;37:1550–61.</w:t>
      </w:r>
    </w:p>
    <w:p w14:paraId="52194129" w14:textId="77777777" w:rsidR="007D2827" w:rsidRDefault="007D2827" w:rsidP="007D2827">
      <w:pPr>
        <w:pStyle w:val="Bibliography"/>
      </w:pPr>
      <w:r>
        <w:t>11. Fokkema M, Smits N, Zeileis A, Hothorn T, Kelderman H. Detecting treatment-subgroup interactions in clustered data with generalized linear mixed-effects model trees. Behav Res. 2018;50:2016–34.</w:t>
      </w:r>
    </w:p>
    <w:p w14:paraId="2DE5A0D5" w14:textId="77777777" w:rsidR="007D2827" w:rsidRDefault="007D2827" w:rsidP="007D2827">
      <w:pPr>
        <w:pStyle w:val="Bibliography"/>
      </w:pPr>
      <w:r>
        <w:t>12. Wang XV, Cole B, Bonetti M, Gelber RD. Meta-STEPP with random effects. Res Syn Meth. 2018;9:312–7.</w:t>
      </w:r>
    </w:p>
    <w:p w14:paraId="5D57C42C" w14:textId="77777777" w:rsidR="007D2827" w:rsidRDefault="007D2827" w:rsidP="007D2827">
      <w:pPr>
        <w:pStyle w:val="Bibliography"/>
      </w:pPr>
      <w:r>
        <w:t>13. Wang XV, Cole B, Bonetti M, Gelber RD. Meta-STEPP: subpopulation treatment effect pattern plot for individual patient data meta-analysis. Statist Med. 2016;35:3704–16.</w:t>
      </w:r>
    </w:p>
    <w:p w14:paraId="0B0DC00D" w14:textId="77777777" w:rsidR="007D2827" w:rsidRDefault="007D2827" w:rsidP="007D2827">
      <w:pPr>
        <w:pStyle w:val="Bibliography"/>
      </w:pPr>
      <w:r>
        <w:t>14. Sauerbrei W, Royston P. A new strategy for meta-analysis of continuous covariates in observational studies. Statist Med. 2011;30:3341–60.</w:t>
      </w:r>
    </w:p>
    <w:p w14:paraId="298D7410" w14:textId="77777777" w:rsidR="007D2827" w:rsidRDefault="007D2827" w:rsidP="007D2827">
      <w:pPr>
        <w:pStyle w:val="Bibliography"/>
      </w:pPr>
      <w:r>
        <w:t>15. Royston P, Sauerbrei W. A new approach to modelling interactions between treatment and continuous covariates in clinical trials by using fractional polynomials. Statist Med. 2004;23:2509–25.</w:t>
      </w:r>
    </w:p>
    <w:p w14:paraId="32AA4C46" w14:textId="77777777" w:rsidR="007D2827" w:rsidRDefault="007D2827" w:rsidP="007D2827">
      <w:pPr>
        <w:pStyle w:val="Bibliography"/>
      </w:pPr>
      <w:r>
        <w:t>16. Kasenda B, Sauerbrei W, Royston P, Mercat A, Slutsky AS, Cook D, et al. Multivariable fractional polynomial interaction to investigate continuous effect modifiers in a meta-analysis on higher versus lower PEEP for patients with ARDS. BMJ Open. 2016;6:e011148.</w:t>
      </w:r>
    </w:p>
    <w:p w14:paraId="4A3CF7B0" w14:textId="77777777" w:rsidR="007D2827" w:rsidRDefault="007D2827" w:rsidP="007D2827">
      <w:pPr>
        <w:pStyle w:val="Bibliography"/>
      </w:pPr>
      <w:r>
        <w:t>17. Harrell FE. General Aspects of Fitting Regression Models. In: Regression Modeling Strategies. Cham: Springer International Publishing; 2015. p. 24–6. doi:10.1007/978-3-319-19425-7_2.</w:t>
      </w:r>
    </w:p>
    <w:p w14:paraId="1FF7081C" w14:textId="77777777" w:rsidR="007D2827" w:rsidRDefault="007D2827" w:rsidP="007D2827">
      <w:pPr>
        <w:pStyle w:val="Bibliography"/>
      </w:pPr>
      <w:r>
        <w:t>18. de Boor C. A Practical Guide to Splines. New York, NY: Springer New York; 1978. doi:10.1007/978-1-4612-6333-3.</w:t>
      </w:r>
    </w:p>
    <w:p w14:paraId="62FEE699" w14:textId="77777777" w:rsidR="007D2827" w:rsidRDefault="007D2827" w:rsidP="007D2827">
      <w:pPr>
        <w:pStyle w:val="Bibliography"/>
      </w:pPr>
      <w:r>
        <w:lastRenderedPageBreak/>
        <w:t>19. de Boor C. Package for Calculating with B-Splines. SIAM J Numer Anal. 1977;14:441–72.</w:t>
      </w:r>
    </w:p>
    <w:p w14:paraId="67E15FE9" w14:textId="77777777" w:rsidR="007D2827" w:rsidRDefault="007D2827" w:rsidP="007D2827">
      <w:pPr>
        <w:pStyle w:val="Bibliography"/>
      </w:pPr>
      <w:r>
        <w:t>20. Best DJ, Green PJ, Silverman BW. Nonparametric Regression and Generalized Linear Models: A Roughness Penalty Approach. Biometrics. 1994;50:1228.</w:t>
      </w:r>
    </w:p>
    <w:p w14:paraId="4C294FCD" w14:textId="77777777" w:rsidR="007D2827" w:rsidRDefault="007D2827" w:rsidP="007D2827">
      <w:pPr>
        <w:pStyle w:val="Bibliography"/>
      </w:pPr>
      <w:r>
        <w:t>21. Eilers PHC, Marx BD. Flexible smoothing with B -splines and penalties. Statist Sci. 1996;11:89–121.</w:t>
      </w:r>
    </w:p>
    <w:p w14:paraId="67E7435D" w14:textId="77777777" w:rsidR="007D2827" w:rsidRDefault="007D2827" w:rsidP="007D2827">
      <w:pPr>
        <w:pStyle w:val="Bibliography"/>
      </w:pPr>
      <w:r>
        <w:t>22. Wood SN. Introducing GAMs. In: Generalized Additive Models. 2nd edition. Chapman and Hall/CRC; 2017. p. 161–94. doi:10.1201/9781315370279-4.</w:t>
      </w:r>
    </w:p>
    <w:p w14:paraId="2E102319" w14:textId="77777777" w:rsidR="007D2827" w:rsidRDefault="007D2827" w:rsidP="007D2827">
      <w:pPr>
        <w:pStyle w:val="Bibliography"/>
      </w:pPr>
      <w:r>
        <w:t>23. Gasparrini A, Armstrong B, Kenward MG. Multivariate meta-analysis for non-linear and other multi-parameter associations. Statist Med. 2012;31:3821–39.</w:t>
      </w:r>
    </w:p>
    <w:p w14:paraId="3C1F4788" w14:textId="77777777" w:rsidR="007D2827" w:rsidRDefault="007D2827" w:rsidP="007D2827">
      <w:pPr>
        <w:pStyle w:val="Bibliography"/>
      </w:pPr>
      <w:r>
        <w:t>24. White IR, Kaptoge S, Royston P, Sauerbrei W, The Emerging Risk Factors Collaboration. Meta-analysis of non-linear exposure-outcome relationships using individual participant data: A comparison of two methods. Statistics in Medicine. 2019;38:326–38.</w:t>
      </w:r>
    </w:p>
    <w:p w14:paraId="1707F0E5" w14:textId="77777777" w:rsidR="007D2827" w:rsidRDefault="007D2827" w:rsidP="007D2827">
      <w:pPr>
        <w:pStyle w:val="Bibliography"/>
      </w:pPr>
      <w:r>
        <w:t>25. Riley RD, Debray TPA, Fisher D, Hattle M, Marlin N, Hoogland J, et al. Individual participant data meta</w:t>
      </w:r>
      <w:r>
        <w:rPr>
          <w:rFonts w:ascii="Times New Roman" w:hAnsi="Times New Roman" w:cs="Times New Roman"/>
        </w:rPr>
        <w:t>‐</w:t>
      </w:r>
      <w:r>
        <w:t>analysis to examine interactions between treatment effect and participant</w:t>
      </w:r>
      <w:r>
        <w:rPr>
          <w:rFonts w:ascii="Times New Roman" w:hAnsi="Times New Roman" w:cs="Times New Roman"/>
        </w:rPr>
        <w:t>‐</w:t>
      </w:r>
      <w:r>
        <w:t>level covariates: Statistical recommendations for conduct and planning. Statistics in Medicine. 2020;39:2115</w:t>
      </w:r>
      <w:r>
        <w:rPr>
          <w:rFonts w:ascii="Garamond" w:hAnsi="Garamond" w:cs="Garamond"/>
        </w:rPr>
        <w:t>–</w:t>
      </w:r>
      <w:r>
        <w:t>37.</w:t>
      </w:r>
    </w:p>
    <w:p w14:paraId="26B1356B" w14:textId="77777777" w:rsidR="007D2827" w:rsidRDefault="007D2827" w:rsidP="007D2827">
      <w:pPr>
        <w:pStyle w:val="Bibliography"/>
      </w:pPr>
      <w:r>
        <w:t>26. Rovers MM, Glasziou P, Appelman CL, Burke P, McCormick DP, Damoiseaux RA, et al. Antibiotics for acute otitis media: a meta-analysis with individual patient data. The Lancet. 2006;368:1429–35.</w:t>
      </w:r>
    </w:p>
    <w:p w14:paraId="775B147F" w14:textId="77777777" w:rsidR="007D2827" w:rsidRDefault="007D2827" w:rsidP="007D2827">
      <w:pPr>
        <w:pStyle w:val="Bibliography"/>
      </w:pPr>
      <w:r>
        <w:t>27. Sun Y-Q, Burgess S, Staley JR, Wood AM, Bell S, Kaptoge SK, et al. Body mass index and all cause mortality in HUNT and UK Biobank studies: linear and non-linear mendelian randomisation analyses. BMJ. 2019;:l1042.</w:t>
      </w:r>
    </w:p>
    <w:p w14:paraId="7C2E490A" w14:textId="77777777" w:rsidR="007D2827" w:rsidRDefault="007D2827" w:rsidP="007D2827">
      <w:pPr>
        <w:pStyle w:val="Bibliography"/>
      </w:pPr>
      <w:r>
        <w:t>28. Bhaskaran K, dos-Santos-Silva I, Leon DA, Douglas IJ, Smeeth L. Association of BMI with overall and cause-specific mortality: a population-based cohort study of 3·6 million adults in the UK. The Lancet Diabetes &amp; Endocrinology. 2018;6:944–53.</w:t>
      </w:r>
    </w:p>
    <w:p w14:paraId="16B4FD0C" w14:textId="77777777" w:rsidR="007D2827" w:rsidRDefault="007D2827" w:rsidP="007D2827">
      <w:pPr>
        <w:pStyle w:val="Bibliography"/>
      </w:pPr>
      <w:r>
        <w:t>29. Rothman KJ. Epidemiology: an introduction. 2nd ed. New York, NY: Oxford University Press; 2012.</w:t>
      </w:r>
    </w:p>
    <w:p w14:paraId="385C64F1" w14:textId="77777777" w:rsidR="007D2827" w:rsidRDefault="007D2827" w:rsidP="007D2827">
      <w:pPr>
        <w:pStyle w:val="Bibliography"/>
      </w:pPr>
      <w:r>
        <w:t>30. Brumback B, Berg A. On effect</w:t>
      </w:r>
      <w:r>
        <w:rPr>
          <w:rFonts w:ascii="Times New Roman" w:hAnsi="Times New Roman" w:cs="Times New Roman"/>
        </w:rPr>
        <w:t>‐</w:t>
      </w:r>
      <w:r>
        <w:t>measure modification: Relationships among changes in the relative risk, odds ratio, and risk difference. Statist Med. 2008;27:3453–65.</w:t>
      </w:r>
    </w:p>
    <w:p w14:paraId="4B993223" w14:textId="77777777" w:rsidR="007D2827" w:rsidRDefault="007D2827" w:rsidP="007D2827">
      <w:pPr>
        <w:pStyle w:val="Bibliography"/>
      </w:pPr>
      <w:r>
        <w:t>31. Miettinen O. CONFOUNDING AND EFFECT-MODIFICATION. American Journal of Epidemiology. 1974;100:350–3.</w:t>
      </w:r>
    </w:p>
    <w:p w14:paraId="4F255895" w14:textId="77777777" w:rsidR="007D2827" w:rsidRDefault="007D2827" w:rsidP="007D2827">
      <w:pPr>
        <w:pStyle w:val="Bibliography"/>
      </w:pPr>
      <w:r>
        <w:t>32. VanderWeele TJ. Confounding and Effect Modification: Distribution and Measure. Epidemiologic Methods. 2012;1. doi:10.1515/2161-962X.1004.</w:t>
      </w:r>
    </w:p>
    <w:p w14:paraId="66C42D3C" w14:textId="77777777" w:rsidR="007D2827" w:rsidRDefault="007D2827" w:rsidP="007D2827">
      <w:pPr>
        <w:pStyle w:val="Bibliography"/>
      </w:pPr>
      <w:r>
        <w:t>33. Greenland S. Effect Modification and Interaction. In: Balakrishnan N, Colton T, Everitt B, Piegorsch W, Ruggeri F, Teugels JL, editors. Wiley StatsRef: Statistics Reference Online. Chichester, UK: John Wiley &amp; Sons, Ltd; 2015. p. 1–5. doi:10.1002/9781118445112.stat03728.pub2.</w:t>
      </w:r>
    </w:p>
    <w:p w14:paraId="0F084039" w14:textId="77777777" w:rsidR="007D2827" w:rsidRDefault="007D2827" w:rsidP="007D2827">
      <w:pPr>
        <w:pStyle w:val="Bibliography"/>
      </w:pPr>
      <w:r>
        <w:t>34. Newcombe RG. MOVER-R confidence intervals for ratios and products of two independently estimated quantities. Stat Methods Med Res. 2016;25:1774–8.</w:t>
      </w:r>
    </w:p>
    <w:p w14:paraId="4A9493FD" w14:textId="77777777" w:rsidR="007D2827" w:rsidRDefault="007D2827" w:rsidP="007D2827">
      <w:pPr>
        <w:pStyle w:val="Bibliography"/>
      </w:pPr>
      <w:r>
        <w:t>35. Perperoglou A, Sauerbrei W, Abrahamowicz M, Schmid M. A review of spline function procedures in R. BMC Med Res Methodol. 2019;19:46.</w:t>
      </w:r>
    </w:p>
    <w:p w14:paraId="40FE1D1D" w14:textId="77777777" w:rsidR="007D2827" w:rsidRDefault="007D2827" w:rsidP="007D2827">
      <w:pPr>
        <w:pStyle w:val="Bibliography"/>
      </w:pPr>
      <w:r>
        <w:t>36. Harrell , FE. Regression Modeling Strategies: With Applications to Linear Models, Logistic and Ordinal Regression, and Survival Analysis. Cham: Springer International Publishing; 2015. doi:10.1007/978-3-319-19425-7.</w:t>
      </w:r>
    </w:p>
    <w:p w14:paraId="6FAFB0F5" w14:textId="77777777" w:rsidR="007D2827" w:rsidRDefault="007D2827" w:rsidP="007D2827">
      <w:pPr>
        <w:pStyle w:val="Bibliography"/>
      </w:pPr>
      <w:r>
        <w:lastRenderedPageBreak/>
        <w:t>37. Dierckx P. Curve and surface fitting with splines. Choice Reviews Online. 1993;31:31-2162-31–2162.</w:t>
      </w:r>
    </w:p>
    <w:p w14:paraId="42249586" w14:textId="77777777" w:rsidR="007D2827" w:rsidRDefault="007D2827" w:rsidP="007D2827">
      <w:pPr>
        <w:pStyle w:val="Bibliography"/>
      </w:pPr>
      <w:r>
        <w:t>38. Stone, C. J. Comment: Generalized additive models.</w:t>
      </w:r>
    </w:p>
    <w:p w14:paraId="10890C86" w14:textId="77777777" w:rsidR="007D2827" w:rsidRDefault="007D2827" w:rsidP="007D2827">
      <w:pPr>
        <w:pStyle w:val="Bibliography"/>
      </w:pPr>
      <w:r>
        <w:t>39. Akaike H. Maximum likelihood identification of Gaussian autoregressive moving average models. Biometrika. 1973;60:255–65.</w:t>
      </w:r>
    </w:p>
    <w:p w14:paraId="74B23829" w14:textId="77777777" w:rsidR="007D2827" w:rsidRDefault="007D2827" w:rsidP="007D2827">
      <w:pPr>
        <w:pStyle w:val="Bibliography"/>
      </w:pPr>
      <w:r>
        <w:t>40. Craven P, Wahba G. Smoothing noisy data with spline functions: Estimating the correct degree of smoothing by the method of generalized cross-validation. Numer Math. 1978;31:377–403.</w:t>
      </w:r>
    </w:p>
    <w:p w14:paraId="742161AC" w14:textId="77777777" w:rsidR="007D2827" w:rsidRDefault="007D2827" w:rsidP="007D2827">
      <w:pPr>
        <w:pStyle w:val="Bibliography"/>
      </w:pPr>
      <w:r>
        <w:t>41. Ruppert D, Wand MP, Carroll RJ. Semiparametric Regression. 1st edition. Cambridge University Press; 2003. doi:10.1017/CBO9780511755453.</w:t>
      </w:r>
    </w:p>
    <w:p w14:paraId="3FACE92A" w14:textId="77777777" w:rsidR="007D2827" w:rsidRDefault="007D2827" w:rsidP="007D2827">
      <w:pPr>
        <w:pStyle w:val="Bibliography"/>
      </w:pPr>
      <w:r>
        <w:t>42. Wood SN. Generalized additive models: an introduction with R. Second edition. Boca Raton: CRC Press/Taylor &amp; Francis Group; 2017.</w:t>
      </w:r>
    </w:p>
    <w:p w14:paraId="6779B677" w14:textId="77777777" w:rsidR="007D2827" w:rsidRDefault="007D2827" w:rsidP="007D2827">
      <w:pPr>
        <w:pStyle w:val="Bibliography"/>
      </w:pPr>
      <w:r>
        <w:t>43. Welch BL. The Generalization of `Student’s’ Problem when Several Different Population Variances are Involved. Biometrika. 1947;34:28.</w:t>
      </w:r>
    </w:p>
    <w:p w14:paraId="4359D4A3" w14:textId="77777777" w:rsidR="007D2827" w:rsidRDefault="007D2827" w:rsidP="007D2827">
      <w:pPr>
        <w:pStyle w:val="Bibliography"/>
      </w:pPr>
      <w:r>
        <w:t>44. Riley RD, Lambert PC, Abo-Zaid G. Meta-analysis of individual participant data: rationale, conduct, and reporting. BMJ. 2010;340 feb05 1:c221–c221.</w:t>
      </w:r>
    </w:p>
    <w:p w14:paraId="683F5026" w14:textId="77777777" w:rsidR="007D2827" w:rsidRDefault="007D2827" w:rsidP="007D2827">
      <w:pPr>
        <w:pStyle w:val="Bibliography"/>
      </w:pPr>
      <w:r>
        <w:t>45. Fisher DJ, Carpenter JR, Morris TP, Freeman SC, Tierney JF. Meta-analytical methods to identify who benefits most from treatments: daft, deluded, or deft approach? BMJ. 2017;:j573.</w:t>
      </w:r>
    </w:p>
    <w:p w14:paraId="5FF2A0F6" w14:textId="77777777" w:rsidR="007D2827" w:rsidRDefault="007D2827" w:rsidP="007D2827">
      <w:pPr>
        <w:pStyle w:val="Bibliography"/>
      </w:pPr>
      <w:r>
        <w:t>46. Belias M, Rovers MM, Reitsma JB, Debray TPA, IntHout J. Statistical approaches to identify subgroups in meta-analysis of individual participant data: a simulation study. BMC Med Res Methodol. 2019;19:183.</w:t>
      </w:r>
    </w:p>
    <w:p w14:paraId="7A15F16E" w14:textId="77777777" w:rsidR="007D2827" w:rsidRDefault="007D2827" w:rsidP="007D2827">
      <w:pPr>
        <w:pStyle w:val="Bibliography"/>
      </w:pPr>
      <w:r>
        <w:t>47. White IR. Multivariate Random-effects Meta-analysis. The Stata Journal. 2009;9:40–56.</w:t>
      </w:r>
    </w:p>
    <w:p w14:paraId="36DBF0AA" w14:textId="77777777" w:rsidR="007D2827" w:rsidRDefault="007D2827" w:rsidP="007D2827">
      <w:pPr>
        <w:pStyle w:val="Bibliography"/>
      </w:pPr>
      <w:r>
        <w:t>48. White IR, Kaptoge S, Royston P, Sauerbrei W, Emerging Risk Factors Collaboration. Meta-analysis of non-linear exposure-outcome relationships using individual participant data: A comparison of two methods. Stat Med. 2019;38:326–38.</w:t>
      </w:r>
    </w:p>
    <w:p w14:paraId="2EAC6C38" w14:textId="77777777" w:rsidR="007D2827" w:rsidRDefault="007D2827" w:rsidP="007D2827">
      <w:pPr>
        <w:pStyle w:val="Bibliography"/>
      </w:pPr>
      <w:r>
        <w:t>49. Riley RD, Steyerberg EW. Meta-analysis of a binary outcome using individual participant data and aggregate data. Res Synth Method. 2010;1:2–19.</w:t>
      </w:r>
    </w:p>
    <w:p w14:paraId="27C07E9B" w14:textId="77777777" w:rsidR="007D2827" w:rsidRPr="007D2827" w:rsidRDefault="007D2827" w:rsidP="007D2827">
      <w:pPr>
        <w:pStyle w:val="Bibliography"/>
        <w:rPr>
          <w:lang w:val="nl-NL"/>
          <w:rPrChange w:id="1884" w:author="Michael Belias" w:date="2020-12-01T12:56:00Z">
            <w:rPr/>
          </w:rPrChange>
        </w:rPr>
      </w:pPr>
      <w:r>
        <w:t xml:space="preserve">50. Higgins JPT, Whitehead A, Turner RM, Omar RZ, Thompson SG. Meta-analysis of continuous outcome data from individual patients. </w:t>
      </w:r>
      <w:r w:rsidRPr="007D2827">
        <w:rPr>
          <w:lang w:val="nl-NL"/>
          <w:rPrChange w:id="1885" w:author="Michael Belias" w:date="2020-12-01T12:56:00Z">
            <w:rPr/>
          </w:rPrChange>
        </w:rPr>
        <w:t>Statist Med. 2001;20:2219–41.</w:t>
      </w:r>
    </w:p>
    <w:p w14:paraId="1EC5C71E" w14:textId="77777777" w:rsidR="007D2827" w:rsidRDefault="007D2827" w:rsidP="007D2827">
      <w:pPr>
        <w:pStyle w:val="Bibliography"/>
      </w:pPr>
      <w:r w:rsidRPr="007D2827">
        <w:rPr>
          <w:lang w:val="nl-NL"/>
          <w:rPrChange w:id="1886" w:author="Michael Belias" w:date="2020-12-01T12:56:00Z">
            <w:rPr/>
          </w:rPrChange>
        </w:rPr>
        <w:t xml:space="preserve">51. Riley RD, Lambert PC, Staessen JA, Wang J, Gueyffier F, Thijs L, et al. </w:t>
      </w:r>
      <w:r>
        <w:t>Meta-analysis of continuous outcomes combining individual patient data and aggregate data. Statist Med. 2008;27:1870–93.</w:t>
      </w:r>
    </w:p>
    <w:p w14:paraId="24749654" w14:textId="77777777" w:rsidR="007D2827" w:rsidRDefault="007D2827" w:rsidP="007D2827">
      <w:pPr>
        <w:pStyle w:val="Bibliography"/>
      </w:pPr>
      <w:r>
        <w:t>52. Hua H, Burke DL, Crowther MJ, Ensor J, Tudur Smith C, Riley RD. One-stage individual participant data meta-analysis models: estimation of treatment-covariate interactions must avoid ecological bias by separating out within-trial and across-trial information: One-Stage IPD Meta-Analysis Models Must Avoid Ecological Bias. Statist Med. 2017;36:772–89.</w:t>
      </w:r>
    </w:p>
    <w:p w14:paraId="27B7D27C" w14:textId="77777777" w:rsidR="007D2827" w:rsidRDefault="007D2827" w:rsidP="007D2827">
      <w:pPr>
        <w:pStyle w:val="Bibliography"/>
      </w:pPr>
      <w:r>
        <w:t>53. Wood SN. Fast stable restricted maximum likelihood and marginal likelihood estimation of semiparametric generalized linear models: Estimation of Semiparametric Generalized Linear Models. Journal of the Royal Statistical Society: Series B (Statistical Methodology). 2011;73:3–36.</w:t>
      </w:r>
    </w:p>
    <w:p w14:paraId="52129AD7" w14:textId="77777777" w:rsidR="007D2827" w:rsidRDefault="007D2827" w:rsidP="007D2827">
      <w:pPr>
        <w:pStyle w:val="Bibliography"/>
      </w:pPr>
      <w:r>
        <w:t>54. Wood SN. Fast stable direct fitting and smoothness selection for generalized additive models. J Royal Statistical Soc B. 2008;70:495–518.</w:t>
      </w:r>
    </w:p>
    <w:p w14:paraId="2ECB01FF" w14:textId="77777777" w:rsidR="007D2827" w:rsidRDefault="007D2827" w:rsidP="007D2827">
      <w:pPr>
        <w:pStyle w:val="Bibliography"/>
      </w:pPr>
      <w:r>
        <w:lastRenderedPageBreak/>
        <w:t>55. Kimeldorf GS, Wahba G. A Correspondence Between Bayesian Estimation on Stochastic Processes and Smoothing by Splines. Ann Math Statist. 1970;41:495–502.</w:t>
      </w:r>
    </w:p>
    <w:p w14:paraId="3D186FF3" w14:textId="77777777" w:rsidR="007D2827" w:rsidRDefault="007D2827" w:rsidP="007D2827">
      <w:pPr>
        <w:pStyle w:val="Bibliography"/>
      </w:pPr>
      <w:r>
        <w:t>56. Wickham H. Tidyverse: Easily install and load the ’tidyverse’. 2017. https://CRAN.R-project.org/package=tidyverse.</w:t>
      </w:r>
    </w:p>
    <w:p w14:paraId="6D8B8EB9" w14:textId="77777777" w:rsidR="007D2827" w:rsidRDefault="007D2827" w:rsidP="007D2827">
      <w:pPr>
        <w:pStyle w:val="Bibliography"/>
      </w:pPr>
      <w:r>
        <w:t>57. Balduzzi S, Rücker G, Schwarzer G. How to perform a meta-analysis with R: a practical tutorial. Evid Based Mental Health. 2019;22:153–60.</w:t>
      </w:r>
    </w:p>
    <w:p w14:paraId="1DEF3A0F" w14:textId="77777777" w:rsidR="007D2827" w:rsidRDefault="007D2827" w:rsidP="007D2827">
      <w:pPr>
        <w:pStyle w:val="Bibliography"/>
      </w:pPr>
      <w:r>
        <w:t>58. Hastie T, Friedman J, Tibshirani R. Basis Expansions and Regularization. In: The Elements of Statistical Learning. New York, NY: Springer New York; 2001. p. 115–63. doi:10.1007/978-0-387-21606-5_5.</w:t>
      </w:r>
    </w:p>
    <w:p w14:paraId="133D0D60" w14:textId="0C534839" w:rsidR="00FA57FE" w:rsidRDefault="007718F7" w:rsidP="00FE6B6B">
      <w:pPr>
        <w:pStyle w:val="BodyText"/>
      </w:pPr>
      <w:r>
        <w:fldChar w:fldCharType="end"/>
      </w:r>
    </w:p>
    <w:p w14:paraId="0CCB7AA9" w14:textId="77777777" w:rsidR="00DF6A11" w:rsidRDefault="00DF6A11">
      <w:r>
        <w:br w:type="page"/>
      </w:r>
    </w:p>
    <w:p w14:paraId="752D4F34" w14:textId="77777777" w:rsidR="00DF6A11" w:rsidRDefault="00DF6A11" w:rsidP="00DF6A11">
      <w:pPr>
        <w:pStyle w:val="TableCaption"/>
      </w:pPr>
    </w:p>
    <w:tbl>
      <w:tblPr>
        <w:tblW w:w="3765" w:type="pct"/>
        <w:tblLook w:val="07E0" w:firstRow="1" w:lastRow="1" w:firstColumn="1" w:lastColumn="1" w:noHBand="1" w:noVBand="1"/>
      </w:tblPr>
      <w:tblGrid>
        <w:gridCol w:w="1638"/>
        <w:gridCol w:w="632"/>
        <w:gridCol w:w="829"/>
        <w:gridCol w:w="829"/>
        <w:gridCol w:w="731"/>
        <w:gridCol w:w="829"/>
        <w:gridCol w:w="829"/>
        <w:gridCol w:w="731"/>
      </w:tblGrid>
      <w:tr w:rsidR="00DF6A11" w14:paraId="2B29C529" w14:textId="77777777" w:rsidTr="008D3A07">
        <w:tc>
          <w:tcPr>
            <w:tcW w:w="0" w:type="auto"/>
            <w:tcBorders>
              <w:bottom w:val="single" w:sz="0" w:space="0" w:color="auto"/>
            </w:tcBorders>
            <w:vAlign w:val="bottom"/>
          </w:tcPr>
          <w:p w14:paraId="6644655D" w14:textId="77777777" w:rsidR="00DF6A11" w:rsidRDefault="00DF6A11" w:rsidP="008D3A07">
            <w:pPr>
              <w:pStyle w:val="Compact"/>
            </w:pPr>
            <w:r>
              <w:t>Number of knots</w:t>
            </w:r>
          </w:p>
        </w:tc>
        <w:tc>
          <w:tcPr>
            <w:tcW w:w="0" w:type="auto"/>
            <w:tcBorders>
              <w:bottom w:val="single" w:sz="0" w:space="0" w:color="auto"/>
            </w:tcBorders>
            <w:vAlign w:val="bottom"/>
          </w:tcPr>
          <w:p w14:paraId="68F19B24" w14:textId="77777777" w:rsidR="00DF6A11" w:rsidRDefault="00DF6A11" w:rsidP="008D3A07">
            <w:pPr>
              <w:pStyle w:val="Compact"/>
            </w:pPr>
            <w:r>
              <w:t>1st</w:t>
            </w:r>
          </w:p>
        </w:tc>
        <w:tc>
          <w:tcPr>
            <w:tcW w:w="0" w:type="auto"/>
            <w:tcBorders>
              <w:bottom w:val="single" w:sz="0" w:space="0" w:color="auto"/>
            </w:tcBorders>
            <w:vAlign w:val="bottom"/>
          </w:tcPr>
          <w:p w14:paraId="17D9A5AC" w14:textId="77777777" w:rsidR="00DF6A11" w:rsidRDefault="00DF6A11" w:rsidP="008D3A07">
            <w:pPr>
              <w:pStyle w:val="Compact"/>
            </w:pPr>
            <w:r>
              <w:t>2nd</w:t>
            </w:r>
          </w:p>
        </w:tc>
        <w:tc>
          <w:tcPr>
            <w:tcW w:w="0" w:type="auto"/>
            <w:tcBorders>
              <w:bottom w:val="single" w:sz="0" w:space="0" w:color="auto"/>
            </w:tcBorders>
            <w:vAlign w:val="bottom"/>
          </w:tcPr>
          <w:p w14:paraId="13B5790D" w14:textId="77777777" w:rsidR="00DF6A11" w:rsidRDefault="00DF6A11" w:rsidP="008D3A07">
            <w:pPr>
              <w:pStyle w:val="Compact"/>
            </w:pPr>
            <w:r>
              <w:t>3rd</w:t>
            </w:r>
          </w:p>
        </w:tc>
        <w:tc>
          <w:tcPr>
            <w:tcW w:w="0" w:type="auto"/>
            <w:tcBorders>
              <w:bottom w:val="single" w:sz="0" w:space="0" w:color="auto"/>
            </w:tcBorders>
            <w:vAlign w:val="bottom"/>
          </w:tcPr>
          <w:p w14:paraId="33F198BA" w14:textId="77777777" w:rsidR="00DF6A11" w:rsidRDefault="00DF6A11" w:rsidP="008D3A07">
            <w:pPr>
              <w:pStyle w:val="Compact"/>
            </w:pPr>
            <w:r>
              <w:t>4th</w:t>
            </w:r>
          </w:p>
        </w:tc>
        <w:tc>
          <w:tcPr>
            <w:tcW w:w="0" w:type="auto"/>
            <w:tcBorders>
              <w:bottom w:val="single" w:sz="0" w:space="0" w:color="auto"/>
            </w:tcBorders>
            <w:vAlign w:val="bottom"/>
          </w:tcPr>
          <w:p w14:paraId="567CE977" w14:textId="77777777" w:rsidR="00DF6A11" w:rsidRDefault="00DF6A11" w:rsidP="008D3A07">
            <w:pPr>
              <w:pStyle w:val="Compact"/>
            </w:pPr>
            <w:r>
              <w:t>5th</w:t>
            </w:r>
          </w:p>
        </w:tc>
        <w:tc>
          <w:tcPr>
            <w:tcW w:w="0" w:type="auto"/>
            <w:tcBorders>
              <w:bottom w:val="single" w:sz="0" w:space="0" w:color="auto"/>
            </w:tcBorders>
            <w:vAlign w:val="bottom"/>
          </w:tcPr>
          <w:p w14:paraId="11156887" w14:textId="77777777" w:rsidR="00DF6A11" w:rsidRDefault="00DF6A11" w:rsidP="008D3A07">
            <w:pPr>
              <w:pStyle w:val="Compact"/>
            </w:pPr>
            <w:r>
              <w:t>6th</w:t>
            </w:r>
          </w:p>
        </w:tc>
        <w:tc>
          <w:tcPr>
            <w:tcW w:w="0" w:type="auto"/>
            <w:tcBorders>
              <w:bottom w:val="single" w:sz="0" w:space="0" w:color="auto"/>
            </w:tcBorders>
            <w:vAlign w:val="bottom"/>
          </w:tcPr>
          <w:p w14:paraId="7D57C4E7" w14:textId="77777777" w:rsidR="00DF6A11" w:rsidRDefault="00DF6A11" w:rsidP="008D3A07">
            <w:pPr>
              <w:pStyle w:val="Compact"/>
            </w:pPr>
            <w:r>
              <w:t>7th</w:t>
            </w:r>
          </w:p>
        </w:tc>
      </w:tr>
      <w:tr w:rsidR="00DF6A11" w14:paraId="563A56C8" w14:textId="77777777" w:rsidTr="008D3A07">
        <w:tc>
          <w:tcPr>
            <w:tcW w:w="0" w:type="auto"/>
          </w:tcPr>
          <w:p w14:paraId="7C7D7774" w14:textId="77777777" w:rsidR="00DF6A11" w:rsidRDefault="00DF6A11" w:rsidP="008D3A07">
            <w:pPr>
              <w:pStyle w:val="Compact"/>
            </w:pPr>
            <w:r>
              <w:t>3</w:t>
            </w:r>
          </w:p>
        </w:tc>
        <w:tc>
          <w:tcPr>
            <w:tcW w:w="0" w:type="auto"/>
          </w:tcPr>
          <w:p w14:paraId="745C9ADE" w14:textId="77777777" w:rsidR="00DF6A11" w:rsidRDefault="00DF6A11" w:rsidP="008D3A07">
            <w:pPr>
              <w:pStyle w:val="Compact"/>
            </w:pPr>
            <w:r>
              <w:t>10%</w:t>
            </w:r>
          </w:p>
        </w:tc>
        <w:tc>
          <w:tcPr>
            <w:tcW w:w="0" w:type="auto"/>
          </w:tcPr>
          <w:p w14:paraId="1FAE2F0F" w14:textId="77777777" w:rsidR="00DF6A11" w:rsidRDefault="00DF6A11" w:rsidP="008D3A07">
            <w:pPr>
              <w:pStyle w:val="Compact"/>
            </w:pPr>
            <w:r>
              <w:t>50%</w:t>
            </w:r>
          </w:p>
        </w:tc>
        <w:tc>
          <w:tcPr>
            <w:tcW w:w="0" w:type="auto"/>
          </w:tcPr>
          <w:p w14:paraId="78502864" w14:textId="77777777" w:rsidR="00DF6A11" w:rsidRDefault="00DF6A11" w:rsidP="008D3A07">
            <w:pPr>
              <w:pStyle w:val="Compact"/>
            </w:pPr>
            <w:r>
              <w:t>90%</w:t>
            </w:r>
          </w:p>
        </w:tc>
        <w:tc>
          <w:tcPr>
            <w:tcW w:w="0" w:type="auto"/>
          </w:tcPr>
          <w:p w14:paraId="362A6B48" w14:textId="77777777" w:rsidR="00DF6A11" w:rsidRDefault="00DF6A11" w:rsidP="008D3A07"/>
        </w:tc>
        <w:tc>
          <w:tcPr>
            <w:tcW w:w="0" w:type="auto"/>
          </w:tcPr>
          <w:p w14:paraId="146272D0" w14:textId="77777777" w:rsidR="00DF6A11" w:rsidRDefault="00DF6A11" w:rsidP="008D3A07"/>
        </w:tc>
        <w:tc>
          <w:tcPr>
            <w:tcW w:w="0" w:type="auto"/>
          </w:tcPr>
          <w:p w14:paraId="1FDB5E3F" w14:textId="77777777" w:rsidR="00DF6A11" w:rsidRDefault="00DF6A11" w:rsidP="008D3A07"/>
        </w:tc>
        <w:tc>
          <w:tcPr>
            <w:tcW w:w="0" w:type="auto"/>
          </w:tcPr>
          <w:p w14:paraId="3DBB51B5" w14:textId="77777777" w:rsidR="00DF6A11" w:rsidRDefault="00DF6A11" w:rsidP="008D3A07"/>
        </w:tc>
      </w:tr>
      <w:tr w:rsidR="00DF6A11" w14:paraId="1D3774CA" w14:textId="77777777" w:rsidTr="008D3A07">
        <w:tc>
          <w:tcPr>
            <w:tcW w:w="0" w:type="auto"/>
          </w:tcPr>
          <w:p w14:paraId="1720222E" w14:textId="77777777" w:rsidR="00DF6A11" w:rsidRDefault="00DF6A11" w:rsidP="008D3A07">
            <w:pPr>
              <w:pStyle w:val="Compact"/>
            </w:pPr>
            <w:r>
              <w:t>4</w:t>
            </w:r>
          </w:p>
        </w:tc>
        <w:tc>
          <w:tcPr>
            <w:tcW w:w="0" w:type="auto"/>
          </w:tcPr>
          <w:p w14:paraId="46CC0B4A" w14:textId="77777777" w:rsidR="00DF6A11" w:rsidRDefault="00DF6A11" w:rsidP="008D3A07">
            <w:pPr>
              <w:pStyle w:val="Compact"/>
            </w:pPr>
            <w:r>
              <w:t>5%</w:t>
            </w:r>
          </w:p>
        </w:tc>
        <w:tc>
          <w:tcPr>
            <w:tcW w:w="0" w:type="auto"/>
          </w:tcPr>
          <w:p w14:paraId="1CD9E1CA" w14:textId="77777777" w:rsidR="00DF6A11" w:rsidRDefault="00DF6A11" w:rsidP="008D3A07">
            <w:pPr>
              <w:pStyle w:val="Compact"/>
            </w:pPr>
            <w:r>
              <w:t>35%</w:t>
            </w:r>
          </w:p>
        </w:tc>
        <w:tc>
          <w:tcPr>
            <w:tcW w:w="0" w:type="auto"/>
          </w:tcPr>
          <w:p w14:paraId="6DB7B5EE" w14:textId="77777777" w:rsidR="00DF6A11" w:rsidRDefault="00DF6A11" w:rsidP="008D3A07">
            <w:pPr>
              <w:pStyle w:val="Compact"/>
            </w:pPr>
            <w:r>
              <w:t>65%</w:t>
            </w:r>
          </w:p>
        </w:tc>
        <w:tc>
          <w:tcPr>
            <w:tcW w:w="0" w:type="auto"/>
          </w:tcPr>
          <w:p w14:paraId="3BCB6A77" w14:textId="77777777" w:rsidR="00DF6A11" w:rsidRDefault="00DF6A11" w:rsidP="008D3A07">
            <w:pPr>
              <w:pStyle w:val="Compact"/>
            </w:pPr>
            <w:r>
              <w:t>95%</w:t>
            </w:r>
          </w:p>
        </w:tc>
        <w:tc>
          <w:tcPr>
            <w:tcW w:w="0" w:type="auto"/>
          </w:tcPr>
          <w:p w14:paraId="05C02C94" w14:textId="77777777" w:rsidR="00DF6A11" w:rsidRDefault="00DF6A11" w:rsidP="008D3A07"/>
        </w:tc>
        <w:tc>
          <w:tcPr>
            <w:tcW w:w="0" w:type="auto"/>
          </w:tcPr>
          <w:p w14:paraId="387AD8F9" w14:textId="77777777" w:rsidR="00DF6A11" w:rsidRDefault="00DF6A11" w:rsidP="008D3A07"/>
        </w:tc>
        <w:tc>
          <w:tcPr>
            <w:tcW w:w="0" w:type="auto"/>
          </w:tcPr>
          <w:p w14:paraId="5BE28C91" w14:textId="77777777" w:rsidR="00DF6A11" w:rsidRDefault="00DF6A11" w:rsidP="008D3A07"/>
        </w:tc>
      </w:tr>
      <w:tr w:rsidR="00DF6A11" w14:paraId="6F10FCBD" w14:textId="77777777" w:rsidTr="008D3A07">
        <w:tc>
          <w:tcPr>
            <w:tcW w:w="0" w:type="auto"/>
          </w:tcPr>
          <w:p w14:paraId="73882240" w14:textId="77777777" w:rsidR="00DF6A11" w:rsidRDefault="00DF6A11" w:rsidP="008D3A07">
            <w:pPr>
              <w:pStyle w:val="Compact"/>
            </w:pPr>
            <w:r>
              <w:t>5</w:t>
            </w:r>
          </w:p>
        </w:tc>
        <w:tc>
          <w:tcPr>
            <w:tcW w:w="0" w:type="auto"/>
          </w:tcPr>
          <w:p w14:paraId="4896EC48" w14:textId="77777777" w:rsidR="00DF6A11" w:rsidRDefault="00DF6A11" w:rsidP="008D3A07">
            <w:pPr>
              <w:pStyle w:val="Compact"/>
            </w:pPr>
            <w:r>
              <w:t>5%</w:t>
            </w:r>
          </w:p>
        </w:tc>
        <w:tc>
          <w:tcPr>
            <w:tcW w:w="0" w:type="auto"/>
          </w:tcPr>
          <w:p w14:paraId="60F369E2" w14:textId="77777777" w:rsidR="00DF6A11" w:rsidRDefault="00DF6A11" w:rsidP="008D3A07">
            <w:pPr>
              <w:pStyle w:val="Compact"/>
            </w:pPr>
            <w:r>
              <w:t>27.5%</w:t>
            </w:r>
          </w:p>
        </w:tc>
        <w:tc>
          <w:tcPr>
            <w:tcW w:w="0" w:type="auto"/>
          </w:tcPr>
          <w:p w14:paraId="7531FA3C" w14:textId="77777777" w:rsidR="00DF6A11" w:rsidRDefault="00DF6A11" w:rsidP="008D3A07">
            <w:pPr>
              <w:pStyle w:val="Compact"/>
            </w:pPr>
            <w:r>
              <w:t>50%</w:t>
            </w:r>
          </w:p>
        </w:tc>
        <w:tc>
          <w:tcPr>
            <w:tcW w:w="0" w:type="auto"/>
          </w:tcPr>
          <w:p w14:paraId="1959C8A9" w14:textId="77777777" w:rsidR="00DF6A11" w:rsidRDefault="00DF6A11" w:rsidP="008D3A07">
            <w:pPr>
              <w:pStyle w:val="Compact"/>
            </w:pPr>
            <w:r>
              <w:t>72.5%</w:t>
            </w:r>
          </w:p>
        </w:tc>
        <w:tc>
          <w:tcPr>
            <w:tcW w:w="0" w:type="auto"/>
          </w:tcPr>
          <w:p w14:paraId="2473AE6C" w14:textId="77777777" w:rsidR="00DF6A11" w:rsidRDefault="00DF6A11" w:rsidP="008D3A07">
            <w:pPr>
              <w:pStyle w:val="Compact"/>
            </w:pPr>
            <w:r>
              <w:t>95%</w:t>
            </w:r>
          </w:p>
        </w:tc>
        <w:tc>
          <w:tcPr>
            <w:tcW w:w="0" w:type="auto"/>
          </w:tcPr>
          <w:p w14:paraId="04F73377" w14:textId="77777777" w:rsidR="00DF6A11" w:rsidRDefault="00DF6A11" w:rsidP="008D3A07"/>
        </w:tc>
        <w:tc>
          <w:tcPr>
            <w:tcW w:w="0" w:type="auto"/>
          </w:tcPr>
          <w:p w14:paraId="1A7E019F" w14:textId="77777777" w:rsidR="00DF6A11" w:rsidRDefault="00DF6A11" w:rsidP="008D3A07"/>
        </w:tc>
      </w:tr>
      <w:tr w:rsidR="00DF6A11" w14:paraId="16279B00" w14:textId="77777777" w:rsidTr="008D3A07">
        <w:tc>
          <w:tcPr>
            <w:tcW w:w="0" w:type="auto"/>
          </w:tcPr>
          <w:p w14:paraId="79BCBF8A" w14:textId="77777777" w:rsidR="00DF6A11" w:rsidRDefault="00DF6A11" w:rsidP="008D3A07">
            <w:pPr>
              <w:pStyle w:val="Compact"/>
            </w:pPr>
            <w:r>
              <w:t>6</w:t>
            </w:r>
          </w:p>
        </w:tc>
        <w:tc>
          <w:tcPr>
            <w:tcW w:w="0" w:type="auto"/>
          </w:tcPr>
          <w:p w14:paraId="590D0C17" w14:textId="77777777" w:rsidR="00DF6A11" w:rsidRDefault="00DF6A11" w:rsidP="008D3A07">
            <w:pPr>
              <w:pStyle w:val="Compact"/>
            </w:pPr>
            <w:r>
              <w:t>5%</w:t>
            </w:r>
          </w:p>
        </w:tc>
        <w:tc>
          <w:tcPr>
            <w:tcW w:w="0" w:type="auto"/>
          </w:tcPr>
          <w:p w14:paraId="6495AB0A" w14:textId="77777777" w:rsidR="00DF6A11" w:rsidRDefault="00DF6A11" w:rsidP="008D3A07">
            <w:pPr>
              <w:pStyle w:val="Compact"/>
            </w:pPr>
            <w:r>
              <w:t>23%</w:t>
            </w:r>
          </w:p>
        </w:tc>
        <w:tc>
          <w:tcPr>
            <w:tcW w:w="0" w:type="auto"/>
          </w:tcPr>
          <w:p w14:paraId="5CCF92EC" w14:textId="77777777" w:rsidR="00DF6A11" w:rsidRDefault="00DF6A11" w:rsidP="008D3A07">
            <w:pPr>
              <w:pStyle w:val="Compact"/>
            </w:pPr>
            <w:r>
              <w:t>41%</w:t>
            </w:r>
          </w:p>
        </w:tc>
        <w:tc>
          <w:tcPr>
            <w:tcW w:w="0" w:type="auto"/>
          </w:tcPr>
          <w:p w14:paraId="22443DFB" w14:textId="77777777" w:rsidR="00DF6A11" w:rsidRDefault="00DF6A11" w:rsidP="008D3A07">
            <w:pPr>
              <w:pStyle w:val="Compact"/>
            </w:pPr>
            <w:r>
              <w:t>59%</w:t>
            </w:r>
          </w:p>
        </w:tc>
        <w:tc>
          <w:tcPr>
            <w:tcW w:w="0" w:type="auto"/>
          </w:tcPr>
          <w:p w14:paraId="2F0A7C48" w14:textId="77777777" w:rsidR="00DF6A11" w:rsidRDefault="00DF6A11" w:rsidP="008D3A07">
            <w:pPr>
              <w:pStyle w:val="Compact"/>
            </w:pPr>
            <w:r>
              <w:t>77%</w:t>
            </w:r>
          </w:p>
        </w:tc>
        <w:tc>
          <w:tcPr>
            <w:tcW w:w="0" w:type="auto"/>
          </w:tcPr>
          <w:p w14:paraId="404EB58A" w14:textId="77777777" w:rsidR="00DF6A11" w:rsidRDefault="00DF6A11" w:rsidP="008D3A07">
            <w:pPr>
              <w:pStyle w:val="Compact"/>
            </w:pPr>
            <w:r>
              <w:t>95%</w:t>
            </w:r>
          </w:p>
        </w:tc>
        <w:tc>
          <w:tcPr>
            <w:tcW w:w="0" w:type="auto"/>
          </w:tcPr>
          <w:p w14:paraId="269751BE" w14:textId="77777777" w:rsidR="00DF6A11" w:rsidRDefault="00DF6A11" w:rsidP="008D3A07"/>
        </w:tc>
      </w:tr>
      <w:tr w:rsidR="00DF6A11" w14:paraId="6B71ECFB" w14:textId="77777777" w:rsidTr="008D3A07">
        <w:tc>
          <w:tcPr>
            <w:tcW w:w="0" w:type="auto"/>
            <w:tcBorders>
              <w:bottom w:val="single" w:sz="4" w:space="0" w:color="auto"/>
            </w:tcBorders>
          </w:tcPr>
          <w:p w14:paraId="08721297" w14:textId="77777777" w:rsidR="00DF6A11" w:rsidRDefault="00DF6A11" w:rsidP="008D3A07">
            <w:pPr>
              <w:pStyle w:val="Compact"/>
            </w:pPr>
            <w:r>
              <w:t>7</w:t>
            </w:r>
          </w:p>
        </w:tc>
        <w:tc>
          <w:tcPr>
            <w:tcW w:w="0" w:type="auto"/>
            <w:tcBorders>
              <w:bottom w:val="single" w:sz="4" w:space="0" w:color="auto"/>
            </w:tcBorders>
          </w:tcPr>
          <w:p w14:paraId="1B3FD831" w14:textId="77777777" w:rsidR="00DF6A11" w:rsidRDefault="00DF6A11" w:rsidP="008D3A07">
            <w:pPr>
              <w:pStyle w:val="Compact"/>
            </w:pPr>
            <w:r>
              <w:t>2.5%</w:t>
            </w:r>
          </w:p>
        </w:tc>
        <w:tc>
          <w:tcPr>
            <w:tcW w:w="0" w:type="auto"/>
            <w:tcBorders>
              <w:bottom w:val="single" w:sz="4" w:space="0" w:color="auto"/>
            </w:tcBorders>
          </w:tcPr>
          <w:p w14:paraId="7B557F27" w14:textId="77777777" w:rsidR="00DF6A11" w:rsidRDefault="00DF6A11" w:rsidP="008D3A07">
            <w:pPr>
              <w:pStyle w:val="Compact"/>
            </w:pPr>
            <w:r>
              <w:t>18.33%</w:t>
            </w:r>
          </w:p>
        </w:tc>
        <w:tc>
          <w:tcPr>
            <w:tcW w:w="0" w:type="auto"/>
            <w:tcBorders>
              <w:bottom w:val="single" w:sz="4" w:space="0" w:color="auto"/>
            </w:tcBorders>
          </w:tcPr>
          <w:p w14:paraId="19FBF395" w14:textId="77777777" w:rsidR="00DF6A11" w:rsidRDefault="00DF6A11" w:rsidP="008D3A07">
            <w:pPr>
              <w:pStyle w:val="Compact"/>
            </w:pPr>
            <w:r>
              <w:t>34.17%</w:t>
            </w:r>
          </w:p>
        </w:tc>
        <w:tc>
          <w:tcPr>
            <w:tcW w:w="0" w:type="auto"/>
            <w:tcBorders>
              <w:bottom w:val="single" w:sz="4" w:space="0" w:color="auto"/>
            </w:tcBorders>
          </w:tcPr>
          <w:p w14:paraId="71BC4AB5" w14:textId="77777777" w:rsidR="00DF6A11" w:rsidRDefault="00DF6A11" w:rsidP="008D3A07">
            <w:pPr>
              <w:pStyle w:val="Compact"/>
            </w:pPr>
            <w:r>
              <w:t>50%</w:t>
            </w:r>
          </w:p>
        </w:tc>
        <w:tc>
          <w:tcPr>
            <w:tcW w:w="0" w:type="auto"/>
            <w:tcBorders>
              <w:bottom w:val="single" w:sz="4" w:space="0" w:color="auto"/>
            </w:tcBorders>
          </w:tcPr>
          <w:p w14:paraId="5F8AE8B4" w14:textId="77777777" w:rsidR="00DF6A11" w:rsidRDefault="00DF6A11" w:rsidP="008D3A07">
            <w:pPr>
              <w:pStyle w:val="Compact"/>
            </w:pPr>
            <w:r>
              <w:t>65.83%</w:t>
            </w:r>
          </w:p>
        </w:tc>
        <w:tc>
          <w:tcPr>
            <w:tcW w:w="0" w:type="auto"/>
            <w:tcBorders>
              <w:bottom w:val="single" w:sz="4" w:space="0" w:color="auto"/>
            </w:tcBorders>
          </w:tcPr>
          <w:p w14:paraId="6F0E3168" w14:textId="77777777" w:rsidR="00DF6A11" w:rsidRDefault="00DF6A11" w:rsidP="008D3A07">
            <w:pPr>
              <w:pStyle w:val="Compact"/>
            </w:pPr>
            <w:r>
              <w:t>81.67%</w:t>
            </w:r>
          </w:p>
        </w:tc>
        <w:tc>
          <w:tcPr>
            <w:tcW w:w="0" w:type="auto"/>
            <w:tcBorders>
              <w:bottom w:val="single" w:sz="4" w:space="0" w:color="auto"/>
            </w:tcBorders>
          </w:tcPr>
          <w:p w14:paraId="0E8A51D4" w14:textId="77777777" w:rsidR="00DF6A11" w:rsidRDefault="00DF6A11" w:rsidP="008D3A07">
            <w:pPr>
              <w:pStyle w:val="Compact"/>
            </w:pPr>
            <w:r>
              <w:t>97.5%</w:t>
            </w:r>
          </w:p>
        </w:tc>
      </w:tr>
    </w:tbl>
    <w:p w14:paraId="0C9D5784" w14:textId="77777777" w:rsidR="00DF6A11" w:rsidRDefault="00DF6A11" w:rsidP="00DF6A11">
      <w:pPr>
        <w:pStyle w:val="ImageCaption"/>
      </w:pPr>
    </w:p>
    <w:p w14:paraId="0B332006" w14:textId="70C9C303" w:rsidR="00DF6A11" w:rsidRDefault="00DF6A11" w:rsidP="00DF6A11">
      <w:pPr>
        <w:pStyle w:val="ImageCaption"/>
        <w:rPr>
          <w:sz w:val="22"/>
          <w:szCs w:val="22"/>
        </w:rPr>
      </w:pPr>
      <w:r w:rsidRPr="007312C1">
        <w:rPr>
          <w:sz w:val="22"/>
          <w:szCs w:val="22"/>
        </w:rPr>
        <w:t>Table 1: Number of knots and their quantile location based on Harre</w:t>
      </w:r>
      <w:ins w:id="1887" w:author="Hout, Joanna in 't" w:date="2020-10-30T22:19:00Z">
        <w:r w:rsidR="00BA2256">
          <w:rPr>
            <w:sz w:val="22"/>
            <w:szCs w:val="22"/>
          </w:rPr>
          <w:t>l</w:t>
        </w:r>
      </w:ins>
      <w:r w:rsidRPr="007312C1">
        <w:rPr>
          <w:sz w:val="22"/>
          <w:szCs w:val="22"/>
        </w:rPr>
        <w:t>l’s proposal</w:t>
      </w:r>
      <w:r>
        <w:rPr>
          <w:sz w:val="22"/>
          <w:szCs w:val="22"/>
        </w:rPr>
        <w:t xml:space="preserve"> for the restricted cubic splines approach.</w:t>
      </w:r>
    </w:p>
    <w:p w14:paraId="39CD92F3" w14:textId="77777777" w:rsidR="007F29A3" w:rsidRDefault="00FA57FE">
      <w:r>
        <w:br w:type="page"/>
      </w:r>
    </w:p>
    <w:tbl>
      <w:tblPr>
        <w:tblStyle w:val="GridTable1Light1"/>
        <w:tblW w:w="11167" w:type="dxa"/>
        <w:tblInd w:w="-725" w:type="dxa"/>
        <w:tblLook w:val="04A0" w:firstRow="1" w:lastRow="0" w:firstColumn="1" w:lastColumn="0" w:noHBand="0" w:noVBand="1"/>
      </w:tblPr>
      <w:tblGrid>
        <w:gridCol w:w="1914"/>
        <w:gridCol w:w="1751"/>
        <w:gridCol w:w="1894"/>
        <w:gridCol w:w="1751"/>
        <w:gridCol w:w="1339"/>
        <w:gridCol w:w="1238"/>
        <w:gridCol w:w="1280"/>
      </w:tblGrid>
      <w:tr w:rsidR="007F29A3" w14:paraId="586E2276" w14:textId="77777777" w:rsidTr="008D3A07">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914" w:type="dxa"/>
          </w:tcPr>
          <w:p w14:paraId="1E8B4162" w14:textId="77777777" w:rsidR="007F29A3" w:rsidRDefault="007F29A3" w:rsidP="008D3A07">
            <w:pPr>
              <w:jc w:val="center"/>
            </w:pPr>
            <w:r>
              <w:lastRenderedPageBreak/>
              <w:t>Characteristic</w:t>
            </w:r>
          </w:p>
        </w:tc>
        <w:tc>
          <w:tcPr>
            <w:tcW w:w="3645" w:type="dxa"/>
            <w:gridSpan w:val="2"/>
          </w:tcPr>
          <w:p w14:paraId="5F57FC8E"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Pointwise meta-analysis</w:t>
            </w:r>
          </w:p>
        </w:tc>
        <w:tc>
          <w:tcPr>
            <w:tcW w:w="3090" w:type="dxa"/>
            <w:gridSpan w:val="2"/>
          </w:tcPr>
          <w:p w14:paraId="4D80B704"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Multivariate meta-analysis</w:t>
            </w:r>
          </w:p>
        </w:tc>
        <w:tc>
          <w:tcPr>
            <w:tcW w:w="2518" w:type="dxa"/>
            <w:gridSpan w:val="2"/>
          </w:tcPr>
          <w:p w14:paraId="5DF9EFB7" w14:textId="77777777" w:rsidR="007F29A3" w:rsidRDefault="007F29A3" w:rsidP="008D3A07">
            <w:pPr>
              <w:jc w:val="center"/>
              <w:cnfStyle w:val="100000000000" w:firstRow="1" w:lastRow="0" w:firstColumn="0" w:lastColumn="0" w:oddVBand="0" w:evenVBand="0" w:oddHBand="0" w:evenHBand="0" w:firstRowFirstColumn="0" w:firstRowLastColumn="0" w:lastRowFirstColumn="0" w:lastRowLastColumn="0"/>
            </w:pPr>
            <w:r>
              <w:t>GAMM</w:t>
            </w:r>
          </w:p>
        </w:tc>
      </w:tr>
      <w:tr w:rsidR="007F29A3" w14:paraId="1E598082" w14:textId="77777777" w:rsidTr="008D3A07">
        <w:trPr>
          <w:trHeight w:val="296"/>
        </w:trPr>
        <w:tc>
          <w:tcPr>
            <w:cnfStyle w:val="001000000000" w:firstRow="0" w:lastRow="0" w:firstColumn="1" w:lastColumn="0" w:oddVBand="0" w:evenVBand="0" w:oddHBand="0" w:evenHBand="0" w:firstRowFirstColumn="0" w:firstRowLastColumn="0" w:lastRowFirstColumn="0" w:lastRowLastColumn="0"/>
            <w:tcW w:w="1914" w:type="dxa"/>
          </w:tcPr>
          <w:p w14:paraId="142CE0B0" w14:textId="77777777" w:rsidR="007F29A3" w:rsidRDefault="007F29A3" w:rsidP="008D3A07">
            <w:pPr>
              <w:jc w:val="center"/>
            </w:pPr>
            <w:r>
              <w:t>Base for pooling</w:t>
            </w:r>
          </w:p>
        </w:tc>
        <w:tc>
          <w:tcPr>
            <w:tcW w:w="3645" w:type="dxa"/>
            <w:gridSpan w:val="2"/>
          </w:tcPr>
          <w:p w14:paraId="18B46EEC"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the predicted outcome per</w:t>
            </w:r>
            <w:r w:rsidRPr="00260CEF">
              <w:t xml:space="preserve"> </w:t>
            </w:r>
            <w:r>
              <w:t>value of X</w:t>
            </w:r>
          </w:p>
        </w:tc>
        <w:tc>
          <w:tcPr>
            <w:tcW w:w="3090" w:type="dxa"/>
            <w:gridSpan w:val="2"/>
          </w:tcPr>
          <w:p w14:paraId="5D1002F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coefficients</w:t>
            </w:r>
            <w:r w:rsidRPr="00260CEF">
              <w:t xml:space="preserve"> of fitted curves</w:t>
            </w:r>
            <w:r>
              <w:t xml:space="preserve"> </w:t>
            </w:r>
          </w:p>
        </w:tc>
        <w:tc>
          <w:tcPr>
            <w:tcW w:w="2518" w:type="dxa"/>
            <w:gridSpan w:val="2"/>
          </w:tcPr>
          <w:p w14:paraId="4A4D9BA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rsidRPr="00260CEF">
              <w:t xml:space="preserve">Uses </w:t>
            </w:r>
            <w:r>
              <w:t xml:space="preserve">a common curve with random effects to account for across studies differences </w:t>
            </w:r>
          </w:p>
        </w:tc>
      </w:tr>
      <w:tr w:rsidR="007F29A3" w14:paraId="78FCEE37"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AA3B418" w14:textId="77777777" w:rsidR="007F29A3" w:rsidRDefault="007F29A3" w:rsidP="008D3A07">
            <w:pPr>
              <w:jc w:val="center"/>
            </w:pPr>
            <w:r>
              <w:t xml:space="preserve">Allows study specific fitting strategies (different model specifications) with regard to the effect modifier </w:t>
            </w:r>
          </w:p>
        </w:tc>
        <w:tc>
          <w:tcPr>
            <w:tcW w:w="3645" w:type="dxa"/>
            <w:gridSpan w:val="2"/>
          </w:tcPr>
          <w:p w14:paraId="2540F7C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Yes</w:t>
            </w:r>
          </w:p>
        </w:tc>
        <w:tc>
          <w:tcPr>
            <w:tcW w:w="3090" w:type="dxa"/>
            <w:gridSpan w:val="2"/>
          </w:tcPr>
          <w:p w14:paraId="486D645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c>
          <w:tcPr>
            <w:tcW w:w="2518" w:type="dxa"/>
            <w:gridSpan w:val="2"/>
          </w:tcPr>
          <w:p w14:paraId="27AED3B7"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No</w:t>
            </w:r>
          </w:p>
        </w:tc>
      </w:tr>
      <w:tr w:rsidR="00157C57" w14:paraId="334949AD" w14:textId="77777777" w:rsidTr="008D3A07">
        <w:trPr>
          <w:trHeight w:val="287"/>
          <w:ins w:id="1888" w:author="Michael Belias" w:date="2020-11-26T18:37:00Z"/>
        </w:trPr>
        <w:tc>
          <w:tcPr>
            <w:cnfStyle w:val="001000000000" w:firstRow="0" w:lastRow="0" w:firstColumn="1" w:lastColumn="0" w:oddVBand="0" w:evenVBand="0" w:oddHBand="0" w:evenHBand="0" w:firstRowFirstColumn="0" w:firstRowLastColumn="0" w:lastRowFirstColumn="0" w:lastRowLastColumn="0"/>
            <w:tcW w:w="1914" w:type="dxa"/>
          </w:tcPr>
          <w:p w14:paraId="4F487298" w14:textId="618122AE" w:rsidR="00157C57" w:rsidRDefault="009E0CF2" w:rsidP="008D3A07">
            <w:pPr>
              <w:jc w:val="center"/>
              <w:rPr>
                <w:ins w:id="1889" w:author="Michael Belias" w:date="2020-11-26T18:37:00Z"/>
              </w:rPr>
            </w:pPr>
            <w:ins w:id="1890" w:author="Michael Belias" w:date="2020-11-26T18:37:00Z">
              <w:r>
                <w:t>Difficulty t</w:t>
              </w:r>
            </w:ins>
            <w:ins w:id="1891" w:author="Michael Belias" w:date="2020-11-26T18:38:00Z">
              <w:r>
                <w:t>o perform</w:t>
              </w:r>
            </w:ins>
          </w:p>
        </w:tc>
        <w:tc>
          <w:tcPr>
            <w:tcW w:w="3645" w:type="dxa"/>
            <w:gridSpan w:val="2"/>
          </w:tcPr>
          <w:p w14:paraId="29610A9C" w14:textId="484BFA36" w:rsidR="00157C57" w:rsidRDefault="00AD3541" w:rsidP="008D3A07">
            <w:pPr>
              <w:jc w:val="center"/>
              <w:cnfStyle w:val="000000000000" w:firstRow="0" w:lastRow="0" w:firstColumn="0" w:lastColumn="0" w:oddVBand="0" w:evenVBand="0" w:oddHBand="0" w:evenHBand="0" w:firstRowFirstColumn="0" w:firstRowLastColumn="0" w:lastRowFirstColumn="0" w:lastRowLastColumn="0"/>
              <w:rPr>
                <w:ins w:id="1892" w:author="Michael Belias" w:date="2020-11-26T18:37:00Z"/>
              </w:rPr>
            </w:pPr>
            <w:ins w:id="1893" w:author="Michael Belias" w:date="2020-11-26T18:38:00Z">
              <w:r>
                <w:t>Easy</w:t>
              </w:r>
            </w:ins>
          </w:p>
        </w:tc>
        <w:tc>
          <w:tcPr>
            <w:tcW w:w="3090" w:type="dxa"/>
            <w:gridSpan w:val="2"/>
          </w:tcPr>
          <w:p w14:paraId="0AE0D0E7" w14:textId="247BC2D7" w:rsidR="00157C57" w:rsidRDefault="00730C32" w:rsidP="008D3A07">
            <w:pPr>
              <w:jc w:val="center"/>
              <w:cnfStyle w:val="000000000000" w:firstRow="0" w:lastRow="0" w:firstColumn="0" w:lastColumn="0" w:oddVBand="0" w:evenVBand="0" w:oddHBand="0" w:evenHBand="0" w:firstRowFirstColumn="0" w:firstRowLastColumn="0" w:lastRowFirstColumn="0" w:lastRowLastColumn="0"/>
              <w:rPr>
                <w:ins w:id="1894" w:author="Michael Belias" w:date="2020-11-26T18:37:00Z"/>
              </w:rPr>
            </w:pPr>
            <w:ins w:id="1895" w:author="Michael Belias" w:date="2020-11-26T18:38:00Z">
              <w:r>
                <w:t>Difficult</w:t>
              </w:r>
            </w:ins>
          </w:p>
        </w:tc>
        <w:tc>
          <w:tcPr>
            <w:tcW w:w="2518" w:type="dxa"/>
            <w:gridSpan w:val="2"/>
          </w:tcPr>
          <w:p w14:paraId="6DBAD34E" w14:textId="32802990" w:rsidR="00157C57" w:rsidRDefault="000D7E2D" w:rsidP="008D3A07">
            <w:pPr>
              <w:jc w:val="center"/>
              <w:cnfStyle w:val="000000000000" w:firstRow="0" w:lastRow="0" w:firstColumn="0" w:lastColumn="0" w:oddVBand="0" w:evenVBand="0" w:oddHBand="0" w:evenHBand="0" w:firstRowFirstColumn="0" w:firstRowLastColumn="0" w:lastRowFirstColumn="0" w:lastRowLastColumn="0"/>
              <w:rPr>
                <w:ins w:id="1896" w:author="Michael Belias" w:date="2020-11-26T18:37:00Z"/>
              </w:rPr>
            </w:pPr>
            <w:ins w:id="1897" w:author="Michael Belias" w:date="2020-11-26T18:40:00Z">
              <w:r>
                <w:t>Intermediate</w:t>
              </w:r>
            </w:ins>
          </w:p>
        </w:tc>
      </w:tr>
      <w:tr w:rsidR="007F29A3" w14:paraId="39EAC30E" w14:textId="77777777" w:rsidTr="008D3A07">
        <w:trPr>
          <w:trHeight w:val="2599"/>
        </w:trPr>
        <w:tc>
          <w:tcPr>
            <w:cnfStyle w:val="001000000000" w:firstRow="0" w:lastRow="0" w:firstColumn="1" w:lastColumn="0" w:oddVBand="0" w:evenVBand="0" w:oddHBand="0" w:evenHBand="0" w:firstRowFirstColumn="0" w:firstRowLastColumn="0" w:lastRowFirstColumn="0" w:lastRowLastColumn="0"/>
            <w:tcW w:w="1914" w:type="dxa"/>
          </w:tcPr>
          <w:p w14:paraId="1A4BB2E9" w14:textId="77777777" w:rsidR="007F29A3" w:rsidRDefault="007F29A3" w:rsidP="008D3A07">
            <w:pPr>
              <w:jc w:val="center"/>
            </w:pPr>
            <w:r w:rsidRPr="00691F36">
              <w:t>Performance</w:t>
            </w:r>
            <w:r>
              <w:t xml:space="preserve"> </w:t>
            </w:r>
          </w:p>
        </w:tc>
        <w:tc>
          <w:tcPr>
            <w:tcW w:w="1751" w:type="dxa"/>
          </w:tcPr>
          <w:p w14:paraId="651B631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multivariate-meta and GAMM</w:t>
            </w:r>
          </w:p>
        </w:tc>
        <w:tc>
          <w:tcPr>
            <w:tcW w:w="1894" w:type="dxa"/>
          </w:tcPr>
          <w:p w14:paraId="66B570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59A4F8D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more flexible than multivariate</w:t>
            </w:r>
            <w:r w:rsidDel="004C5AE5">
              <w:t xml:space="preserve"> </w:t>
            </w:r>
            <w:r>
              <w:t>meta-analysis</w:t>
            </w:r>
          </w:p>
          <w:p w14:paraId="28EBA534"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751" w:type="dxa"/>
          </w:tcPr>
          <w:p w14:paraId="732D85D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w:t>
            </w:r>
          </w:p>
          <w:p w14:paraId="347494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narrower</w:t>
            </w:r>
          </w:p>
          <w:p w14:paraId="775F7B0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confidence intervals than pointwise meta-analysis</w:t>
            </w:r>
          </w:p>
          <w:p w14:paraId="24FF9502"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and GAMM</w:t>
            </w:r>
          </w:p>
          <w:p w14:paraId="7C04431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339" w:type="dxa"/>
          </w:tcPr>
          <w:p w14:paraId="4A8DDF1B"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w:t>
            </w:r>
          </w:p>
          <w:p w14:paraId="3FB4F96F" w14:textId="6A98FB6B"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del w:id="1898" w:author="Michael Belias" w:date="2020-11-26T18:34:00Z">
              <w:r w:rsidDel="007C10BA">
                <w:delText>less flexible</w:delText>
              </w:r>
            </w:del>
            <w:ins w:id="1899" w:author="Michael Belias" w:date="2020-11-26T18:34:00Z">
              <w:r w:rsidR="007C10BA">
                <w:t>lacks robustness.</w:t>
              </w:r>
            </w:ins>
          </w:p>
          <w:p w14:paraId="1CD1DD0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38" w:type="dxa"/>
          </w:tcPr>
          <w:p w14:paraId="3A186CB8"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Same distribution of X across studies: wider confidence intervals than multivariate meta-analysis</w:t>
            </w:r>
          </w:p>
          <w:p w14:paraId="560FA443"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c>
          <w:tcPr>
            <w:tcW w:w="1280" w:type="dxa"/>
          </w:tcPr>
          <w:p w14:paraId="311D7AE1"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Different distributions of X across studies: wider confidence intervals than multivariate meta-analysis</w:t>
            </w:r>
          </w:p>
          <w:p w14:paraId="52FFC9BA"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p>
        </w:tc>
      </w:tr>
      <w:tr w:rsidR="007F29A3" w14:paraId="6AEED62C"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7E49CBCB" w14:textId="77777777" w:rsidR="007F29A3" w:rsidRDefault="007F29A3" w:rsidP="008D3A07">
            <w:pPr>
              <w:jc w:val="center"/>
            </w:pPr>
            <w:r>
              <w:t>Main advantage</w:t>
            </w:r>
          </w:p>
        </w:tc>
        <w:tc>
          <w:tcPr>
            <w:tcW w:w="3645" w:type="dxa"/>
            <w:gridSpan w:val="2"/>
          </w:tcPr>
          <w:p w14:paraId="701C3789"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Flexible</w:t>
            </w:r>
          </w:p>
        </w:tc>
        <w:tc>
          <w:tcPr>
            <w:tcW w:w="3090" w:type="dxa"/>
            <w:gridSpan w:val="2"/>
          </w:tcPr>
          <w:p w14:paraId="058B684D"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Efficient</w:t>
            </w:r>
          </w:p>
        </w:tc>
        <w:tc>
          <w:tcPr>
            <w:tcW w:w="2518" w:type="dxa"/>
            <w:gridSpan w:val="2"/>
          </w:tcPr>
          <w:p w14:paraId="502D0A3E"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 xml:space="preserve">Smooth </w:t>
            </w:r>
          </w:p>
        </w:tc>
      </w:tr>
      <w:tr w:rsidR="007F29A3" w14:paraId="55E15A90" w14:textId="77777777" w:rsidTr="008D3A07">
        <w:trPr>
          <w:trHeight w:val="287"/>
        </w:trPr>
        <w:tc>
          <w:tcPr>
            <w:cnfStyle w:val="001000000000" w:firstRow="0" w:lastRow="0" w:firstColumn="1" w:lastColumn="0" w:oddVBand="0" w:evenVBand="0" w:oddHBand="0" w:evenHBand="0" w:firstRowFirstColumn="0" w:firstRowLastColumn="0" w:lastRowFirstColumn="0" w:lastRowLastColumn="0"/>
            <w:tcW w:w="1914" w:type="dxa"/>
          </w:tcPr>
          <w:p w14:paraId="679B342B" w14:textId="77777777" w:rsidR="007F29A3" w:rsidRDefault="007F29A3" w:rsidP="008D3A07">
            <w:pPr>
              <w:jc w:val="center"/>
            </w:pPr>
            <w:r>
              <w:t>Main disadvantage</w:t>
            </w:r>
          </w:p>
        </w:tc>
        <w:tc>
          <w:tcPr>
            <w:tcW w:w="3645" w:type="dxa"/>
            <w:gridSpan w:val="2"/>
          </w:tcPr>
          <w:p w14:paraId="482D3BE6"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May show discontinuities in the pooled curves</w:t>
            </w:r>
          </w:p>
        </w:tc>
        <w:tc>
          <w:tcPr>
            <w:tcW w:w="3090" w:type="dxa"/>
            <w:gridSpan w:val="2"/>
          </w:tcPr>
          <w:p w14:paraId="3AABFEBF" w14:textId="77777777" w:rsidR="00210FF2" w:rsidRDefault="00016057" w:rsidP="008D3A07">
            <w:pPr>
              <w:jc w:val="center"/>
              <w:cnfStyle w:val="000000000000" w:firstRow="0" w:lastRow="0" w:firstColumn="0" w:lastColumn="0" w:oddVBand="0" w:evenVBand="0" w:oddHBand="0" w:evenHBand="0" w:firstRowFirstColumn="0" w:firstRowLastColumn="0" w:lastRowFirstColumn="0" w:lastRowLastColumn="0"/>
              <w:rPr>
                <w:ins w:id="1900" w:author="Michael Belias" w:date="2020-11-26T18:33:00Z"/>
              </w:rPr>
            </w:pPr>
            <w:ins w:id="1901" w:author="Michael Belias" w:date="2020-11-26T18:28:00Z">
              <w:r>
                <w:t>Lack of robustness, v</w:t>
              </w:r>
            </w:ins>
            <w:ins w:id="1902" w:author="Michael Belias" w:date="2020-11-26T18:25:00Z">
              <w:r w:rsidR="000A35B1">
                <w:t xml:space="preserve">ery sensitive to </w:t>
              </w:r>
              <w:r w:rsidR="00AE78CA">
                <w:t xml:space="preserve">modelling </w:t>
              </w:r>
            </w:ins>
            <w:ins w:id="1903" w:author="Michael Belias" w:date="2020-11-26T18:27:00Z">
              <w:r w:rsidR="00523070">
                <w:t>choice</w:t>
              </w:r>
              <w:r w:rsidR="00277935">
                <w:t>s</w:t>
              </w:r>
            </w:ins>
            <w:ins w:id="1904" w:author="Michael Belias" w:date="2020-11-26T18:25:00Z">
              <w:r w:rsidR="00EE7915">
                <w:br/>
              </w:r>
            </w:ins>
            <w:ins w:id="1905" w:author="Michael Belias" w:date="2020-11-26T18:24:00Z">
              <w:r w:rsidR="000A35B1">
                <w:br/>
              </w:r>
            </w:ins>
            <w:r w:rsidR="007F29A3">
              <w:t xml:space="preserve">Needs </w:t>
            </w:r>
            <w:ins w:id="1906" w:author="Michael Belias" w:date="2020-11-26T18:33:00Z">
              <w:r w:rsidR="009F0C96">
                <w:t xml:space="preserve">all </w:t>
              </w:r>
            </w:ins>
            <w:r w:rsidR="007F29A3">
              <w:t>parameters</w:t>
            </w:r>
            <w:ins w:id="1907" w:author="Michael Belias" w:date="2020-11-26T18:33:00Z">
              <w:r w:rsidR="00C16023">
                <w:t xml:space="preserve"> to be the same</w:t>
              </w:r>
            </w:ins>
            <w:r w:rsidR="007F29A3">
              <w:t xml:space="preserve"> across studies</w:t>
            </w:r>
            <w:ins w:id="1908" w:author="Michael Belias" w:date="2020-11-26T18:33:00Z">
              <w:r w:rsidR="00210FF2">
                <w:t xml:space="preserve">. </w:t>
              </w:r>
            </w:ins>
          </w:p>
          <w:p w14:paraId="0A5FBE13" w14:textId="752BC17E" w:rsidR="007F29A3" w:rsidRDefault="00210FF2" w:rsidP="008D3A07">
            <w:pPr>
              <w:jc w:val="center"/>
              <w:cnfStyle w:val="000000000000" w:firstRow="0" w:lastRow="0" w:firstColumn="0" w:lastColumn="0" w:oddVBand="0" w:evenVBand="0" w:oddHBand="0" w:evenHBand="0" w:firstRowFirstColumn="0" w:firstRowLastColumn="0" w:lastRowFirstColumn="0" w:lastRowLastColumn="0"/>
            </w:pPr>
            <w:ins w:id="1909" w:author="Michael Belias" w:date="2020-11-26T18:33:00Z">
              <w:r>
                <w:t>D</w:t>
              </w:r>
            </w:ins>
            <w:ins w:id="1910" w:author="Michael Belias" w:date="2020-11-26T18:24:00Z">
              <w:r w:rsidR="00B257D5">
                <w:t>ata augmentation might be needed as a preliminary step.</w:t>
              </w:r>
            </w:ins>
          </w:p>
        </w:tc>
        <w:tc>
          <w:tcPr>
            <w:tcW w:w="2518" w:type="dxa"/>
            <w:gridSpan w:val="2"/>
          </w:tcPr>
          <w:p w14:paraId="160B9860" w14:textId="77777777" w:rsidR="007F29A3" w:rsidRDefault="007F29A3" w:rsidP="008D3A07">
            <w:pPr>
              <w:jc w:val="center"/>
              <w:cnfStyle w:val="000000000000" w:firstRow="0" w:lastRow="0" w:firstColumn="0" w:lastColumn="0" w:oddVBand="0" w:evenVBand="0" w:oddHBand="0" w:evenHBand="0" w:firstRowFirstColumn="0" w:firstRowLastColumn="0" w:lastRowFirstColumn="0" w:lastRowLastColumn="0"/>
            </w:pPr>
            <w:r>
              <w:t>Could lead researcher to lose</w:t>
            </w:r>
            <w:r w:rsidRPr="00FF52F6">
              <w:t xml:space="preserve"> insight </w:t>
            </w:r>
            <w:r>
              <w:t>into</w:t>
            </w:r>
            <w:r w:rsidRPr="00FF52F6">
              <w:t xml:space="preserve"> the underlying associations per study</w:t>
            </w:r>
            <w:r>
              <w:t>, if done without the first stage of the two-stage methods</w:t>
            </w:r>
          </w:p>
        </w:tc>
      </w:tr>
      <w:tr w:rsidR="00446A22" w14:paraId="6D4BC21D" w14:textId="77777777" w:rsidTr="008D3A07">
        <w:trPr>
          <w:trHeight w:val="287"/>
          <w:ins w:id="1911" w:author="Michael Belias" w:date="2020-11-26T18:17:00Z"/>
        </w:trPr>
        <w:tc>
          <w:tcPr>
            <w:cnfStyle w:val="001000000000" w:firstRow="0" w:lastRow="0" w:firstColumn="1" w:lastColumn="0" w:oddVBand="0" w:evenVBand="0" w:oddHBand="0" w:evenHBand="0" w:firstRowFirstColumn="0" w:firstRowLastColumn="0" w:lastRowFirstColumn="0" w:lastRowLastColumn="0"/>
            <w:tcW w:w="1914" w:type="dxa"/>
          </w:tcPr>
          <w:p w14:paraId="05A0A4EA" w14:textId="44A6D5AF" w:rsidR="00446A22" w:rsidRDefault="00B5421B" w:rsidP="008D3A07">
            <w:pPr>
              <w:jc w:val="center"/>
              <w:rPr>
                <w:ins w:id="1912" w:author="Michael Belias" w:date="2020-11-26T18:17:00Z"/>
              </w:rPr>
            </w:pPr>
            <w:ins w:id="1913" w:author="Michael Belias" w:date="2020-11-26T18:18:00Z">
              <w:r>
                <w:t>Can be performe</w:t>
              </w:r>
              <w:r w:rsidR="00B90B83">
                <w:t>d</w:t>
              </w:r>
              <w:r>
                <w:t xml:space="preserve"> using all </w:t>
              </w:r>
              <w:r w:rsidR="00B90B83">
                <w:t xml:space="preserve">types of </w:t>
              </w:r>
              <w:r>
                <w:t>splines</w:t>
              </w:r>
            </w:ins>
          </w:p>
        </w:tc>
        <w:tc>
          <w:tcPr>
            <w:tcW w:w="3645" w:type="dxa"/>
            <w:gridSpan w:val="2"/>
          </w:tcPr>
          <w:p w14:paraId="7EE3570E" w14:textId="01481606"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14" w:author="Michael Belias" w:date="2020-11-26T18:17:00Z"/>
              </w:rPr>
            </w:pPr>
            <w:ins w:id="1915" w:author="Michael Belias" w:date="2020-11-26T18:18:00Z">
              <w:r>
                <w:t>Yes</w:t>
              </w:r>
            </w:ins>
            <w:ins w:id="1916" w:author="Michael Belias" w:date="2020-11-26T18:20:00Z">
              <w:r w:rsidR="000F0F7E">
                <w:t xml:space="preserve">. </w:t>
              </w:r>
              <w:r w:rsidR="000F0F7E">
                <w:br/>
              </w:r>
              <w:r w:rsidR="002D69F4">
                <w:t>Plus:</w:t>
              </w:r>
            </w:ins>
            <w:ins w:id="1917" w:author="Michael Belias" w:date="2020-11-26T18:19:00Z">
              <w:r w:rsidR="00122EAE">
                <w:t xml:space="preserve"> different </w:t>
              </w:r>
              <w:r w:rsidR="00356E92">
                <w:t>models may be applied</w:t>
              </w:r>
            </w:ins>
            <w:ins w:id="1918" w:author="Michael Belias" w:date="2020-11-26T18:20:00Z">
              <w:r w:rsidR="00356E92">
                <w:t xml:space="preserve"> across studies</w:t>
              </w:r>
            </w:ins>
          </w:p>
        </w:tc>
        <w:tc>
          <w:tcPr>
            <w:tcW w:w="3090" w:type="dxa"/>
            <w:gridSpan w:val="2"/>
          </w:tcPr>
          <w:p w14:paraId="390F3100" w14:textId="3E224BC6" w:rsidR="00AC643E" w:rsidRDefault="00AC643E" w:rsidP="008D3A07">
            <w:pPr>
              <w:jc w:val="center"/>
              <w:cnfStyle w:val="000000000000" w:firstRow="0" w:lastRow="0" w:firstColumn="0" w:lastColumn="0" w:oddVBand="0" w:evenVBand="0" w:oddHBand="0" w:evenHBand="0" w:firstRowFirstColumn="0" w:firstRowLastColumn="0" w:lastRowFirstColumn="0" w:lastRowLastColumn="0"/>
              <w:rPr>
                <w:ins w:id="1919" w:author="Michael Belias" w:date="2020-11-26T18:19:00Z"/>
              </w:rPr>
            </w:pPr>
            <w:ins w:id="1920" w:author="Michael Belias" w:date="2020-11-26T18:19:00Z">
              <w:r>
                <w:t>No</w:t>
              </w:r>
            </w:ins>
          </w:p>
          <w:p w14:paraId="728FC12C" w14:textId="32FFD10C" w:rsidR="00446A22" w:rsidRDefault="00446A22" w:rsidP="008D3A07">
            <w:pPr>
              <w:jc w:val="center"/>
              <w:cnfStyle w:val="000000000000" w:firstRow="0" w:lastRow="0" w:firstColumn="0" w:lastColumn="0" w:oddVBand="0" w:evenVBand="0" w:oddHBand="0" w:evenHBand="0" w:firstRowFirstColumn="0" w:firstRowLastColumn="0" w:lastRowFirstColumn="0" w:lastRowLastColumn="0"/>
              <w:rPr>
                <w:ins w:id="1921" w:author="Michael Belias" w:date="2020-11-26T18:17:00Z"/>
              </w:rPr>
            </w:pPr>
            <w:ins w:id="1922" w:author="Michael Belias" w:date="2020-11-26T18:17:00Z">
              <w:r>
                <w:t xml:space="preserve">Not suitable </w:t>
              </w:r>
            </w:ins>
            <w:ins w:id="1923" w:author="Michael Belias" w:date="2020-11-26T18:20:00Z">
              <w:r w:rsidR="001A486C">
                <w:t xml:space="preserve">in combination </w:t>
              </w:r>
            </w:ins>
            <w:ins w:id="1924" w:author="Michael Belias" w:date="2020-11-26T18:17:00Z">
              <w:r>
                <w:t>with penalised splines</w:t>
              </w:r>
            </w:ins>
          </w:p>
        </w:tc>
        <w:tc>
          <w:tcPr>
            <w:tcW w:w="2518" w:type="dxa"/>
            <w:gridSpan w:val="2"/>
          </w:tcPr>
          <w:p w14:paraId="37CF99F5" w14:textId="77777777" w:rsidR="00446A22" w:rsidRDefault="00B5421B" w:rsidP="008D3A07">
            <w:pPr>
              <w:jc w:val="center"/>
              <w:cnfStyle w:val="000000000000" w:firstRow="0" w:lastRow="0" w:firstColumn="0" w:lastColumn="0" w:oddVBand="0" w:evenVBand="0" w:oddHBand="0" w:evenHBand="0" w:firstRowFirstColumn="0" w:firstRowLastColumn="0" w:lastRowFirstColumn="0" w:lastRowLastColumn="0"/>
              <w:rPr>
                <w:ins w:id="1925" w:author="Michael Belias" w:date="2020-11-26T18:21:00Z"/>
              </w:rPr>
            </w:pPr>
            <w:ins w:id="1926" w:author="Michael Belias" w:date="2020-11-26T18:18:00Z">
              <w:r>
                <w:t>Yes</w:t>
              </w:r>
            </w:ins>
            <w:ins w:id="1927" w:author="Michael Belias" w:date="2020-11-26T18:21:00Z">
              <w:r w:rsidR="008D6FD8">
                <w:t>.</w:t>
              </w:r>
            </w:ins>
          </w:p>
          <w:p w14:paraId="0FF2B664" w14:textId="276FB200" w:rsidR="008D6FD8" w:rsidRDefault="008D6FD8" w:rsidP="008D3A07">
            <w:pPr>
              <w:jc w:val="center"/>
              <w:cnfStyle w:val="000000000000" w:firstRow="0" w:lastRow="0" w:firstColumn="0" w:lastColumn="0" w:oddVBand="0" w:evenVBand="0" w:oddHBand="0" w:evenHBand="0" w:firstRowFirstColumn="0" w:firstRowLastColumn="0" w:lastRowFirstColumn="0" w:lastRowLastColumn="0"/>
              <w:rPr>
                <w:ins w:id="1928" w:author="Michael Belias" w:date="2020-11-26T18:17:00Z"/>
              </w:rPr>
            </w:pPr>
          </w:p>
        </w:tc>
      </w:tr>
    </w:tbl>
    <w:p w14:paraId="415C2F4A" w14:textId="77777777" w:rsidR="007F29A3" w:rsidRDefault="007F29A3" w:rsidP="007F29A3"/>
    <w:p w14:paraId="088EEFB8" w14:textId="77777777" w:rsidR="007F29A3" w:rsidRDefault="007F29A3" w:rsidP="007F29A3">
      <w:pPr>
        <w:rPr>
          <w:b/>
          <w:bCs/>
          <w:color w:val="404040" w:themeColor="text1" w:themeTint="BF"/>
          <w:sz w:val="22"/>
          <w:szCs w:val="22"/>
        </w:rPr>
      </w:pPr>
      <w:r w:rsidRPr="001540CE">
        <w:rPr>
          <w:b/>
          <w:bCs/>
          <w:color w:val="404040" w:themeColor="text1" w:themeTint="BF"/>
          <w:sz w:val="22"/>
          <w:szCs w:val="22"/>
        </w:rPr>
        <w:t>Table 2. Comparison of the pooling methods</w:t>
      </w:r>
    </w:p>
    <w:p w14:paraId="3B1480E2" w14:textId="77777777" w:rsidR="001B1296" w:rsidRDefault="001B1296">
      <w:r>
        <w:br w:type="page"/>
      </w:r>
    </w:p>
    <w:p w14:paraId="3C199746" w14:textId="77777777" w:rsidR="001B1296" w:rsidRDefault="001B1296" w:rsidP="001B1296">
      <w:pPr>
        <w:pStyle w:val="Heading1"/>
      </w:pPr>
      <w:r>
        <w:lastRenderedPageBreak/>
        <w:t>Highlights</w:t>
      </w:r>
    </w:p>
    <w:p w14:paraId="0C3377D7" w14:textId="0511C899" w:rsidR="001B1296" w:rsidRDefault="001B1296" w:rsidP="001B1296">
      <w:pPr>
        <w:pStyle w:val="Heading2"/>
      </w:pPr>
      <w:r>
        <w:t>What is already known</w:t>
      </w:r>
    </w:p>
    <w:p w14:paraId="314D737B" w14:textId="46A6A375" w:rsidR="0024647E" w:rsidRDefault="0024647E" w:rsidP="0024647E">
      <w:pPr>
        <w:pStyle w:val="ListParagraph"/>
        <w:numPr>
          <w:ilvl w:val="0"/>
          <w:numId w:val="38"/>
        </w:numPr>
      </w:pPr>
      <w:r w:rsidRPr="00FF2D21">
        <w:t>Analysing associations between outcomes and continuous patient characteristics</w:t>
      </w:r>
      <w:r>
        <w:t xml:space="preserve"> in IPD-MA</w:t>
      </w:r>
      <w:r w:rsidRPr="00FF2D21">
        <w:t xml:space="preserve"> may be challenging when non-linear associations are present. </w:t>
      </w:r>
    </w:p>
    <w:p w14:paraId="01D99BF8" w14:textId="1745A28A" w:rsidR="0024647E" w:rsidRPr="00FF2D21" w:rsidRDefault="0024647E" w:rsidP="0024647E">
      <w:pPr>
        <w:pStyle w:val="ListParagraph"/>
        <w:numPr>
          <w:ilvl w:val="0"/>
          <w:numId w:val="38"/>
        </w:numPr>
      </w:pPr>
      <w:r>
        <w:t>Splines offer great flexibility but are rarely used.</w:t>
      </w:r>
    </w:p>
    <w:p w14:paraId="01327876" w14:textId="31C37EBC" w:rsidR="001B1296" w:rsidRDefault="001B1296" w:rsidP="001B1296">
      <w:pPr>
        <w:pStyle w:val="Heading2"/>
      </w:pPr>
      <w:r>
        <w:t>What is new</w:t>
      </w:r>
      <w:r w:rsidR="00EC01D3">
        <w:t>?</w:t>
      </w:r>
    </w:p>
    <w:p w14:paraId="7DD41DAA" w14:textId="77777777" w:rsidR="0024647E" w:rsidRDefault="00EC01D3" w:rsidP="0024647E">
      <w:pPr>
        <w:pStyle w:val="ListParagraph"/>
        <w:numPr>
          <w:ilvl w:val="0"/>
          <w:numId w:val="39"/>
        </w:numPr>
      </w:pPr>
      <w:r>
        <w:t xml:space="preserve">We </w:t>
      </w:r>
      <w:r w:rsidRPr="00EC01D3">
        <w:t>provide an introduction</w:t>
      </w:r>
      <w:r w:rsidR="007C4471">
        <w:t xml:space="preserve"> and guidance</w:t>
      </w:r>
      <w:r w:rsidRPr="00EC01D3">
        <w:t xml:space="preserve"> on how to model non-linear treatment effect</w:t>
      </w:r>
      <w:r w:rsidR="00F31CB3">
        <w:t xml:space="preserve">s </w:t>
      </w:r>
      <w:r w:rsidRPr="00EC01D3">
        <w:t xml:space="preserve">using restricted splines, B-splines, P-splines and Smoothing splines </w:t>
      </w:r>
      <w:r w:rsidR="0024647E">
        <w:t xml:space="preserve">and three </w:t>
      </w:r>
      <w:r w:rsidR="0024647E" w:rsidRPr="0024647E">
        <w:t xml:space="preserve">IPD-MA methods to pool the results of multiple studies: pointwise meta-analysis, multivariate meta-analysis, and generalised additive mixed effects models (GAMMs). </w:t>
      </w:r>
    </w:p>
    <w:p w14:paraId="69735922" w14:textId="2EE371DF" w:rsidR="0024647E" w:rsidRDefault="0024647E" w:rsidP="0024647E">
      <w:pPr>
        <w:pStyle w:val="ListParagraph"/>
        <w:numPr>
          <w:ilvl w:val="0"/>
          <w:numId w:val="39"/>
        </w:numPr>
      </w:pPr>
      <w:r w:rsidRPr="0024647E">
        <w:t>We illustrate the performance</w:t>
      </w:r>
      <w:r>
        <w:t xml:space="preserve"> of the splines and pooling methods</w:t>
      </w:r>
      <w:r w:rsidRPr="0024647E">
        <w:t xml:space="preserve"> on three </w:t>
      </w:r>
      <w:r>
        <w:t xml:space="preserve">common </w:t>
      </w:r>
      <w:r w:rsidRPr="0024647E">
        <w:t>IPD-MA scenarios</w:t>
      </w:r>
      <w:r>
        <w:t xml:space="preserve"> and provide R code.</w:t>
      </w:r>
    </w:p>
    <w:p w14:paraId="33E1B3B6" w14:textId="27BD66CF" w:rsidR="00EC01D3" w:rsidRPr="00EC01D3" w:rsidRDefault="0024647E" w:rsidP="0024647E">
      <w:pPr>
        <w:pStyle w:val="ListParagraph"/>
        <w:numPr>
          <w:ilvl w:val="0"/>
          <w:numId w:val="39"/>
        </w:numPr>
      </w:pPr>
      <w:r>
        <w:t xml:space="preserve">We illustrate </w:t>
      </w:r>
      <w:r w:rsidRPr="0024647E">
        <w:t xml:space="preserve">their performance </w:t>
      </w:r>
      <w:r>
        <w:t>of the splines and pooling methods</w:t>
      </w:r>
      <w:r w:rsidRPr="0024647E">
        <w:t xml:space="preserve"> on</w:t>
      </w:r>
      <w:r>
        <w:t xml:space="preserve"> </w:t>
      </w:r>
      <w:r w:rsidR="00B82442">
        <w:t>real acute otitis media data</w:t>
      </w:r>
    </w:p>
    <w:p w14:paraId="7304137D" w14:textId="6DC8E7E2" w:rsidR="001B1296" w:rsidRPr="001B1296" w:rsidRDefault="001B1296" w:rsidP="001B1296">
      <w:pPr>
        <w:pStyle w:val="Heading2"/>
      </w:pPr>
      <w:r>
        <w:rPr>
          <w:shd w:val="clear" w:color="auto" w:fill="FFFFFF"/>
        </w:rPr>
        <w:t xml:space="preserve">Potential impact </w:t>
      </w:r>
      <w:r w:rsidR="00FD7B71">
        <w:rPr>
          <w:shd w:val="clear" w:color="auto" w:fill="FFFFFF"/>
        </w:rPr>
        <w:t>for other fields</w:t>
      </w:r>
    </w:p>
    <w:p w14:paraId="69744D8E" w14:textId="18BC4786" w:rsidR="001B1296" w:rsidRDefault="0092469C" w:rsidP="00E64885">
      <w:pPr>
        <w:pStyle w:val="ListParagraph"/>
        <w:numPr>
          <w:ilvl w:val="0"/>
          <w:numId w:val="40"/>
        </w:numPr>
      </w:pPr>
      <w:r w:rsidRPr="0092469C">
        <w:t>Splines provide a helpful tool to capture nonlinear treatment effect</w:t>
      </w:r>
      <w:r>
        <w:t xml:space="preserve">s </w:t>
      </w:r>
      <w:r w:rsidRPr="0092469C">
        <w:t>in IPD-MA.</w:t>
      </w:r>
      <w:r w:rsidR="00215A1A">
        <w:t xml:space="preserve"> </w:t>
      </w:r>
    </w:p>
    <w:p w14:paraId="0A108EBD" w14:textId="50FA8D1C" w:rsidR="00B82442" w:rsidRPr="001B1296" w:rsidRDefault="00E64885" w:rsidP="00E64885">
      <w:pPr>
        <w:pStyle w:val="ListParagraph"/>
        <w:numPr>
          <w:ilvl w:val="0"/>
          <w:numId w:val="40"/>
        </w:numPr>
      </w:pPr>
      <w:r>
        <w:t xml:space="preserve">Modelling </w:t>
      </w:r>
      <w:r w:rsidR="00FD7B71">
        <w:t xml:space="preserve">nonlinear associations may provide personalised treatment effects with more accuracy, thus aiding to more precise clinical decision making.  </w:t>
      </w:r>
    </w:p>
    <w:p w14:paraId="20A67398" w14:textId="2D8923E3" w:rsidR="007F29A3" w:rsidRDefault="007F29A3" w:rsidP="001B1296">
      <w:pPr>
        <w:pStyle w:val="Heading2"/>
      </w:pPr>
      <w:r>
        <w:br w:type="page"/>
      </w:r>
    </w:p>
    <w:p w14:paraId="4766190D" w14:textId="77777777" w:rsidR="00FA57FE" w:rsidRDefault="00FA57FE"/>
    <w:p w14:paraId="48F91A88" w14:textId="7FA78FD0" w:rsidR="00091E07" w:rsidRPr="00FA57FE" w:rsidRDefault="00FA57FE" w:rsidP="00FA57FE">
      <w:pPr>
        <w:pStyle w:val="Heading1"/>
      </w:pPr>
      <w:bookmarkStart w:id="1929" w:name="section"/>
      <w:bookmarkStart w:id="1930" w:name="_Hlk57135150"/>
      <w:bookmarkEnd w:id="1929"/>
      <w:r>
        <w:t>A</w:t>
      </w:r>
      <w:r w:rsidR="00091E07" w:rsidRPr="00FA57FE">
        <w:t xml:space="preserve">ppendix </w:t>
      </w:r>
    </w:p>
    <w:p w14:paraId="1FD49E75" w14:textId="77777777" w:rsidR="00B70348" w:rsidRDefault="00B70348" w:rsidP="00B70348">
      <w:pPr>
        <w:pStyle w:val="FirstParagraph"/>
      </w:pPr>
      <w:r>
        <w:t>For readability we adopt the following notation throughout the manuscript:</w:t>
      </w:r>
    </w:p>
    <w:p w14:paraId="3ACFB28A" w14:textId="255D2F41" w:rsidR="00B70348" w:rsidRDefault="00B70348" w:rsidP="00B70348">
      <w:pPr>
        <w:pStyle w:val="Compact"/>
        <w:numPr>
          <w:ilvl w:val="0"/>
          <w:numId w:val="17"/>
        </w:numPr>
      </w:pPr>
      <w:r>
        <w:t>The trials as j = 1,2, …,</w:t>
      </w:r>
      <w:r w:rsidR="00FA2541">
        <w:t xml:space="preserve"> n </w:t>
      </w:r>
    </w:p>
    <w:p w14:paraId="4D012F46" w14:textId="77777777" w:rsidR="00B70348" w:rsidRDefault="00B70348" w:rsidP="00B70348">
      <w:pPr>
        <w:pStyle w:val="Compact"/>
        <w:numPr>
          <w:ilvl w:val="0"/>
          <w:numId w:val="17"/>
        </w:numPr>
      </w:pPr>
      <w:r>
        <w:t>Trial participants as i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417F73C9" w14:textId="77777777" w:rsidR="00B70348" w:rsidRDefault="00B70348" w:rsidP="00B70348">
      <w:pPr>
        <w:pStyle w:val="Compact"/>
        <w:numPr>
          <w:ilvl w:val="0"/>
          <w:numId w:val="17"/>
        </w:numPr>
      </w:pPr>
      <w:r>
        <w:t>Continuous effect modifier: X</w:t>
      </w:r>
    </w:p>
    <w:p w14:paraId="5189BA50" w14:textId="77777777" w:rsidR="00B70348" w:rsidRDefault="00B70348" w:rsidP="00B70348">
      <w:pPr>
        <w:pStyle w:val="Compact"/>
        <w:numPr>
          <w:ilvl w:val="0"/>
          <w:numId w:val="17"/>
        </w:numPr>
      </w:pPr>
      <w:r>
        <w:t>Binary treatment indicator: T with value 0 for the control group and 1 for the experimental group.</w:t>
      </w:r>
    </w:p>
    <w:p w14:paraId="2BBD762A" w14:textId="77777777" w:rsidR="00B70348" w:rsidRDefault="00B70348" w:rsidP="00B70348">
      <w:pPr>
        <w:pStyle w:val="Compact"/>
        <w:numPr>
          <w:ilvl w:val="0"/>
          <w:numId w:val="17"/>
        </w:numPr>
      </w:pPr>
      <w:r>
        <w:t xml:space="preserve">The true association of X with the outcome: </w:t>
      </w:r>
      <w:r w:rsidRPr="0097260D">
        <w:rPr>
          <w:bCs/>
        </w:rPr>
        <w:t>f(X)</w:t>
      </w:r>
    </w:p>
    <w:p w14:paraId="1E6B00B4" w14:textId="77777777" w:rsidR="00B70348" w:rsidRPr="00A4401D" w:rsidRDefault="00B70348" w:rsidP="00B70348">
      <w:pPr>
        <w:pStyle w:val="Compact"/>
        <w:numPr>
          <w:ilvl w:val="0"/>
          <w:numId w:val="17"/>
        </w:numPr>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0A06ABE5" w14:textId="77777777" w:rsidR="00B70348" w:rsidRDefault="00AA5FD4" w:rsidP="00B70348">
      <w:pPr>
        <w:pStyle w:val="Compact"/>
        <w:numPr>
          <w:ilvl w:val="0"/>
          <w:numId w:val="17"/>
        </w:numPr>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70348">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70348">
        <w:t xml:space="preserve"> the boundaries of X per trial j</w:t>
      </w:r>
    </w:p>
    <w:p w14:paraId="3CFD3401" w14:textId="77777777" w:rsidR="00B70348" w:rsidRDefault="00B70348" w:rsidP="00B70348">
      <w:pPr>
        <w:pStyle w:val="Compact"/>
        <w:numPr>
          <w:ilvl w:val="0"/>
          <w:numId w:val="17"/>
        </w:numPr>
      </w:pPr>
      <w:r>
        <w:t xml:space="preserve">The number of (inner) knots: </w:t>
      </w:r>
      <m:oMath>
        <m:r>
          <w:rPr>
            <w:rFonts w:ascii="Cambria Math" w:hAnsi="Cambria Math"/>
          </w:rPr>
          <m:t>κ</m:t>
        </m:r>
      </m:oMath>
      <w:r>
        <w:t xml:space="preserve"> </w:t>
      </w:r>
    </w:p>
    <w:p w14:paraId="58C0CC99" w14:textId="059AC623" w:rsidR="00B70348" w:rsidRDefault="00B70348" w:rsidP="00B70348">
      <w:pPr>
        <w:pStyle w:val="Compact"/>
        <w:numPr>
          <w:ilvl w:val="0"/>
          <w:numId w:val="17"/>
        </w:numPr>
      </w:pPr>
      <w:r>
        <w:t xml:space="preserve">w є [1,…, </w:t>
      </w:r>
      <w:r w:rsidR="000E5143">
        <w:rPr>
          <w:lang w:val="el-GR"/>
        </w:rPr>
        <w:t>κ</w:t>
      </w:r>
      <w:r w:rsidR="000E5143" w:rsidRPr="00567546">
        <w:t xml:space="preserve"> </w:t>
      </w:r>
      <w:r w:rsidRPr="00567546">
        <w:t>+1</w:t>
      </w:r>
      <w:r>
        <w:t>]</w:t>
      </w:r>
      <w:r w:rsidRPr="00567546">
        <w:t xml:space="preserve"> </w:t>
      </w:r>
      <w:r>
        <w:t>the intervals defined by the knots</w:t>
      </w:r>
    </w:p>
    <w:p w14:paraId="7775F94C" w14:textId="77777777" w:rsidR="00B70348" w:rsidRDefault="00B70348" w:rsidP="00B70348">
      <w:pPr>
        <w:pStyle w:val="Compact"/>
        <w:numPr>
          <w:ilvl w:val="0"/>
          <w:numId w:val="17"/>
        </w:numPr>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267EE350" w14:textId="4C5B8D6A" w:rsidR="000E5143" w:rsidRPr="00400DFF" w:rsidRDefault="00B70348" w:rsidP="00400DFF">
      <w:pPr>
        <w:pStyle w:val="Compact"/>
        <w:numPr>
          <w:ilvl w:val="0"/>
          <w:numId w:val="17"/>
        </w:numPr>
      </w:pPr>
      <w:r>
        <w:t>B(X;d) a basis function of d</w:t>
      </w:r>
      <w:r w:rsidR="000E5143">
        <w:rPr>
          <w:vertAlign w:val="superscript"/>
        </w:rPr>
        <w:t>th</w:t>
      </w:r>
      <w:r w:rsidR="000E5143">
        <w:t xml:space="preserve"> </w:t>
      </w:r>
      <w:r>
        <w:t xml:space="preserve"> degree</w:t>
      </w:r>
    </w:p>
    <w:bookmarkEnd w:id="1930"/>
    <w:p w14:paraId="6F20329C" w14:textId="50869B69" w:rsidR="000E5143" w:rsidRDefault="000E5143" w:rsidP="00400DFF">
      <w:pPr>
        <w:pStyle w:val="BodyText"/>
        <w:rPr>
          <w:ins w:id="1931" w:author="Michael Belias" w:date="2020-12-01T11:36:00Z"/>
        </w:rPr>
      </w:pPr>
    </w:p>
    <w:p w14:paraId="3DD3E5F2" w14:textId="77777777" w:rsidR="00E040BE" w:rsidRDefault="00E040BE" w:rsidP="00E040BE">
      <w:pPr>
        <w:pStyle w:val="Compact"/>
        <w:rPr>
          <w:ins w:id="1932" w:author="Michael Belias" w:date="2020-12-01T11:36:00Z"/>
        </w:rPr>
      </w:pPr>
    </w:p>
    <w:p w14:paraId="052944CB" w14:textId="77777777" w:rsidR="00E040BE" w:rsidRPr="009968D5" w:rsidRDefault="00E040BE" w:rsidP="00E040BE">
      <w:pPr>
        <w:pStyle w:val="Heading2"/>
        <w:rPr>
          <w:ins w:id="1933" w:author="Michael Belias" w:date="2020-12-01T11:36:00Z"/>
        </w:rPr>
      </w:pPr>
      <w:ins w:id="1934" w:author="Michael Belias" w:date="2020-12-01T11:36:00Z">
        <w:r>
          <w:t>Polynomial regression and truncated power series</w:t>
        </w:r>
      </w:ins>
    </w:p>
    <w:p w14:paraId="1B40C4FD" w14:textId="77777777" w:rsidR="00E040BE" w:rsidRDefault="00E040BE" w:rsidP="00E040BE">
      <w:pPr>
        <w:pStyle w:val="FirstParagraph"/>
        <w:ind w:firstLine="720"/>
        <w:rPr>
          <w:ins w:id="1935" w:author="Michael Belias" w:date="2020-12-01T11:36:00Z"/>
        </w:rPr>
      </w:pPr>
      <w:ins w:id="1936" w:author="Michael Belias" w:date="2020-12-01T11:36:00Z">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ins>
    </w:p>
    <w:p w14:paraId="1ED1DBF4" w14:textId="77777777" w:rsidR="00E040BE" w:rsidRPr="006942EA" w:rsidRDefault="00E040BE" w:rsidP="00E040BE">
      <w:pPr>
        <w:pStyle w:val="BodyText"/>
        <w:rPr>
          <w:ins w:id="1937" w:author="Michael Belias" w:date="2020-12-01T11:36:00Z"/>
        </w:rPr>
      </w:pPr>
      <m:oMathPara>
        <m:oMathParaPr>
          <m:jc m:val="center"/>
        </m:oMathParaPr>
        <m:oMath>
          <m:r>
            <w:ins w:id="1938" w:author="Michael Belias" w:date="2020-12-01T11:36:00Z">
              <w:rPr>
                <w:rFonts w:ascii="Cambria Math" w:hAnsi="Cambria Math"/>
              </w:rPr>
              <m:t xml:space="preserve">                                                   g</m:t>
            </w:ins>
          </m:r>
          <m:d>
            <m:dPr>
              <m:ctrlPr>
                <w:ins w:id="1939" w:author="Michael Belias" w:date="2020-12-01T11:36:00Z">
                  <w:rPr>
                    <w:rFonts w:ascii="Cambria Math" w:hAnsi="Cambria Math"/>
                    <w:i/>
                  </w:rPr>
                </w:ins>
              </m:ctrlPr>
            </m:dPr>
            <m:e>
              <m:r>
                <w:ins w:id="1940" w:author="Michael Belias" w:date="2020-12-01T11:36:00Z">
                  <w:rPr>
                    <w:rFonts w:ascii="Cambria Math" w:hAnsi="Cambria Math"/>
                  </w:rPr>
                  <m:t>μ</m:t>
                </w:ins>
              </m:r>
            </m:e>
          </m:d>
          <m:r>
            <w:ins w:id="1941" w:author="Michael Belias" w:date="2020-12-01T11:36:00Z">
              <w:rPr>
                <w:rFonts w:ascii="Cambria Math" w:hAnsi="Cambria Math"/>
              </w:rPr>
              <m:t>=</m:t>
            </w:ins>
          </m:r>
          <m:sSub>
            <m:sSubPr>
              <m:ctrlPr>
                <w:ins w:id="1942" w:author="Michael Belias" w:date="2020-12-01T11:36:00Z">
                  <w:rPr>
                    <w:rFonts w:ascii="Cambria Math" w:hAnsi="Cambria Math"/>
                  </w:rPr>
                </w:ins>
              </m:ctrlPr>
            </m:sSubPr>
            <m:e>
              <m:r>
                <w:ins w:id="1943" w:author="Michael Belias" w:date="2020-12-01T11:36:00Z">
                  <w:rPr>
                    <w:rFonts w:ascii="Cambria Math" w:hAnsi="Cambria Math"/>
                  </w:rPr>
                  <m:t>β</m:t>
                </w:ins>
              </m:r>
            </m:e>
            <m:sub>
              <m:r>
                <w:ins w:id="1944" w:author="Michael Belias" w:date="2020-12-01T11:36:00Z">
                  <w:rPr>
                    <w:rFonts w:ascii="Cambria Math" w:hAnsi="Cambria Math"/>
                  </w:rPr>
                  <m:t>0</m:t>
                </w:ins>
              </m:r>
            </m:sub>
          </m:sSub>
          <m:r>
            <w:ins w:id="1945" w:author="Michael Belias" w:date="2020-12-01T11:36:00Z">
              <w:rPr>
                <w:rFonts w:ascii="Cambria Math" w:hAnsi="Cambria Math"/>
              </w:rPr>
              <m:t>+</m:t>
            </w:ins>
          </m:r>
          <m:sSub>
            <m:sSubPr>
              <m:ctrlPr>
                <w:ins w:id="1946" w:author="Michael Belias" w:date="2020-12-01T11:36:00Z">
                  <w:rPr>
                    <w:rFonts w:ascii="Cambria Math" w:hAnsi="Cambria Math"/>
                  </w:rPr>
                </w:ins>
              </m:ctrlPr>
            </m:sSubPr>
            <m:e>
              <m:r>
                <w:ins w:id="1947" w:author="Michael Belias" w:date="2020-12-01T11:36:00Z">
                  <w:rPr>
                    <w:rFonts w:ascii="Cambria Math" w:hAnsi="Cambria Math"/>
                  </w:rPr>
                  <m:t>β</m:t>
                </w:ins>
              </m:r>
            </m:e>
            <m:sub>
              <m:r>
                <w:ins w:id="1948" w:author="Michael Belias" w:date="2020-12-01T11:36:00Z">
                  <w:rPr>
                    <w:rFonts w:ascii="Cambria Math" w:hAnsi="Cambria Math"/>
                  </w:rPr>
                  <m:t>1</m:t>
                </w:ins>
              </m:r>
            </m:sub>
          </m:sSub>
          <m:r>
            <w:ins w:id="1949" w:author="Michael Belias" w:date="2020-12-01T11:36:00Z">
              <w:rPr>
                <w:rFonts w:ascii="Cambria Math" w:hAnsi="Cambria Math"/>
              </w:rPr>
              <m:t>X+</m:t>
            </w:ins>
          </m:r>
          <m:sSub>
            <m:sSubPr>
              <m:ctrlPr>
                <w:ins w:id="1950" w:author="Michael Belias" w:date="2020-12-01T11:36:00Z">
                  <w:rPr>
                    <w:rFonts w:ascii="Cambria Math" w:hAnsi="Cambria Math"/>
                    <w:bCs/>
                  </w:rPr>
                </w:ins>
              </m:ctrlPr>
            </m:sSubPr>
            <m:e>
              <m:r>
                <w:ins w:id="1951" w:author="Michael Belias" w:date="2020-12-01T11:36:00Z">
                  <m:rPr>
                    <m:sty m:val="p"/>
                  </m:rPr>
                  <w:rPr>
                    <w:rFonts w:ascii="Cambria Math" w:hAnsi="Cambria Math"/>
                  </w:rPr>
                  <m:t>β</m:t>
                </w:ins>
              </m:r>
            </m:e>
            <m:sub>
              <m:r>
                <w:ins w:id="1952" w:author="Michael Belias" w:date="2020-12-01T11:36:00Z">
                  <m:rPr>
                    <m:sty m:val="p"/>
                  </m:rPr>
                  <w:rPr>
                    <w:rFonts w:ascii="Cambria Math" w:hAnsi="Cambria Math"/>
                  </w:rPr>
                  <m:t>2</m:t>
                </w:ins>
              </m:r>
            </m:sub>
          </m:sSub>
          <m:sSup>
            <m:sSupPr>
              <m:ctrlPr>
                <w:ins w:id="1953" w:author="Michael Belias" w:date="2020-12-01T11:36:00Z">
                  <w:rPr>
                    <w:rFonts w:ascii="Cambria Math" w:hAnsi="Cambria Math"/>
                  </w:rPr>
                </w:ins>
              </m:ctrlPr>
            </m:sSupPr>
            <m:e>
              <m:r>
                <w:ins w:id="1954" w:author="Michael Belias" w:date="2020-12-01T11:36:00Z">
                  <w:rPr>
                    <w:rFonts w:ascii="Cambria Math" w:hAnsi="Cambria Math"/>
                  </w:rPr>
                  <m:t>X</m:t>
                </w:ins>
              </m:r>
            </m:e>
            <m:sup>
              <m:r>
                <w:ins w:id="1955" w:author="Michael Belias" w:date="2020-12-01T11:36:00Z">
                  <w:rPr>
                    <w:rFonts w:ascii="Cambria Math" w:hAnsi="Cambria Math"/>
                  </w:rPr>
                  <m:t>2</m:t>
                </w:ins>
              </m:r>
            </m:sup>
          </m:sSup>
          <m:r>
            <w:ins w:id="1956" w:author="Michael Belias" w:date="2020-12-01T11:36:00Z">
              <w:rPr>
                <w:rFonts w:ascii="Cambria Math" w:hAnsi="Cambria Math"/>
              </w:rPr>
              <m:t>+…+</m:t>
            </w:ins>
          </m:r>
          <m:sSub>
            <m:sSubPr>
              <m:ctrlPr>
                <w:ins w:id="1957" w:author="Michael Belias" w:date="2020-12-01T11:36:00Z">
                  <w:rPr>
                    <w:rFonts w:ascii="Cambria Math" w:hAnsi="Cambria Math"/>
                  </w:rPr>
                </w:ins>
              </m:ctrlPr>
            </m:sSubPr>
            <m:e>
              <m:r>
                <w:ins w:id="1958" w:author="Michael Belias" w:date="2020-12-01T11:36:00Z">
                  <w:rPr>
                    <w:rFonts w:ascii="Cambria Math" w:hAnsi="Cambria Math"/>
                  </w:rPr>
                  <m:t>β</m:t>
                </w:ins>
              </m:r>
            </m:e>
            <m:sub>
              <m:r>
                <w:ins w:id="1959" w:author="Michael Belias" w:date="2020-12-01T11:36:00Z">
                  <w:rPr>
                    <w:rFonts w:ascii="Cambria Math" w:hAnsi="Cambria Math"/>
                  </w:rPr>
                  <m:t>d</m:t>
                </w:ins>
              </m:r>
            </m:sub>
          </m:sSub>
          <m:sSup>
            <m:sSupPr>
              <m:ctrlPr>
                <w:ins w:id="1960" w:author="Michael Belias" w:date="2020-12-01T11:36:00Z">
                  <w:rPr>
                    <w:rFonts w:ascii="Cambria Math" w:hAnsi="Cambria Math"/>
                  </w:rPr>
                </w:ins>
              </m:ctrlPr>
            </m:sSupPr>
            <m:e>
              <m:r>
                <w:ins w:id="1961" w:author="Michael Belias" w:date="2020-12-01T11:36:00Z">
                  <w:rPr>
                    <w:rFonts w:ascii="Cambria Math" w:hAnsi="Cambria Math"/>
                  </w:rPr>
                  <m:t>X</m:t>
                </w:ins>
              </m:r>
            </m:e>
            <m:sup>
              <m:r>
                <w:ins w:id="1962" w:author="Michael Belias" w:date="2020-12-01T11:36:00Z">
                  <w:rPr>
                    <w:rFonts w:ascii="Cambria Math" w:hAnsi="Cambria Math"/>
                  </w:rPr>
                  <m:t>d</m:t>
                </w:ins>
              </m:r>
            </m:sup>
          </m:sSup>
          <m:r>
            <w:ins w:id="1963" w:author="Michael Belias" w:date="2020-12-01T11:36:00Z">
              <w:rPr>
                <w:rFonts w:ascii="Cambria Math" w:hAnsi="Cambria Math"/>
              </w:rPr>
              <m:t xml:space="preserve">                                       </m:t>
            </w:ins>
          </m:r>
          <m:d>
            <m:dPr>
              <m:ctrlPr>
                <w:ins w:id="1964" w:author="Michael Belias" w:date="2020-12-01T11:36:00Z">
                  <w:rPr>
                    <w:rFonts w:ascii="Cambria Math" w:hAnsi="Cambria Math"/>
                    <w:i/>
                  </w:rPr>
                </w:ins>
              </m:ctrlPr>
            </m:dPr>
            <m:e>
              <m:r>
                <w:ins w:id="1965" w:author="Michael Belias" w:date="2020-12-01T11:36:00Z">
                  <w:rPr>
                    <w:rFonts w:ascii="Cambria Math" w:hAnsi="Cambria Math"/>
                  </w:rPr>
                  <m:t>1</m:t>
                </w:ins>
              </m:r>
            </m:e>
          </m:d>
        </m:oMath>
      </m:oMathPara>
    </w:p>
    <w:p w14:paraId="73EFE266" w14:textId="77777777" w:rsidR="00E040BE" w:rsidRDefault="00E040BE" w:rsidP="00E040BE">
      <w:pPr>
        <w:pStyle w:val="BodyText"/>
        <w:ind w:firstLine="720"/>
        <w:rPr>
          <w:ins w:id="1966" w:author="Michael Belias" w:date="2020-12-01T11:36:00Z"/>
        </w:rPr>
      </w:pPr>
      <w:ins w:id="1967" w:author="Michael Belias" w:date="2020-12-01T11:36:00Z">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r w:rsidRPr="008F1A23">
          <w:rPr>
            <w:i/>
          </w:rPr>
          <w:t>t</w:t>
        </w:r>
        <w:r w:rsidRPr="008F1A23">
          <w:rPr>
            <w:i/>
            <w:vertAlign w:val="subscript"/>
          </w:rPr>
          <w:t>w</w:t>
        </w:r>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ins>
    </w:p>
    <w:p w14:paraId="54CD5D30" w14:textId="77777777" w:rsidR="00E040BE" w:rsidRPr="006942EA" w:rsidRDefault="00E040BE" w:rsidP="00E040BE">
      <w:pPr>
        <w:pStyle w:val="BodyText"/>
        <w:rPr>
          <w:ins w:id="1968" w:author="Michael Belias" w:date="2020-12-01T11:36:00Z"/>
        </w:rPr>
      </w:pPr>
      <m:oMathPara>
        <m:oMathParaPr>
          <m:jc m:val="center"/>
        </m:oMathParaPr>
        <m:oMath>
          <m:r>
            <w:ins w:id="1969" w:author="Michael Belias" w:date="2020-12-01T11:36:00Z">
              <w:rPr>
                <w:rFonts w:ascii="Cambria Math" w:hAnsi="Cambria Math"/>
              </w:rPr>
              <m:t xml:space="preserve">                                       g</m:t>
            </w:ins>
          </m:r>
          <m:d>
            <m:dPr>
              <m:ctrlPr>
                <w:ins w:id="1970" w:author="Michael Belias" w:date="2020-12-01T11:36:00Z">
                  <w:rPr>
                    <w:rFonts w:ascii="Cambria Math" w:hAnsi="Cambria Math"/>
                    <w:i/>
                  </w:rPr>
                </w:ins>
              </m:ctrlPr>
            </m:dPr>
            <m:e>
              <m:sSub>
                <m:sSubPr>
                  <m:ctrlPr>
                    <w:ins w:id="1971" w:author="Michael Belias" w:date="2020-12-01T11:36:00Z">
                      <w:rPr>
                        <w:rFonts w:ascii="Cambria Math" w:hAnsi="Cambria Math"/>
                      </w:rPr>
                    </w:ins>
                  </m:ctrlPr>
                </m:sSubPr>
                <m:e>
                  <m:r>
                    <w:ins w:id="1972" w:author="Michael Belias" w:date="2020-12-01T11:36:00Z">
                      <w:rPr>
                        <w:rFonts w:ascii="Cambria Math" w:hAnsi="Cambria Math"/>
                      </w:rPr>
                      <m:t>μ</m:t>
                    </w:ins>
                  </m:r>
                </m:e>
                <m:sub>
                  <m:r>
                    <w:ins w:id="1973" w:author="Michael Belias" w:date="2020-12-01T11:36:00Z">
                      <w:rPr>
                        <w:rFonts w:ascii="Cambria Math" w:hAnsi="Cambria Math"/>
                      </w:rPr>
                      <m:t>w</m:t>
                    </w:ins>
                  </m:r>
                </m:sub>
              </m:sSub>
            </m:e>
          </m:d>
          <m:r>
            <w:ins w:id="1974" w:author="Michael Belias" w:date="2020-12-01T11:36:00Z">
              <w:rPr>
                <w:rFonts w:ascii="Cambria Math" w:hAnsi="Cambria Math"/>
              </w:rPr>
              <m:t>=</m:t>
            </w:ins>
          </m:r>
          <m:sSub>
            <m:sSubPr>
              <m:ctrlPr>
                <w:ins w:id="1975" w:author="Michael Belias" w:date="2020-12-01T11:36:00Z">
                  <w:rPr>
                    <w:rFonts w:ascii="Cambria Math" w:hAnsi="Cambria Math"/>
                  </w:rPr>
                </w:ins>
              </m:ctrlPr>
            </m:sSubPr>
            <m:e>
              <m:r>
                <w:ins w:id="1976" w:author="Michael Belias" w:date="2020-12-01T11:36:00Z">
                  <w:rPr>
                    <w:rFonts w:ascii="Cambria Math" w:hAnsi="Cambria Math"/>
                  </w:rPr>
                  <m:t>β</m:t>
                </w:ins>
              </m:r>
            </m:e>
            <m:sub>
              <m:r>
                <w:ins w:id="1977" w:author="Michael Belias" w:date="2020-12-01T11:36:00Z">
                  <w:rPr>
                    <w:rFonts w:ascii="Cambria Math" w:hAnsi="Cambria Math"/>
                  </w:rPr>
                  <m:t>0w</m:t>
                </w:ins>
              </m:r>
            </m:sub>
          </m:sSub>
          <m:r>
            <w:ins w:id="1978" w:author="Michael Belias" w:date="2020-12-01T11:36:00Z">
              <w:rPr>
                <w:rFonts w:ascii="Cambria Math" w:hAnsi="Cambria Math"/>
              </w:rPr>
              <m:t>+</m:t>
            </w:ins>
          </m:r>
          <m:sSub>
            <m:sSubPr>
              <m:ctrlPr>
                <w:ins w:id="1979" w:author="Michael Belias" w:date="2020-12-01T11:36:00Z">
                  <w:rPr>
                    <w:rFonts w:ascii="Cambria Math" w:hAnsi="Cambria Math"/>
                  </w:rPr>
                </w:ins>
              </m:ctrlPr>
            </m:sSubPr>
            <m:e>
              <m:r>
                <w:ins w:id="1980" w:author="Michael Belias" w:date="2020-12-01T11:36:00Z">
                  <w:rPr>
                    <w:rFonts w:ascii="Cambria Math" w:hAnsi="Cambria Math"/>
                  </w:rPr>
                  <m:t>β</m:t>
                </w:ins>
              </m:r>
            </m:e>
            <m:sub>
              <m:r>
                <w:ins w:id="1981" w:author="Michael Belias" w:date="2020-12-01T11:36:00Z">
                  <w:rPr>
                    <w:rFonts w:ascii="Cambria Math" w:hAnsi="Cambria Math"/>
                  </w:rPr>
                  <m:t>1w</m:t>
                </w:ins>
              </m:r>
            </m:sub>
          </m:sSub>
          <m:r>
            <w:ins w:id="1982" w:author="Michael Belias" w:date="2020-12-01T11:36:00Z">
              <w:rPr>
                <w:rFonts w:ascii="Cambria Math" w:hAnsi="Cambria Math"/>
              </w:rPr>
              <m:t>X+</m:t>
            </w:ins>
          </m:r>
          <m:sSub>
            <m:sSubPr>
              <m:ctrlPr>
                <w:ins w:id="1983" w:author="Michael Belias" w:date="2020-12-01T11:36:00Z">
                  <w:rPr>
                    <w:rFonts w:ascii="Cambria Math" w:hAnsi="Cambria Math"/>
                  </w:rPr>
                </w:ins>
              </m:ctrlPr>
            </m:sSubPr>
            <m:e>
              <m:r>
                <w:ins w:id="1984" w:author="Michael Belias" w:date="2020-12-01T11:36:00Z">
                  <w:rPr>
                    <w:rFonts w:ascii="Cambria Math" w:hAnsi="Cambria Math"/>
                  </w:rPr>
                  <m:t>β</m:t>
                </w:ins>
              </m:r>
            </m:e>
            <m:sub>
              <m:r>
                <w:ins w:id="1985" w:author="Michael Belias" w:date="2020-12-01T11:36:00Z">
                  <w:rPr>
                    <w:rFonts w:ascii="Cambria Math" w:hAnsi="Cambria Math"/>
                  </w:rPr>
                  <m:t>2w</m:t>
                </w:ins>
              </m:r>
            </m:sub>
          </m:sSub>
          <m:sSup>
            <m:sSupPr>
              <m:ctrlPr>
                <w:ins w:id="1986" w:author="Michael Belias" w:date="2020-12-01T11:36:00Z">
                  <w:rPr>
                    <w:rFonts w:ascii="Cambria Math" w:hAnsi="Cambria Math"/>
                  </w:rPr>
                </w:ins>
              </m:ctrlPr>
            </m:sSupPr>
            <m:e>
              <m:r>
                <w:ins w:id="1987" w:author="Michael Belias" w:date="2020-12-01T11:36:00Z">
                  <w:rPr>
                    <w:rFonts w:ascii="Cambria Math" w:hAnsi="Cambria Math"/>
                  </w:rPr>
                  <m:t>X</m:t>
                </w:ins>
              </m:r>
            </m:e>
            <m:sup>
              <m:r>
                <w:ins w:id="1988" w:author="Michael Belias" w:date="2020-12-01T11:36:00Z">
                  <w:rPr>
                    <w:rFonts w:ascii="Cambria Math" w:hAnsi="Cambria Math"/>
                  </w:rPr>
                  <m:t>2</m:t>
                </w:ins>
              </m:r>
            </m:sup>
          </m:sSup>
          <m:r>
            <w:ins w:id="1989" w:author="Michael Belias" w:date="2020-12-01T11:36:00Z">
              <w:rPr>
                <w:rFonts w:ascii="Cambria Math" w:hAnsi="Cambria Math"/>
              </w:rPr>
              <m:t>+…+</m:t>
            </w:ins>
          </m:r>
          <m:sSub>
            <m:sSubPr>
              <m:ctrlPr>
                <w:ins w:id="1990" w:author="Michael Belias" w:date="2020-12-01T11:36:00Z">
                  <w:rPr>
                    <w:rFonts w:ascii="Cambria Math" w:hAnsi="Cambria Math"/>
                  </w:rPr>
                </w:ins>
              </m:ctrlPr>
            </m:sSubPr>
            <m:e>
              <m:r>
                <w:ins w:id="1991" w:author="Michael Belias" w:date="2020-12-01T11:36:00Z">
                  <w:rPr>
                    <w:rFonts w:ascii="Cambria Math" w:hAnsi="Cambria Math"/>
                  </w:rPr>
                  <m:t>β</m:t>
                </w:ins>
              </m:r>
            </m:e>
            <m:sub>
              <m:r>
                <w:ins w:id="1992" w:author="Michael Belias" w:date="2020-12-01T11:36:00Z">
                  <w:rPr>
                    <w:rFonts w:ascii="Cambria Math" w:hAnsi="Cambria Math"/>
                  </w:rPr>
                  <m:t>dw</m:t>
                </w:ins>
              </m:r>
            </m:sub>
          </m:sSub>
          <m:sSup>
            <m:sSupPr>
              <m:ctrlPr>
                <w:ins w:id="1993" w:author="Michael Belias" w:date="2020-12-01T11:36:00Z">
                  <w:rPr>
                    <w:rFonts w:ascii="Cambria Math" w:hAnsi="Cambria Math"/>
                  </w:rPr>
                </w:ins>
              </m:ctrlPr>
            </m:sSupPr>
            <m:e>
              <m:r>
                <w:ins w:id="1994" w:author="Michael Belias" w:date="2020-12-01T11:36:00Z">
                  <w:rPr>
                    <w:rFonts w:ascii="Cambria Math" w:hAnsi="Cambria Math"/>
                  </w:rPr>
                  <m:t>X</m:t>
                </w:ins>
              </m:r>
            </m:e>
            <m:sup>
              <m:r>
                <w:ins w:id="1995" w:author="Michael Belias" w:date="2020-12-01T11:36:00Z">
                  <w:rPr>
                    <w:rFonts w:ascii="Cambria Math" w:hAnsi="Cambria Math"/>
                  </w:rPr>
                  <m:t>d</m:t>
                </w:ins>
              </m:r>
            </m:sup>
          </m:sSup>
          <m:r>
            <w:ins w:id="1996" w:author="Michael Belias" w:date="2020-12-01T11:36:00Z">
              <w:rPr>
                <w:rFonts w:ascii="Cambria Math" w:hAnsi="Cambria Math"/>
              </w:rPr>
              <m:t>                                    </m:t>
            </w:ins>
          </m:r>
          <m:d>
            <m:dPr>
              <m:ctrlPr>
                <w:ins w:id="1997" w:author="Michael Belias" w:date="2020-12-01T11:36:00Z">
                  <w:rPr>
                    <w:rFonts w:ascii="Cambria Math" w:hAnsi="Cambria Math"/>
                    <w:i/>
                  </w:rPr>
                </w:ins>
              </m:ctrlPr>
            </m:dPr>
            <m:e>
              <m:r>
                <w:ins w:id="1998" w:author="Michael Belias" w:date="2020-12-01T11:36:00Z">
                  <w:rPr>
                    <w:rFonts w:ascii="Cambria Math" w:hAnsi="Cambria Math"/>
                  </w:rPr>
                  <m:t>2</m:t>
                </w:ins>
              </m:r>
            </m:e>
          </m:d>
        </m:oMath>
      </m:oMathPara>
    </w:p>
    <w:p w14:paraId="657CD746" w14:textId="77777777" w:rsidR="00E040BE" w:rsidRDefault="00E040BE" w:rsidP="00E040BE">
      <w:pPr>
        <w:pStyle w:val="BodyText"/>
        <w:ind w:firstLine="720"/>
        <w:rPr>
          <w:ins w:id="1999" w:author="Michael Belias" w:date="2020-12-01T11:36:00Z"/>
        </w:rPr>
      </w:pPr>
      <w:ins w:id="2000" w:author="Michael Belias" w:date="2020-12-01T11:36:00Z">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 xml:space="preserve">Thereto, each basis function is a polynomial with one term. Given a non-decreasing sequence of knots </w:t>
        </w:r>
      </w:ins>
      <m:oMath>
        <m:r>
          <w:ins w:id="2001" w:author="Michael Belias" w:date="2020-12-01T11:36:00Z">
            <w:rPr>
              <w:rFonts w:ascii="Cambria Math" w:hAnsi="Cambria Math"/>
            </w:rPr>
            <m:t>(</m:t>
          </w:ins>
        </m:r>
        <m:sSub>
          <m:sSubPr>
            <m:ctrlPr>
              <w:ins w:id="2002" w:author="Michael Belias" w:date="2020-12-01T11:36:00Z">
                <w:rPr>
                  <w:rFonts w:ascii="Cambria Math" w:hAnsi="Cambria Math"/>
                </w:rPr>
              </w:ins>
            </m:ctrlPr>
          </m:sSubPr>
          <m:e>
            <m:r>
              <w:ins w:id="2003" w:author="Michael Belias" w:date="2020-12-01T11:36:00Z">
                <w:rPr>
                  <w:rFonts w:ascii="Cambria Math" w:hAnsi="Cambria Math"/>
                </w:rPr>
                <m:t>t</m:t>
              </w:ins>
            </m:r>
          </m:e>
          <m:sub>
            <m:r>
              <w:ins w:id="2004" w:author="Michael Belias" w:date="2020-12-01T11:36:00Z">
                <w:rPr>
                  <w:rFonts w:ascii="Cambria Math" w:hAnsi="Cambria Math"/>
                </w:rPr>
                <m:t>1</m:t>
              </w:ins>
            </m:r>
          </m:sub>
        </m:sSub>
        <m:r>
          <w:ins w:id="2005" w:author="Michael Belias" w:date="2020-12-01T11:36:00Z">
            <w:rPr>
              <w:rFonts w:ascii="Cambria Math" w:hAnsi="Cambria Math"/>
            </w:rPr>
            <m:t>,</m:t>
          </w:ins>
        </m:r>
        <m:sSub>
          <m:sSubPr>
            <m:ctrlPr>
              <w:ins w:id="2006" w:author="Michael Belias" w:date="2020-12-01T11:36:00Z">
                <w:rPr>
                  <w:rFonts w:ascii="Cambria Math" w:hAnsi="Cambria Math"/>
                </w:rPr>
              </w:ins>
            </m:ctrlPr>
          </m:sSubPr>
          <m:e>
            <m:r>
              <w:ins w:id="2007" w:author="Michael Belias" w:date="2020-12-01T11:36:00Z">
                <w:rPr>
                  <w:rFonts w:ascii="Cambria Math" w:hAnsi="Cambria Math"/>
                </w:rPr>
                <m:t>t</m:t>
              </w:ins>
            </m:r>
          </m:e>
          <m:sub>
            <m:r>
              <w:ins w:id="2008" w:author="Michael Belias" w:date="2020-12-01T11:36:00Z">
                <w:rPr>
                  <w:rFonts w:ascii="Cambria Math" w:hAnsi="Cambria Math"/>
                </w:rPr>
                <m:t>2</m:t>
              </w:ins>
            </m:r>
          </m:sub>
        </m:sSub>
        <m:r>
          <w:ins w:id="2009" w:author="Michael Belias" w:date="2020-12-01T11:36:00Z">
            <w:rPr>
              <w:rFonts w:ascii="Cambria Math" w:hAnsi="Cambria Math"/>
            </w:rPr>
            <m:t>,...,</m:t>
          </w:ins>
        </m:r>
        <m:sSub>
          <m:sSubPr>
            <m:ctrlPr>
              <w:ins w:id="2010" w:author="Michael Belias" w:date="2020-12-01T11:36:00Z">
                <w:rPr>
                  <w:rFonts w:ascii="Cambria Math" w:hAnsi="Cambria Math"/>
                </w:rPr>
              </w:ins>
            </m:ctrlPr>
          </m:sSubPr>
          <m:e>
            <m:r>
              <w:ins w:id="2011" w:author="Michael Belias" w:date="2020-12-01T11:36:00Z">
                <w:rPr>
                  <w:rFonts w:ascii="Cambria Math" w:hAnsi="Cambria Math"/>
                </w:rPr>
                <m:t>t</m:t>
              </w:ins>
            </m:r>
          </m:e>
          <m:sub>
            <m:r>
              <w:ins w:id="2012" w:author="Michael Belias" w:date="2020-12-01T11:36:00Z">
                <w:rPr>
                  <w:rFonts w:ascii="Cambria Math" w:hAnsi="Cambria Math"/>
                </w:rPr>
                <m:t>κ</m:t>
              </w:ins>
            </m:r>
          </m:sub>
        </m:sSub>
        <m:r>
          <w:ins w:id="2013" w:author="Michael Belias" w:date="2020-12-01T11:36:00Z">
            <w:rPr>
              <w:rFonts w:ascii="Cambria Math" w:hAnsi="Cambria Math"/>
            </w:rPr>
            <m:t>)</m:t>
          </w:ins>
        </m:r>
      </m:oMath>
      <w:ins w:id="2014" w:author="Michael Belias" w:date="2020-12-01T11:36:00Z">
        <w:r>
          <w:t xml:space="preserve"> a truncated power series basis is defined by the following basis functions:</w:t>
        </w:r>
      </w:ins>
    </w:p>
    <w:p w14:paraId="015B744C" w14:textId="77777777" w:rsidR="00E040BE" w:rsidRPr="003E244D" w:rsidRDefault="00AA5FD4" w:rsidP="00E040BE">
      <w:pPr>
        <w:pStyle w:val="BodyText"/>
        <w:rPr>
          <w:ins w:id="2015" w:author="Michael Belias" w:date="2020-12-01T11:36:00Z"/>
        </w:rPr>
      </w:pPr>
      <m:oMath>
        <m:sSub>
          <m:sSubPr>
            <m:ctrlPr>
              <w:ins w:id="2016" w:author="Michael Belias" w:date="2020-12-01T11:36:00Z">
                <w:rPr>
                  <w:rFonts w:ascii="Cambria Math" w:hAnsi="Cambria Math"/>
                </w:rPr>
              </w:ins>
            </m:ctrlPr>
          </m:sSubPr>
          <m:e>
            <m:r>
              <w:ins w:id="2017" w:author="Michael Belias" w:date="2020-12-01T11:36:00Z">
                <w:rPr>
                  <w:rFonts w:ascii="Cambria Math" w:hAnsi="Cambria Math"/>
                </w:rPr>
                <m:t>B</m:t>
              </w:ins>
            </m:r>
          </m:e>
          <m:sub>
            <m:r>
              <w:ins w:id="2018" w:author="Michael Belias" w:date="2020-12-01T11:36:00Z">
                <w:rPr>
                  <w:rFonts w:ascii="Cambria Math" w:hAnsi="Cambria Math"/>
                </w:rPr>
                <m:t>0</m:t>
              </w:ins>
            </m:r>
          </m:sub>
        </m:sSub>
        <m:r>
          <w:ins w:id="2019" w:author="Michael Belias" w:date="2020-12-01T11:36:00Z">
            <w:rPr>
              <w:rFonts w:ascii="Cambria Math" w:hAnsi="Cambria Math"/>
            </w:rPr>
            <m:t>(X)=1,</m:t>
          </w:ins>
        </m:r>
        <m:sSub>
          <m:sSubPr>
            <m:ctrlPr>
              <w:ins w:id="2020" w:author="Michael Belias" w:date="2020-12-01T11:36:00Z">
                <w:rPr>
                  <w:rFonts w:ascii="Cambria Math" w:hAnsi="Cambria Math"/>
                </w:rPr>
              </w:ins>
            </m:ctrlPr>
          </m:sSubPr>
          <m:e>
            <m:r>
              <w:ins w:id="2021" w:author="Michael Belias" w:date="2020-12-01T11:36:00Z">
                <w:rPr>
                  <w:rFonts w:ascii="Cambria Math" w:hAnsi="Cambria Math"/>
                </w:rPr>
                <m:t>B</m:t>
              </w:ins>
            </m:r>
          </m:e>
          <m:sub>
            <m:r>
              <w:ins w:id="2022" w:author="Michael Belias" w:date="2020-12-01T11:36:00Z">
                <w:rPr>
                  <w:rFonts w:ascii="Cambria Math" w:hAnsi="Cambria Math"/>
                </w:rPr>
                <m:t>1</m:t>
              </w:ins>
            </m:r>
          </m:sub>
        </m:sSub>
        <m:r>
          <w:ins w:id="2023" w:author="Michael Belias" w:date="2020-12-01T11:36:00Z">
            <w:rPr>
              <w:rFonts w:ascii="Cambria Math" w:hAnsi="Cambria Math"/>
            </w:rPr>
            <m:t>(X)=X,</m:t>
          </w:ins>
        </m:r>
        <m:sSub>
          <m:sSubPr>
            <m:ctrlPr>
              <w:ins w:id="2024" w:author="Michael Belias" w:date="2020-12-01T11:36:00Z">
                <w:rPr>
                  <w:rFonts w:ascii="Cambria Math" w:hAnsi="Cambria Math"/>
                </w:rPr>
              </w:ins>
            </m:ctrlPr>
          </m:sSubPr>
          <m:e>
            <m:r>
              <w:ins w:id="2025" w:author="Michael Belias" w:date="2020-12-01T11:36:00Z">
                <w:rPr>
                  <w:rFonts w:ascii="Cambria Math" w:hAnsi="Cambria Math"/>
                </w:rPr>
                <m:t>B</m:t>
              </w:ins>
            </m:r>
          </m:e>
          <m:sub>
            <m:r>
              <w:ins w:id="2026" w:author="Michael Belias" w:date="2020-12-01T11:36:00Z">
                <w:rPr>
                  <w:rFonts w:ascii="Cambria Math" w:hAnsi="Cambria Math"/>
                </w:rPr>
                <m:t>2</m:t>
              </w:ins>
            </m:r>
          </m:sub>
        </m:sSub>
        <m:r>
          <w:ins w:id="2027" w:author="Michael Belias" w:date="2020-12-01T11:36:00Z">
            <w:rPr>
              <w:rFonts w:ascii="Cambria Math" w:hAnsi="Cambria Math"/>
            </w:rPr>
            <m:t>(X)=</m:t>
          </w:ins>
        </m:r>
        <m:sSup>
          <m:sSupPr>
            <m:ctrlPr>
              <w:ins w:id="2028" w:author="Michael Belias" w:date="2020-12-01T11:36:00Z">
                <w:rPr>
                  <w:rFonts w:ascii="Cambria Math" w:hAnsi="Cambria Math"/>
                </w:rPr>
              </w:ins>
            </m:ctrlPr>
          </m:sSupPr>
          <m:e>
            <m:r>
              <w:ins w:id="2029" w:author="Michael Belias" w:date="2020-12-01T11:36:00Z">
                <w:rPr>
                  <w:rFonts w:ascii="Cambria Math" w:hAnsi="Cambria Math"/>
                </w:rPr>
                <m:t>X</m:t>
              </w:ins>
            </m:r>
          </m:e>
          <m:sup>
            <m:r>
              <w:ins w:id="2030" w:author="Michael Belias" w:date="2020-12-01T11:36:00Z">
                <w:rPr>
                  <w:rFonts w:ascii="Cambria Math" w:hAnsi="Cambria Math"/>
                </w:rPr>
                <m:t>2</m:t>
              </w:ins>
            </m:r>
          </m:sup>
        </m:sSup>
        <m:r>
          <w:ins w:id="2031" w:author="Michael Belias" w:date="2020-12-01T11:36:00Z">
            <w:rPr>
              <w:rFonts w:ascii="Cambria Math" w:hAnsi="Cambria Math"/>
            </w:rPr>
            <m:t>,…,</m:t>
          </w:ins>
        </m:r>
        <m:sSub>
          <m:sSubPr>
            <m:ctrlPr>
              <w:ins w:id="2032" w:author="Michael Belias" w:date="2020-12-01T11:36:00Z">
                <w:rPr>
                  <w:rFonts w:ascii="Cambria Math" w:hAnsi="Cambria Math"/>
                </w:rPr>
              </w:ins>
            </m:ctrlPr>
          </m:sSubPr>
          <m:e>
            <m:r>
              <w:ins w:id="2033" w:author="Michael Belias" w:date="2020-12-01T11:36:00Z">
                <w:rPr>
                  <w:rFonts w:ascii="Cambria Math" w:hAnsi="Cambria Math"/>
                </w:rPr>
                <m:t>B</m:t>
              </w:ins>
            </m:r>
          </m:e>
          <m:sub>
            <m:r>
              <w:ins w:id="2034" w:author="Michael Belias" w:date="2020-12-01T11:36:00Z">
                <w:rPr>
                  <w:rFonts w:ascii="Cambria Math" w:hAnsi="Cambria Math"/>
                </w:rPr>
                <m:t>d</m:t>
              </w:ins>
            </m:r>
          </m:sub>
        </m:sSub>
        <m:r>
          <w:ins w:id="2035" w:author="Michael Belias" w:date="2020-12-01T11:36:00Z">
            <w:rPr>
              <w:rFonts w:ascii="Cambria Math" w:hAnsi="Cambria Math"/>
            </w:rPr>
            <m:t>(X)=</m:t>
          </w:ins>
        </m:r>
        <m:sSup>
          <m:sSupPr>
            <m:ctrlPr>
              <w:ins w:id="2036" w:author="Michael Belias" w:date="2020-12-01T11:36:00Z">
                <w:rPr>
                  <w:rFonts w:ascii="Cambria Math" w:hAnsi="Cambria Math"/>
                </w:rPr>
              </w:ins>
            </m:ctrlPr>
          </m:sSupPr>
          <m:e>
            <m:r>
              <w:ins w:id="2037" w:author="Michael Belias" w:date="2020-12-01T11:36:00Z">
                <w:rPr>
                  <w:rFonts w:ascii="Cambria Math" w:hAnsi="Cambria Math"/>
                </w:rPr>
                <m:t>X</m:t>
              </w:ins>
            </m:r>
          </m:e>
          <m:sup>
            <m:r>
              <w:ins w:id="2038" w:author="Michael Belias" w:date="2020-12-01T11:36:00Z">
                <w:rPr>
                  <w:rFonts w:ascii="Cambria Math" w:hAnsi="Cambria Math"/>
                </w:rPr>
                <m:t>d</m:t>
              </w:ins>
            </m:r>
          </m:sup>
        </m:sSup>
        <m:r>
          <w:ins w:id="2039" w:author="Michael Belias" w:date="2020-12-01T11:36:00Z">
            <w:rPr>
              <w:rFonts w:ascii="Cambria Math" w:hAnsi="Cambria Math"/>
            </w:rPr>
            <m:t>,</m:t>
          </w:ins>
        </m:r>
      </m:oMath>
      <w:ins w:id="2040" w:author="Michael Belias" w:date="2020-12-01T11:36:00Z">
        <w:r w:rsidR="00E040BE">
          <w:t xml:space="preserve"> </w:t>
        </w:r>
      </w:ins>
      <m:oMath>
        <m:sSub>
          <m:sSubPr>
            <m:ctrlPr>
              <w:ins w:id="2041" w:author="Michael Belias" w:date="2020-12-01T11:36:00Z">
                <w:rPr>
                  <w:rFonts w:ascii="Cambria Math" w:hAnsi="Cambria Math"/>
                </w:rPr>
              </w:ins>
            </m:ctrlPr>
          </m:sSubPr>
          <m:e>
            <m:r>
              <w:ins w:id="2042" w:author="Michael Belias" w:date="2020-12-01T11:36:00Z">
                <w:rPr>
                  <w:rFonts w:ascii="Cambria Math" w:hAnsi="Cambria Math"/>
                </w:rPr>
                <m:t>B</m:t>
              </w:ins>
            </m:r>
          </m:e>
          <m:sub>
            <m:r>
              <w:ins w:id="2043" w:author="Michael Belias" w:date="2020-12-01T11:36:00Z">
                <w:rPr>
                  <w:rFonts w:ascii="Cambria Math" w:hAnsi="Cambria Math"/>
                </w:rPr>
                <m:t>d+1</m:t>
              </w:ins>
            </m:r>
          </m:sub>
        </m:sSub>
        <m:r>
          <w:ins w:id="2044" w:author="Michael Belias" w:date="2020-12-01T11:36:00Z">
            <w:rPr>
              <w:rFonts w:ascii="Cambria Math" w:hAnsi="Cambria Math"/>
            </w:rPr>
            <m:t>(X)=(X-</m:t>
          </w:ins>
        </m:r>
        <m:sSub>
          <m:sSubPr>
            <m:ctrlPr>
              <w:ins w:id="2045" w:author="Michael Belias" w:date="2020-12-01T11:36:00Z">
                <w:rPr>
                  <w:rFonts w:ascii="Cambria Math" w:hAnsi="Cambria Math"/>
                </w:rPr>
              </w:ins>
            </m:ctrlPr>
          </m:sSubPr>
          <m:e>
            <m:r>
              <w:ins w:id="2046" w:author="Michael Belias" w:date="2020-12-01T11:36:00Z">
                <w:rPr>
                  <w:rFonts w:ascii="Cambria Math" w:hAnsi="Cambria Math"/>
                </w:rPr>
                <m:t>t</m:t>
              </w:ins>
            </m:r>
          </m:e>
          <m:sub>
            <m:r>
              <w:ins w:id="2047" w:author="Michael Belias" w:date="2020-12-01T11:36:00Z">
                <w:rPr>
                  <w:rFonts w:ascii="Cambria Math" w:hAnsi="Cambria Math"/>
                </w:rPr>
                <m:t>1</m:t>
              </w:ins>
            </m:r>
          </m:sub>
        </m:sSub>
        <m:sSubSup>
          <m:sSubSupPr>
            <m:ctrlPr>
              <w:ins w:id="2048" w:author="Michael Belias" w:date="2020-12-01T11:36:00Z">
                <w:rPr>
                  <w:rFonts w:ascii="Cambria Math" w:hAnsi="Cambria Math"/>
                </w:rPr>
              </w:ins>
            </m:ctrlPr>
          </m:sSubSupPr>
          <m:e>
            <m:r>
              <w:ins w:id="2049" w:author="Michael Belias" w:date="2020-12-01T11:36:00Z">
                <w:rPr>
                  <w:rFonts w:ascii="Cambria Math" w:hAnsi="Cambria Math"/>
                </w:rPr>
                <m:t>)</m:t>
              </w:ins>
            </m:r>
          </m:e>
          <m:sub>
            <m:r>
              <w:ins w:id="2050" w:author="Michael Belias" w:date="2020-12-01T11:36:00Z">
                <w:rPr>
                  <w:rFonts w:ascii="Cambria Math" w:hAnsi="Cambria Math"/>
                </w:rPr>
                <m:t>+</m:t>
              </w:ins>
            </m:r>
          </m:sub>
          <m:sup>
            <m:r>
              <w:ins w:id="2051" w:author="Michael Belias" w:date="2020-12-01T11:36:00Z">
                <w:rPr>
                  <w:rFonts w:ascii="Cambria Math" w:hAnsi="Cambria Math"/>
                </w:rPr>
                <m:t>d</m:t>
              </w:ins>
            </m:r>
          </m:sup>
        </m:sSubSup>
        <m:r>
          <w:ins w:id="2052" w:author="Michael Belias" w:date="2020-12-01T11:36:00Z">
            <w:rPr>
              <w:rFonts w:ascii="Cambria Math" w:hAnsi="Cambria Math"/>
            </w:rPr>
            <m:t>,</m:t>
          </w:ins>
        </m:r>
        <m:sSub>
          <m:sSubPr>
            <m:ctrlPr>
              <w:ins w:id="2053" w:author="Michael Belias" w:date="2020-12-01T11:36:00Z">
                <w:rPr>
                  <w:rFonts w:ascii="Cambria Math" w:hAnsi="Cambria Math"/>
                </w:rPr>
              </w:ins>
            </m:ctrlPr>
          </m:sSubPr>
          <m:e>
            <m:r>
              <w:ins w:id="2054" w:author="Michael Belias" w:date="2020-12-01T11:36:00Z">
                <w:rPr>
                  <w:rFonts w:ascii="Cambria Math" w:hAnsi="Cambria Math"/>
                </w:rPr>
                <m:t xml:space="preserve">  B</m:t>
              </w:ins>
            </m:r>
          </m:e>
          <m:sub>
            <m:r>
              <w:ins w:id="2055" w:author="Michael Belias" w:date="2020-12-01T11:36:00Z">
                <w:rPr>
                  <w:rFonts w:ascii="Cambria Math" w:hAnsi="Cambria Math"/>
                </w:rPr>
                <m:t>d+2</m:t>
              </w:ins>
            </m:r>
          </m:sub>
        </m:sSub>
        <m:r>
          <w:ins w:id="2056" w:author="Michael Belias" w:date="2020-12-01T11:36:00Z">
            <w:rPr>
              <w:rFonts w:ascii="Cambria Math" w:hAnsi="Cambria Math"/>
            </w:rPr>
            <m:t>(X)=(X–</m:t>
          </w:ins>
        </m:r>
        <m:sSub>
          <m:sSubPr>
            <m:ctrlPr>
              <w:ins w:id="2057" w:author="Michael Belias" w:date="2020-12-01T11:36:00Z">
                <w:rPr>
                  <w:rFonts w:ascii="Cambria Math" w:hAnsi="Cambria Math"/>
                </w:rPr>
              </w:ins>
            </m:ctrlPr>
          </m:sSubPr>
          <m:e>
            <m:r>
              <w:ins w:id="2058" w:author="Michael Belias" w:date="2020-12-01T11:36:00Z">
                <w:rPr>
                  <w:rFonts w:ascii="Cambria Math" w:hAnsi="Cambria Math"/>
                </w:rPr>
                <m:t>t</m:t>
              </w:ins>
            </m:r>
          </m:e>
          <m:sub>
            <m:r>
              <w:ins w:id="2059" w:author="Michael Belias" w:date="2020-12-01T11:36:00Z">
                <w:rPr>
                  <w:rFonts w:ascii="Cambria Math" w:hAnsi="Cambria Math"/>
                </w:rPr>
                <m:t>2</m:t>
              </w:ins>
            </m:r>
          </m:sub>
        </m:sSub>
        <m:sSubSup>
          <m:sSubSupPr>
            <m:ctrlPr>
              <w:ins w:id="2060" w:author="Michael Belias" w:date="2020-12-01T11:36:00Z">
                <w:rPr>
                  <w:rFonts w:ascii="Cambria Math" w:hAnsi="Cambria Math"/>
                </w:rPr>
              </w:ins>
            </m:ctrlPr>
          </m:sSubSupPr>
          <m:e>
            <m:r>
              <w:ins w:id="2061" w:author="Michael Belias" w:date="2020-12-01T11:36:00Z">
                <w:rPr>
                  <w:rFonts w:ascii="Cambria Math" w:hAnsi="Cambria Math"/>
                </w:rPr>
                <m:t>)</m:t>
              </w:ins>
            </m:r>
          </m:e>
          <m:sub>
            <m:r>
              <w:ins w:id="2062" w:author="Michael Belias" w:date="2020-12-01T11:36:00Z">
                <w:rPr>
                  <w:rFonts w:ascii="Cambria Math" w:hAnsi="Cambria Math"/>
                </w:rPr>
                <m:t>+</m:t>
              </w:ins>
            </m:r>
          </m:sub>
          <m:sup>
            <m:r>
              <w:ins w:id="2063" w:author="Michael Belias" w:date="2020-12-01T11:36:00Z">
                <w:rPr>
                  <w:rFonts w:ascii="Cambria Math" w:hAnsi="Cambria Math"/>
                </w:rPr>
                <m:t>d</m:t>
              </w:ins>
            </m:r>
          </m:sup>
        </m:sSubSup>
        <m:r>
          <w:ins w:id="2064" w:author="Michael Belias" w:date="2020-12-01T11:36:00Z">
            <w:rPr>
              <w:rFonts w:ascii="Cambria Math" w:hAnsi="Cambria Math"/>
            </w:rPr>
            <m:t xml:space="preserve">,…, </m:t>
          </w:ins>
        </m:r>
        <m:sSub>
          <m:sSubPr>
            <m:ctrlPr>
              <w:ins w:id="2065" w:author="Michael Belias" w:date="2020-12-01T11:36:00Z">
                <w:rPr>
                  <w:rFonts w:ascii="Cambria Math" w:hAnsi="Cambria Math"/>
                </w:rPr>
              </w:ins>
            </m:ctrlPr>
          </m:sSubPr>
          <m:e>
            <m:r>
              <w:ins w:id="2066" w:author="Michael Belias" w:date="2020-12-01T11:36:00Z">
                <w:rPr>
                  <w:rFonts w:ascii="Cambria Math" w:hAnsi="Cambria Math"/>
                </w:rPr>
                <m:t>B</m:t>
              </w:ins>
            </m:r>
          </m:e>
          <m:sub>
            <m:r>
              <w:ins w:id="2067" w:author="Michael Belias" w:date="2020-12-01T11:36:00Z">
                <w:rPr>
                  <w:rFonts w:ascii="Cambria Math" w:hAnsi="Cambria Math"/>
                </w:rPr>
                <m:t>d+κ</m:t>
              </w:ins>
            </m:r>
          </m:sub>
        </m:sSub>
        <m:r>
          <w:ins w:id="2068" w:author="Michael Belias" w:date="2020-12-01T11:36:00Z">
            <w:rPr>
              <w:rFonts w:ascii="Cambria Math" w:hAnsi="Cambria Math"/>
            </w:rPr>
            <m:t>(X)=(X–</m:t>
          </w:ins>
        </m:r>
        <m:sSub>
          <m:sSubPr>
            <m:ctrlPr>
              <w:ins w:id="2069" w:author="Michael Belias" w:date="2020-12-01T11:36:00Z">
                <w:rPr>
                  <w:rFonts w:ascii="Cambria Math" w:hAnsi="Cambria Math"/>
                </w:rPr>
              </w:ins>
            </m:ctrlPr>
          </m:sSubPr>
          <m:e>
            <m:r>
              <w:ins w:id="2070" w:author="Michael Belias" w:date="2020-12-01T11:36:00Z">
                <w:rPr>
                  <w:rFonts w:ascii="Cambria Math" w:hAnsi="Cambria Math"/>
                </w:rPr>
                <m:t>t</m:t>
              </w:ins>
            </m:r>
          </m:e>
          <m:sub>
            <m:r>
              <w:ins w:id="2071" w:author="Michael Belias" w:date="2020-12-01T11:36:00Z">
                <w:rPr>
                  <w:rFonts w:ascii="Cambria Math" w:hAnsi="Cambria Math"/>
                </w:rPr>
                <m:t>κ</m:t>
              </w:ins>
            </m:r>
          </m:sub>
        </m:sSub>
        <m:sSubSup>
          <m:sSubSupPr>
            <m:ctrlPr>
              <w:ins w:id="2072" w:author="Michael Belias" w:date="2020-12-01T11:36:00Z">
                <w:rPr>
                  <w:rFonts w:ascii="Cambria Math" w:hAnsi="Cambria Math"/>
                </w:rPr>
              </w:ins>
            </m:ctrlPr>
          </m:sSubSupPr>
          <m:e>
            <m:r>
              <w:ins w:id="2073" w:author="Michael Belias" w:date="2020-12-01T11:36:00Z">
                <w:rPr>
                  <w:rFonts w:ascii="Cambria Math" w:hAnsi="Cambria Math"/>
                </w:rPr>
                <m:t>)</m:t>
              </w:ins>
            </m:r>
          </m:e>
          <m:sub>
            <m:r>
              <w:ins w:id="2074" w:author="Michael Belias" w:date="2020-12-01T11:36:00Z">
                <w:rPr>
                  <w:rFonts w:ascii="Cambria Math" w:hAnsi="Cambria Math"/>
                </w:rPr>
                <m:t>+</m:t>
              </w:ins>
            </m:r>
          </m:sub>
          <m:sup>
            <m:r>
              <w:ins w:id="2075" w:author="Michael Belias" w:date="2020-12-01T11:36:00Z">
                <w:rPr>
                  <w:rFonts w:ascii="Cambria Math" w:hAnsi="Cambria Math"/>
                </w:rPr>
                <m:t>d</m:t>
              </w:ins>
            </m:r>
          </m:sup>
        </m:sSubSup>
        <m:r>
          <w:ins w:id="2076" w:author="Michael Belias" w:date="2020-12-01T11:36:00Z">
            <w:rPr>
              <w:rFonts w:ascii="Cambria Math" w:hAnsi="Cambria Math"/>
            </w:rPr>
            <m:t>        (3)</m:t>
          </w:ins>
        </m:r>
      </m:oMath>
    </w:p>
    <w:p w14:paraId="2C892F3F" w14:textId="77777777" w:rsidR="00E040BE" w:rsidRPr="003E244D" w:rsidRDefault="00E040BE" w:rsidP="00E040BE">
      <w:pPr>
        <w:pStyle w:val="BodyText"/>
        <w:rPr>
          <w:ins w:id="2077" w:author="Michael Belias" w:date="2020-12-01T11:36:00Z"/>
        </w:rPr>
      </w:pPr>
    </w:p>
    <w:p w14:paraId="25E6611A" w14:textId="77777777" w:rsidR="00E040BE" w:rsidRDefault="00E040BE" w:rsidP="00E040BE">
      <w:pPr>
        <w:pStyle w:val="FirstParagraph"/>
        <w:rPr>
          <w:ins w:id="2078" w:author="Michael Belias" w:date="2020-12-01T11:36:00Z"/>
        </w:rPr>
      </w:pPr>
      <w:ins w:id="2079" w:author="Michael Belias" w:date="2020-12-01T11:36:00Z">
        <w:r>
          <w:lastRenderedPageBreak/>
          <w:t>and the statistical model for the association between X and Y is:</w:t>
        </w:r>
      </w:ins>
    </w:p>
    <w:p w14:paraId="1227DFED" w14:textId="77777777" w:rsidR="00E040BE" w:rsidRPr="00F44DE8" w:rsidRDefault="00E040BE" w:rsidP="00E040BE">
      <w:pPr>
        <w:pStyle w:val="BodyText"/>
        <w:rPr>
          <w:ins w:id="2080" w:author="Michael Belias" w:date="2020-12-01T11:36:00Z"/>
          <w:i/>
          <w:sz w:val="22"/>
          <w:szCs w:val="22"/>
        </w:rPr>
      </w:pPr>
      <m:oMath>
        <m:r>
          <w:ins w:id="2081" w:author="Michael Belias" w:date="2020-12-01T11:36:00Z">
            <w:rPr>
              <w:rFonts w:ascii="Cambria Math" w:hAnsi="Cambria Math"/>
              <w:sz w:val="20"/>
              <w:szCs w:val="20"/>
              <w:lang w:val="el-GR"/>
            </w:rPr>
            <m:t>g</m:t>
          </w:ins>
        </m:r>
        <m:d>
          <m:dPr>
            <m:ctrlPr>
              <w:ins w:id="2082" w:author="Michael Belias" w:date="2020-12-01T11:36:00Z">
                <w:rPr>
                  <w:rFonts w:ascii="Cambria Math" w:hAnsi="Cambria Math"/>
                  <w:i/>
                  <w:sz w:val="20"/>
                  <w:szCs w:val="20"/>
                  <w:lang w:val="el-GR"/>
                </w:rPr>
              </w:ins>
            </m:ctrlPr>
          </m:dPr>
          <m:e>
            <m:r>
              <w:ins w:id="2083" w:author="Michael Belias" w:date="2020-12-01T11:36:00Z">
                <w:rPr>
                  <w:rFonts w:ascii="Cambria Math" w:hAnsi="Cambria Math"/>
                  <w:sz w:val="20"/>
                  <w:szCs w:val="20"/>
                  <w:lang w:val="el-GR"/>
                </w:rPr>
                <m:t>μ</m:t>
              </w:ins>
            </m:r>
          </m:e>
        </m:d>
        <m:r>
          <w:ins w:id="2084" w:author="Michael Belias" w:date="2020-12-01T11:36:00Z">
            <w:rPr>
              <w:rFonts w:ascii="Cambria Math" w:hAnsi="Cambria Math"/>
              <w:sz w:val="20"/>
              <w:szCs w:val="20"/>
            </w:rPr>
            <m:t xml:space="preserve"> = </m:t>
          </w:ins>
        </m:r>
        <m:limLow>
          <m:limLowPr>
            <m:ctrlPr>
              <w:ins w:id="2085" w:author="Michael Belias" w:date="2020-12-01T11:36:00Z">
                <w:rPr>
                  <w:rFonts w:ascii="Cambria Math" w:hAnsi="Cambria Math"/>
                  <w:i/>
                  <w:sz w:val="20"/>
                  <w:szCs w:val="20"/>
                  <w:lang w:val="el-GR"/>
                </w:rPr>
              </w:ins>
            </m:ctrlPr>
          </m:limLowPr>
          <m:e>
            <m:groupChr>
              <m:groupChrPr>
                <m:ctrlPr>
                  <w:ins w:id="2086" w:author="Michael Belias" w:date="2020-12-01T11:36:00Z">
                    <w:rPr>
                      <w:rFonts w:ascii="Cambria Math" w:hAnsi="Cambria Math"/>
                      <w:i/>
                      <w:sz w:val="20"/>
                      <w:szCs w:val="20"/>
                      <w:lang w:val="el-GR"/>
                    </w:rPr>
                  </w:ins>
                </m:ctrlPr>
              </m:groupChrPr>
              <m:e>
                <m:d>
                  <m:dPr>
                    <m:begChr m:val="["/>
                    <m:endChr m:val="]"/>
                    <m:ctrlPr>
                      <w:ins w:id="2087" w:author="Michael Belias" w:date="2020-12-01T11:36:00Z">
                        <w:rPr>
                          <w:rFonts w:ascii="Cambria Math" w:hAnsi="Cambria Math"/>
                          <w:i/>
                          <w:sz w:val="20"/>
                          <w:szCs w:val="20"/>
                        </w:rPr>
                      </w:ins>
                    </m:ctrlPr>
                  </m:dPr>
                  <m:e>
                    <m:sSub>
                      <m:sSubPr>
                        <m:ctrlPr>
                          <w:ins w:id="2088" w:author="Michael Belias" w:date="2020-12-01T11:36:00Z">
                            <w:rPr>
                              <w:rFonts w:ascii="Cambria Math" w:hAnsi="Cambria Math"/>
                              <w:sz w:val="20"/>
                              <w:szCs w:val="20"/>
                            </w:rPr>
                          </w:ins>
                        </m:ctrlPr>
                      </m:sSubPr>
                      <m:e>
                        <m:r>
                          <w:ins w:id="2089" w:author="Michael Belias" w:date="2020-12-01T11:36:00Z">
                            <w:rPr>
                              <w:rFonts w:ascii="Cambria Math" w:hAnsi="Cambria Math"/>
                              <w:sz w:val="20"/>
                              <w:szCs w:val="20"/>
                            </w:rPr>
                            <m:t>β</m:t>
                          </w:ins>
                        </m:r>
                      </m:e>
                      <m:sub>
                        <m:r>
                          <w:ins w:id="2090" w:author="Michael Belias" w:date="2020-12-01T11:36:00Z">
                            <w:rPr>
                              <w:rFonts w:ascii="Cambria Math" w:hAnsi="Cambria Math"/>
                              <w:sz w:val="20"/>
                              <w:szCs w:val="20"/>
                            </w:rPr>
                            <m:t>0</m:t>
                          </w:ins>
                        </m:r>
                      </m:sub>
                    </m:sSub>
                    <m:r>
                      <w:ins w:id="2091" w:author="Michael Belias" w:date="2020-12-01T11:36:00Z">
                        <w:rPr>
                          <w:rFonts w:ascii="Cambria Math" w:hAnsi="Cambria Math"/>
                          <w:sz w:val="20"/>
                          <w:szCs w:val="20"/>
                        </w:rPr>
                        <m:t>+</m:t>
                      </w:ins>
                    </m:r>
                    <m:sSub>
                      <m:sSubPr>
                        <m:ctrlPr>
                          <w:ins w:id="2092" w:author="Michael Belias" w:date="2020-12-01T11:36:00Z">
                            <w:rPr>
                              <w:rFonts w:ascii="Cambria Math" w:hAnsi="Cambria Math"/>
                              <w:sz w:val="20"/>
                              <w:szCs w:val="20"/>
                            </w:rPr>
                          </w:ins>
                        </m:ctrlPr>
                      </m:sSubPr>
                      <m:e>
                        <m:r>
                          <w:ins w:id="2093" w:author="Michael Belias" w:date="2020-12-01T11:36:00Z">
                            <w:rPr>
                              <w:rFonts w:ascii="Cambria Math" w:hAnsi="Cambria Math"/>
                              <w:sz w:val="20"/>
                              <w:szCs w:val="20"/>
                            </w:rPr>
                            <m:t>β</m:t>
                          </w:ins>
                        </m:r>
                      </m:e>
                      <m:sub>
                        <m:r>
                          <w:ins w:id="2094" w:author="Michael Belias" w:date="2020-12-01T11:36:00Z">
                            <w:rPr>
                              <w:rFonts w:ascii="Cambria Math" w:hAnsi="Cambria Math"/>
                              <w:sz w:val="20"/>
                              <w:szCs w:val="20"/>
                            </w:rPr>
                            <m:t>1</m:t>
                          </w:ins>
                        </m:r>
                      </m:sub>
                    </m:sSub>
                    <m:r>
                      <w:ins w:id="2095" w:author="Michael Belias" w:date="2020-12-01T11:36:00Z">
                        <w:rPr>
                          <w:rFonts w:ascii="Cambria Math" w:hAnsi="Cambria Math"/>
                          <w:sz w:val="20"/>
                          <w:szCs w:val="20"/>
                        </w:rPr>
                        <m:t>X+</m:t>
                      </w:ins>
                    </m:r>
                    <m:sSub>
                      <m:sSubPr>
                        <m:ctrlPr>
                          <w:ins w:id="2096" w:author="Michael Belias" w:date="2020-12-01T11:36:00Z">
                            <w:rPr>
                              <w:rFonts w:ascii="Cambria Math" w:hAnsi="Cambria Math"/>
                              <w:sz w:val="20"/>
                              <w:szCs w:val="20"/>
                            </w:rPr>
                          </w:ins>
                        </m:ctrlPr>
                      </m:sSubPr>
                      <m:e>
                        <m:r>
                          <w:ins w:id="2097" w:author="Michael Belias" w:date="2020-12-01T11:36:00Z">
                            <w:rPr>
                              <w:rFonts w:ascii="Cambria Math" w:hAnsi="Cambria Math"/>
                              <w:sz w:val="20"/>
                              <w:szCs w:val="20"/>
                            </w:rPr>
                            <m:t>β</m:t>
                          </w:ins>
                        </m:r>
                      </m:e>
                      <m:sub>
                        <m:r>
                          <w:ins w:id="2098" w:author="Michael Belias" w:date="2020-12-01T11:36:00Z">
                            <w:rPr>
                              <w:rFonts w:ascii="Cambria Math" w:hAnsi="Cambria Math"/>
                              <w:sz w:val="20"/>
                              <w:szCs w:val="20"/>
                            </w:rPr>
                            <m:t>2</m:t>
                          </w:ins>
                        </m:r>
                      </m:sub>
                    </m:sSub>
                    <m:sSup>
                      <m:sSupPr>
                        <m:ctrlPr>
                          <w:ins w:id="2099" w:author="Michael Belias" w:date="2020-12-01T11:36:00Z">
                            <w:rPr>
                              <w:rFonts w:ascii="Cambria Math" w:hAnsi="Cambria Math"/>
                              <w:sz w:val="20"/>
                              <w:szCs w:val="20"/>
                            </w:rPr>
                          </w:ins>
                        </m:ctrlPr>
                      </m:sSupPr>
                      <m:e>
                        <m:r>
                          <w:ins w:id="2100" w:author="Michael Belias" w:date="2020-12-01T11:36:00Z">
                            <w:rPr>
                              <w:rFonts w:ascii="Cambria Math" w:hAnsi="Cambria Math"/>
                              <w:sz w:val="20"/>
                              <w:szCs w:val="20"/>
                            </w:rPr>
                            <m:t>X</m:t>
                          </w:ins>
                        </m:r>
                      </m:e>
                      <m:sup>
                        <m:r>
                          <w:ins w:id="2101" w:author="Michael Belias" w:date="2020-12-01T11:36:00Z">
                            <w:rPr>
                              <w:rFonts w:ascii="Cambria Math" w:hAnsi="Cambria Math"/>
                              <w:sz w:val="20"/>
                              <w:szCs w:val="20"/>
                            </w:rPr>
                            <m:t>2</m:t>
                          </w:ins>
                        </m:r>
                      </m:sup>
                    </m:sSup>
                    <m:r>
                      <w:ins w:id="2102" w:author="Michael Belias" w:date="2020-12-01T11:36:00Z">
                        <w:rPr>
                          <w:rFonts w:ascii="Cambria Math" w:hAnsi="Cambria Math"/>
                          <w:sz w:val="20"/>
                          <w:szCs w:val="20"/>
                        </w:rPr>
                        <m:t>+…+</m:t>
                      </w:ins>
                    </m:r>
                    <m:sSub>
                      <m:sSubPr>
                        <m:ctrlPr>
                          <w:ins w:id="2103" w:author="Michael Belias" w:date="2020-12-01T11:36:00Z">
                            <w:rPr>
                              <w:rFonts w:ascii="Cambria Math" w:hAnsi="Cambria Math"/>
                              <w:sz w:val="20"/>
                              <w:szCs w:val="20"/>
                            </w:rPr>
                          </w:ins>
                        </m:ctrlPr>
                      </m:sSubPr>
                      <m:e>
                        <m:r>
                          <w:ins w:id="2104" w:author="Michael Belias" w:date="2020-12-01T11:36:00Z">
                            <w:rPr>
                              <w:rFonts w:ascii="Cambria Math" w:hAnsi="Cambria Math"/>
                              <w:sz w:val="20"/>
                              <w:szCs w:val="20"/>
                            </w:rPr>
                            <m:t>β</m:t>
                          </w:ins>
                        </m:r>
                      </m:e>
                      <m:sub>
                        <m:r>
                          <w:ins w:id="2105" w:author="Michael Belias" w:date="2020-12-01T11:36:00Z">
                            <w:rPr>
                              <w:rFonts w:ascii="Cambria Math" w:hAnsi="Cambria Math"/>
                              <w:sz w:val="20"/>
                              <w:szCs w:val="20"/>
                            </w:rPr>
                            <m:t>d</m:t>
                          </w:ins>
                        </m:r>
                      </m:sub>
                    </m:sSub>
                    <m:sSup>
                      <m:sSupPr>
                        <m:ctrlPr>
                          <w:ins w:id="2106" w:author="Michael Belias" w:date="2020-12-01T11:36:00Z">
                            <w:rPr>
                              <w:rFonts w:ascii="Cambria Math" w:hAnsi="Cambria Math"/>
                              <w:sz w:val="20"/>
                              <w:szCs w:val="20"/>
                            </w:rPr>
                          </w:ins>
                        </m:ctrlPr>
                      </m:sSupPr>
                      <m:e>
                        <m:r>
                          <w:ins w:id="2107" w:author="Michael Belias" w:date="2020-12-01T11:36:00Z">
                            <w:rPr>
                              <w:rFonts w:ascii="Cambria Math" w:hAnsi="Cambria Math"/>
                              <w:sz w:val="20"/>
                              <w:szCs w:val="20"/>
                            </w:rPr>
                            <m:t>X</m:t>
                          </w:ins>
                        </m:r>
                      </m:e>
                      <m:sup>
                        <m:r>
                          <w:ins w:id="2108" w:author="Michael Belias" w:date="2020-12-01T11:36:00Z">
                            <w:rPr>
                              <w:rFonts w:ascii="Cambria Math" w:hAnsi="Cambria Math"/>
                              <w:sz w:val="20"/>
                              <w:szCs w:val="20"/>
                            </w:rPr>
                            <m:t>d</m:t>
                          </w:ins>
                        </m:r>
                      </m:sup>
                    </m:sSup>
                  </m:e>
                </m:d>
              </m:e>
            </m:groupChr>
          </m:e>
          <m:lim>
            <m:r>
              <w:ins w:id="2109" w:author="Michael Belias" w:date="2020-12-01T11:36:00Z">
                <w:rPr>
                  <w:rFonts w:ascii="Cambria Math" w:hAnsi="Cambria Math"/>
                  <w:sz w:val="20"/>
                  <w:szCs w:val="20"/>
                  <w:lang w:val="el-GR"/>
                </w:rPr>
                <m:t>basic</m:t>
              </w:ins>
            </m:r>
            <m:r>
              <w:ins w:id="2110" w:author="Michael Belias" w:date="2020-12-01T11:36:00Z">
                <w:rPr>
                  <w:rFonts w:ascii="Cambria Math" w:hAnsi="Cambria Math"/>
                  <w:sz w:val="20"/>
                  <w:szCs w:val="20"/>
                </w:rPr>
                <m:t xml:space="preserve"> </m:t>
              </w:ins>
            </m:r>
            <m:r>
              <w:ins w:id="2111" w:author="Michael Belias" w:date="2020-12-01T11:36:00Z">
                <w:rPr>
                  <w:rFonts w:ascii="Cambria Math" w:hAnsi="Cambria Math"/>
                  <w:sz w:val="20"/>
                  <w:szCs w:val="20"/>
                  <w:lang w:val="el-GR"/>
                </w:rPr>
                <m:t>polynomial</m:t>
              </w:ins>
            </m:r>
          </m:lim>
        </m:limLow>
        <m:r>
          <w:ins w:id="2112" w:author="Michael Belias" w:date="2020-12-01T11:36:00Z">
            <w:rPr>
              <w:rFonts w:ascii="Cambria Math" w:hAnsi="Cambria Math"/>
              <w:sz w:val="20"/>
              <w:szCs w:val="20"/>
            </w:rPr>
            <m:t>+</m:t>
          </w:ins>
        </m:r>
        <m:limLow>
          <m:limLowPr>
            <m:ctrlPr>
              <w:ins w:id="2113" w:author="Michael Belias" w:date="2020-12-01T11:36:00Z">
                <w:rPr>
                  <w:rFonts w:ascii="Cambria Math" w:hAnsi="Cambria Math"/>
                  <w:i/>
                  <w:sz w:val="20"/>
                  <w:szCs w:val="20"/>
                  <w:lang w:val="el-GR"/>
                </w:rPr>
              </w:ins>
            </m:ctrlPr>
          </m:limLowPr>
          <m:e>
            <m:groupChr>
              <m:groupChrPr>
                <m:ctrlPr>
                  <w:ins w:id="2114" w:author="Michael Belias" w:date="2020-12-01T11:36:00Z">
                    <w:rPr>
                      <w:rFonts w:ascii="Cambria Math" w:hAnsi="Cambria Math"/>
                      <w:i/>
                      <w:sz w:val="20"/>
                      <w:szCs w:val="20"/>
                      <w:lang w:val="el-GR"/>
                    </w:rPr>
                  </w:ins>
                </m:ctrlPr>
              </m:groupChrPr>
              <m:e>
                <m:r>
                  <w:ins w:id="2115" w:author="Michael Belias" w:date="2020-12-01T11:36:00Z">
                    <w:rPr>
                      <w:rFonts w:ascii="Cambria Math" w:hAnsi="Cambria Math"/>
                      <w:sz w:val="20"/>
                      <w:szCs w:val="20"/>
                    </w:rPr>
                    <m:t>[</m:t>
                  </w:ins>
                </m:r>
                <m:sSub>
                  <m:sSubPr>
                    <m:ctrlPr>
                      <w:ins w:id="2116" w:author="Michael Belias" w:date="2020-12-01T11:36:00Z">
                        <w:rPr>
                          <w:rFonts w:ascii="Cambria Math" w:hAnsi="Cambria Math"/>
                          <w:sz w:val="20"/>
                          <w:szCs w:val="20"/>
                        </w:rPr>
                      </w:ins>
                    </m:ctrlPr>
                  </m:sSubPr>
                  <m:e>
                    <m:r>
                      <w:ins w:id="2117" w:author="Michael Belias" w:date="2020-12-01T11:36:00Z">
                        <w:rPr>
                          <w:rFonts w:ascii="Cambria Math" w:hAnsi="Cambria Math"/>
                          <w:sz w:val="20"/>
                          <w:szCs w:val="20"/>
                        </w:rPr>
                        <m:t>β</m:t>
                      </w:ins>
                    </m:r>
                  </m:e>
                  <m:sub>
                    <m:r>
                      <w:ins w:id="2118" w:author="Michael Belias" w:date="2020-12-01T11:36:00Z">
                        <w:rPr>
                          <w:rFonts w:ascii="Cambria Math" w:hAnsi="Cambria Math"/>
                          <w:sz w:val="20"/>
                          <w:szCs w:val="20"/>
                        </w:rPr>
                        <m:t>d+1</m:t>
                      </w:ins>
                    </m:r>
                  </m:sub>
                </m:sSub>
                <m:r>
                  <w:ins w:id="2119" w:author="Michael Belias" w:date="2020-12-01T11:36:00Z">
                    <w:rPr>
                      <w:rFonts w:ascii="Cambria Math" w:hAnsi="Cambria Math"/>
                      <w:sz w:val="20"/>
                      <w:szCs w:val="20"/>
                    </w:rPr>
                    <m:t>(X–</m:t>
                  </w:ins>
                </m:r>
                <m:sSub>
                  <m:sSubPr>
                    <m:ctrlPr>
                      <w:ins w:id="2120" w:author="Michael Belias" w:date="2020-12-01T11:36:00Z">
                        <w:rPr>
                          <w:rFonts w:ascii="Cambria Math" w:hAnsi="Cambria Math"/>
                          <w:sz w:val="20"/>
                          <w:szCs w:val="20"/>
                        </w:rPr>
                      </w:ins>
                    </m:ctrlPr>
                  </m:sSubPr>
                  <m:e>
                    <m:r>
                      <w:ins w:id="2121" w:author="Michael Belias" w:date="2020-12-01T11:36:00Z">
                        <w:rPr>
                          <w:rFonts w:ascii="Cambria Math" w:hAnsi="Cambria Math"/>
                          <w:sz w:val="20"/>
                          <w:szCs w:val="20"/>
                        </w:rPr>
                        <m:t>t</m:t>
                      </w:ins>
                    </m:r>
                  </m:e>
                  <m:sub>
                    <m:r>
                      <w:ins w:id="2122" w:author="Michael Belias" w:date="2020-12-01T11:36:00Z">
                        <w:rPr>
                          <w:rFonts w:ascii="Cambria Math" w:hAnsi="Cambria Math"/>
                          <w:sz w:val="20"/>
                          <w:szCs w:val="20"/>
                        </w:rPr>
                        <m:t>1</m:t>
                      </w:ins>
                    </m:r>
                  </m:sub>
                </m:sSub>
                <m:sSubSup>
                  <m:sSubSupPr>
                    <m:ctrlPr>
                      <w:ins w:id="2123" w:author="Michael Belias" w:date="2020-12-01T11:36:00Z">
                        <w:rPr>
                          <w:rFonts w:ascii="Cambria Math" w:hAnsi="Cambria Math"/>
                          <w:sz w:val="20"/>
                          <w:szCs w:val="20"/>
                        </w:rPr>
                      </w:ins>
                    </m:ctrlPr>
                  </m:sSubSupPr>
                  <m:e>
                    <m:r>
                      <w:ins w:id="2124" w:author="Michael Belias" w:date="2020-12-01T11:36:00Z">
                        <w:rPr>
                          <w:rFonts w:ascii="Cambria Math" w:hAnsi="Cambria Math"/>
                          <w:sz w:val="20"/>
                          <w:szCs w:val="20"/>
                        </w:rPr>
                        <m:t>)</m:t>
                      </w:ins>
                    </m:r>
                  </m:e>
                  <m:sub>
                    <m:r>
                      <w:ins w:id="2125" w:author="Michael Belias" w:date="2020-12-01T11:36:00Z">
                        <w:rPr>
                          <w:rFonts w:ascii="Cambria Math" w:hAnsi="Cambria Math"/>
                          <w:sz w:val="20"/>
                          <w:szCs w:val="20"/>
                        </w:rPr>
                        <m:t>+</m:t>
                      </w:ins>
                    </m:r>
                  </m:sub>
                  <m:sup>
                    <m:r>
                      <w:ins w:id="2126" w:author="Michael Belias" w:date="2020-12-01T11:36:00Z">
                        <w:rPr>
                          <w:rFonts w:ascii="Cambria Math" w:hAnsi="Cambria Math"/>
                          <w:sz w:val="20"/>
                          <w:szCs w:val="20"/>
                        </w:rPr>
                        <m:t>d</m:t>
                      </w:ins>
                    </m:r>
                  </m:sup>
                </m:sSubSup>
                <m:r>
                  <w:ins w:id="2127" w:author="Michael Belias" w:date="2020-12-01T11:36:00Z">
                    <w:rPr>
                      <w:rFonts w:ascii="Cambria Math" w:hAnsi="Cambria Math"/>
                      <w:sz w:val="20"/>
                      <w:szCs w:val="20"/>
                    </w:rPr>
                    <m:t>+</m:t>
                  </w:ins>
                </m:r>
                <m:sSub>
                  <m:sSubPr>
                    <m:ctrlPr>
                      <w:ins w:id="2128" w:author="Michael Belias" w:date="2020-12-01T11:36:00Z">
                        <w:rPr>
                          <w:rFonts w:ascii="Cambria Math" w:hAnsi="Cambria Math"/>
                          <w:sz w:val="20"/>
                          <w:szCs w:val="20"/>
                        </w:rPr>
                      </w:ins>
                    </m:ctrlPr>
                  </m:sSubPr>
                  <m:e>
                    <m:r>
                      <w:ins w:id="2129" w:author="Michael Belias" w:date="2020-12-01T11:36:00Z">
                        <w:rPr>
                          <w:rFonts w:ascii="Cambria Math" w:hAnsi="Cambria Math"/>
                          <w:sz w:val="20"/>
                          <w:szCs w:val="20"/>
                        </w:rPr>
                        <m:t>β</m:t>
                      </w:ins>
                    </m:r>
                  </m:e>
                  <m:sub>
                    <m:r>
                      <w:ins w:id="2130" w:author="Michael Belias" w:date="2020-12-01T11:36:00Z">
                        <w:rPr>
                          <w:rFonts w:ascii="Cambria Math" w:hAnsi="Cambria Math"/>
                          <w:sz w:val="20"/>
                          <w:szCs w:val="20"/>
                        </w:rPr>
                        <m:t>d+2</m:t>
                      </w:ins>
                    </m:r>
                  </m:sub>
                </m:sSub>
                <m:r>
                  <w:ins w:id="2131" w:author="Michael Belias" w:date="2020-12-01T11:36:00Z">
                    <w:rPr>
                      <w:rFonts w:ascii="Cambria Math" w:hAnsi="Cambria Math"/>
                      <w:sz w:val="20"/>
                      <w:szCs w:val="20"/>
                    </w:rPr>
                    <m:t>(X–</m:t>
                  </w:ins>
                </m:r>
                <m:sSub>
                  <m:sSubPr>
                    <m:ctrlPr>
                      <w:ins w:id="2132" w:author="Michael Belias" w:date="2020-12-01T11:36:00Z">
                        <w:rPr>
                          <w:rFonts w:ascii="Cambria Math" w:hAnsi="Cambria Math"/>
                          <w:sz w:val="20"/>
                          <w:szCs w:val="20"/>
                        </w:rPr>
                      </w:ins>
                    </m:ctrlPr>
                  </m:sSubPr>
                  <m:e>
                    <m:r>
                      <w:ins w:id="2133" w:author="Michael Belias" w:date="2020-12-01T11:36:00Z">
                        <w:rPr>
                          <w:rFonts w:ascii="Cambria Math" w:hAnsi="Cambria Math"/>
                          <w:sz w:val="20"/>
                          <w:szCs w:val="20"/>
                        </w:rPr>
                        <m:t>t</m:t>
                      </w:ins>
                    </m:r>
                  </m:e>
                  <m:sub>
                    <m:r>
                      <w:ins w:id="2134" w:author="Michael Belias" w:date="2020-12-01T11:36:00Z">
                        <w:rPr>
                          <w:rFonts w:ascii="Cambria Math" w:hAnsi="Cambria Math"/>
                          <w:sz w:val="20"/>
                          <w:szCs w:val="20"/>
                        </w:rPr>
                        <m:t>2</m:t>
                      </w:ins>
                    </m:r>
                  </m:sub>
                </m:sSub>
                <m:sSubSup>
                  <m:sSubSupPr>
                    <m:ctrlPr>
                      <w:ins w:id="2135" w:author="Michael Belias" w:date="2020-12-01T11:36:00Z">
                        <w:rPr>
                          <w:rFonts w:ascii="Cambria Math" w:hAnsi="Cambria Math"/>
                          <w:sz w:val="20"/>
                          <w:szCs w:val="20"/>
                        </w:rPr>
                      </w:ins>
                    </m:ctrlPr>
                  </m:sSubSupPr>
                  <m:e>
                    <m:r>
                      <w:ins w:id="2136" w:author="Michael Belias" w:date="2020-12-01T11:36:00Z">
                        <w:rPr>
                          <w:rFonts w:ascii="Cambria Math" w:hAnsi="Cambria Math"/>
                          <w:sz w:val="20"/>
                          <w:szCs w:val="20"/>
                        </w:rPr>
                        <m:t>)</m:t>
                      </w:ins>
                    </m:r>
                  </m:e>
                  <m:sub>
                    <m:r>
                      <w:ins w:id="2137" w:author="Michael Belias" w:date="2020-12-01T11:36:00Z">
                        <w:rPr>
                          <w:rFonts w:ascii="Cambria Math" w:hAnsi="Cambria Math"/>
                          <w:sz w:val="20"/>
                          <w:szCs w:val="20"/>
                        </w:rPr>
                        <m:t>+</m:t>
                      </w:ins>
                    </m:r>
                  </m:sub>
                  <m:sup>
                    <m:r>
                      <w:ins w:id="2138" w:author="Michael Belias" w:date="2020-12-01T11:36:00Z">
                        <w:rPr>
                          <w:rFonts w:ascii="Cambria Math" w:hAnsi="Cambria Math"/>
                          <w:sz w:val="20"/>
                          <w:szCs w:val="20"/>
                        </w:rPr>
                        <m:t>d</m:t>
                      </w:ins>
                    </m:r>
                  </m:sup>
                </m:sSubSup>
                <m:r>
                  <w:ins w:id="2139" w:author="Michael Belias" w:date="2020-12-01T11:36:00Z">
                    <w:rPr>
                      <w:rFonts w:ascii="Cambria Math" w:hAnsi="Cambria Math"/>
                      <w:sz w:val="20"/>
                      <w:szCs w:val="20"/>
                    </w:rPr>
                    <m:t>+…+</m:t>
                  </w:ins>
                </m:r>
                <m:sSub>
                  <m:sSubPr>
                    <m:ctrlPr>
                      <w:ins w:id="2140" w:author="Michael Belias" w:date="2020-12-01T11:36:00Z">
                        <w:rPr>
                          <w:rFonts w:ascii="Cambria Math" w:hAnsi="Cambria Math"/>
                          <w:sz w:val="20"/>
                          <w:szCs w:val="20"/>
                        </w:rPr>
                      </w:ins>
                    </m:ctrlPr>
                  </m:sSubPr>
                  <m:e>
                    <m:r>
                      <w:ins w:id="2141" w:author="Michael Belias" w:date="2020-12-01T11:36:00Z">
                        <w:rPr>
                          <w:rFonts w:ascii="Cambria Math" w:hAnsi="Cambria Math"/>
                          <w:sz w:val="20"/>
                          <w:szCs w:val="20"/>
                        </w:rPr>
                        <m:t>β</m:t>
                      </w:ins>
                    </m:r>
                  </m:e>
                  <m:sub>
                    <m:r>
                      <w:ins w:id="2142" w:author="Michael Belias" w:date="2020-12-01T11:36:00Z">
                        <w:rPr>
                          <w:rFonts w:ascii="Cambria Math" w:hAnsi="Cambria Math"/>
                          <w:sz w:val="20"/>
                          <w:szCs w:val="20"/>
                        </w:rPr>
                        <m:t>d+</m:t>
                      </w:ins>
                    </m:r>
                    <m:r>
                      <w:ins w:id="2143" w:author="Michael Belias" w:date="2020-12-01T11:36:00Z">
                        <w:rPr>
                          <w:rFonts w:ascii="Cambria Math" w:hAnsi="Cambria Math"/>
                          <w:sz w:val="20"/>
                          <w:szCs w:val="20"/>
                          <w:lang w:val="el-GR"/>
                        </w:rPr>
                        <m:t>κ</m:t>
                      </w:ins>
                    </m:r>
                  </m:sub>
                </m:sSub>
                <m:r>
                  <w:ins w:id="2144" w:author="Michael Belias" w:date="2020-12-01T11:36:00Z">
                    <w:rPr>
                      <w:rFonts w:ascii="Cambria Math" w:hAnsi="Cambria Math"/>
                      <w:sz w:val="20"/>
                      <w:szCs w:val="20"/>
                    </w:rPr>
                    <m:t>d(X–</m:t>
                  </w:ins>
                </m:r>
                <m:sSub>
                  <m:sSubPr>
                    <m:ctrlPr>
                      <w:ins w:id="2145" w:author="Michael Belias" w:date="2020-12-01T11:36:00Z">
                        <w:rPr>
                          <w:rFonts w:ascii="Cambria Math" w:hAnsi="Cambria Math"/>
                          <w:sz w:val="20"/>
                          <w:szCs w:val="20"/>
                        </w:rPr>
                      </w:ins>
                    </m:ctrlPr>
                  </m:sSubPr>
                  <m:e>
                    <m:r>
                      <w:ins w:id="2146" w:author="Michael Belias" w:date="2020-12-01T11:36:00Z">
                        <w:rPr>
                          <w:rFonts w:ascii="Cambria Math" w:hAnsi="Cambria Math"/>
                          <w:sz w:val="20"/>
                          <w:szCs w:val="20"/>
                        </w:rPr>
                        <m:t>t</m:t>
                      </w:ins>
                    </m:r>
                  </m:e>
                  <m:sub>
                    <m:r>
                      <w:ins w:id="2147" w:author="Michael Belias" w:date="2020-12-01T11:36:00Z">
                        <w:rPr>
                          <w:rFonts w:ascii="Cambria Math" w:hAnsi="Cambria Math"/>
                          <w:sz w:val="20"/>
                          <w:szCs w:val="20"/>
                        </w:rPr>
                        <m:t>κ</m:t>
                      </w:ins>
                    </m:r>
                  </m:sub>
                </m:sSub>
                <m:sSubSup>
                  <m:sSubSupPr>
                    <m:ctrlPr>
                      <w:ins w:id="2148" w:author="Michael Belias" w:date="2020-12-01T11:36:00Z">
                        <w:rPr>
                          <w:rFonts w:ascii="Cambria Math" w:hAnsi="Cambria Math"/>
                          <w:sz w:val="20"/>
                          <w:szCs w:val="20"/>
                        </w:rPr>
                      </w:ins>
                    </m:ctrlPr>
                  </m:sSubSupPr>
                  <m:e>
                    <m:r>
                      <w:ins w:id="2149" w:author="Michael Belias" w:date="2020-12-01T11:36:00Z">
                        <w:rPr>
                          <w:rFonts w:ascii="Cambria Math" w:hAnsi="Cambria Math"/>
                          <w:sz w:val="20"/>
                          <w:szCs w:val="20"/>
                        </w:rPr>
                        <m:t>)</m:t>
                      </w:ins>
                    </m:r>
                  </m:e>
                  <m:sub>
                    <m:r>
                      <w:ins w:id="2150" w:author="Michael Belias" w:date="2020-12-01T11:36:00Z">
                        <w:rPr>
                          <w:rFonts w:ascii="Cambria Math" w:hAnsi="Cambria Math"/>
                          <w:sz w:val="20"/>
                          <w:szCs w:val="20"/>
                        </w:rPr>
                        <m:t>+</m:t>
                      </w:ins>
                    </m:r>
                  </m:sub>
                  <m:sup>
                    <m:r>
                      <w:ins w:id="2151" w:author="Michael Belias" w:date="2020-12-01T11:36:00Z">
                        <w:rPr>
                          <w:rFonts w:ascii="Cambria Math" w:hAnsi="Cambria Math"/>
                          <w:sz w:val="20"/>
                          <w:szCs w:val="20"/>
                        </w:rPr>
                        <m:t>d</m:t>
                      </w:ins>
                    </m:r>
                  </m:sup>
                </m:sSubSup>
                <m:r>
                  <w:ins w:id="2152" w:author="Michael Belias" w:date="2020-12-01T11:36:00Z">
                    <w:rPr>
                      <w:rFonts w:ascii="Cambria Math" w:hAnsi="Cambria Math"/>
                      <w:sz w:val="20"/>
                      <w:szCs w:val="20"/>
                    </w:rPr>
                    <m:t xml:space="preserve">] </m:t>
                  </w:ins>
                </m:r>
              </m:e>
            </m:groupChr>
          </m:e>
          <m:lim>
            <m:r>
              <w:ins w:id="2153" w:author="Michael Belias" w:date="2020-12-01T11:36:00Z">
                <w:rPr>
                  <w:rFonts w:ascii="Cambria Math" w:hAnsi="Cambria Math"/>
                  <w:sz w:val="20"/>
                  <w:szCs w:val="20"/>
                  <w:lang w:val="el-GR"/>
                </w:rPr>
                <m:t>secondary</m:t>
              </w:ins>
            </m:r>
            <m:r>
              <w:ins w:id="2154" w:author="Michael Belias" w:date="2020-12-01T11:36:00Z">
                <w:rPr>
                  <w:rFonts w:ascii="Cambria Math" w:hAnsi="Cambria Math"/>
                  <w:sz w:val="20"/>
                  <w:szCs w:val="20"/>
                </w:rPr>
                <m:t xml:space="preserve"> </m:t>
              </w:ins>
            </m:r>
            <m:r>
              <w:ins w:id="2155" w:author="Michael Belias" w:date="2020-12-01T11:36:00Z">
                <w:rPr>
                  <w:rFonts w:ascii="Cambria Math" w:hAnsi="Cambria Math"/>
                  <w:sz w:val="20"/>
                  <w:szCs w:val="20"/>
                  <w:lang w:val="el-GR"/>
                </w:rPr>
                <m:t>polynomial</m:t>
              </w:ins>
            </m:r>
          </m:lim>
        </m:limLow>
        <m:r>
          <w:ins w:id="2156" w:author="Michael Belias" w:date="2020-12-01T11:36:00Z">
            <w:rPr>
              <w:rFonts w:ascii="Cambria Math" w:hAnsi="Cambria Math"/>
              <w:sz w:val="22"/>
              <w:szCs w:val="22"/>
            </w:rPr>
            <m:t xml:space="preserve">             (4)</m:t>
          </w:ins>
        </m:r>
      </m:oMath>
      <w:ins w:id="2157" w:author="Michael Belias" w:date="2020-12-01T11:36:00Z">
        <w:r>
          <w:rPr>
            <w:i/>
            <w:sz w:val="22"/>
            <w:szCs w:val="22"/>
          </w:rPr>
          <w:t xml:space="preserve"> </w:t>
        </w:r>
      </w:ins>
    </w:p>
    <w:p w14:paraId="1EC64F25" w14:textId="77777777" w:rsidR="00E040BE" w:rsidRDefault="00E040BE" w:rsidP="00E040BE">
      <w:pPr>
        <w:pStyle w:val="BodyText"/>
        <w:rPr>
          <w:ins w:id="2158" w:author="Michael Belias" w:date="2020-12-01T11:36:00Z"/>
        </w:rPr>
      </w:pPr>
      <w:ins w:id="2159" w:author="Michael Belias" w:date="2020-12-01T11:36:00Z">
        <w:r>
          <w:t>The + subscript denotes that for a given z</w:t>
        </w:r>
      </w:ins>
    </w:p>
    <w:p w14:paraId="38D6F793" w14:textId="77777777" w:rsidR="00E040BE" w:rsidRPr="005B4CAB" w:rsidRDefault="00E040BE" w:rsidP="00E040BE">
      <w:pPr>
        <w:pStyle w:val="BodyText"/>
        <w:rPr>
          <w:ins w:id="2160" w:author="Michael Belias" w:date="2020-12-01T11:36:00Z"/>
        </w:rPr>
      </w:pPr>
      <m:oMathPara>
        <m:oMathParaPr>
          <m:jc m:val="center"/>
        </m:oMathParaPr>
        <m:oMath>
          <m:r>
            <w:ins w:id="2161" w:author="Michael Belias" w:date="2020-12-01T11:36:00Z">
              <w:rPr>
                <w:rFonts w:ascii="Cambria Math" w:hAnsi="Cambria Math"/>
              </w:rPr>
              <m:t>(z</m:t>
            </w:ins>
          </m:r>
          <m:sSub>
            <m:sSubPr>
              <m:ctrlPr>
                <w:ins w:id="2162" w:author="Michael Belias" w:date="2020-12-01T11:36:00Z">
                  <w:rPr>
                    <w:rFonts w:ascii="Cambria Math" w:hAnsi="Cambria Math"/>
                  </w:rPr>
                </w:ins>
              </m:ctrlPr>
            </m:sSubPr>
            <m:e>
              <m:r>
                <w:ins w:id="2163" w:author="Michael Belias" w:date="2020-12-01T11:36:00Z">
                  <w:rPr>
                    <w:rFonts w:ascii="Cambria Math" w:hAnsi="Cambria Math"/>
                  </w:rPr>
                  <m:t>)</m:t>
                </w:ins>
              </m:r>
            </m:e>
            <m:sub>
              <m:r>
                <w:ins w:id="2164" w:author="Michael Belias" w:date="2020-12-01T11:36:00Z">
                  <w:rPr>
                    <w:rFonts w:ascii="Cambria Math" w:hAnsi="Cambria Math"/>
                  </w:rPr>
                  <m:t>+</m:t>
                </w:ins>
              </m:r>
            </m:sub>
          </m:sSub>
          <m:r>
            <w:ins w:id="2165" w:author="Michael Belias" w:date="2020-12-01T11:36:00Z">
              <w:rPr>
                <w:rFonts w:ascii="Cambria Math" w:hAnsi="Cambria Math"/>
              </w:rPr>
              <m:t>=</m:t>
            </w:ins>
          </m:r>
          <m:d>
            <m:dPr>
              <m:begChr m:val="{"/>
              <m:endChr m:val=""/>
              <m:ctrlPr>
                <w:ins w:id="2166" w:author="Michael Belias" w:date="2020-12-01T11:36:00Z">
                  <w:rPr>
                    <w:rFonts w:ascii="Cambria Math" w:hAnsi="Cambria Math"/>
                  </w:rPr>
                </w:ins>
              </m:ctrlPr>
            </m:dPr>
            <m:e>
              <m:m>
                <m:mPr>
                  <m:plcHide m:val="1"/>
                  <m:mcs>
                    <m:mc>
                      <m:mcPr>
                        <m:count m:val="2"/>
                        <m:mcJc m:val="left"/>
                      </m:mcPr>
                    </m:mc>
                  </m:mcs>
                  <m:ctrlPr>
                    <w:ins w:id="2167" w:author="Michael Belias" w:date="2020-12-01T11:36:00Z">
                      <w:rPr>
                        <w:rFonts w:ascii="Cambria Math" w:hAnsi="Cambria Math"/>
                      </w:rPr>
                    </w:ins>
                  </m:ctrlPr>
                </m:mPr>
                <m:mr>
                  <m:e>
                    <m:r>
                      <w:ins w:id="2168" w:author="Michael Belias" w:date="2020-12-01T11:36:00Z">
                        <w:rPr>
                          <w:rFonts w:ascii="Cambria Math" w:hAnsi="Cambria Math"/>
                        </w:rPr>
                        <m:t>z,</m:t>
                      </w:ins>
                    </m:r>
                  </m:e>
                  <m:e>
                    <m:r>
                      <w:ins w:id="2169" w:author="Michael Belias" w:date="2020-12-01T11:36:00Z">
                        <m:rPr>
                          <m:nor/>
                        </m:rPr>
                        <m:t>if</m:t>
                      </w:ins>
                    </m:r>
                    <m:r>
                      <w:ins w:id="2170" w:author="Michael Belias" w:date="2020-12-01T11:36:00Z">
                        <w:rPr>
                          <w:rFonts w:ascii="Cambria Math" w:hAnsi="Cambria Math"/>
                        </w:rPr>
                        <m:t> z&gt;0</m:t>
                      </w:ins>
                    </m:r>
                  </m:e>
                </m:mr>
                <m:mr>
                  <m:e>
                    <m:r>
                      <w:ins w:id="2171" w:author="Michael Belias" w:date="2020-12-01T11:36:00Z">
                        <w:rPr>
                          <w:rFonts w:ascii="Cambria Math" w:hAnsi="Cambria Math"/>
                        </w:rPr>
                        <m:t>0,</m:t>
                      </w:ins>
                    </m:r>
                  </m:e>
                  <m:e>
                    <m:r>
                      <w:ins w:id="2172" w:author="Michael Belias" w:date="2020-12-01T11:36:00Z">
                        <m:rPr>
                          <m:nor/>
                        </m:rPr>
                        <m:t>otherwise</m:t>
                      </w:ins>
                    </m:r>
                  </m:e>
                </m:mr>
              </m:m>
            </m:e>
          </m:d>
        </m:oMath>
      </m:oMathPara>
    </w:p>
    <w:p w14:paraId="29E49C48" w14:textId="0D4D084E" w:rsidR="00E040BE" w:rsidRDefault="00E040BE" w:rsidP="00E040BE">
      <w:pPr>
        <w:pStyle w:val="BodyText"/>
        <w:ind w:firstLine="720"/>
        <w:rPr>
          <w:ins w:id="2173" w:author="Michael Belias" w:date="2020-12-01T11:36:00Z"/>
        </w:rPr>
      </w:pPr>
      <w:ins w:id="2174" w:author="Michael Belias" w:date="2020-12-01T11:36:00Z">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ins>
      <w:r w:rsidR="005B1024">
        <w:instrText xml:space="preserve"> ADDIN ZOTERO_ITEM CSL_CITATION {"citationID":"2ArIthOM","properties":{"formattedCitation":"[58]","plainCitation":"[58]","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ins w:id="2175" w:author="Michael Belias" w:date="2020-12-01T11:36:00Z">
        <w:r>
          <w:fldChar w:fldCharType="separate"/>
        </w:r>
      </w:ins>
      <w:r w:rsidR="005B1024" w:rsidRPr="005B1024">
        <w:rPr>
          <w:rFonts w:ascii="Garamond" w:hAnsi="Garamond"/>
        </w:rPr>
        <w:t>[58]</w:t>
      </w:r>
      <w:ins w:id="2176" w:author="Michael Belias" w:date="2020-12-01T11:36:00Z">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ins>
    </w:p>
    <w:p w14:paraId="424C3818" w14:textId="77777777" w:rsidR="00E040BE" w:rsidRDefault="00E040BE" w:rsidP="00E040BE">
      <w:pPr>
        <w:pStyle w:val="Heading1"/>
        <w:rPr>
          <w:ins w:id="2177" w:author="Michael Belias" w:date="2020-12-01T11:36:00Z"/>
        </w:rPr>
      </w:pPr>
      <w:ins w:id="2178" w:author="Michael Belias" w:date="2020-12-01T11:36:00Z">
        <w:r>
          <w:t>Regression splines</w:t>
        </w:r>
      </w:ins>
    </w:p>
    <w:p w14:paraId="0110C491" w14:textId="77777777" w:rsidR="00E040BE" w:rsidRPr="00D11832" w:rsidRDefault="00E040BE" w:rsidP="00E040BE">
      <w:pPr>
        <w:pStyle w:val="BodyText"/>
        <w:ind w:firstLine="720"/>
        <w:rPr>
          <w:ins w:id="2179" w:author="Michael Belias" w:date="2020-12-01T11:36:00Z"/>
        </w:rPr>
      </w:pPr>
    </w:p>
    <w:p w14:paraId="7B51ABF7" w14:textId="77777777" w:rsidR="00E040BE" w:rsidRPr="0075741E" w:rsidRDefault="00E040BE" w:rsidP="0075741E">
      <w:pPr>
        <w:pStyle w:val="Heading2"/>
        <w:rPr>
          <w:ins w:id="2180" w:author="Michael Belias" w:date="2020-12-01T11:36:00Z"/>
        </w:rPr>
      </w:pPr>
      <w:ins w:id="2181" w:author="Michael Belias" w:date="2020-12-01T11:36:00Z">
        <w:r w:rsidRPr="0075741E">
          <w:rPr>
            <w:rPrChange w:id="2182" w:author="Michael Belias" w:date="2020-12-01T12:18:00Z">
              <w:rPr>
                <w:rStyle w:val="Heading2Char"/>
                <w:b/>
                <w:bCs/>
              </w:rPr>
            </w:rPrChange>
          </w:rPr>
          <w:t>Natural</w:t>
        </w:r>
        <w:r w:rsidRPr="0075741E">
          <w:t xml:space="preserve"> or restricted splines</w:t>
        </w:r>
      </w:ins>
    </w:p>
    <w:p w14:paraId="073F12E7" w14:textId="244C0674" w:rsidR="00E040BE" w:rsidRDefault="00E040BE" w:rsidP="00E040BE">
      <w:pPr>
        <w:pStyle w:val="FirstParagraph"/>
        <w:ind w:firstLine="720"/>
        <w:rPr>
          <w:ins w:id="2183" w:author="Michael Belias" w:date="2020-12-01T11:36:00Z"/>
        </w:rPr>
      </w:pPr>
      <w:ins w:id="2184" w:author="Michael Belias" w:date="2020-12-01T11:36:00Z">
        <w:r>
          <w:t xml:space="preserve">A solution to this erratic behavior near the boundaries is to </w:t>
        </w:r>
        <w:r w:rsidRPr="00F212F6">
          <w:rPr>
            <w:bCs/>
          </w:rPr>
          <w:t>restrict</w:t>
        </w:r>
        <w:r>
          <w:t xml:space="preserve"> the truncated power series to be linear near the boundaries of X </w:t>
        </w:r>
        <w:r>
          <w:fldChar w:fldCharType="begin"/>
        </w:r>
      </w:ins>
      <w:r w:rsidR="005B1024">
        <w:instrText xml:space="preserve"> ADDIN ZOTERO_ITEM CSL_CITATION {"citationID":"Bz2FYoy0","properties":{"formattedCitation":"[17]","plainCitation":"[17]","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ins w:id="2185" w:author="Michael Belias" w:date="2020-12-01T11:36:00Z">
        <w:r>
          <w:fldChar w:fldCharType="separate"/>
        </w:r>
      </w:ins>
      <w:r w:rsidR="005B1024" w:rsidRPr="005B1024">
        <w:rPr>
          <w:rFonts w:ascii="Garamond" w:hAnsi="Garamond"/>
        </w:rPr>
        <w:t>[17]</w:t>
      </w:r>
      <w:ins w:id="2186" w:author="Michael Belias" w:date="2020-12-01T11:36:00Z">
        <w:r>
          <w:fldChar w:fldCharType="end"/>
        </w:r>
        <w:r>
          <w:t xml:space="preserve">. These splines are often </w:t>
        </w:r>
        <w:r w:rsidRPr="00F212F6">
          <w:t>called natural or restricted</w:t>
        </w:r>
        <w:r>
          <w:t xml:space="preserve"> (polynomial) splines. Given a non-decreasing sequence of </w:t>
        </w:r>
      </w:ins>
      <m:oMath>
        <m:r>
          <w:ins w:id="2187" w:author="Michael Belias" w:date="2020-12-01T11:36:00Z">
            <w:rPr>
              <w:rFonts w:ascii="Cambria Math" w:hAnsi="Cambria Math"/>
            </w:rPr>
            <m:t>κ</m:t>
          </w:ins>
        </m:r>
      </m:oMath>
      <w:ins w:id="2188" w:author="Michael Belias" w:date="2020-12-01T11:36:00Z">
        <w:r>
          <w:t xml:space="preserve"> knots </w:t>
        </w:r>
      </w:ins>
      <m:oMath>
        <m:d>
          <m:dPr>
            <m:ctrlPr>
              <w:ins w:id="2189" w:author="Michael Belias" w:date="2020-12-01T11:36:00Z">
                <w:rPr>
                  <w:rFonts w:ascii="Cambria Math" w:hAnsi="Cambria Math"/>
                  <w:i/>
                </w:rPr>
              </w:ins>
            </m:ctrlPr>
          </m:dPr>
          <m:e>
            <m:sSub>
              <m:sSubPr>
                <m:ctrlPr>
                  <w:ins w:id="2190" w:author="Michael Belias" w:date="2020-12-01T11:36:00Z">
                    <w:rPr>
                      <w:rFonts w:ascii="Cambria Math" w:hAnsi="Cambria Math"/>
                    </w:rPr>
                  </w:ins>
                </m:ctrlPr>
              </m:sSubPr>
              <m:e>
                <m:r>
                  <w:ins w:id="2191" w:author="Michael Belias" w:date="2020-12-01T11:36:00Z">
                    <w:rPr>
                      <w:rFonts w:ascii="Cambria Math" w:hAnsi="Cambria Math"/>
                    </w:rPr>
                    <m:t>t</m:t>
                  </w:ins>
                </m:r>
              </m:e>
              <m:sub>
                <m:r>
                  <w:ins w:id="2192" w:author="Michael Belias" w:date="2020-12-01T11:36:00Z">
                    <w:rPr>
                      <w:rFonts w:ascii="Cambria Math" w:hAnsi="Cambria Math"/>
                    </w:rPr>
                    <m:t>1</m:t>
                  </w:ins>
                </m:r>
              </m:sub>
            </m:sSub>
            <m:r>
              <w:ins w:id="2193" w:author="Michael Belias" w:date="2020-12-01T11:36:00Z">
                <w:rPr>
                  <w:rFonts w:ascii="Cambria Math" w:hAnsi="Cambria Math"/>
                </w:rPr>
                <m:t>,</m:t>
              </w:ins>
            </m:r>
            <m:sSub>
              <m:sSubPr>
                <m:ctrlPr>
                  <w:ins w:id="2194" w:author="Michael Belias" w:date="2020-12-01T11:36:00Z">
                    <w:rPr>
                      <w:rFonts w:ascii="Cambria Math" w:hAnsi="Cambria Math"/>
                    </w:rPr>
                  </w:ins>
                </m:ctrlPr>
              </m:sSubPr>
              <m:e>
                <m:r>
                  <w:ins w:id="2195" w:author="Michael Belias" w:date="2020-12-01T11:36:00Z">
                    <w:rPr>
                      <w:rFonts w:ascii="Cambria Math" w:hAnsi="Cambria Math"/>
                    </w:rPr>
                    <m:t>t</m:t>
                  </w:ins>
                </m:r>
              </m:e>
              <m:sub>
                <m:r>
                  <w:ins w:id="2196" w:author="Michael Belias" w:date="2020-12-01T11:36:00Z">
                    <w:rPr>
                      <w:rFonts w:ascii="Cambria Math" w:hAnsi="Cambria Math"/>
                    </w:rPr>
                    <m:t>2</m:t>
                  </w:ins>
                </m:r>
              </m:sub>
            </m:sSub>
            <m:r>
              <w:ins w:id="2197" w:author="Michael Belias" w:date="2020-12-01T11:36:00Z">
                <w:rPr>
                  <w:rFonts w:ascii="Cambria Math" w:hAnsi="Cambria Math"/>
                </w:rPr>
                <m:t>,...,</m:t>
              </w:ins>
            </m:r>
            <m:sSub>
              <m:sSubPr>
                <m:ctrlPr>
                  <w:ins w:id="2198" w:author="Michael Belias" w:date="2020-12-01T11:36:00Z">
                    <w:rPr>
                      <w:rFonts w:ascii="Cambria Math" w:hAnsi="Cambria Math"/>
                    </w:rPr>
                  </w:ins>
                </m:ctrlPr>
              </m:sSubPr>
              <m:e>
                <m:r>
                  <w:ins w:id="2199" w:author="Michael Belias" w:date="2020-12-01T11:36:00Z">
                    <w:rPr>
                      <w:rFonts w:ascii="Cambria Math" w:hAnsi="Cambria Math"/>
                    </w:rPr>
                    <m:t>t</m:t>
                  </w:ins>
                </m:r>
              </m:e>
              <m:sub>
                <m:r>
                  <w:ins w:id="2200" w:author="Michael Belias" w:date="2020-12-01T11:36:00Z">
                    <w:rPr>
                      <w:rFonts w:ascii="Cambria Math" w:hAnsi="Cambria Math"/>
                    </w:rPr>
                    <m:t>κ</m:t>
                  </w:ins>
                </m:r>
              </m:sub>
            </m:sSub>
          </m:e>
        </m:d>
      </m:oMath>
      <w:ins w:id="2201" w:author="Michael Belias" w:date="2020-12-01T11:36:00Z">
        <w:r>
          <w:t xml:space="preserve"> the statistical model is given as:</w:t>
        </w:r>
      </w:ins>
    </w:p>
    <w:p w14:paraId="19C4E3CA" w14:textId="77777777" w:rsidR="00E040BE" w:rsidRPr="009C526B" w:rsidRDefault="00E040BE" w:rsidP="00E040BE">
      <w:pPr>
        <w:pStyle w:val="BodyText"/>
        <w:rPr>
          <w:ins w:id="2202" w:author="Michael Belias" w:date="2020-12-01T11:36:00Z"/>
        </w:rPr>
      </w:pPr>
      <m:oMathPara>
        <m:oMathParaPr>
          <m:jc m:val="center"/>
        </m:oMathParaPr>
        <m:oMath>
          <m:r>
            <w:ins w:id="2203" w:author="Michael Belias" w:date="2020-12-01T11:36:00Z">
              <w:rPr>
                <w:rFonts w:ascii="Cambria Math" w:hAnsi="Cambria Math"/>
              </w:rPr>
              <m:t>g</m:t>
            </w:ins>
          </m:r>
          <m:d>
            <m:dPr>
              <m:ctrlPr>
                <w:ins w:id="2204" w:author="Michael Belias" w:date="2020-12-01T11:36:00Z">
                  <w:rPr>
                    <w:rFonts w:ascii="Cambria Math" w:hAnsi="Cambria Math"/>
                    <w:i/>
                  </w:rPr>
                </w:ins>
              </m:ctrlPr>
            </m:dPr>
            <m:e>
              <m:r>
                <w:ins w:id="2205" w:author="Michael Belias" w:date="2020-12-01T11:36:00Z">
                  <w:rPr>
                    <w:rFonts w:ascii="Cambria Math" w:hAnsi="Cambria Math"/>
                  </w:rPr>
                  <m:t>μ</m:t>
                </w:ins>
              </m:r>
            </m:e>
          </m:d>
          <m:r>
            <w:ins w:id="2206" w:author="Michael Belias" w:date="2020-12-01T11:36:00Z">
              <w:rPr>
                <w:rFonts w:ascii="Cambria Math" w:hAnsi="Cambria Math"/>
              </w:rPr>
              <m:t>=</m:t>
            </w:ins>
          </m:r>
          <m:sSub>
            <m:sSubPr>
              <m:ctrlPr>
                <w:ins w:id="2207" w:author="Michael Belias" w:date="2020-12-01T11:36:00Z">
                  <w:rPr>
                    <w:rFonts w:ascii="Cambria Math" w:hAnsi="Cambria Math"/>
                  </w:rPr>
                </w:ins>
              </m:ctrlPr>
            </m:sSubPr>
            <m:e>
              <m:r>
                <w:ins w:id="2208" w:author="Michael Belias" w:date="2020-12-01T11:36:00Z">
                  <w:rPr>
                    <w:rFonts w:ascii="Cambria Math" w:hAnsi="Cambria Math"/>
                  </w:rPr>
                  <m:t>β</m:t>
                </w:ins>
              </m:r>
            </m:e>
            <m:sub>
              <m:r>
                <w:ins w:id="2209" w:author="Michael Belias" w:date="2020-12-01T11:36:00Z">
                  <w:rPr>
                    <w:rFonts w:ascii="Cambria Math" w:hAnsi="Cambria Math"/>
                  </w:rPr>
                  <m:t>0</m:t>
                </w:ins>
              </m:r>
            </m:sub>
          </m:sSub>
          <m:sSub>
            <m:sSubPr>
              <m:ctrlPr>
                <w:ins w:id="2210" w:author="Michael Belias" w:date="2020-12-01T11:36:00Z">
                  <w:rPr>
                    <w:rFonts w:ascii="Cambria Math" w:hAnsi="Cambria Math"/>
                  </w:rPr>
                </w:ins>
              </m:ctrlPr>
            </m:sSubPr>
            <m:e>
              <m:r>
                <w:ins w:id="2211" w:author="Michael Belias" w:date="2020-12-01T11:36:00Z">
                  <w:rPr>
                    <w:rFonts w:ascii="Cambria Math" w:hAnsi="Cambria Math"/>
                  </w:rPr>
                  <m:t>B</m:t>
                </w:ins>
              </m:r>
            </m:e>
            <m:sub>
              <m:r>
                <w:ins w:id="2212" w:author="Michael Belias" w:date="2020-12-01T11:36:00Z">
                  <w:rPr>
                    <w:rFonts w:ascii="Cambria Math" w:hAnsi="Cambria Math"/>
                  </w:rPr>
                  <m:t>0</m:t>
                </w:ins>
              </m:r>
            </m:sub>
          </m:sSub>
          <m:d>
            <m:dPr>
              <m:ctrlPr>
                <w:ins w:id="2213" w:author="Michael Belias" w:date="2020-12-01T11:36:00Z">
                  <w:rPr>
                    <w:rFonts w:ascii="Cambria Math" w:hAnsi="Cambria Math"/>
                    <w:i/>
                  </w:rPr>
                </w:ins>
              </m:ctrlPr>
            </m:dPr>
            <m:e>
              <m:r>
                <w:ins w:id="2214" w:author="Michael Belias" w:date="2020-12-01T11:36:00Z">
                  <w:rPr>
                    <w:rFonts w:ascii="Cambria Math" w:hAnsi="Cambria Math"/>
                  </w:rPr>
                  <m:t>X</m:t>
                </w:ins>
              </m:r>
            </m:e>
          </m:d>
          <m:r>
            <w:ins w:id="2215" w:author="Michael Belias" w:date="2020-12-01T11:36:00Z">
              <w:rPr>
                <w:rFonts w:ascii="Cambria Math" w:hAnsi="Cambria Math"/>
              </w:rPr>
              <m:t>+</m:t>
            </w:ins>
          </m:r>
          <m:sSub>
            <m:sSubPr>
              <m:ctrlPr>
                <w:ins w:id="2216" w:author="Michael Belias" w:date="2020-12-01T11:36:00Z">
                  <w:rPr>
                    <w:rFonts w:ascii="Cambria Math" w:hAnsi="Cambria Math"/>
                  </w:rPr>
                </w:ins>
              </m:ctrlPr>
            </m:sSubPr>
            <m:e>
              <m:r>
                <w:ins w:id="2217" w:author="Michael Belias" w:date="2020-12-01T11:36:00Z">
                  <w:rPr>
                    <w:rFonts w:ascii="Cambria Math" w:hAnsi="Cambria Math"/>
                  </w:rPr>
                  <m:t>β</m:t>
                </w:ins>
              </m:r>
            </m:e>
            <m:sub>
              <m:r>
                <w:ins w:id="2218" w:author="Michael Belias" w:date="2020-12-01T11:36:00Z">
                  <w:rPr>
                    <w:rFonts w:ascii="Cambria Math" w:hAnsi="Cambria Math"/>
                  </w:rPr>
                  <m:t>1</m:t>
                </w:ins>
              </m:r>
            </m:sub>
          </m:sSub>
          <m:sSub>
            <m:sSubPr>
              <m:ctrlPr>
                <w:ins w:id="2219" w:author="Michael Belias" w:date="2020-12-01T11:36:00Z">
                  <w:rPr>
                    <w:rFonts w:ascii="Cambria Math" w:hAnsi="Cambria Math"/>
                  </w:rPr>
                </w:ins>
              </m:ctrlPr>
            </m:sSubPr>
            <m:e>
              <m:r>
                <w:ins w:id="2220" w:author="Michael Belias" w:date="2020-12-01T11:36:00Z">
                  <w:rPr>
                    <w:rFonts w:ascii="Cambria Math" w:hAnsi="Cambria Math"/>
                  </w:rPr>
                  <m:t>B</m:t>
                </w:ins>
              </m:r>
            </m:e>
            <m:sub>
              <m:r>
                <w:ins w:id="2221" w:author="Michael Belias" w:date="2020-12-01T11:36:00Z">
                  <w:rPr>
                    <w:rFonts w:ascii="Cambria Math" w:hAnsi="Cambria Math"/>
                  </w:rPr>
                  <m:t>1</m:t>
                </w:ins>
              </m:r>
            </m:sub>
          </m:sSub>
          <m:d>
            <m:dPr>
              <m:ctrlPr>
                <w:ins w:id="2222" w:author="Michael Belias" w:date="2020-12-01T11:36:00Z">
                  <w:rPr>
                    <w:rFonts w:ascii="Cambria Math" w:hAnsi="Cambria Math"/>
                    <w:i/>
                  </w:rPr>
                </w:ins>
              </m:ctrlPr>
            </m:dPr>
            <m:e>
              <m:r>
                <w:ins w:id="2223" w:author="Michael Belias" w:date="2020-12-01T11:36:00Z">
                  <w:rPr>
                    <w:rFonts w:ascii="Cambria Math" w:hAnsi="Cambria Math"/>
                  </w:rPr>
                  <m:t>X</m:t>
                </w:ins>
              </m:r>
            </m:e>
          </m:d>
          <m:r>
            <w:ins w:id="2224" w:author="Michael Belias" w:date="2020-12-01T11:36:00Z">
              <w:rPr>
                <w:rFonts w:ascii="Cambria Math" w:hAnsi="Cambria Math"/>
              </w:rPr>
              <m:t>+</m:t>
            </w:ins>
          </m:r>
          <m:sSub>
            <m:sSubPr>
              <m:ctrlPr>
                <w:ins w:id="2225" w:author="Michael Belias" w:date="2020-12-01T11:36:00Z">
                  <w:rPr>
                    <w:rFonts w:ascii="Cambria Math" w:hAnsi="Cambria Math"/>
                  </w:rPr>
                </w:ins>
              </m:ctrlPr>
            </m:sSubPr>
            <m:e>
              <m:r>
                <w:ins w:id="2226" w:author="Michael Belias" w:date="2020-12-01T11:36:00Z">
                  <w:rPr>
                    <w:rFonts w:ascii="Cambria Math" w:hAnsi="Cambria Math"/>
                  </w:rPr>
                  <m:t>β</m:t>
                </w:ins>
              </m:r>
            </m:e>
            <m:sub>
              <m:r>
                <w:ins w:id="2227" w:author="Michael Belias" w:date="2020-12-01T11:36:00Z">
                  <w:rPr>
                    <w:rFonts w:ascii="Cambria Math" w:hAnsi="Cambria Math"/>
                  </w:rPr>
                  <m:t>2</m:t>
                </w:ins>
              </m:r>
            </m:sub>
          </m:sSub>
          <m:sSub>
            <m:sSubPr>
              <m:ctrlPr>
                <w:ins w:id="2228" w:author="Michael Belias" w:date="2020-12-01T11:36:00Z">
                  <w:rPr>
                    <w:rFonts w:ascii="Cambria Math" w:hAnsi="Cambria Math"/>
                  </w:rPr>
                </w:ins>
              </m:ctrlPr>
            </m:sSubPr>
            <m:e>
              <m:r>
                <w:ins w:id="2229" w:author="Michael Belias" w:date="2020-12-01T11:36:00Z">
                  <w:rPr>
                    <w:rFonts w:ascii="Cambria Math" w:hAnsi="Cambria Math"/>
                  </w:rPr>
                  <m:t>B</m:t>
                </w:ins>
              </m:r>
            </m:e>
            <m:sub>
              <m:r>
                <w:ins w:id="2230" w:author="Michael Belias" w:date="2020-12-01T11:36:00Z">
                  <w:rPr>
                    <w:rFonts w:ascii="Cambria Math" w:hAnsi="Cambria Math"/>
                  </w:rPr>
                  <m:t>2</m:t>
                </w:ins>
              </m:r>
            </m:sub>
          </m:sSub>
          <m:d>
            <m:dPr>
              <m:ctrlPr>
                <w:ins w:id="2231" w:author="Michael Belias" w:date="2020-12-01T11:36:00Z">
                  <w:rPr>
                    <w:rFonts w:ascii="Cambria Math" w:hAnsi="Cambria Math"/>
                    <w:i/>
                  </w:rPr>
                </w:ins>
              </m:ctrlPr>
            </m:dPr>
            <m:e>
              <m:r>
                <w:ins w:id="2232" w:author="Michael Belias" w:date="2020-12-01T11:36:00Z">
                  <w:rPr>
                    <w:rFonts w:ascii="Cambria Math" w:hAnsi="Cambria Math"/>
                  </w:rPr>
                  <m:t>X</m:t>
                </w:ins>
              </m:r>
            </m:e>
          </m:d>
          <m:r>
            <w:ins w:id="2233" w:author="Michael Belias" w:date="2020-12-01T11:36:00Z">
              <w:rPr>
                <w:rFonts w:ascii="Cambria Math" w:hAnsi="Cambria Math"/>
              </w:rPr>
              <m:t>+…+</m:t>
            </w:ins>
          </m:r>
          <m:sSub>
            <m:sSubPr>
              <m:ctrlPr>
                <w:ins w:id="2234" w:author="Michael Belias" w:date="2020-12-01T11:36:00Z">
                  <w:rPr>
                    <w:rFonts w:ascii="Cambria Math" w:hAnsi="Cambria Math"/>
                  </w:rPr>
                </w:ins>
              </m:ctrlPr>
            </m:sSubPr>
            <m:e>
              <m:r>
                <w:ins w:id="2235" w:author="Michael Belias" w:date="2020-12-01T11:36:00Z">
                  <w:rPr>
                    <w:rFonts w:ascii="Cambria Math" w:hAnsi="Cambria Math"/>
                  </w:rPr>
                  <m:t>β</m:t>
                </w:ins>
              </m:r>
            </m:e>
            <m:sub>
              <m:r>
                <w:ins w:id="2236" w:author="Michael Belias" w:date="2020-12-01T11:36:00Z">
                  <w:rPr>
                    <w:rFonts w:ascii="Cambria Math" w:hAnsi="Cambria Math"/>
                  </w:rPr>
                  <m:t>k-1</m:t>
                </w:ins>
              </m:r>
            </m:sub>
          </m:sSub>
          <m:sSub>
            <m:sSubPr>
              <m:ctrlPr>
                <w:ins w:id="2237" w:author="Michael Belias" w:date="2020-12-01T11:36:00Z">
                  <w:rPr>
                    <w:rFonts w:ascii="Cambria Math" w:hAnsi="Cambria Math"/>
                  </w:rPr>
                </w:ins>
              </m:ctrlPr>
            </m:sSubPr>
            <m:e>
              <m:r>
                <w:ins w:id="2238" w:author="Michael Belias" w:date="2020-12-01T11:36:00Z">
                  <w:rPr>
                    <w:rFonts w:ascii="Cambria Math" w:hAnsi="Cambria Math"/>
                  </w:rPr>
                  <m:t>B</m:t>
                </w:ins>
              </m:r>
            </m:e>
            <m:sub>
              <m:r>
                <w:ins w:id="2239" w:author="Michael Belias" w:date="2020-12-01T11:36:00Z">
                  <w:rPr>
                    <w:rFonts w:ascii="Cambria Math" w:hAnsi="Cambria Math"/>
                  </w:rPr>
                  <m:t>k-1</m:t>
                </w:ins>
              </m:r>
            </m:sub>
          </m:sSub>
          <m:d>
            <m:dPr>
              <m:ctrlPr>
                <w:ins w:id="2240" w:author="Michael Belias" w:date="2020-12-01T11:36:00Z">
                  <w:rPr>
                    <w:rFonts w:ascii="Cambria Math" w:hAnsi="Cambria Math"/>
                    <w:i/>
                  </w:rPr>
                </w:ins>
              </m:ctrlPr>
            </m:dPr>
            <m:e>
              <m:r>
                <w:ins w:id="2241" w:author="Michael Belias" w:date="2020-12-01T11:36:00Z">
                  <w:rPr>
                    <w:rFonts w:ascii="Cambria Math" w:hAnsi="Cambria Math"/>
                  </w:rPr>
                  <m:t>X</m:t>
                </w:ins>
              </m:r>
            </m:e>
          </m:d>
          <m:r>
            <w:ins w:id="2242" w:author="Michael Belias" w:date="2020-12-01T11:36:00Z">
              <w:rPr>
                <w:rFonts w:ascii="Cambria Math" w:hAnsi="Cambria Math"/>
              </w:rPr>
              <m:t xml:space="preserve">                                 </m:t>
            </w:ins>
          </m:r>
          <m:d>
            <m:dPr>
              <m:ctrlPr>
                <w:ins w:id="2243" w:author="Michael Belias" w:date="2020-12-01T11:36:00Z">
                  <w:rPr>
                    <w:rFonts w:ascii="Cambria Math" w:hAnsi="Cambria Math"/>
                    <w:i/>
                  </w:rPr>
                </w:ins>
              </m:ctrlPr>
            </m:dPr>
            <m:e>
              <m:r>
                <w:ins w:id="2244" w:author="Michael Belias" w:date="2020-12-01T11:36:00Z">
                  <w:rPr>
                    <w:rFonts w:ascii="Cambria Math" w:hAnsi="Cambria Math"/>
                  </w:rPr>
                  <m:t>5</m:t>
                </w:ins>
              </m:r>
            </m:e>
          </m:d>
        </m:oMath>
      </m:oMathPara>
    </w:p>
    <w:p w14:paraId="316374E1" w14:textId="77777777" w:rsidR="00E040BE" w:rsidRPr="009C526B" w:rsidRDefault="00E040BE" w:rsidP="00E040BE">
      <w:pPr>
        <w:pStyle w:val="BodyText"/>
        <w:rPr>
          <w:ins w:id="2245" w:author="Michael Belias" w:date="2020-12-01T11:36:00Z"/>
        </w:rPr>
      </w:pPr>
    </w:p>
    <w:p w14:paraId="4F87B3EE" w14:textId="77777777" w:rsidR="00E040BE" w:rsidRDefault="00E040BE" w:rsidP="00E040BE">
      <w:pPr>
        <w:pStyle w:val="FirstParagraph"/>
        <w:rPr>
          <w:ins w:id="2246" w:author="Michael Belias" w:date="2020-12-01T11:36:00Z"/>
        </w:rPr>
      </w:pPr>
      <w:ins w:id="2247" w:author="Michael Belias" w:date="2020-12-01T11:36:00Z">
        <w:r w:rsidRPr="00E16F2C">
          <w:t>wher</w:t>
        </w:r>
        <w:r>
          <w:t>e</w:t>
        </w:r>
      </w:ins>
    </w:p>
    <w:p w14:paraId="240E8349" w14:textId="77777777" w:rsidR="00E040BE" w:rsidRDefault="00AA5FD4" w:rsidP="00E040BE">
      <w:pPr>
        <w:pStyle w:val="BodyText"/>
        <w:rPr>
          <w:ins w:id="2248" w:author="Michael Belias" w:date="2020-12-01T11:36:00Z"/>
        </w:rPr>
      </w:pPr>
      <m:oMathPara>
        <m:oMathParaPr>
          <m:jc m:val="center"/>
        </m:oMathParaPr>
        <m:oMath>
          <m:sSub>
            <m:sSubPr>
              <m:ctrlPr>
                <w:ins w:id="2249" w:author="Michael Belias" w:date="2020-12-01T11:36:00Z">
                  <w:rPr>
                    <w:rFonts w:ascii="Cambria Math" w:hAnsi="Cambria Math"/>
                  </w:rPr>
                </w:ins>
              </m:ctrlPr>
            </m:sSubPr>
            <m:e>
              <m:r>
                <w:ins w:id="2250" w:author="Michael Belias" w:date="2020-12-01T11:36:00Z">
                  <w:rPr>
                    <w:rFonts w:ascii="Cambria Math" w:hAnsi="Cambria Math"/>
                  </w:rPr>
                  <m:t>B</m:t>
                </w:ins>
              </m:r>
            </m:e>
            <m:sub>
              <m:r>
                <w:ins w:id="2251" w:author="Michael Belias" w:date="2020-12-01T11:36:00Z">
                  <w:rPr>
                    <w:rFonts w:ascii="Cambria Math" w:hAnsi="Cambria Math"/>
                  </w:rPr>
                  <m:t>0</m:t>
                </w:ins>
              </m:r>
            </m:sub>
          </m:sSub>
          <m:r>
            <w:ins w:id="2252" w:author="Michael Belias" w:date="2020-12-01T11:36:00Z">
              <w:rPr>
                <w:rFonts w:ascii="Cambria Math" w:hAnsi="Cambria Math"/>
              </w:rPr>
              <m:t>(X)=1</m:t>
            </w:ins>
          </m:r>
        </m:oMath>
      </m:oMathPara>
    </w:p>
    <w:p w14:paraId="5BCF487B" w14:textId="77777777" w:rsidR="00E040BE" w:rsidRDefault="00AA5FD4" w:rsidP="00E040BE">
      <w:pPr>
        <w:pStyle w:val="FirstParagraph"/>
        <w:rPr>
          <w:ins w:id="2253" w:author="Michael Belias" w:date="2020-12-01T11:36:00Z"/>
        </w:rPr>
      </w:pPr>
      <m:oMathPara>
        <m:oMathParaPr>
          <m:jc m:val="center"/>
        </m:oMathParaPr>
        <m:oMath>
          <m:sSub>
            <m:sSubPr>
              <m:ctrlPr>
                <w:ins w:id="2254" w:author="Michael Belias" w:date="2020-12-01T11:36:00Z">
                  <w:rPr>
                    <w:rFonts w:ascii="Cambria Math" w:hAnsi="Cambria Math"/>
                  </w:rPr>
                </w:ins>
              </m:ctrlPr>
            </m:sSubPr>
            <m:e>
              <m:r>
                <w:ins w:id="2255" w:author="Michael Belias" w:date="2020-12-01T11:36:00Z">
                  <w:rPr>
                    <w:rFonts w:ascii="Cambria Math" w:hAnsi="Cambria Math"/>
                  </w:rPr>
                  <m:t>B</m:t>
                </w:ins>
              </m:r>
            </m:e>
            <m:sub>
              <m:r>
                <w:ins w:id="2256" w:author="Michael Belias" w:date="2020-12-01T11:36:00Z">
                  <w:rPr>
                    <w:rFonts w:ascii="Cambria Math" w:hAnsi="Cambria Math"/>
                  </w:rPr>
                  <m:t>1</m:t>
                </w:ins>
              </m:r>
            </m:sub>
          </m:sSub>
          <m:r>
            <w:ins w:id="2257" w:author="Michael Belias" w:date="2020-12-01T11:36:00Z">
              <w:rPr>
                <w:rFonts w:ascii="Cambria Math" w:hAnsi="Cambria Math"/>
              </w:rPr>
              <m:t>(X)=X</m:t>
            </w:ins>
          </m:r>
        </m:oMath>
      </m:oMathPara>
    </w:p>
    <w:p w14:paraId="3A1C8308" w14:textId="77777777" w:rsidR="00E040BE" w:rsidRPr="00FD0BF8" w:rsidRDefault="00E040BE" w:rsidP="00E040BE">
      <w:pPr>
        <w:pStyle w:val="FirstParagraph"/>
        <w:rPr>
          <w:ins w:id="2258" w:author="Michael Belias" w:date="2020-12-01T11:36:00Z"/>
        </w:rPr>
      </w:pPr>
      <w:ins w:id="2259" w:author="Michael Belias" w:date="2020-12-01T11:36:00Z">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ins>
    </w:p>
    <w:p w14:paraId="72DB9668" w14:textId="77777777" w:rsidR="00E040BE" w:rsidRPr="00DF6754" w:rsidRDefault="00E040BE" w:rsidP="00E040BE">
      <w:pPr>
        <w:pStyle w:val="BodyText"/>
        <w:rPr>
          <w:ins w:id="2260" w:author="Michael Belias" w:date="2020-12-01T11:36:00Z"/>
        </w:rPr>
      </w:pPr>
      <m:oMathPara>
        <m:oMathParaPr>
          <m:jc m:val="center"/>
        </m:oMathParaPr>
        <m:oMath>
          <m:r>
            <w:ins w:id="2261" w:author="Michael Belias" w:date="2020-12-01T11:36:00Z">
              <w:rPr>
                <w:rFonts w:ascii="Cambria Math" w:hAnsi="Cambria Math"/>
              </w:rPr>
              <m:t>.</m:t>
            </w:ins>
          </m:r>
        </m:oMath>
      </m:oMathPara>
    </w:p>
    <w:p w14:paraId="6D25FF13" w14:textId="77777777" w:rsidR="00E040BE" w:rsidRDefault="00AA5FD4" w:rsidP="00E040BE">
      <w:pPr>
        <w:pStyle w:val="BodyText"/>
        <w:rPr>
          <w:ins w:id="2262" w:author="Michael Belias" w:date="2020-12-01T11:36:00Z"/>
        </w:rPr>
      </w:pPr>
      <m:oMathPara>
        <m:oMathParaPr>
          <m:jc m:val="center"/>
        </m:oMathParaPr>
        <m:oMath>
          <m:sSub>
            <m:sSubPr>
              <m:ctrlPr>
                <w:ins w:id="2263" w:author="Michael Belias" w:date="2020-12-01T11:36:00Z">
                  <w:rPr>
                    <w:rFonts w:ascii="Cambria Math" w:hAnsi="Cambria Math"/>
                  </w:rPr>
                </w:ins>
              </m:ctrlPr>
            </m:sSubPr>
            <m:e>
              <m:r>
                <w:ins w:id="2264" w:author="Michael Belias" w:date="2020-12-01T11:36:00Z">
                  <w:rPr>
                    <w:rFonts w:ascii="Cambria Math" w:hAnsi="Cambria Math"/>
                  </w:rPr>
                  <m:t>B</m:t>
                </w:ins>
              </m:r>
            </m:e>
            <m:sub>
              <m:r>
                <w:ins w:id="2265" w:author="Michael Belias" w:date="2020-12-01T11:36:00Z">
                  <w:rPr>
                    <w:rFonts w:ascii="Cambria Math" w:hAnsi="Cambria Math"/>
                  </w:rPr>
                  <m:t>w</m:t>
                </w:ins>
              </m:r>
            </m:sub>
          </m:sSub>
          <m:r>
            <w:ins w:id="2266" w:author="Michael Belias" w:date="2020-12-01T11:36:00Z">
              <w:rPr>
                <w:rFonts w:ascii="Cambria Math" w:hAnsi="Cambria Math"/>
              </w:rPr>
              <m:t>(X)=(X-</m:t>
            </w:ins>
          </m:r>
          <m:sSub>
            <m:sSubPr>
              <m:ctrlPr>
                <w:ins w:id="2267" w:author="Michael Belias" w:date="2020-12-01T11:36:00Z">
                  <w:rPr>
                    <w:rFonts w:ascii="Cambria Math" w:hAnsi="Cambria Math"/>
                  </w:rPr>
                </w:ins>
              </m:ctrlPr>
            </m:sSubPr>
            <m:e>
              <m:r>
                <w:ins w:id="2268" w:author="Michael Belias" w:date="2020-12-01T11:36:00Z">
                  <w:rPr>
                    <w:rFonts w:ascii="Cambria Math" w:hAnsi="Cambria Math"/>
                  </w:rPr>
                  <m:t>t</m:t>
                </w:ins>
              </m:r>
            </m:e>
            <m:sub>
              <m:r>
                <w:ins w:id="2269" w:author="Michael Belias" w:date="2020-12-01T11:36:00Z">
                  <w:rPr>
                    <w:rFonts w:ascii="Cambria Math" w:hAnsi="Cambria Math"/>
                  </w:rPr>
                  <m:t>w-1</m:t>
                </w:ins>
              </m:r>
            </m:sub>
          </m:sSub>
          <m:sSubSup>
            <m:sSubSupPr>
              <m:ctrlPr>
                <w:ins w:id="2270" w:author="Michael Belias" w:date="2020-12-01T11:36:00Z">
                  <w:rPr>
                    <w:rFonts w:ascii="Cambria Math" w:hAnsi="Cambria Math"/>
                  </w:rPr>
                </w:ins>
              </m:ctrlPr>
            </m:sSubSupPr>
            <m:e>
              <m:r>
                <w:ins w:id="2271" w:author="Michael Belias" w:date="2020-12-01T11:36:00Z">
                  <w:rPr>
                    <w:rFonts w:ascii="Cambria Math" w:hAnsi="Cambria Math"/>
                  </w:rPr>
                  <m:t>)</m:t>
                </w:ins>
              </m:r>
            </m:e>
            <m:sub>
              <m:r>
                <w:ins w:id="2272" w:author="Michael Belias" w:date="2020-12-01T11:36:00Z">
                  <w:rPr>
                    <w:rFonts w:ascii="Cambria Math" w:hAnsi="Cambria Math"/>
                  </w:rPr>
                  <m:t>+</m:t>
                </w:ins>
              </m:r>
            </m:sub>
            <m:sup>
              <m:r>
                <w:ins w:id="2273" w:author="Michael Belias" w:date="2020-12-01T11:36:00Z">
                  <w:rPr>
                    <w:rFonts w:ascii="Cambria Math" w:hAnsi="Cambria Math"/>
                  </w:rPr>
                  <m:t>d</m:t>
                </w:ins>
              </m:r>
            </m:sup>
          </m:sSubSup>
          <m:r>
            <w:ins w:id="2274" w:author="Michael Belias" w:date="2020-12-01T11:36:00Z">
              <w:rPr>
                <w:rFonts w:ascii="Cambria Math" w:hAnsi="Cambria Math"/>
              </w:rPr>
              <m:t>-</m:t>
            </w:ins>
          </m:r>
          <m:f>
            <m:fPr>
              <m:ctrlPr>
                <w:ins w:id="2275" w:author="Michael Belias" w:date="2020-12-01T11:36:00Z">
                  <w:rPr>
                    <w:rFonts w:ascii="Cambria Math" w:hAnsi="Cambria Math"/>
                  </w:rPr>
                </w:ins>
              </m:ctrlPr>
            </m:fPr>
            <m:num>
              <m:sSub>
                <m:sSubPr>
                  <m:ctrlPr>
                    <w:ins w:id="2276" w:author="Michael Belias" w:date="2020-12-01T11:36:00Z">
                      <w:rPr>
                        <w:rFonts w:ascii="Cambria Math" w:hAnsi="Cambria Math"/>
                      </w:rPr>
                    </w:ins>
                  </m:ctrlPr>
                </m:sSubPr>
                <m:e>
                  <m:r>
                    <w:ins w:id="2277" w:author="Michael Belias" w:date="2020-12-01T11:36:00Z">
                      <w:rPr>
                        <w:rFonts w:ascii="Cambria Math" w:hAnsi="Cambria Math"/>
                      </w:rPr>
                      <m:t>t</m:t>
                    </w:ins>
                  </m:r>
                </m:e>
                <m:sub>
                  <m:r>
                    <w:ins w:id="2278" w:author="Michael Belias" w:date="2020-12-01T11:36:00Z">
                      <w:rPr>
                        <w:rFonts w:ascii="Cambria Math" w:hAnsi="Cambria Math"/>
                      </w:rPr>
                      <m:t>k</m:t>
                    </w:ins>
                  </m:r>
                </m:sub>
              </m:sSub>
              <m:r>
                <w:ins w:id="2279" w:author="Michael Belias" w:date="2020-12-01T11:36:00Z">
                  <w:rPr>
                    <w:rFonts w:ascii="Cambria Math" w:hAnsi="Cambria Math"/>
                  </w:rPr>
                  <m:t>-</m:t>
                </w:ins>
              </m:r>
              <m:sSub>
                <m:sSubPr>
                  <m:ctrlPr>
                    <w:ins w:id="2280" w:author="Michael Belias" w:date="2020-12-01T11:36:00Z">
                      <w:rPr>
                        <w:rFonts w:ascii="Cambria Math" w:hAnsi="Cambria Math"/>
                      </w:rPr>
                    </w:ins>
                  </m:ctrlPr>
                </m:sSubPr>
                <m:e>
                  <m:r>
                    <w:ins w:id="2281" w:author="Michael Belias" w:date="2020-12-01T11:36:00Z">
                      <w:rPr>
                        <w:rFonts w:ascii="Cambria Math" w:hAnsi="Cambria Math"/>
                      </w:rPr>
                      <m:t>t</m:t>
                    </w:ins>
                  </m:r>
                </m:e>
                <m:sub>
                  <m:r>
                    <w:ins w:id="2282" w:author="Michael Belias" w:date="2020-12-01T11:36:00Z">
                      <w:rPr>
                        <w:rFonts w:ascii="Cambria Math" w:hAnsi="Cambria Math"/>
                      </w:rPr>
                      <m:t>w-1</m:t>
                    </w:ins>
                  </m:r>
                </m:sub>
              </m:sSub>
            </m:num>
            <m:den>
              <m:sSub>
                <m:sSubPr>
                  <m:ctrlPr>
                    <w:ins w:id="2283" w:author="Michael Belias" w:date="2020-12-01T11:36:00Z">
                      <w:rPr>
                        <w:rFonts w:ascii="Cambria Math" w:hAnsi="Cambria Math"/>
                      </w:rPr>
                    </w:ins>
                  </m:ctrlPr>
                </m:sSubPr>
                <m:e>
                  <m:r>
                    <w:ins w:id="2284" w:author="Michael Belias" w:date="2020-12-01T11:36:00Z">
                      <w:rPr>
                        <w:rFonts w:ascii="Cambria Math" w:hAnsi="Cambria Math"/>
                      </w:rPr>
                      <m:t>t</m:t>
                    </w:ins>
                  </m:r>
                </m:e>
                <m:sub>
                  <m:r>
                    <w:ins w:id="2285" w:author="Michael Belias" w:date="2020-12-01T11:36:00Z">
                      <w:rPr>
                        <w:rFonts w:ascii="Cambria Math" w:hAnsi="Cambria Math"/>
                      </w:rPr>
                      <m:t>k</m:t>
                    </w:ins>
                  </m:r>
                </m:sub>
              </m:sSub>
              <m:r>
                <w:ins w:id="2286" w:author="Michael Belias" w:date="2020-12-01T11:36:00Z">
                  <w:rPr>
                    <w:rFonts w:ascii="Cambria Math" w:hAnsi="Cambria Math"/>
                  </w:rPr>
                  <m:t>-</m:t>
                </w:ins>
              </m:r>
              <m:sSub>
                <m:sSubPr>
                  <m:ctrlPr>
                    <w:ins w:id="2287" w:author="Michael Belias" w:date="2020-12-01T11:36:00Z">
                      <w:rPr>
                        <w:rFonts w:ascii="Cambria Math" w:hAnsi="Cambria Math"/>
                      </w:rPr>
                    </w:ins>
                  </m:ctrlPr>
                </m:sSubPr>
                <m:e>
                  <m:r>
                    <w:ins w:id="2288" w:author="Michael Belias" w:date="2020-12-01T11:36:00Z">
                      <w:rPr>
                        <w:rFonts w:ascii="Cambria Math" w:hAnsi="Cambria Math"/>
                      </w:rPr>
                      <m:t>t</m:t>
                    </w:ins>
                  </m:r>
                </m:e>
                <m:sub>
                  <m:r>
                    <w:ins w:id="2289" w:author="Michael Belias" w:date="2020-12-01T11:36:00Z">
                      <w:rPr>
                        <w:rFonts w:ascii="Cambria Math" w:hAnsi="Cambria Math"/>
                      </w:rPr>
                      <m:t>k-1</m:t>
                    </w:ins>
                  </m:r>
                </m:sub>
              </m:sSub>
            </m:den>
          </m:f>
          <m:r>
            <w:ins w:id="2290" w:author="Michael Belias" w:date="2020-12-01T11:36:00Z">
              <w:rPr>
                <w:rFonts w:ascii="Cambria Math" w:hAnsi="Cambria Math"/>
              </w:rPr>
              <m:t>(X-</m:t>
            </w:ins>
          </m:r>
          <m:sSub>
            <m:sSubPr>
              <m:ctrlPr>
                <w:ins w:id="2291" w:author="Michael Belias" w:date="2020-12-01T11:36:00Z">
                  <w:rPr>
                    <w:rFonts w:ascii="Cambria Math" w:hAnsi="Cambria Math"/>
                  </w:rPr>
                </w:ins>
              </m:ctrlPr>
            </m:sSubPr>
            <m:e>
              <m:r>
                <w:ins w:id="2292" w:author="Michael Belias" w:date="2020-12-01T11:36:00Z">
                  <w:rPr>
                    <w:rFonts w:ascii="Cambria Math" w:hAnsi="Cambria Math"/>
                  </w:rPr>
                  <m:t>t</m:t>
                </w:ins>
              </m:r>
            </m:e>
            <m:sub>
              <m:r>
                <w:ins w:id="2293" w:author="Michael Belias" w:date="2020-12-01T11:36:00Z">
                  <w:rPr>
                    <w:rFonts w:ascii="Cambria Math" w:hAnsi="Cambria Math"/>
                  </w:rPr>
                  <m:t>k-1</m:t>
                </w:ins>
              </m:r>
            </m:sub>
          </m:sSub>
          <m:sSubSup>
            <m:sSubSupPr>
              <m:ctrlPr>
                <w:ins w:id="2294" w:author="Michael Belias" w:date="2020-12-01T11:36:00Z">
                  <w:rPr>
                    <w:rFonts w:ascii="Cambria Math" w:hAnsi="Cambria Math"/>
                  </w:rPr>
                </w:ins>
              </m:ctrlPr>
            </m:sSubSupPr>
            <m:e>
              <m:r>
                <w:ins w:id="2295" w:author="Michael Belias" w:date="2020-12-01T11:36:00Z">
                  <w:rPr>
                    <w:rFonts w:ascii="Cambria Math" w:hAnsi="Cambria Math"/>
                  </w:rPr>
                  <m:t>)</m:t>
                </w:ins>
              </m:r>
            </m:e>
            <m:sub>
              <m:r>
                <w:ins w:id="2296" w:author="Michael Belias" w:date="2020-12-01T11:36:00Z">
                  <w:rPr>
                    <w:rFonts w:ascii="Cambria Math" w:hAnsi="Cambria Math"/>
                  </w:rPr>
                  <m:t>+</m:t>
                </w:ins>
              </m:r>
            </m:sub>
            <m:sup>
              <m:r>
                <w:ins w:id="2297" w:author="Michael Belias" w:date="2020-12-01T11:36:00Z">
                  <w:rPr>
                    <w:rFonts w:ascii="Cambria Math" w:hAnsi="Cambria Math"/>
                  </w:rPr>
                  <m:t>d</m:t>
                </w:ins>
              </m:r>
            </m:sup>
          </m:sSubSup>
          <m:r>
            <w:ins w:id="2298" w:author="Michael Belias" w:date="2020-12-01T11:36:00Z">
              <w:rPr>
                <w:rFonts w:ascii="Cambria Math" w:hAnsi="Cambria Math"/>
              </w:rPr>
              <m:t>+</m:t>
            </w:ins>
          </m:r>
          <m:f>
            <m:fPr>
              <m:ctrlPr>
                <w:ins w:id="2299" w:author="Michael Belias" w:date="2020-12-01T11:36:00Z">
                  <w:rPr>
                    <w:rFonts w:ascii="Cambria Math" w:hAnsi="Cambria Math"/>
                  </w:rPr>
                </w:ins>
              </m:ctrlPr>
            </m:fPr>
            <m:num>
              <m:sSub>
                <m:sSubPr>
                  <m:ctrlPr>
                    <w:ins w:id="2300" w:author="Michael Belias" w:date="2020-12-01T11:36:00Z">
                      <w:rPr>
                        <w:rFonts w:ascii="Cambria Math" w:hAnsi="Cambria Math"/>
                      </w:rPr>
                    </w:ins>
                  </m:ctrlPr>
                </m:sSubPr>
                <m:e>
                  <m:r>
                    <w:ins w:id="2301" w:author="Michael Belias" w:date="2020-12-01T11:36:00Z">
                      <w:rPr>
                        <w:rFonts w:ascii="Cambria Math" w:hAnsi="Cambria Math"/>
                      </w:rPr>
                      <m:t>t</m:t>
                    </w:ins>
                  </m:r>
                </m:e>
                <m:sub>
                  <m:r>
                    <w:ins w:id="2302" w:author="Michael Belias" w:date="2020-12-01T11:36:00Z">
                      <w:rPr>
                        <w:rFonts w:ascii="Cambria Math" w:hAnsi="Cambria Math"/>
                      </w:rPr>
                      <m:t>k-1</m:t>
                    </w:ins>
                  </m:r>
                </m:sub>
              </m:sSub>
              <m:r>
                <w:ins w:id="2303" w:author="Michael Belias" w:date="2020-12-01T11:36:00Z">
                  <w:rPr>
                    <w:rFonts w:ascii="Cambria Math" w:hAnsi="Cambria Math"/>
                  </w:rPr>
                  <m:t>-</m:t>
                </w:ins>
              </m:r>
              <m:sSub>
                <m:sSubPr>
                  <m:ctrlPr>
                    <w:ins w:id="2304" w:author="Michael Belias" w:date="2020-12-01T11:36:00Z">
                      <w:rPr>
                        <w:rFonts w:ascii="Cambria Math" w:hAnsi="Cambria Math"/>
                      </w:rPr>
                    </w:ins>
                  </m:ctrlPr>
                </m:sSubPr>
                <m:e>
                  <m:r>
                    <w:ins w:id="2305" w:author="Michael Belias" w:date="2020-12-01T11:36:00Z">
                      <w:rPr>
                        <w:rFonts w:ascii="Cambria Math" w:hAnsi="Cambria Math"/>
                      </w:rPr>
                      <m:t>t</m:t>
                    </w:ins>
                  </m:r>
                </m:e>
                <m:sub>
                  <m:r>
                    <w:ins w:id="2306" w:author="Michael Belias" w:date="2020-12-01T11:36:00Z">
                      <w:rPr>
                        <w:rFonts w:ascii="Cambria Math" w:hAnsi="Cambria Math"/>
                      </w:rPr>
                      <m:t>w-1</m:t>
                    </w:ins>
                  </m:r>
                </m:sub>
              </m:sSub>
            </m:num>
            <m:den>
              <m:sSub>
                <m:sSubPr>
                  <m:ctrlPr>
                    <w:ins w:id="2307" w:author="Michael Belias" w:date="2020-12-01T11:36:00Z">
                      <w:rPr>
                        <w:rFonts w:ascii="Cambria Math" w:hAnsi="Cambria Math"/>
                      </w:rPr>
                    </w:ins>
                  </m:ctrlPr>
                </m:sSubPr>
                <m:e>
                  <m:r>
                    <w:ins w:id="2308" w:author="Michael Belias" w:date="2020-12-01T11:36:00Z">
                      <w:rPr>
                        <w:rFonts w:ascii="Cambria Math" w:hAnsi="Cambria Math"/>
                      </w:rPr>
                      <m:t>t</m:t>
                    </w:ins>
                  </m:r>
                </m:e>
                <m:sub>
                  <m:r>
                    <w:ins w:id="2309" w:author="Michael Belias" w:date="2020-12-01T11:36:00Z">
                      <w:rPr>
                        <w:rFonts w:ascii="Cambria Math" w:hAnsi="Cambria Math"/>
                      </w:rPr>
                      <m:t>k</m:t>
                    </w:ins>
                  </m:r>
                </m:sub>
              </m:sSub>
              <m:r>
                <w:ins w:id="2310" w:author="Michael Belias" w:date="2020-12-01T11:36:00Z">
                  <w:rPr>
                    <w:rFonts w:ascii="Cambria Math" w:hAnsi="Cambria Math"/>
                  </w:rPr>
                  <m:t>-</m:t>
                </w:ins>
              </m:r>
              <m:sSub>
                <m:sSubPr>
                  <m:ctrlPr>
                    <w:ins w:id="2311" w:author="Michael Belias" w:date="2020-12-01T11:36:00Z">
                      <w:rPr>
                        <w:rFonts w:ascii="Cambria Math" w:hAnsi="Cambria Math"/>
                      </w:rPr>
                    </w:ins>
                  </m:ctrlPr>
                </m:sSubPr>
                <m:e>
                  <m:r>
                    <w:ins w:id="2312" w:author="Michael Belias" w:date="2020-12-01T11:36:00Z">
                      <w:rPr>
                        <w:rFonts w:ascii="Cambria Math" w:hAnsi="Cambria Math"/>
                      </w:rPr>
                      <m:t>t</m:t>
                    </w:ins>
                  </m:r>
                </m:e>
                <m:sub>
                  <m:r>
                    <w:ins w:id="2313" w:author="Michael Belias" w:date="2020-12-01T11:36:00Z">
                      <w:rPr>
                        <w:rFonts w:ascii="Cambria Math" w:hAnsi="Cambria Math"/>
                      </w:rPr>
                      <m:t>k-1</m:t>
                    </w:ins>
                  </m:r>
                </m:sub>
              </m:sSub>
            </m:den>
          </m:f>
          <m:r>
            <w:ins w:id="2314" w:author="Michael Belias" w:date="2020-12-01T11:36:00Z">
              <w:rPr>
                <w:rFonts w:ascii="Cambria Math" w:hAnsi="Cambria Math"/>
              </w:rPr>
              <m:t>(X-</m:t>
            </w:ins>
          </m:r>
          <m:sSub>
            <m:sSubPr>
              <m:ctrlPr>
                <w:ins w:id="2315" w:author="Michael Belias" w:date="2020-12-01T11:36:00Z">
                  <w:rPr>
                    <w:rFonts w:ascii="Cambria Math" w:hAnsi="Cambria Math"/>
                  </w:rPr>
                </w:ins>
              </m:ctrlPr>
            </m:sSubPr>
            <m:e>
              <m:r>
                <w:ins w:id="2316" w:author="Michael Belias" w:date="2020-12-01T11:36:00Z">
                  <w:rPr>
                    <w:rFonts w:ascii="Cambria Math" w:hAnsi="Cambria Math"/>
                  </w:rPr>
                  <m:t>t</m:t>
                </w:ins>
              </m:r>
            </m:e>
            <m:sub>
              <m:r>
                <w:ins w:id="2317" w:author="Michael Belias" w:date="2020-12-01T11:36:00Z">
                  <w:rPr>
                    <w:rFonts w:ascii="Cambria Math" w:hAnsi="Cambria Math"/>
                  </w:rPr>
                  <m:t>k</m:t>
                </w:ins>
              </m:r>
            </m:sub>
          </m:sSub>
          <m:sSubSup>
            <m:sSubSupPr>
              <m:ctrlPr>
                <w:ins w:id="2318" w:author="Michael Belias" w:date="2020-12-01T11:36:00Z">
                  <w:rPr>
                    <w:rFonts w:ascii="Cambria Math" w:hAnsi="Cambria Math"/>
                  </w:rPr>
                </w:ins>
              </m:ctrlPr>
            </m:sSubSupPr>
            <m:e>
              <m:r>
                <w:ins w:id="2319" w:author="Michael Belias" w:date="2020-12-01T11:36:00Z">
                  <w:rPr>
                    <w:rFonts w:ascii="Cambria Math" w:hAnsi="Cambria Math"/>
                  </w:rPr>
                  <m:t>)</m:t>
                </w:ins>
              </m:r>
            </m:e>
            <m:sub>
              <m:r>
                <w:ins w:id="2320" w:author="Michael Belias" w:date="2020-12-01T11:36:00Z">
                  <w:rPr>
                    <w:rFonts w:ascii="Cambria Math" w:hAnsi="Cambria Math"/>
                  </w:rPr>
                  <m:t>+</m:t>
                </w:ins>
              </m:r>
            </m:sub>
            <m:sup>
              <m:r>
                <w:ins w:id="2321" w:author="Michael Belias" w:date="2020-12-01T11:36:00Z">
                  <w:rPr>
                    <w:rFonts w:ascii="Cambria Math" w:hAnsi="Cambria Math"/>
                  </w:rPr>
                  <m:t>d</m:t>
                </w:ins>
              </m:r>
            </m:sup>
          </m:sSubSup>
        </m:oMath>
      </m:oMathPara>
    </w:p>
    <w:p w14:paraId="65B7804C" w14:textId="54F9372E" w:rsidR="00E040BE" w:rsidRDefault="00E040BE" w:rsidP="00E040BE">
      <w:pPr>
        <w:pStyle w:val="BodyText"/>
        <w:ind w:firstLine="720"/>
        <w:rPr>
          <w:ins w:id="2322" w:author="Michael Belias" w:date="2020-12-01T11:36:00Z"/>
        </w:rPr>
      </w:pPr>
      <w:ins w:id="2323" w:author="Michael Belias" w:date="2020-12-01T11:36:00Z">
        <w:r>
          <w:t>Harrell shows that restricted cubic splines can also be written as truncated power series</w:t>
        </w:r>
        <w:r w:rsidRPr="005913AD">
          <w:t xml:space="preserve"> </w:t>
        </w:r>
        <w:r>
          <w:t>with a linear “basic” polynomial,</w:t>
        </w:r>
        <w:r w:rsidRPr="00A052DC">
          <w:t xml:space="preserve"> </w:t>
        </w:r>
        <w:r>
          <w:t xml:space="preserve">by dividing the basis functions by </w:t>
        </w:r>
      </w:ins>
      <m:oMath>
        <m:sSup>
          <m:sSupPr>
            <m:ctrlPr>
              <w:ins w:id="2324" w:author="Michael Belias" w:date="2020-12-01T11:36:00Z">
                <w:rPr>
                  <w:rFonts w:ascii="Cambria Math" w:hAnsi="Cambria Math"/>
                  <w:i/>
                </w:rPr>
              </w:ins>
            </m:ctrlPr>
          </m:sSupPr>
          <m:e>
            <m:r>
              <w:ins w:id="2325" w:author="Michael Belias" w:date="2020-12-01T11:36:00Z">
                <w:rPr>
                  <w:rFonts w:ascii="Cambria Math" w:hAnsi="Cambria Math"/>
                </w:rPr>
                <m:t>(</m:t>
              </w:ins>
            </m:r>
            <m:sSub>
              <m:sSubPr>
                <m:ctrlPr>
                  <w:ins w:id="2326" w:author="Michael Belias" w:date="2020-12-01T11:36:00Z">
                    <w:rPr>
                      <w:rFonts w:ascii="Cambria Math" w:hAnsi="Cambria Math"/>
                      <w:i/>
                    </w:rPr>
                  </w:ins>
                </m:ctrlPr>
              </m:sSubPr>
              <m:e>
                <m:r>
                  <w:ins w:id="2327" w:author="Michael Belias" w:date="2020-12-01T11:36:00Z">
                    <w:rPr>
                      <w:rFonts w:ascii="Cambria Math" w:hAnsi="Cambria Math"/>
                    </w:rPr>
                    <m:t>t</m:t>
                  </w:ins>
                </m:r>
              </m:e>
              <m:sub>
                <m:r>
                  <w:ins w:id="2328" w:author="Michael Belias" w:date="2020-12-01T11:36:00Z">
                    <w:rPr>
                      <w:rFonts w:ascii="Cambria Math" w:hAnsi="Cambria Math"/>
                      <w:lang w:val="el-GR"/>
                    </w:rPr>
                    <m:t>κ</m:t>
                  </w:ins>
                </m:r>
              </m:sub>
            </m:sSub>
            <m:r>
              <w:ins w:id="2329" w:author="Michael Belias" w:date="2020-12-01T11:36:00Z">
                <w:rPr>
                  <w:rFonts w:ascii="Cambria Math" w:hAnsi="Cambria Math"/>
                </w:rPr>
                <m:t>-</m:t>
              </w:ins>
            </m:r>
            <m:sSub>
              <m:sSubPr>
                <m:ctrlPr>
                  <w:ins w:id="2330" w:author="Michael Belias" w:date="2020-12-01T11:36:00Z">
                    <w:rPr>
                      <w:rFonts w:ascii="Cambria Math" w:hAnsi="Cambria Math"/>
                      <w:i/>
                    </w:rPr>
                  </w:ins>
                </m:ctrlPr>
              </m:sSubPr>
              <m:e>
                <m:r>
                  <w:ins w:id="2331" w:author="Michael Belias" w:date="2020-12-01T11:36:00Z">
                    <w:rPr>
                      <w:rFonts w:ascii="Cambria Math" w:hAnsi="Cambria Math"/>
                    </w:rPr>
                    <m:t xml:space="preserve"> t</m:t>
                  </w:ins>
                </m:r>
              </m:e>
              <m:sub>
                <m:r>
                  <w:ins w:id="2332" w:author="Michael Belias" w:date="2020-12-01T11:36:00Z">
                    <w:rPr>
                      <w:rFonts w:ascii="Cambria Math" w:hAnsi="Cambria Math"/>
                    </w:rPr>
                    <m:t>1</m:t>
                  </w:ins>
                </m:r>
              </m:sub>
            </m:sSub>
            <m:r>
              <w:ins w:id="2333" w:author="Michael Belias" w:date="2020-12-01T11:36:00Z">
                <w:rPr>
                  <w:rFonts w:ascii="Cambria Math" w:hAnsi="Cambria Math"/>
                </w:rPr>
                <m:t>)</m:t>
              </w:ins>
            </m:r>
            <m:r>
              <w:ins w:id="2334" w:author="Michael Belias" w:date="2020-12-01T11:36:00Z">
                <m:rPr>
                  <m:sty m:val="p"/>
                </m:rPr>
                <w:rPr>
                  <w:rFonts w:ascii="Cambria Math" w:hAnsi="Cambria Math"/>
                </w:rPr>
                <m:t xml:space="preserve"> </m:t>
              </w:ins>
            </m:r>
          </m:e>
          <m:sup>
            <m:r>
              <w:ins w:id="2335" w:author="Michael Belias" w:date="2020-12-01T11:36:00Z">
                <w:rPr>
                  <w:rFonts w:ascii="Cambria Math" w:hAnsi="Cambria Math"/>
                </w:rPr>
                <m:t>2</m:t>
              </w:ins>
            </m:r>
          </m:sup>
        </m:sSup>
        <m:r>
          <w:ins w:id="2336" w:author="Michael Belias" w:date="2020-12-01T11:36:00Z">
            <w:rPr>
              <w:rFonts w:ascii="Cambria Math" w:hAnsi="Cambria Math"/>
            </w:rPr>
            <m:t xml:space="preserve"> </m:t>
          </w:ins>
        </m:r>
      </m:oMath>
      <w:ins w:id="2337" w:author="Michael Belias" w:date="2020-12-01T11:36:00Z">
        <w:r>
          <w:fldChar w:fldCharType="begin"/>
        </w:r>
      </w:ins>
      <w:r w:rsidR="005B1024">
        <w:instrText xml:space="preserve"> ADDIN ZOTERO_ITEM CSL_CITATION {"citationID":"C16vM7Td","properties":{"formattedCitation":"[36]","plainCitation":"[36]","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ins w:id="2338" w:author="Michael Belias" w:date="2020-12-01T11:36:00Z">
        <w:r>
          <w:fldChar w:fldCharType="separate"/>
        </w:r>
      </w:ins>
      <w:r w:rsidR="005B1024" w:rsidRPr="005B1024">
        <w:rPr>
          <w:rFonts w:ascii="Garamond" w:hAnsi="Garamond"/>
        </w:rPr>
        <w:t>[36]</w:t>
      </w:r>
      <w:ins w:id="2339" w:author="Michael Belias" w:date="2020-12-01T11:36:00Z">
        <w:r>
          <w:fldChar w:fldCharType="end"/>
        </w:r>
        <w:r>
          <w:t>. Therefore, an equivalent statistical model to (5) may be written as follows:</w:t>
        </w:r>
      </w:ins>
    </w:p>
    <w:p w14:paraId="4BC1E250" w14:textId="77777777" w:rsidR="00E040BE" w:rsidRPr="00A052DC" w:rsidRDefault="00E040BE" w:rsidP="00E040BE">
      <w:pPr>
        <w:pStyle w:val="BodyText"/>
        <w:ind w:left="720" w:firstLine="720"/>
        <w:rPr>
          <w:ins w:id="2340" w:author="Michael Belias" w:date="2020-12-01T11:36:00Z"/>
        </w:rPr>
      </w:pPr>
      <m:oMath>
        <m:r>
          <w:ins w:id="2341" w:author="Michael Belias" w:date="2020-12-01T11:36:00Z">
            <w:rPr>
              <w:rFonts w:ascii="Cambria Math" w:hAnsi="Cambria Math"/>
              <w:lang w:val="el-GR"/>
            </w:rPr>
            <m:t>g</m:t>
          </w:ins>
        </m:r>
        <m:d>
          <m:dPr>
            <m:ctrlPr>
              <w:ins w:id="2342" w:author="Michael Belias" w:date="2020-12-01T11:36:00Z">
                <w:rPr>
                  <w:rFonts w:ascii="Cambria Math" w:hAnsi="Cambria Math"/>
                  <w:i/>
                  <w:lang w:val="el-GR"/>
                </w:rPr>
              </w:ins>
            </m:ctrlPr>
          </m:dPr>
          <m:e>
            <m:r>
              <w:ins w:id="2343" w:author="Michael Belias" w:date="2020-12-01T11:36:00Z">
                <w:rPr>
                  <w:rFonts w:ascii="Cambria Math" w:hAnsi="Cambria Math"/>
                  <w:lang w:val="el-GR"/>
                </w:rPr>
                <m:t>μ</m:t>
              </w:ins>
            </m:r>
          </m:e>
        </m:d>
        <m:r>
          <w:ins w:id="2344" w:author="Michael Belias" w:date="2020-12-01T11:36:00Z">
            <w:rPr>
              <w:rFonts w:ascii="Cambria Math" w:hAnsi="Cambria Math"/>
            </w:rPr>
            <m:t xml:space="preserve">= </m:t>
          </w:ins>
        </m:r>
        <m:limLow>
          <m:limLowPr>
            <m:ctrlPr>
              <w:ins w:id="2345" w:author="Michael Belias" w:date="2020-12-01T11:36:00Z">
                <w:rPr>
                  <w:rFonts w:ascii="Cambria Math" w:hAnsi="Cambria Math"/>
                  <w:i/>
                  <w:lang w:val="el-GR"/>
                </w:rPr>
              </w:ins>
            </m:ctrlPr>
          </m:limLowPr>
          <m:e>
            <m:groupChr>
              <m:groupChrPr>
                <m:ctrlPr>
                  <w:ins w:id="2346" w:author="Michael Belias" w:date="2020-12-01T11:36:00Z">
                    <w:rPr>
                      <w:rFonts w:ascii="Cambria Math" w:hAnsi="Cambria Math"/>
                      <w:i/>
                      <w:lang w:val="el-GR"/>
                    </w:rPr>
                  </w:ins>
                </m:ctrlPr>
              </m:groupChrPr>
              <m:e>
                <m:d>
                  <m:dPr>
                    <m:begChr m:val="["/>
                    <m:endChr m:val="]"/>
                    <m:ctrlPr>
                      <w:ins w:id="2347" w:author="Michael Belias" w:date="2020-12-01T11:36:00Z">
                        <w:rPr>
                          <w:rFonts w:ascii="Cambria Math" w:hAnsi="Cambria Math"/>
                          <w:i/>
                        </w:rPr>
                      </w:ins>
                    </m:ctrlPr>
                  </m:dPr>
                  <m:e>
                    <m:sSub>
                      <m:sSubPr>
                        <m:ctrlPr>
                          <w:ins w:id="2348" w:author="Michael Belias" w:date="2020-12-01T11:36:00Z">
                            <w:rPr>
                              <w:rFonts w:ascii="Cambria Math" w:hAnsi="Cambria Math"/>
                            </w:rPr>
                          </w:ins>
                        </m:ctrlPr>
                      </m:sSubPr>
                      <m:e>
                        <m:r>
                          <w:ins w:id="2349" w:author="Michael Belias" w:date="2020-12-01T11:36:00Z">
                            <w:rPr>
                              <w:rFonts w:ascii="Cambria Math" w:hAnsi="Cambria Math"/>
                            </w:rPr>
                            <m:t>β</m:t>
                          </w:ins>
                        </m:r>
                      </m:e>
                      <m:sub>
                        <m:r>
                          <w:ins w:id="2350" w:author="Michael Belias" w:date="2020-12-01T11:36:00Z">
                            <w:rPr>
                              <w:rFonts w:ascii="Cambria Math" w:hAnsi="Cambria Math"/>
                            </w:rPr>
                            <m:t>0</m:t>
                          </w:ins>
                        </m:r>
                      </m:sub>
                    </m:sSub>
                    <m:r>
                      <w:ins w:id="2351" w:author="Michael Belias" w:date="2020-12-01T11:36:00Z">
                        <w:rPr>
                          <w:rFonts w:ascii="Cambria Math" w:hAnsi="Cambria Math"/>
                        </w:rPr>
                        <m:t>+</m:t>
                      </w:ins>
                    </m:r>
                    <m:sSub>
                      <m:sSubPr>
                        <m:ctrlPr>
                          <w:ins w:id="2352" w:author="Michael Belias" w:date="2020-12-01T11:36:00Z">
                            <w:rPr>
                              <w:rFonts w:ascii="Cambria Math" w:hAnsi="Cambria Math"/>
                            </w:rPr>
                          </w:ins>
                        </m:ctrlPr>
                      </m:sSubPr>
                      <m:e>
                        <m:r>
                          <w:ins w:id="2353" w:author="Michael Belias" w:date="2020-12-01T11:36:00Z">
                            <w:rPr>
                              <w:rFonts w:ascii="Cambria Math" w:hAnsi="Cambria Math"/>
                            </w:rPr>
                            <m:t>β</m:t>
                          </w:ins>
                        </m:r>
                      </m:e>
                      <m:sub>
                        <m:r>
                          <w:ins w:id="2354" w:author="Michael Belias" w:date="2020-12-01T11:36:00Z">
                            <w:rPr>
                              <w:rFonts w:ascii="Cambria Math" w:hAnsi="Cambria Math"/>
                            </w:rPr>
                            <m:t>1</m:t>
                          </w:ins>
                        </m:r>
                      </m:sub>
                    </m:sSub>
                    <m:r>
                      <w:ins w:id="2355" w:author="Michael Belias" w:date="2020-12-01T11:36:00Z">
                        <w:rPr>
                          <w:rFonts w:ascii="Cambria Math" w:hAnsi="Cambria Math"/>
                        </w:rPr>
                        <m:t>X</m:t>
                      </w:ins>
                    </m:r>
                  </m:e>
                </m:d>
              </m:e>
            </m:groupChr>
          </m:e>
          <m:lim>
            <m:r>
              <w:ins w:id="2356" w:author="Michael Belias" w:date="2020-12-01T11:36:00Z">
                <w:rPr>
                  <w:rFonts w:ascii="Cambria Math" w:hAnsi="Cambria Math"/>
                  <w:lang w:val="el-GR"/>
                </w:rPr>
                <m:t>basic</m:t>
              </w:ins>
            </m:r>
            <m:r>
              <w:ins w:id="2357" w:author="Michael Belias" w:date="2020-12-01T11:36:00Z">
                <w:rPr>
                  <w:rFonts w:ascii="Cambria Math" w:hAnsi="Cambria Math"/>
                </w:rPr>
                <m:t xml:space="preserve"> </m:t>
              </w:ins>
            </m:r>
            <m:r>
              <w:ins w:id="2358" w:author="Michael Belias" w:date="2020-12-01T11:36:00Z">
                <w:rPr>
                  <w:rFonts w:ascii="Cambria Math" w:hAnsi="Cambria Math"/>
                  <w:lang w:val="el-GR"/>
                </w:rPr>
                <m:t>polynomial</m:t>
              </w:ins>
            </m:r>
          </m:lim>
        </m:limLow>
        <m:r>
          <w:ins w:id="2359" w:author="Michael Belias" w:date="2020-12-01T11:36:00Z">
            <w:rPr>
              <w:rFonts w:ascii="Cambria Math" w:hAnsi="Cambria Math"/>
            </w:rPr>
            <m:t>+</m:t>
          </w:ins>
        </m:r>
        <m:limLow>
          <m:limLowPr>
            <m:ctrlPr>
              <w:ins w:id="2360" w:author="Michael Belias" w:date="2020-12-01T11:36:00Z">
                <w:rPr>
                  <w:rFonts w:ascii="Cambria Math" w:hAnsi="Cambria Math"/>
                  <w:i/>
                  <w:lang w:val="el-GR"/>
                </w:rPr>
              </w:ins>
            </m:ctrlPr>
          </m:limLowPr>
          <m:e>
            <m:groupChr>
              <m:groupChrPr>
                <m:ctrlPr>
                  <w:ins w:id="2361" w:author="Michael Belias" w:date="2020-12-01T11:36:00Z">
                    <w:rPr>
                      <w:rFonts w:ascii="Cambria Math" w:hAnsi="Cambria Math"/>
                      <w:i/>
                      <w:lang w:val="el-GR"/>
                    </w:rPr>
                  </w:ins>
                </m:ctrlPr>
              </m:groupChrPr>
              <m:e>
                <m:r>
                  <w:ins w:id="2362" w:author="Michael Belias" w:date="2020-12-01T11:36:00Z">
                    <w:rPr>
                      <w:rFonts w:ascii="Cambria Math" w:hAnsi="Cambria Math"/>
                    </w:rPr>
                    <m:t>[</m:t>
                  </w:ins>
                </m:r>
                <m:sSub>
                  <m:sSubPr>
                    <m:ctrlPr>
                      <w:ins w:id="2363" w:author="Michael Belias" w:date="2020-12-01T11:36:00Z">
                        <w:rPr>
                          <w:rFonts w:ascii="Cambria Math" w:hAnsi="Cambria Math"/>
                        </w:rPr>
                      </w:ins>
                    </m:ctrlPr>
                  </m:sSubPr>
                  <m:e>
                    <m:r>
                      <w:ins w:id="2364" w:author="Michael Belias" w:date="2020-12-01T11:36:00Z">
                        <w:rPr>
                          <w:rFonts w:ascii="Cambria Math" w:hAnsi="Cambria Math"/>
                        </w:rPr>
                        <m:t>β</m:t>
                      </w:ins>
                    </m:r>
                  </m:e>
                  <m:sub>
                    <m:r>
                      <w:ins w:id="2365" w:author="Michael Belias" w:date="2020-12-01T11:36:00Z">
                        <w:rPr>
                          <w:rFonts w:ascii="Cambria Math" w:hAnsi="Cambria Math"/>
                        </w:rPr>
                        <m:t>2</m:t>
                      </w:ins>
                    </m:r>
                  </m:sub>
                </m:sSub>
                <m:r>
                  <w:ins w:id="2366" w:author="Michael Belias" w:date="2020-12-01T11:36:00Z">
                    <w:rPr>
                      <w:rFonts w:ascii="Cambria Math" w:hAnsi="Cambria Math"/>
                    </w:rPr>
                    <m:t>(X–</m:t>
                  </w:ins>
                </m:r>
                <m:sSub>
                  <m:sSubPr>
                    <m:ctrlPr>
                      <w:ins w:id="2367" w:author="Michael Belias" w:date="2020-12-01T11:36:00Z">
                        <w:rPr>
                          <w:rFonts w:ascii="Cambria Math" w:hAnsi="Cambria Math"/>
                        </w:rPr>
                      </w:ins>
                    </m:ctrlPr>
                  </m:sSubPr>
                  <m:e>
                    <m:r>
                      <w:ins w:id="2368" w:author="Michael Belias" w:date="2020-12-01T11:36:00Z">
                        <w:rPr>
                          <w:rFonts w:ascii="Cambria Math" w:hAnsi="Cambria Math"/>
                        </w:rPr>
                        <m:t>t</m:t>
                      </w:ins>
                    </m:r>
                  </m:e>
                  <m:sub>
                    <m:r>
                      <w:ins w:id="2369" w:author="Michael Belias" w:date="2020-12-01T11:36:00Z">
                        <w:rPr>
                          <w:rFonts w:ascii="Cambria Math" w:hAnsi="Cambria Math"/>
                        </w:rPr>
                        <m:t>1</m:t>
                      </w:ins>
                    </m:r>
                  </m:sub>
                </m:sSub>
                <m:sSubSup>
                  <m:sSubSupPr>
                    <m:ctrlPr>
                      <w:ins w:id="2370" w:author="Michael Belias" w:date="2020-12-01T11:36:00Z">
                        <w:rPr>
                          <w:rFonts w:ascii="Cambria Math" w:hAnsi="Cambria Math"/>
                        </w:rPr>
                      </w:ins>
                    </m:ctrlPr>
                  </m:sSubSupPr>
                  <m:e>
                    <m:r>
                      <w:ins w:id="2371" w:author="Michael Belias" w:date="2020-12-01T11:36:00Z">
                        <w:rPr>
                          <w:rFonts w:ascii="Cambria Math" w:hAnsi="Cambria Math"/>
                        </w:rPr>
                        <m:t>)</m:t>
                      </w:ins>
                    </m:r>
                  </m:e>
                  <m:sub>
                    <m:r>
                      <w:ins w:id="2372" w:author="Michael Belias" w:date="2020-12-01T11:36:00Z">
                        <w:rPr>
                          <w:rFonts w:ascii="Cambria Math" w:hAnsi="Cambria Math"/>
                        </w:rPr>
                        <m:t>+</m:t>
                      </w:ins>
                    </m:r>
                  </m:sub>
                  <m:sup>
                    <m:r>
                      <w:ins w:id="2373" w:author="Michael Belias" w:date="2020-12-01T11:36:00Z">
                        <w:rPr>
                          <w:rFonts w:ascii="Cambria Math" w:hAnsi="Cambria Math"/>
                        </w:rPr>
                        <m:t>3</m:t>
                      </w:ins>
                    </m:r>
                  </m:sup>
                </m:sSubSup>
                <m:r>
                  <w:ins w:id="2374" w:author="Michael Belias" w:date="2020-12-01T11:36:00Z">
                    <w:rPr>
                      <w:rFonts w:ascii="Cambria Math" w:hAnsi="Cambria Math"/>
                    </w:rPr>
                    <m:t>+</m:t>
                  </w:ins>
                </m:r>
                <m:sSub>
                  <m:sSubPr>
                    <m:ctrlPr>
                      <w:ins w:id="2375" w:author="Michael Belias" w:date="2020-12-01T11:36:00Z">
                        <w:rPr>
                          <w:rFonts w:ascii="Cambria Math" w:hAnsi="Cambria Math"/>
                        </w:rPr>
                      </w:ins>
                    </m:ctrlPr>
                  </m:sSubPr>
                  <m:e>
                    <m:r>
                      <w:ins w:id="2376" w:author="Michael Belias" w:date="2020-12-01T11:36:00Z">
                        <w:rPr>
                          <w:rFonts w:ascii="Cambria Math" w:hAnsi="Cambria Math"/>
                        </w:rPr>
                        <m:t>β</m:t>
                      </w:ins>
                    </m:r>
                  </m:e>
                  <m:sub>
                    <m:r>
                      <w:ins w:id="2377" w:author="Michael Belias" w:date="2020-12-01T11:36:00Z">
                        <w:rPr>
                          <w:rFonts w:ascii="Cambria Math" w:hAnsi="Cambria Math"/>
                        </w:rPr>
                        <m:t>3</m:t>
                      </w:ins>
                    </m:r>
                  </m:sub>
                </m:sSub>
                <m:r>
                  <w:ins w:id="2378" w:author="Michael Belias" w:date="2020-12-01T11:36:00Z">
                    <w:rPr>
                      <w:rFonts w:ascii="Cambria Math" w:hAnsi="Cambria Math"/>
                    </w:rPr>
                    <m:t>(X–</m:t>
                  </w:ins>
                </m:r>
                <m:sSub>
                  <m:sSubPr>
                    <m:ctrlPr>
                      <w:ins w:id="2379" w:author="Michael Belias" w:date="2020-12-01T11:36:00Z">
                        <w:rPr>
                          <w:rFonts w:ascii="Cambria Math" w:hAnsi="Cambria Math"/>
                        </w:rPr>
                      </w:ins>
                    </m:ctrlPr>
                  </m:sSubPr>
                  <m:e>
                    <m:r>
                      <w:ins w:id="2380" w:author="Michael Belias" w:date="2020-12-01T11:36:00Z">
                        <w:rPr>
                          <w:rFonts w:ascii="Cambria Math" w:hAnsi="Cambria Math"/>
                        </w:rPr>
                        <m:t>t</m:t>
                      </w:ins>
                    </m:r>
                  </m:e>
                  <m:sub>
                    <m:r>
                      <w:ins w:id="2381" w:author="Michael Belias" w:date="2020-12-01T11:36:00Z">
                        <w:rPr>
                          <w:rFonts w:ascii="Cambria Math" w:hAnsi="Cambria Math"/>
                        </w:rPr>
                        <m:t>2</m:t>
                      </w:ins>
                    </m:r>
                  </m:sub>
                </m:sSub>
                <m:sSubSup>
                  <m:sSubSupPr>
                    <m:ctrlPr>
                      <w:ins w:id="2382" w:author="Michael Belias" w:date="2020-12-01T11:36:00Z">
                        <w:rPr>
                          <w:rFonts w:ascii="Cambria Math" w:hAnsi="Cambria Math"/>
                        </w:rPr>
                      </w:ins>
                    </m:ctrlPr>
                  </m:sSubSupPr>
                  <m:e>
                    <m:r>
                      <w:ins w:id="2383" w:author="Michael Belias" w:date="2020-12-01T11:36:00Z">
                        <w:rPr>
                          <w:rFonts w:ascii="Cambria Math" w:hAnsi="Cambria Math"/>
                        </w:rPr>
                        <m:t>)</m:t>
                      </w:ins>
                    </m:r>
                  </m:e>
                  <m:sub>
                    <m:r>
                      <w:ins w:id="2384" w:author="Michael Belias" w:date="2020-12-01T11:36:00Z">
                        <w:rPr>
                          <w:rFonts w:ascii="Cambria Math" w:hAnsi="Cambria Math"/>
                        </w:rPr>
                        <m:t>+</m:t>
                      </w:ins>
                    </m:r>
                  </m:sub>
                  <m:sup>
                    <m:r>
                      <w:ins w:id="2385" w:author="Michael Belias" w:date="2020-12-01T11:36:00Z">
                        <w:rPr>
                          <w:rFonts w:ascii="Cambria Math" w:hAnsi="Cambria Math"/>
                        </w:rPr>
                        <m:t>3</m:t>
                      </w:ins>
                    </m:r>
                  </m:sup>
                </m:sSubSup>
                <m:r>
                  <w:ins w:id="2386" w:author="Michael Belias" w:date="2020-12-01T11:36:00Z">
                    <w:rPr>
                      <w:rFonts w:ascii="Cambria Math" w:hAnsi="Cambria Math"/>
                    </w:rPr>
                    <m:t>+…+</m:t>
                  </w:ins>
                </m:r>
                <m:sSub>
                  <m:sSubPr>
                    <m:ctrlPr>
                      <w:ins w:id="2387" w:author="Michael Belias" w:date="2020-12-01T11:36:00Z">
                        <w:rPr>
                          <w:rFonts w:ascii="Cambria Math" w:hAnsi="Cambria Math"/>
                        </w:rPr>
                      </w:ins>
                    </m:ctrlPr>
                  </m:sSubPr>
                  <m:e>
                    <m:r>
                      <w:ins w:id="2388" w:author="Michael Belias" w:date="2020-12-01T11:36:00Z">
                        <w:rPr>
                          <w:rFonts w:ascii="Cambria Math" w:hAnsi="Cambria Math"/>
                        </w:rPr>
                        <m:t>β</m:t>
                      </w:ins>
                    </m:r>
                  </m:e>
                  <m:sub>
                    <m:r>
                      <w:ins w:id="2389" w:author="Michael Belias" w:date="2020-12-01T11:36:00Z">
                        <w:rPr>
                          <w:rFonts w:ascii="Cambria Math" w:hAnsi="Cambria Math"/>
                        </w:rPr>
                        <m:t>k+1</m:t>
                      </w:ins>
                    </m:r>
                  </m:sub>
                </m:sSub>
                <m:d>
                  <m:dPr>
                    <m:endChr m:val="]"/>
                    <m:ctrlPr>
                      <w:ins w:id="2390" w:author="Michael Belias" w:date="2020-12-01T11:36:00Z">
                        <w:rPr>
                          <w:rFonts w:ascii="Cambria Math" w:hAnsi="Cambria Math"/>
                          <w:i/>
                        </w:rPr>
                      </w:ins>
                    </m:ctrlPr>
                  </m:dPr>
                  <m:e>
                    <m:r>
                      <w:ins w:id="2391" w:author="Michael Belias" w:date="2020-12-01T11:36:00Z">
                        <w:rPr>
                          <w:rFonts w:ascii="Cambria Math" w:hAnsi="Cambria Math"/>
                        </w:rPr>
                        <m:t>X–</m:t>
                      </w:ins>
                    </m:r>
                    <m:sSub>
                      <m:sSubPr>
                        <m:ctrlPr>
                          <w:ins w:id="2392" w:author="Michael Belias" w:date="2020-12-01T11:36:00Z">
                            <w:rPr>
                              <w:rFonts w:ascii="Cambria Math" w:hAnsi="Cambria Math"/>
                            </w:rPr>
                          </w:ins>
                        </m:ctrlPr>
                      </m:sSubPr>
                      <m:e>
                        <m:r>
                          <w:ins w:id="2393" w:author="Michael Belias" w:date="2020-12-01T11:36:00Z">
                            <w:rPr>
                              <w:rFonts w:ascii="Cambria Math" w:hAnsi="Cambria Math"/>
                            </w:rPr>
                            <m:t>t</m:t>
                          </w:ins>
                        </m:r>
                      </m:e>
                      <m:sub>
                        <m:r>
                          <w:ins w:id="2394" w:author="Michael Belias" w:date="2020-12-01T11:36:00Z">
                            <w:rPr>
                              <w:rFonts w:ascii="Cambria Math" w:hAnsi="Cambria Math"/>
                            </w:rPr>
                            <m:t>κ</m:t>
                          </w:ins>
                        </m:r>
                      </m:sub>
                    </m:sSub>
                    <m:sSubSup>
                      <m:sSubSupPr>
                        <m:ctrlPr>
                          <w:ins w:id="2395" w:author="Michael Belias" w:date="2020-12-01T11:36:00Z">
                            <w:rPr>
                              <w:rFonts w:ascii="Cambria Math" w:hAnsi="Cambria Math"/>
                            </w:rPr>
                          </w:ins>
                        </m:ctrlPr>
                      </m:sSubSupPr>
                      <m:e>
                        <m:r>
                          <w:ins w:id="2396" w:author="Michael Belias" w:date="2020-12-01T11:36:00Z">
                            <w:rPr>
                              <w:rFonts w:ascii="Cambria Math" w:hAnsi="Cambria Math"/>
                            </w:rPr>
                            <m:t>)</m:t>
                          </w:ins>
                        </m:r>
                      </m:e>
                      <m:sub>
                        <m:r>
                          <w:ins w:id="2397" w:author="Michael Belias" w:date="2020-12-01T11:36:00Z">
                            <w:rPr>
                              <w:rFonts w:ascii="Cambria Math" w:hAnsi="Cambria Math"/>
                            </w:rPr>
                            <m:t>+</m:t>
                          </w:ins>
                        </m:r>
                      </m:sub>
                      <m:sup>
                        <m:r>
                          <w:ins w:id="2398" w:author="Michael Belias" w:date="2020-12-01T11:36:00Z">
                            <w:rPr>
                              <w:rFonts w:ascii="Cambria Math" w:hAnsi="Cambria Math"/>
                            </w:rPr>
                            <m:t>3</m:t>
                          </w:ins>
                        </m:r>
                      </m:sup>
                    </m:sSubSup>
                  </m:e>
                </m:d>
              </m:e>
            </m:groupChr>
          </m:e>
          <m:lim>
            <m:r>
              <w:ins w:id="2399" w:author="Michael Belias" w:date="2020-12-01T11:36:00Z">
                <w:rPr>
                  <w:rFonts w:ascii="Cambria Math" w:hAnsi="Cambria Math"/>
                  <w:lang w:val="el-GR"/>
                </w:rPr>
                <m:t>secondary</m:t>
              </w:ins>
            </m:r>
            <m:r>
              <w:ins w:id="2400" w:author="Michael Belias" w:date="2020-12-01T11:36:00Z">
                <w:rPr>
                  <w:rFonts w:ascii="Cambria Math" w:hAnsi="Cambria Math"/>
                </w:rPr>
                <m:t xml:space="preserve"> </m:t>
              </w:ins>
            </m:r>
            <m:r>
              <w:ins w:id="2401" w:author="Michael Belias" w:date="2020-12-01T11:36:00Z">
                <w:rPr>
                  <w:rFonts w:ascii="Cambria Math" w:hAnsi="Cambria Math"/>
                  <w:lang w:val="el-GR"/>
                </w:rPr>
                <m:t>polynomial</m:t>
              </w:ins>
            </m:r>
          </m:lim>
        </m:limLow>
        <m:r>
          <w:ins w:id="2402" w:author="Michael Belias" w:date="2020-12-01T11:36:00Z">
            <w:rPr>
              <w:rFonts w:ascii="Cambria Math" w:hAnsi="Cambria Math"/>
            </w:rPr>
            <m:t xml:space="preserve">   </m:t>
          </w:ins>
        </m:r>
        <m:r>
          <w:ins w:id="2403" w:author="Michael Belias" w:date="2020-12-01T11:36:00Z">
            <m:rPr>
              <m:sty m:val="p"/>
            </m:rPr>
            <w:rPr>
              <w:rFonts w:ascii="Cambria Math" w:hAnsi="Cambria Math"/>
            </w:rPr>
            <m:t>(6)</m:t>
          </w:ins>
        </m:r>
      </m:oMath>
      <w:ins w:id="2404" w:author="Michael Belias" w:date="2020-12-01T11:36:00Z">
        <w:r>
          <w:t xml:space="preserve"> </w:t>
        </w:r>
      </w:ins>
    </w:p>
    <w:p w14:paraId="6813F6D2" w14:textId="77A42868" w:rsidR="00E040BE" w:rsidRDefault="00E040BE" w:rsidP="00E040BE">
      <w:pPr>
        <w:pStyle w:val="FirstParagraph"/>
        <w:ind w:firstLine="426"/>
        <w:rPr>
          <w:ins w:id="2405" w:author="Michael Belias" w:date="2020-12-01T11:36:00Z"/>
        </w:rPr>
      </w:pPr>
      <w:ins w:id="2406" w:author="Michael Belias" w:date="2020-12-01T11:36:00Z">
        <w:r w:rsidRPr="00E16F2C">
          <w:lastRenderedPageBreak/>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ins>
      <w:r w:rsidR="005B1024">
        <w:instrText xml:space="preserve"> ADDIN ZOTERO_ITEM CSL_CITATION {"citationID":"qcaIAUGW","properties":{"formattedCitation":"[17, 38]","plainCitation":"[17, 38]","noteIndex":0},"citationItems":[{"id":54,"uris":["http://zotero.org/users/3628384/items/CFGNY42F"],"uri":["http://zotero.org/users/3628384/items/CFGNY42F"],"itemData":{"id":54,"type":"chapter","container-title":"Regression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ins w:id="2407" w:author="Michael Belias" w:date="2020-12-01T11:36:00Z">
        <w:r>
          <w:fldChar w:fldCharType="separate"/>
        </w:r>
      </w:ins>
      <w:r w:rsidR="005B1024" w:rsidRPr="005B1024">
        <w:rPr>
          <w:rFonts w:ascii="Garamond" w:hAnsi="Garamond"/>
        </w:rPr>
        <w:t>[17, 38]</w:t>
      </w:r>
      <w:ins w:id="2408" w:author="Michael Belias" w:date="2020-12-01T11:36:00Z">
        <w:r>
          <w:fldChar w:fldCharType="end"/>
        </w:r>
        <w:r>
          <w:t xml:space="preserve">, see Table 1. Depending on the available sample size and required complexity of the functional shape we may use a different number of knots. </w:t>
        </w:r>
      </w:ins>
    </w:p>
    <w:p w14:paraId="60F0B55F" w14:textId="77777777" w:rsidR="00E040BE" w:rsidRDefault="00E040BE" w:rsidP="00E040BE">
      <w:pPr>
        <w:pStyle w:val="ImageCaption"/>
        <w:rPr>
          <w:ins w:id="2409" w:author="Michael Belias" w:date="2020-12-01T11:36:00Z"/>
          <w:sz w:val="22"/>
          <w:szCs w:val="22"/>
        </w:rPr>
      </w:pPr>
    </w:p>
    <w:p w14:paraId="0D6AEA9C" w14:textId="77777777" w:rsidR="00E040BE" w:rsidRDefault="00E040BE" w:rsidP="00E040BE">
      <w:pPr>
        <w:pStyle w:val="BodyText"/>
        <w:ind w:firstLine="432"/>
        <w:rPr>
          <w:ins w:id="2410" w:author="Michael Belias" w:date="2020-12-01T11:36:00Z"/>
        </w:rPr>
      </w:pPr>
      <w:ins w:id="2411" w:author="Michael Belias" w:date="2020-12-01T11:36:00Z">
        <w:r>
          <w:t>In Figure 5(a) we show the basis functions -</w:t>
        </w:r>
        <w:r w:rsidRPr="00560883">
          <w:t xml:space="preserve"> </w:t>
        </w:r>
        <w:r w:rsidRPr="00605F62">
          <w:t>scaled by</w:t>
        </w:r>
        <w:r>
          <w:t xml:space="preserve"> </w:t>
        </w:r>
      </w:ins>
      <m:oMath>
        <m:sSup>
          <m:sSupPr>
            <m:ctrlPr>
              <w:ins w:id="2412" w:author="Michael Belias" w:date="2020-12-01T11:36:00Z">
                <w:rPr>
                  <w:rFonts w:ascii="Cambria Math" w:hAnsi="Cambria Math"/>
                </w:rPr>
              </w:ins>
            </m:ctrlPr>
          </m:sSupPr>
          <m:e>
            <m:r>
              <w:ins w:id="2413" w:author="Michael Belias" w:date="2020-12-01T11:36:00Z">
                <m:rPr>
                  <m:sty m:val="p"/>
                </m:rPr>
                <w:rPr>
                  <w:rFonts w:ascii="Cambria Math" w:hAnsi="Cambria Math"/>
                </w:rPr>
                <m:t>(</m:t>
              </w:ins>
            </m:r>
            <m:sSub>
              <m:sSubPr>
                <m:ctrlPr>
                  <w:ins w:id="2414" w:author="Michael Belias" w:date="2020-12-01T11:36:00Z">
                    <w:rPr>
                      <w:rFonts w:ascii="Cambria Math" w:hAnsi="Cambria Math"/>
                    </w:rPr>
                  </w:ins>
                </m:ctrlPr>
              </m:sSubPr>
              <m:e>
                <m:r>
                  <w:ins w:id="2415" w:author="Michael Belias" w:date="2020-12-01T11:36:00Z">
                    <m:rPr>
                      <m:sty m:val="bi"/>
                    </m:rPr>
                    <w:rPr>
                      <w:rFonts w:ascii="Cambria Math" w:hAnsi="Cambria Math"/>
                    </w:rPr>
                    <m:t>t</m:t>
                  </w:ins>
                </m:r>
              </m:e>
              <m:sub>
                <m:r>
                  <w:ins w:id="2416" w:author="Michael Belias" w:date="2020-12-01T11:36:00Z">
                    <m:rPr>
                      <m:sty m:val="bi"/>
                    </m:rPr>
                    <w:rPr>
                      <w:rFonts w:ascii="Cambria Math" w:hAnsi="Cambria Math"/>
                    </w:rPr>
                    <m:t>κ</m:t>
                  </w:ins>
                </m:r>
              </m:sub>
            </m:sSub>
            <m:r>
              <w:ins w:id="2417" w:author="Michael Belias" w:date="2020-12-01T11:36:00Z">
                <m:rPr>
                  <m:sty m:val="p"/>
                </m:rPr>
                <w:rPr>
                  <w:rFonts w:ascii="Cambria Math" w:hAnsi="Cambria Math"/>
                </w:rPr>
                <m:t>-</m:t>
              </w:ins>
            </m:r>
            <m:sSub>
              <m:sSubPr>
                <m:ctrlPr>
                  <w:ins w:id="2418" w:author="Michael Belias" w:date="2020-12-01T11:36:00Z">
                    <w:rPr>
                      <w:rFonts w:ascii="Cambria Math" w:hAnsi="Cambria Math"/>
                    </w:rPr>
                  </w:ins>
                </m:ctrlPr>
              </m:sSubPr>
              <m:e>
                <m:r>
                  <w:ins w:id="2419" w:author="Michael Belias" w:date="2020-12-01T11:36:00Z">
                    <m:rPr>
                      <m:sty m:val="p"/>
                    </m:rPr>
                    <w:rPr>
                      <w:rFonts w:ascii="Cambria Math" w:hAnsi="Cambria Math"/>
                    </w:rPr>
                    <m:t xml:space="preserve"> </m:t>
                  </w:ins>
                </m:r>
                <m:r>
                  <w:ins w:id="2420" w:author="Michael Belias" w:date="2020-12-01T11:36:00Z">
                    <m:rPr>
                      <m:sty m:val="bi"/>
                    </m:rPr>
                    <w:rPr>
                      <w:rFonts w:ascii="Cambria Math" w:hAnsi="Cambria Math"/>
                    </w:rPr>
                    <m:t>t</m:t>
                  </w:ins>
                </m:r>
              </m:e>
              <m:sub>
                <m:r>
                  <w:ins w:id="2421" w:author="Michael Belias" w:date="2020-12-01T11:36:00Z">
                    <m:rPr>
                      <m:sty m:val="b"/>
                    </m:rPr>
                    <w:rPr>
                      <w:rFonts w:ascii="Cambria Math" w:hAnsi="Cambria Math"/>
                    </w:rPr>
                    <m:t>1</m:t>
                  </w:ins>
                </m:r>
              </m:sub>
            </m:sSub>
            <m:r>
              <w:ins w:id="2422" w:author="Michael Belias" w:date="2020-12-01T11:36:00Z">
                <m:rPr>
                  <m:sty m:val="p"/>
                </m:rPr>
                <w:rPr>
                  <w:rFonts w:ascii="Cambria Math" w:hAnsi="Cambria Math"/>
                </w:rPr>
                <m:t xml:space="preserve">) </m:t>
              </w:ins>
            </m:r>
          </m:e>
          <m:sup>
            <m:r>
              <w:ins w:id="2423" w:author="Michael Belias" w:date="2020-12-01T11:36:00Z">
                <m:rPr>
                  <m:sty m:val="b"/>
                </m:rPr>
                <w:rPr>
                  <w:rFonts w:ascii="Cambria Math" w:hAnsi="Cambria Math"/>
                </w:rPr>
                <m:t>2</m:t>
              </w:ins>
            </m:r>
          </m:sup>
        </m:sSup>
      </m:oMath>
      <w:ins w:id="2424" w:author="Michael Belias" w:date="2020-12-01T11:36:00Z">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ins>
    </w:p>
    <w:p w14:paraId="59B72821" w14:textId="77777777" w:rsidR="00E040BE" w:rsidRDefault="00E040BE" w:rsidP="00E040BE">
      <w:pPr>
        <w:pStyle w:val="BodyText"/>
        <w:ind w:firstLine="720"/>
        <w:rPr>
          <w:ins w:id="2425" w:author="Michael Belias" w:date="2020-12-01T11:36:00Z"/>
        </w:rPr>
      </w:pPr>
      <w:ins w:id="2426" w:author="Michael Belias" w:date="2020-12-01T11:36:00Z">
        <w:r>
          <w:t>.</w:t>
        </w:r>
      </w:ins>
    </w:p>
    <w:p w14:paraId="628B6270" w14:textId="77777777" w:rsidR="00E040BE" w:rsidRDefault="00E040BE" w:rsidP="00E040BE">
      <w:pPr>
        <w:pStyle w:val="Heading2"/>
        <w:rPr>
          <w:ins w:id="2427" w:author="Michael Belias" w:date="2020-12-01T11:36:00Z"/>
        </w:rPr>
      </w:pPr>
      <w:ins w:id="2428" w:author="Michael Belias" w:date="2020-12-01T11:36:00Z">
        <w:r>
          <w:t>B-splines</w:t>
        </w:r>
      </w:ins>
    </w:p>
    <w:p w14:paraId="184C4479" w14:textId="44E742AD" w:rsidR="00E040BE" w:rsidRDefault="00E040BE" w:rsidP="00E040BE">
      <w:pPr>
        <w:pStyle w:val="FirstParagraph"/>
        <w:ind w:firstLine="720"/>
        <w:rPr>
          <w:ins w:id="2429" w:author="Michael Belias" w:date="2020-12-01T11:36:00Z"/>
        </w:rPr>
      </w:pPr>
      <w:ins w:id="2430" w:author="Michael Belias" w:date="2020-12-01T11:36:00Z">
        <w:r>
          <w:t xml:space="preserve">B-splines are another commonly applied spline approach. They are based on a parametrisation of polynomial cubic splines. Given a non-decreasing </w:t>
        </w:r>
      </w:ins>
      <m:oMath>
        <m:r>
          <w:ins w:id="2431" w:author="Michael Belias" w:date="2020-12-01T11:36:00Z">
            <w:rPr>
              <w:rFonts w:ascii="Cambria Math" w:hAnsi="Cambria Math"/>
            </w:rPr>
            <m:t>κ</m:t>
          </w:ins>
        </m:r>
      </m:oMath>
      <w:ins w:id="2432" w:author="Michael Belias" w:date="2020-12-01T11:36:00Z">
        <w:r>
          <w:t xml:space="preserve"> knot sequence </w:t>
        </w:r>
      </w:ins>
      <m:oMath>
        <m:sSub>
          <m:sSubPr>
            <m:ctrlPr>
              <w:ins w:id="2433" w:author="Michael Belias" w:date="2020-12-01T11:36:00Z">
                <w:rPr>
                  <w:rFonts w:ascii="Cambria Math" w:hAnsi="Cambria Math"/>
                </w:rPr>
              </w:ins>
            </m:ctrlPr>
          </m:sSubPr>
          <m:e>
            <m:r>
              <w:ins w:id="2434" w:author="Michael Belias" w:date="2020-12-01T11:36:00Z">
                <w:rPr>
                  <w:rFonts w:ascii="Cambria Math" w:hAnsi="Cambria Math"/>
                </w:rPr>
                <m:t>t</m:t>
              </w:ins>
            </m:r>
          </m:e>
          <m:sub>
            <m:r>
              <w:ins w:id="2435" w:author="Michael Belias" w:date="2020-12-01T11:36:00Z">
                <w:rPr>
                  <w:rFonts w:ascii="Cambria Math" w:hAnsi="Cambria Math"/>
                </w:rPr>
                <m:t>1</m:t>
              </w:ins>
            </m:r>
          </m:sub>
        </m:sSub>
        <m:r>
          <w:ins w:id="2436" w:author="Michael Belias" w:date="2020-12-01T11:36:00Z">
            <w:rPr>
              <w:rFonts w:ascii="Cambria Math" w:hAnsi="Cambria Math"/>
            </w:rPr>
            <m:t>,</m:t>
          </w:ins>
        </m:r>
        <m:sSub>
          <m:sSubPr>
            <m:ctrlPr>
              <w:ins w:id="2437" w:author="Michael Belias" w:date="2020-12-01T11:36:00Z">
                <w:rPr>
                  <w:rFonts w:ascii="Cambria Math" w:hAnsi="Cambria Math"/>
                </w:rPr>
              </w:ins>
            </m:ctrlPr>
          </m:sSubPr>
          <m:e>
            <m:r>
              <w:ins w:id="2438" w:author="Michael Belias" w:date="2020-12-01T11:36:00Z">
                <w:rPr>
                  <w:rFonts w:ascii="Cambria Math" w:hAnsi="Cambria Math"/>
                </w:rPr>
                <m:t>t</m:t>
              </w:ins>
            </m:r>
          </m:e>
          <m:sub>
            <m:r>
              <w:ins w:id="2439" w:author="Michael Belias" w:date="2020-12-01T11:36:00Z">
                <w:rPr>
                  <w:rFonts w:ascii="Cambria Math" w:hAnsi="Cambria Math"/>
                </w:rPr>
                <m:t>2</m:t>
              </w:ins>
            </m:r>
          </m:sub>
        </m:sSub>
        <m:r>
          <w:ins w:id="2440" w:author="Michael Belias" w:date="2020-12-01T11:36:00Z">
            <w:rPr>
              <w:rFonts w:ascii="Cambria Math" w:hAnsi="Cambria Math"/>
            </w:rPr>
            <m:t>,...,</m:t>
          </w:ins>
        </m:r>
        <m:sSub>
          <m:sSubPr>
            <m:ctrlPr>
              <w:ins w:id="2441" w:author="Michael Belias" w:date="2020-12-01T11:36:00Z">
                <w:rPr>
                  <w:rFonts w:ascii="Cambria Math" w:hAnsi="Cambria Math"/>
                </w:rPr>
              </w:ins>
            </m:ctrlPr>
          </m:sSubPr>
          <m:e>
            <m:r>
              <w:ins w:id="2442" w:author="Michael Belias" w:date="2020-12-01T11:36:00Z">
                <w:rPr>
                  <w:rFonts w:ascii="Cambria Math" w:hAnsi="Cambria Math"/>
                </w:rPr>
                <m:t>t</m:t>
              </w:ins>
            </m:r>
          </m:e>
          <m:sub>
            <m:r>
              <w:ins w:id="2443" w:author="Michael Belias" w:date="2020-12-01T11:36:00Z">
                <w:rPr>
                  <w:rFonts w:ascii="Cambria Math" w:hAnsi="Cambria Math"/>
                </w:rPr>
                <m:t>κ</m:t>
              </w:ins>
            </m:r>
          </m:sub>
        </m:sSub>
      </m:oMath>
      <w:ins w:id="2444" w:author="Michael Belias" w:date="2020-12-01T11:36:00Z">
        <w:r>
          <w:t xml:space="preserve"> and X є </w:t>
        </w:r>
      </w:ins>
      <m:oMath>
        <m:r>
          <w:ins w:id="2445" w:author="Michael Belias" w:date="2020-12-01T11:36:00Z">
            <w:rPr>
              <w:rFonts w:ascii="Cambria Math" w:hAnsi="Cambria Math"/>
            </w:rPr>
            <m:t>[α,β]</m:t>
          </w:ins>
        </m:r>
      </m:oMath>
      <w:ins w:id="2446" w:author="Michael Belias" w:date="2020-12-01T11:36:00Z">
        <w:r>
          <w:t xml:space="preserve">, the </w:t>
        </w:r>
        <w:r w:rsidRPr="002A0CF8">
          <w:rPr>
            <w:bCs/>
          </w:rPr>
          <w:t>d</w:t>
        </w:r>
        <w:r w:rsidRPr="002A0CF8">
          <w:rPr>
            <w:bCs/>
            <w:vertAlign w:val="superscript"/>
          </w:rPr>
          <w:t>th</w:t>
        </w:r>
        <w:r>
          <w:t xml:space="preserve"> degree B-splines basis functions are calculated by the following algorithm proposed by De Boor </w:t>
        </w:r>
        <w:r>
          <w:fldChar w:fldCharType="begin"/>
        </w:r>
      </w:ins>
      <w:r w:rsidR="005B1024">
        <w:instrText xml:space="preserve"> ADDIN ZOTERO_ITEM CSL_CITATION {"citationID":"Rp4r5gVA","properties":{"formattedCitation":"[19]","plainCitation":"[19]","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ins w:id="2447" w:author="Michael Belias" w:date="2020-12-01T11:36:00Z">
        <w:r>
          <w:fldChar w:fldCharType="separate"/>
        </w:r>
      </w:ins>
      <w:r w:rsidR="005B1024" w:rsidRPr="005B1024">
        <w:rPr>
          <w:rFonts w:ascii="Garamond" w:hAnsi="Garamond"/>
        </w:rPr>
        <w:t>[19]</w:t>
      </w:r>
      <w:ins w:id="2448" w:author="Michael Belias" w:date="2020-12-01T11:36:00Z">
        <w:r>
          <w:fldChar w:fldCharType="end"/>
        </w:r>
        <w:r>
          <w:t xml:space="preserve">. </w:t>
        </w:r>
      </w:ins>
    </w:p>
    <w:p w14:paraId="40EB8B02" w14:textId="77777777" w:rsidR="00E040BE" w:rsidRDefault="00E040BE" w:rsidP="00E040BE">
      <w:pPr>
        <w:pStyle w:val="BodyText"/>
        <w:rPr>
          <w:ins w:id="2449" w:author="Michael Belias" w:date="2020-12-01T11:36:00Z"/>
        </w:rPr>
      </w:pPr>
      <m:oMath>
        <m:r>
          <w:ins w:id="2450" w:author="Michael Belias" w:date="2020-12-01T11:36:00Z">
            <w:rPr>
              <w:rFonts w:ascii="Cambria Math" w:hAnsi="Cambria Math"/>
            </w:rPr>
            <m:t>    </m:t>
          </w:ins>
        </m:r>
      </m:oMath>
      <w:ins w:id="2451" w:author="Michael Belias" w:date="2020-12-01T11:36:00Z">
        <w:r>
          <w:t xml:space="preserve">First, d additional knots are generated before </w:t>
        </w:r>
      </w:ins>
      <m:oMath>
        <m:r>
          <w:ins w:id="2452" w:author="Michael Belias" w:date="2020-12-01T11:36:00Z">
            <w:rPr>
              <w:rFonts w:ascii="Cambria Math" w:hAnsi="Cambria Math"/>
            </w:rPr>
            <m:t>α</m:t>
          </w:ins>
        </m:r>
      </m:oMath>
      <w:ins w:id="2453" w:author="Michael Belias" w:date="2020-12-01T11:36:00Z">
        <w:r>
          <w:t xml:space="preserve"> and d additional knots after </w:t>
        </w:r>
      </w:ins>
      <m:oMath>
        <m:r>
          <w:ins w:id="2454" w:author="Michael Belias" w:date="2020-12-01T11:36:00Z">
            <w:rPr>
              <w:rFonts w:ascii="Cambria Math" w:hAnsi="Cambria Math"/>
            </w:rPr>
            <m:t>β</m:t>
          </w:ins>
        </m:r>
      </m:oMath>
      <w:ins w:id="2455" w:author="Michael Belias" w:date="2020-12-01T11:36:00Z">
        <w:r>
          <w:t xml:space="preserve">. These are often called outer knots and their choice is arbitrary. We can set them to be equidistant or even equal to the boundary values </w:t>
        </w:r>
      </w:ins>
      <m:oMath>
        <m:r>
          <w:ins w:id="2456" w:author="Michael Belias" w:date="2020-12-01T11:36:00Z">
            <w:rPr>
              <w:rFonts w:ascii="Cambria Math" w:hAnsi="Cambria Math"/>
            </w:rPr>
            <m:t>α</m:t>
          </w:ins>
        </m:r>
      </m:oMath>
      <w:ins w:id="2457" w:author="Michael Belias" w:date="2020-12-01T11:36:00Z">
        <w:r>
          <w:t xml:space="preserve"> and </w:t>
        </w:r>
      </w:ins>
      <m:oMath>
        <m:r>
          <w:ins w:id="2458" w:author="Michael Belias" w:date="2020-12-01T11:36:00Z">
            <w:rPr>
              <w:rFonts w:ascii="Cambria Math" w:hAnsi="Cambria Math"/>
            </w:rPr>
            <m:t>β</m:t>
          </w:ins>
        </m:r>
      </m:oMath>
      <w:ins w:id="2459" w:author="Michael Belias" w:date="2020-12-01T11:36:00Z">
        <w:r>
          <w:t xml:space="preserve"> of X. A new knot sequence </w:t>
        </w:r>
      </w:ins>
      <m:oMath>
        <m:r>
          <w:ins w:id="2460" w:author="Michael Belias" w:date="2020-12-01T11:36:00Z">
            <w:rPr>
              <w:rFonts w:ascii="Cambria Math" w:hAnsi="Cambria Math"/>
            </w:rPr>
            <m:t>t</m:t>
          </w:ins>
        </m:r>
        <m:sSub>
          <m:sSubPr>
            <m:ctrlPr>
              <w:ins w:id="2461" w:author="Michael Belias" w:date="2020-12-01T11:36:00Z">
                <w:rPr>
                  <w:rFonts w:ascii="Cambria Math" w:hAnsi="Cambria Math"/>
                </w:rPr>
              </w:ins>
            </m:ctrlPr>
          </m:sSubPr>
          <m:e>
            <m:r>
              <w:ins w:id="2462" w:author="Michael Belias" w:date="2020-12-01T11:36:00Z">
                <w:rPr>
                  <w:rFonts w:ascii="Cambria Math" w:hAnsi="Cambria Math"/>
                </w:rPr>
                <m:t>'</m:t>
              </w:ins>
            </m:r>
          </m:e>
          <m:sub>
            <m:r>
              <w:ins w:id="2463" w:author="Michael Belias" w:date="2020-12-01T11:36:00Z">
                <w:rPr>
                  <w:rFonts w:ascii="Cambria Math" w:hAnsi="Cambria Math"/>
                </w:rPr>
                <m:t>1</m:t>
              </w:ins>
            </m:r>
          </m:sub>
        </m:sSub>
        <m:r>
          <w:ins w:id="2464" w:author="Michael Belias" w:date="2020-12-01T11:36:00Z">
            <w:rPr>
              <w:rFonts w:ascii="Cambria Math" w:hAnsi="Cambria Math"/>
            </w:rPr>
            <m:t>,t</m:t>
          </w:ins>
        </m:r>
        <m:sSub>
          <m:sSubPr>
            <m:ctrlPr>
              <w:ins w:id="2465" w:author="Michael Belias" w:date="2020-12-01T11:36:00Z">
                <w:rPr>
                  <w:rFonts w:ascii="Cambria Math" w:hAnsi="Cambria Math"/>
                </w:rPr>
              </w:ins>
            </m:ctrlPr>
          </m:sSubPr>
          <m:e>
            <m:r>
              <w:ins w:id="2466" w:author="Michael Belias" w:date="2020-12-01T11:36:00Z">
                <w:rPr>
                  <w:rFonts w:ascii="Cambria Math" w:hAnsi="Cambria Math"/>
                </w:rPr>
                <m:t>'</m:t>
              </w:ins>
            </m:r>
          </m:e>
          <m:sub>
            <m:r>
              <w:ins w:id="2467" w:author="Michael Belias" w:date="2020-12-01T11:36:00Z">
                <w:rPr>
                  <w:rFonts w:ascii="Cambria Math" w:hAnsi="Cambria Math"/>
                </w:rPr>
                <m:t>2</m:t>
              </w:ins>
            </m:r>
          </m:sub>
        </m:sSub>
        <m:r>
          <w:ins w:id="2468" w:author="Michael Belias" w:date="2020-12-01T11:36:00Z">
            <w:rPr>
              <w:rFonts w:ascii="Cambria Math" w:hAnsi="Cambria Math"/>
            </w:rPr>
            <m:t>,...t</m:t>
          </w:ins>
        </m:r>
        <m:sSub>
          <m:sSubPr>
            <m:ctrlPr>
              <w:ins w:id="2469" w:author="Michael Belias" w:date="2020-12-01T11:36:00Z">
                <w:rPr>
                  <w:rFonts w:ascii="Cambria Math" w:hAnsi="Cambria Math"/>
                </w:rPr>
              </w:ins>
            </m:ctrlPr>
          </m:sSubPr>
          <m:e>
            <m:r>
              <w:ins w:id="2470" w:author="Michael Belias" w:date="2020-12-01T11:36:00Z">
                <w:rPr>
                  <w:rFonts w:ascii="Cambria Math" w:hAnsi="Cambria Math"/>
                </w:rPr>
                <m:t>'</m:t>
              </w:ins>
            </m:r>
          </m:e>
          <m:sub>
            <m:r>
              <w:ins w:id="2471" w:author="Michael Belias" w:date="2020-12-01T11:36:00Z">
                <w:rPr>
                  <w:rFonts w:ascii="Cambria Math" w:hAnsi="Cambria Math"/>
                </w:rPr>
                <m:t>d</m:t>
              </w:ins>
            </m:r>
          </m:sub>
        </m:sSub>
        <m:r>
          <w:ins w:id="2472" w:author="Michael Belias" w:date="2020-12-01T11:36:00Z">
            <w:rPr>
              <w:rFonts w:ascii="Cambria Math" w:hAnsi="Cambria Math"/>
            </w:rPr>
            <m:t>,t</m:t>
          </w:ins>
        </m:r>
        <m:sSub>
          <m:sSubPr>
            <m:ctrlPr>
              <w:ins w:id="2473" w:author="Michael Belias" w:date="2020-12-01T11:36:00Z">
                <w:rPr>
                  <w:rFonts w:ascii="Cambria Math" w:hAnsi="Cambria Math"/>
                </w:rPr>
              </w:ins>
            </m:ctrlPr>
          </m:sSubPr>
          <m:e>
            <m:r>
              <w:ins w:id="2474" w:author="Michael Belias" w:date="2020-12-01T11:36:00Z">
                <w:rPr>
                  <w:rFonts w:ascii="Cambria Math" w:hAnsi="Cambria Math"/>
                </w:rPr>
                <m:t>'</m:t>
              </w:ins>
            </m:r>
          </m:e>
          <m:sub>
            <m:r>
              <w:ins w:id="2475" w:author="Michael Belias" w:date="2020-12-01T11:36:00Z">
                <w:rPr>
                  <w:rFonts w:ascii="Cambria Math" w:hAnsi="Cambria Math"/>
                </w:rPr>
                <m:t>d+1</m:t>
              </w:ins>
            </m:r>
          </m:sub>
        </m:sSub>
        <m:r>
          <w:ins w:id="2476" w:author="Michael Belias" w:date="2020-12-01T11:36:00Z">
            <w:rPr>
              <w:rFonts w:ascii="Cambria Math" w:hAnsi="Cambria Math"/>
            </w:rPr>
            <m:t>,t</m:t>
          </w:ins>
        </m:r>
        <m:sSub>
          <m:sSubPr>
            <m:ctrlPr>
              <w:ins w:id="2477" w:author="Michael Belias" w:date="2020-12-01T11:36:00Z">
                <w:rPr>
                  <w:rFonts w:ascii="Cambria Math" w:hAnsi="Cambria Math"/>
                </w:rPr>
              </w:ins>
            </m:ctrlPr>
          </m:sSubPr>
          <m:e>
            <m:r>
              <w:ins w:id="2478" w:author="Michael Belias" w:date="2020-12-01T11:36:00Z">
                <w:rPr>
                  <w:rFonts w:ascii="Cambria Math" w:hAnsi="Cambria Math"/>
                </w:rPr>
                <m:t>'</m:t>
              </w:ins>
            </m:r>
          </m:e>
          <m:sub>
            <m:r>
              <w:ins w:id="2479" w:author="Michael Belias" w:date="2020-12-01T11:36:00Z">
                <w:rPr>
                  <w:rFonts w:ascii="Cambria Math" w:hAnsi="Cambria Math"/>
                </w:rPr>
                <m:t>d+2</m:t>
              </w:ins>
            </m:r>
          </m:sub>
        </m:sSub>
        <m:r>
          <w:ins w:id="2480" w:author="Michael Belias" w:date="2020-12-01T11:36:00Z">
            <w:rPr>
              <w:rFonts w:ascii="Cambria Math" w:hAnsi="Cambria Math"/>
            </w:rPr>
            <m:t>,...,t</m:t>
          </w:ins>
        </m:r>
        <m:sSub>
          <m:sSubPr>
            <m:ctrlPr>
              <w:ins w:id="2481" w:author="Michael Belias" w:date="2020-12-01T11:36:00Z">
                <w:rPr>
                  <w:rFonts w:ascii="Cambria Math" w:hAnsi="Cambria Math"/>
                </w:rPr>
              </w:ins>
            </m:ctrlPr>
          </m:sSubPr>
          <m:e>
            <m:r>
              <w:ins w:id="2482" w:author="Michael Belias" w:date="2020-12-01T11:36:00Z">
                <w:rPr>
                  <w:rFonts w:ascii="Cambria Math" w:hAnsi="Cambria Math"/>
                </w:rPr>
                <m:t>'</m:t>
              </w:ins>
            </m:r>
          </m:e>
          <m:sub>
            <m:r>
              <w:ins w:id="2483" w:author="Michael Belias" w:date="2020-12-01T11:36:00Z">
                <w:rPr>
                  <w:rFonts w:ascii="Cambria Math" w:hAnsi="Cambria Math"/>
                </w:rPr>
                <m:t>d+κ+1</m:t>
              </w:ins>
            </m:r>
          </m:sub>
        </m:sSub>
        <m:r>
          <w:ins w:id="2484" w:author="Michael Belias" w:date="2020-12-01T11:36:00Z">
            <w:rPr>
              <w:rFonts w:ascii="Cambria Math" w:hAnsi="Cambria Math"/>
            </w:rPr>
            <m:t>,t</m:t>
          </w:ins>
        </m:r>
        <m:sSub>
          <m:sSubPr>
            <m:ctrlPr>
              <w:ins w:id="2485" w:author="Michael Belias" w:date="2020-12-01T11:36:00Z">
                <w:rPr>
                  <w:rFonts w:ascii="Cambria Math" w:hAnsi="Cambria Math"/>
                </w:rPr>
              </w:ins>
            </m:ctrlPr>
          </m:sSubPr>
          <m:e>
            <m:r>
              <w:ins w:id="2486" w:author="Michael Belias" w:date="2020-12-01T11:36:00Z">
                <w:rPr>
                  <w:rFonts w:ascii="Cambria Math" w:hAnsi="Cambria Math"/>
                </w:rPr>
                <m:t>'</m:t>
              </w:ins>
            </m:r>
          </m:e>
          <m:sub>
            <m:r>
              <w:ins w:id="2487" w:author="Michael Belias" w:date="2020-12-01T11:36:00Z">
                <w:rPr>
                  <w:rFonts w:ascii="Cambria Math" w:hAnsi="Cambria Math"/>
                </w:rPr>
                <m:t>d+κ+2</m:t>
              </w:ins>
            </m:r>
          </m:sub>
        </m:sSub>
        <m:r>
          <w:ins w:id="2488" w:author="Michael Belias" w:date="2020-12-01T11:36:00Z">
            <w:rPr>
              <w:rFonts w:ascii="Cambria Math" w:hAnsi="Cambria Math"/>
            </w:rPr>
            <m:t>,....t</m:t>
          </w:ins>
        </m:r>
        <m:sSub>
          <m:sSubPr>
            <m:ctrlPr>
              <w:ins w:id="2489" w:author="Michael Belias" w:date="2020-12-01T11:36:00Z">
                <w:rPr>
                  <w:rFonts w:ascii="Cambria Math" w:hAnsi="Cambria Math"/>
                </w:rPr>
              </w:ins>
            </m:ctrlPr>
          </m:sSubPr>
          <m:e>
            <m:r>
              <w:ins w:id="2490" w:author="Michael Belias" w:date="2020-12-01T11:36:00Z">
                <w:rPr>
                  <w:rFonts w:ascii="Cambria Math" w:hAnsi="Cambria Math"/>
                </w:rPr>
                <m:t>'</m:t>
              </w:ins>
            </m:r>
          </m:e>
          <m:sub>
            <m:r>
              <w:ins w:id="2491" w:author="Michael Belias" w:date="2020-12-01T11:36:00Z">
                <w:rPr>
                  <w:rFonts w:ascii="Cambria Math" w:hAnsi="Cambria Math"/>
                </w:rPr>
                <m:t>2d+κ</m:t>
              </w:ins>
            </m:r>
          </m:sub>
        </m:sSub>
      </m:oMath>
      <w:ins w:id="2492" w:author="Michael Belias" w:date="2020-12-01T11:36:00Z">
        <w:r>
          <w:t xml:space="preserve"> is generated, where:</w:t>
        </w:r>
      </w:ins>
    </w:p>
    <w:p w14:paraId="27409648" w14:textId="77777777" w:rsidR="00E040BE" w:rsidRDefault="00E040BE" w:rsidP="00E040BE">
      <w:pPr>
        <w:pStyle w:val="BodyText"/>
        <w:rPr>
          <w:ins w:id="2493" w:author="Michael Belias" w:date="2020-12-01T11:36:00Z"/>
        </w:rPr>
      </w:pPr>
      <m:oMath>
        <m:r>
          <w:ins w:id="2494" w:author="Michael Belias" w:date="2020-12-01T11:36:00Z">
            <w:rPr>
              <w:rFonts w:ascii="Cambria Math" w:hAnsi="Cambria Math"/>
            </w:rPr>
            <m:t>t</m:t>
          </w:ins>
        </m:r>
        <m:sSub>
          <m:sSubPr>
            <m:ctrlPr>
              <w:ins w:id="2495" w:author="Michael Belias" w:date="2020-12-01T11:36:00Z">
                <w:rPr>
                  <w:rFonts w:ascii="Cambria Math" w:hAnsi="Cambria Math"/>
                </w:rPr>
              </w:ins>
            </m:ctrlPr>
          </m:sSubPr>
          <m:e>
            <m:r>
              <w:ins w:id="2496" w:author="Michael Belias" w:date="2020-12-01T11:36:00Z">
                <w:rPr>
                  <w:rFonts w:ascii="Cambria Math" w:hAnsi="Cambria Math"/>
                </w:rPr>
                <m:t>'</m:t>
              </w:ins>
            </m:r>
          </m:e>
          <m:sub>
            <m:r>
              <w:ins w:id="2497" w:author="Michael Belias" w:date="2020-12-01T11:36:00Z">
                <w:rPr>
                  <w:rFonts w:ascii="Cambria Math" w:hAnsi="Cambria Math"/>
                </w:rPr>
                <m:t>1</m:t>
              </w:ins>
            </m:r>
          </m:sub>
        </m:sSub>
        <m:r>
          <w:ins w:id="2498" w:author="Michael Belias" w:date="2020-12-01T11:36:00Z">
            <w:rPr>
              <w:rFonts w:ascii="Cambria Math" w:hAnsi="Cambria Math"/>
            </w:rPr>
            <m:t>,t</m:t>
          </w:ins>
        </m:r>
        <m:sSub>
          <m:sSubPr>
            <m:ctrlPr>
              <w:ins w:id="2499" w:author="Michael Belias" w:date="2020-12-01T11:36:00Z">
                <w:rPr>
                  <w:rFonts w:ascii="Cambria Math" w:hAnsi="Cambria Math"/>
                </w:rPr>
              </w:ins>
            </m:ctrlPr>
          </m:sSubPr>
          <m:e>
            <m:r>
              <w:ins w:id="2500" w:author="Michael Belias" w:date="2020-12-01T11:36:00Z">
                <w:rPr>
                  <w:rFonts w:ascii="Cambria Math" w:hAnsi="Cambria Math"/>
                </w:rPr>
                <m:t>'</m:t>
              </w:ins>
            </m:r>
          </m:e>
          <m:sub>
            <m:r>
              <w:ins w:id="2501" w:author="Michael Belias" w:date="2020-12-01T11:36:00Z">
                <w:rPr>
                  <w:rFonts w:ascii="Cambria Math" w:hAnsi="Cambria Math"/>
                </w:rPr>
                <m:t>2</m:t>
              </w:ins>
            </m:r>
          </m:sub>
        </m:sSub>
        <m:r>
          <w:ins w:id="2502" w:author="Michael Belias" w:date="2020-12-01T11:36:00Z">
            <w:rPr>
              <w:rFonts w:ascii="Cambria Math" w:hAnsi="Cambria Math"/>
            </w:rPr>
            <m:t>,...t</m:t>
          </w:ins>
        </m:r>
        <m:sSub>
          <m:sSubPr>
            <m:ctrlPr>
              <w:ins w:id="2503" w:author="Michael Belias" w:date="2020-12-01T11:36:00Z">
                <w:rPr>
                  <w:rFonts w:ascii="Cambria Math" w:hAnsi="Cambria Math"/>
                </w:rPr>
              </w:ins>
            </m:ctrlPr>
          </m:sSubPr>
          <m:e>
            <m:r>
              <w:ins w:id="2504" w:author="Michael Belias" w:date="2020-12-01T11:36:00Z">
                <w:rPr>
                  <w:rFonts w:ascii="Cambria Math" w:hAnsi="Cambria Math"/>
                </w:rPr>
                <m:t>'</m:t>
              </w:ins>
            </m:r>
          </m:e>
          <m:sub>
            <m:r>
              <w:ins w:id="2505" w:author="Michael Belias" w:date="2020-12-01T11:36:00Z">
                <w:rPr>
                  <w:rFonts w:ascii="Cambria Math" w:hAnsi="Cambria Math"/>
                </w:rPr>
                <m:t>d</m:t>
              </w:ins>
            </m:r>
          </m:sub>
        </m:sSub>
      </m:oMath>
      <w:ins w:id="2506" w:author="Michael Belias" w:date="2020-12-01T11:36:00Z">
        <w:r>
          <w:t xml:space="preserve"> are the left outer knots or endpoints,</w:t>
        </w:r>
      </w:ins>
    </w:p>
    <w:p w14:paraId="73D217BA" w14:textId="77777777" w:rsidR="00E040BE" w:rsidRDefault="00E040BE" w:rsidP="00E040BE">
      <w:pPr>
        <w:pStyle w:val="BodyText"/>
        <w:rPr>
          <w:ins w:id="2507" w:author="Michael Belias" w:date="2020-12-01T11:36:00Z"/>
        </w:rPr>
      </w:pPr>
      <m:oMath>
        <m:r>
          <w:ins w:id="2508" w:author="Michael Belias" w:date="2020-12-01T11:36:00Z">
            <w:rPr>
              <w:rFonts w:ascii="Cambria Math" w:hAnsi="Cambria Math"/>
            </w:rPr>
            <m:t>t</m:t>
          </w:ins>
        </m:r>
        <m:sSub>
          <m:sSubPr>
            <m:ctrlPr>
              <w:ins w:id="2509" w:author="Michael Belias" w:date="2020-12-01T11:36:00Z">
                <w:rPr>
                  <w:rFonts w:ascii="Cambria Math" w:hAnsi="Cambria Math"/>
                </w:rPr>
              </w:ins>
            </m:ctrlPr>
          </m:sSubPr>
          <m:e>
            <m:r>
              <w:ins w:id="2510" w:author="Michael Belias" w:date="2020-12-01T11:36:00Z">
                <w:rPr>
                  <w:rFonts w:ascii="Cambria Math" w:hAnsi="Cambria Math"/>
                </w:rPr>
                <m:t>'</m:t>
              </w:ins>
            </m:r>
          </m:e>
          <m:sub>
            <m:r>
              <w:ins w:id="2511" w:author="Michael Belias" w:date="2020-12-01T11:36:00Z">
                <w:rPr>
                  <w:rFonts w:ascii="Cambria Math" w:hAnsi="Cambria Math"/>
                </w:rPr>
                <m:t>d+1</m:t>
              </w:ins>
            </m:r>
          </m:sub>
        </m:sSub>
        <m:r>
          <w:ins w:id="2512" w:author="Michael Belias" w:date="2020-12-01T11:36:00Z">
            <w:rPr>
              <w:rFonts w:ascii="Cambria Math" w:hAnsi="Cambria Math"/>
            </w:rPr>
            <m:t>=α</m:t>
          </w:ins>
        </m:r>
      </m:oMath>
      <w:ins w:id="2513" w:author="Michael Belias" w:date="2020-12-01T11:36:00Z">
        <w:r>
          <w:t>,</w:t>
        </w:r>
      </w:ins>
    </w:p>
    <w:p w14:paraId="5DE53706" w14:textId="77777777" w:rsidR="00E040BE" w:rsidRDefault="00E040BE" w:rsidP="00E040BE">
      <w:pPr>
        <w:pStyle w:val="BodyText"/>
        <w:rPr>
          <w:ins w:id="2514" w:author="Michael Belias" w:date="2020-12-01T11:36:00Z"/>
        </w:rPr>
      </w:pPr>
      <m:oMath>
        <m:r>
          <w:ins w:id="2515" w:author="Michael Belias" w:date="2020-12-01T11:36:00Z">
            <w:rPr>
              <w:rFonts w:ascii="Cambria Math" w:hAnsi="Cambria Math"/>
            </w:rPr>
            <m:t>t</m:t>
          </w:ins>
        </m:r>
        <m:sSub>
          <m:sSubPr>
            <m:ctrlPr>
              <w:ins w:id="2516" w:author="Michael Belias" w:date="2020-12-01T11:36:00Z">
                <w:rPr>
                  <w:rFonts w:ascii="Cambria Math" w:hAnsi="Cambria Math"/>
                </w:rPr>
              </w:ins>
            </m:ctrlPr>
          </m:sSubPr>
          <m:e>
            <m:r>
              <w:ins w:id="2517" w:author="Michael Belias" w:date="2020-12-01T11:36:00Z">
                <w:rPr>
                  <w:rFonts w:ascii="Cambria Math" w:hAnsi="Cambria Math"/>
                </w:rPr>
                <m:t>'</m:t>
              </w:ins>
            </m:r>
          </m:e>
          <m:sub>
            <m:r>
              <w:ins w:id="2518" w:author="Michael Belias" w:date="2020-12-01T11:36:00Z">
                <w:rPr>
                  <w:rFonts w:ascii="Cambria Math" w:hAnsi="Cambria Math"/>
                </w:rPr>
                <m:t>d+2</m:t>
              </w:ins>
            </m:r>
          </m:sub>
        </m:sSub>
        <m:r>
          <w:ins w:id="2519" w:author="Michael Belias" w:date="2020-12-01T11:36:00Z">
            <w:rPr>
              <w:rFonts w:ascii="Cambria Math" w:hAnsi="Cambria Math"/>
            </w:rPr>
            <m:t>=</m:t>
          </w:ins>
        </m:r>
        <m:sSub>
          <m:sSubPr>
            <m:ctrlPr>
              <w:ins w:id="2520" w:author="Michael Belias" w:date="2020-12-01T11:36:00Z">
                <w:rPr>
                  <w:rFonts w:ascii="Cambria Math" w:hAnsi="Cambria Math"/>
                </w:rPr>
              </w:ins>
            </m:ctrlPr>
          </m:sSubPr>
          <m:e>
            <m:r>
              <w:ins w:id="2521" w:author="Michael Belias" w:date="2020-12-01T11:36:00Z">
                <w:rPr>
                  <w:rFonts w:ascii="Cambria Math" w:hAnsi="Cambria Math"/>
                </w:rPr>
                <m:t>t</m:t>
              </w:ins>
            </m:r>
          </m:e>
          <m:sub>
            <m:r>
              <w:ins w:id="2522" w:author="Michael Belias" w:date="2020-12-01T11:36:00Z">
                <w:rPr>
                  <w:rFonts w:ascii="Cambria Math" w:hAnsi="Cambria Math"/>
                </w:rPr>
                <m:t>1</m:t>
              </w:ins>
            </m:r>
          </m:sub>
        </m:sSub>
      </m:oMath>
      <w:ins w:id="2523" w:author="Michael Belias" w:date="2020-12-01T11:36:00Z">
        <w:r>
          <w:t xml:space="preserve">, </w:t>
        </w:r>
      </w:ins>
      <m:oMath>
        <m:r>
          <w:ins w:id="2524" w:author="Michael Belias" w:date="2020-12-01T11:36:00Z">
            <w:rPr>
              <w:rFonts w:ascii="Cambria Math" w:hAnsi="Cambria Math"/>
            </w:rPr>
            <m:t>t</m:t>
          </w:ins>
        </m:r>
        <m:sSub>
          <m:sSubPr>
            <m:ctrlPr>
              <w:ins w:id="2525" w:author="Michael Belias" w:date="2020-12-01T11:36:00Z">
                <w:rPr>
                  <w:rFonts w:ascii="Cambria Math" w:hAnsi="Cambria Math"/>
                </w:rPr>
              </w:ins>
            </m:ctrlPr>
          </m:sSubPr>
          <m:e>
            <m:r>
              <w:ins w:id="2526" w:author="Michael Belias" w:date="2020-12-01T11:36:00Z">
                <w:rPr>
                  <w:rFonts w:ascii="Cambria Math" w:hAnsi="Cambria Math"/>
                </w:rPr>
                <m:t>'</m:t>
              </w:ins>
            </m:r>
          </m:e>
          <m:sub>
            <m:r>
              <w:ins w:id="2527" w:author="Michael Belias" w:date="2020-12-01T11:36:00Z">
                <w:rPr>
                  <w:rFonts w:ascii="Cambria Math" w:hAnsi="Cambria Math"/>
                </w:rPr>
                <m:t>d+3</m:t>
              </w:ins>
            </m:r>
          </m:sub>
        </m:sSub>
        <m:r>
          <w:ins w:id="2528" w:author="Michael Belias" w:date="2020-12-01T11:36:00Z">
            <w:rPr>
              <w:rFonts w:ascii="Cambria Math" w:hAnsi="Cambria Math"/>
            </w:rPr>
            <m:t>=</m:t>
          </w:ins>
        </m:r>
        <m:sSub>
          <m:sSubPr>
            <m:ctrlPr>
              <w:ins w:id="2529" w:author="Michael Belias" w:date="2020-12-01T11:36:00Z">
                <w:rPr>
                  <w:rFonts w:ascii="Cambria Math" w:hAnsi="Cambria Math"/>
                </w:rPr>
              </w:ins>
            </m:ctrlPr>
          </m:sSubPr>
          <m:e>
            <m:r>
              <w:ins w:id="2530" w:author="Michael Belias" w:date="2020-12-01T11:36:00Z">
                <w:rPr>
                  <w:rFonts w:ascii="Cambria Math" w:hAnsi="Cambria Math"/>
                </w:rPr>
                <m:t>t</m:t>
              </w:ins>
            </m:r>
          </m:e>
          <m:sub>
            <m:r>
              <w:ins w:id="2531" w:author="Michael Belias" w:date="2020-12-01T11:36:00Z">
                <w:rPr>
                  <w:rFonts w:ascii="Cambria Math" w:hAnsi="Cambria Math"/>
                </w:rPr>
                <m:t>2</m:t>
              </w:ins>
            </m:r>
          </m:sub>
        </m:sSub>
      </m:oMath>
      <w:ins w:id="2532" w:author="Michael Belias" w:date="2020-12-01T11:36:00Z">
        <w:r>
          <w:t xml:space="preserve">, …, </w:t>
        </w:r>
      </w:ins>
      <m:oMath>
        <m:r>
          <w:ins w:id="2533" w:author="Michael Belias" w:date="2020-12-01T11:36:00Z">
            <w:rPr>
              <w:rFonts w:ascii="Cambria Math" w:hAnsi="Cambria Math"/>
            </w:rPr>
            <m:t>t</m:t>
          </w:ins>
        </m:r>
        <m:sSub>
          <m:sSubPr>
            <m:ctrlPr>
              <w:ins w:id="2534" w:author="Michael Belias" w:date="2020-12-01T11:36:00Z">
                <w:rPr>
                  <w:rFonts w:ascii="Cambria Math" w:hAnsi="Cambria Math"/>
                </w:rPr>
              </w:ins>
            </m:ctrlPr>
          </m:sSubPr>
          <m:e>
            <m:r>
              <w:ins w:id="2535" w:author="Michael Belias" w:date="2020-12-01T11:36:00Z">
                <w:rPr>
                  <w:rFonts w:ascii="Cambria Math" w:hAnsi="Cambria Math"/>
                </w:rPr>
                <m:t>'</m:t>
              </w:ins>
            </m:r>
          </m:e>
          <m:sub>
            <m:r>
              <w:ins w:id="2536" w:author="Michael Belias" w:date="2020-12-01T11:36:00Z">
                <w:rPr>
                  <w:rFonts w:ascii="Cambria Math" w:hAnsi="Cambria Math"/>
                </w:rPr>
                <m:t>d+κ+1</m:t>
              </w:ins>
            </m:r>
          </m:sub>
        </m:sSub>
        <m:r>
          <w:ins w:id="2537" w:author="Michael Belias" w:date="2020-12-01T11:36:00Z">
            <w:rPr>
              <w:rFonts w:ascii="Cambria Math" w:hAnsi="Cambria Math"/>
            </w:rPr>
            <m:t>=</m:t>
          </w:ins>
        </m:r>
        <m:sSub>
          <m:sSubPr>
            <m:ctrlPr>
              <w:ins w:id="2538" w:author="Michael Belias" w:date="2020-12-01T11:36:00Z">
                <w:rPr>
                  <w:rFonts w:ascii="Cambria Math" w:hAnsi="Cambria Math"/>
                </w:rPr>
              </w:ins>
            </m:ctrlPr>
          </m:sSubPr>
          <m:e>
            <m:r>
              <w:ins w:id="2539" w:author="Michael Belias" w:date="2020-12-01T11:36:00Z">
                <w:rPr>
                  <w:rFonts w:ascii="Cambria Math" w:hAnsi="Cambria Math"/>
                </w:rPr>
                <m:t>t</m:t>
              </w:ins>
            </m:r>
          </m:e>
          <m:sub>
            <m:r>
              <w:ins w:id="2540" w:author="Michael Belias" w:date="2020-12-01T11:36:00Z">
                <w:rPr>
                  <w:rFonts w:ascii="Cambria Math" w:hAnsi="Cambria Math"/>
                </w:rPr>
                <m:t>κ</m:t>
              </w:ins>
            </m:r>
          </m:sub>
        </m:sSub>
      </m:oMath>
      <w:ins w:id="2541" w:author="Michael Belias" w:date="2020-12-01T11:36:00Z">
        <w:r>
          <w:t xml:space="preserve"> the inner knots</w:t>
        </w:r>
      </w:ins>
    </w:p>
    <w:p w14:paraId="3D7CD625" w14:textId="77777777" w:rsidR="00E040BE" w:rsidRDefault="00E040BE" w:rsidP="00E040BE">
      <w:pPr>
        <w:pStyle w:val="BodyText"/>
        <w:rPr>
          <w:ins w:id="2542" w:author="Michael Belias" w:date="2020-12-01T11:36:00Z"/>
        </w:rPr>
      </w:pPr>
      <m:oMath>
        <m:r>
          <w:ins w:id="2543" w:author="Michael Belias" w:date="2020-12-01T11:36:00Z">
            <w:rPr>
              <w:rFonts w:ascii="Cambria Math" w:hAnsi="Cambria Math"/>
            </w:rPr>
            <m:t>t</m:t>
          </w:ins>
        </m:r>
        <m:sSub>
          <m:sSubPr>
            <m:ctrlPr>
              <w:ins w:id="2544" w:author="Michael Belias" w:date="2020-12-01T11:36:00Z">
                <w:rPr>
                  <w:rFonts w:ascii="Cambria Math" w:hAnsi="Cambria Math"/>
                </w:rPr>
              </w:ins>
            </m:ctrlPr>
          </m:sSubPr>
          <m:e>
            <m:r>
              <w:ins w:id="2545" w:author="Michael Belias" w:date="2020-12-01T11:36:00Z">
                <w:rPr>
                  <w:rFonts w:ascii="Cambria Math" w:hAnsi="Cambria Math"/>
                </w:rPr>
                <m:t>'</m:t>
              </w:ins>
            </m:r>
          </m:e>
          <m:sub>
            <m:r>
              <w:ins w:id="2546" w:author="Michael Belias" w:date="2020-12-01T11:36:00Z">
                <w:rPr>
                  <w:rFonts w:ascii="Cambria Math" w:hAnsi="Cambria Math"/>
                </w:rPr>
                <m:t>d+κ+2</m:t>
              </w:ins>
            </m:r>
          </m:sub>
        </m:sSub>
        <m:r>
          <w:ins w:id="2547" w:author="Michael Belias" w:date="2020-12-01T11:36:00Z">
            <w:rPr>
              <w:rFonts w:ascii="Cambria Math" w:hAnsi="Cambria Math"/>
            </w:rPr>
            <m:t>=β</m:t>
          </w:ins>
        </m:r>
      </m:oMath>
      <w:ins w:id="2548" w:author="Michael Belias" w:date="2020-12-01T11:36:00Z">
        <w:r>
          <w:t>,</w:t>
        </w:r>
      </w:ins>
    </w:p>
    <w:p w14:paraId="793011AB" w14:textId="77777777" w:rsidR="00E040BE" w:rsidRDefault="00E040BE" w:rsidP="00E040BE">
      <w:pPr>
        <w:pStyle w:val="BodyText"/>
        <w:rPr>
          <w:ins w:id="2549" w:author="Michael Belias" w:date="2020-12-01T11:36:00Z"/>
        </w:rPr>
      </w:pPr>
      <m:oMath>
        <m:r>
          <w:ins w:id="2550" w:author="Michael Belias" w:date="2020-12-01T11:36:00Z">
            <w:rPr>
              <w:rFonts w:ascii="Cambria Math" w:hAnsi="Cambria Math"/>
            </w:rPr>
            <m:t>t</m:t>
          </w:ins>
        </m:r>
        <m:sSub>
          <m:sSubPr>
            <m:ctrlPr>
              <w:ins w:id="2551" w:author="Michael Belias" w:date="2020-12-01T11:36:00Z">
                <w:rPr>
                  <w:rFonts w:ascii="Cambria Math" w:hAnsi="Cambria Math"/>
                </w:rPr>
              </w:ins>
            </m:ctrlPr>
          </m:sSubPr>
          <m:e>
            <m:r>
              <w:ins w:id="2552" w:author="Michael Belias" w:date="2020-12-01T11:36:00Z">
                <w:rPr>
                  <w:rFonts w:ascii="Cambria Math" w:hAnsi="Cambria Math"/>
                </w:rPr>
                <m:t>'</m:t>
              </w:ins>
            </m:r>
          </m:e>
          <m:sub>
            <m:r>
              <w:ins w:id="2553" w:author="Michael Belias" w:date="2020-12-01T11:36:00Z">
                <w:rPr>
                  <w:rFonts w:ascii="Cambria Math" w:hAnsi="Cambria Math"/>
                </w:rPr>
                <m:t>d+κ+3</m:t>
              </w:ins>
            </m:r>
          </m:sub>
        </m:sSub>
        <m:r>
          <w:ins w:id="2554" w:author="Michael Belias" w:date="2020-12-01T11:36:00Z">
            <w:rPr>
              <w:rFonts w:ascii="Cambria Math" w:hAnsi="Cambria Math"/>
            </w:rPr>
            <m:t>,....t</m:t>
          </w:ins>
        </m:r>
        <m:sSub>
          <m:sSubPr>
            <m:ctrlPr>
              <w:ins w:id="2555" w:author="Michael Belias" w:date="2020-12-01T11:36:00Z">
                <w:rPr>
                  <w:rFonts w:ascii="Cambria Math" w:hAnsi="Cambria Math"/>
                </w:rPr>
              </w:ins>
            </m:ctrlPr>
          </m:sSubPr>
          <m:e>
            <m:r>
              <w:ins w:id="2556" w:author="Michael Belias" w:date="2020-12-01T11:36:00Z">
                <w:rPr>
                  <w:rFonts w:ascii="Cambria Math" w:hAnsi="Cambria Math"/>
                </w:rPr>
                <m:t>'</m:t>
              </w:ins>
            </m:r>
          </m:e>
          <m:sub>
            <m:r>
              <w:ins w:id="2557" w:author="Michael Belias" w:date="2020-12-01T11:36:00Z">
                <w:rPr>
                  <w:rFonts w:ascii="Cambria Math" w:hAnsi="Cambria Math"/>
                </w:rPr>
                <m:t>2d+κ+2</m:t>
              </w:ins>
            </m:r>
          </m:sub>
        </m:sSub>
      </m:oMath>
      <w:ins w:id="2558" w:author="Michael Belias" w:date="2020-12-01T11:36:00Z">
        <w:r>
          <w:t xml:space="preserve"> the right outer knots</w:t>
        </w:r>
      </w:ins>
    </w:p>
    <w:p w14:paraId="4422D138" w14:textId="77777777" w:rsidR="00E040BE" w:rsidRDefault="00E040BE" w:rsidP="00E040BE">
      <w:pPr>
        <w:pStyle w:val="BodyText"/>
        <w:rPr>
          <w:ins w:id="2559" w:author="Michael Belias" w:date="2020-12-01T11:36:00Z"/>
        </w:rPr>
      </w:pPr>
      <w:ins w:id="2560" w:author="Michael Belias" w:date="2020-12-01T11:36:00Z">
        <w:r>
          <w:t xml:space="preserve">Within each interval </w:t>
        </w:r>
        <w:r>
          <w:rPr>
            <w:i/>
          </w:rPr>
          <w:t>w</w:t>
        </w:r>
        <w:r>
          <w:t xml:space="preserve"> a zero-degree B-spline is calculated. Zero-degree B-splines are step functions equal to 1 within an interval and 0 otherwise.</w:t>
        </w:r>
      </w:ins>
    </w:p>
    <w:p w14:paraId="06C1342E" w14:textId="77777777" w:rsidR="00E040BE" w:rsidRDefault="00AA5FD4" w:rsidP="00E040BE">
      <w:pPr>
        <w:pStyle w:val="BodyText"/>
        <w:rPr>
          <w:ins w:id="2561" w:author="Michael Belias" w:date="2020-12-01T11:36:00Z"/>
        </w:rPr>
      </w:pPr>
      <m:oMathPara>
        <m:oMathParaPr>
          <m:jc m:val="center"/>
        </m:oMathParaPr>
        <m:oMath>
          <m:sSubSup>
            <m:sSubSupPr>
              <m:ctrlPr>
                <w:ins w:id="2562" w:author="Michael Belias" w:date="2020-12-01T11:36:00Z">
                  <w:rPr>
                    <w:rFonts w:ascii="Cambria Math" w:hAnsi="Cambria Math"/>
                  </w:rPr>
                </w:ins>
              </m:ctrlPr>
            </m:sSubSupPr>
            <m:e>
              <m:r>
                <w:ins w:id="2563" w:author="Michael Belias" w:date="2020-12-01T11:36:00Z">
                  <w:rPr>
                    <w:rFonts w:ascii="Cambria Math" w:hAnsi="Cambria Math"/>
                  </w:rPr>
                  <m:t>B</m:t>
                </w:ins>
              </m:r>
            </m:e>
            <m:sub>
              <m:r>
                <w:ins w:id="2564" w:author="Michael Belias" w:date="2020-12-01T11:36:00Z">
                  <w:rPr>
                    <w:rFonts w:ascii="Cambria Math" w:hAnsi="Cambria Math"/>
                  </w:rPr>
                  <m:t>w</m:t>
                </w:ins>
              </m:r>
            </m:sub>
            <m:sup>
              <m:r>
                <w:ins w:id="2565" w:author="Michael Belias" w:date="2020-12-01T11:36:00Z">
                  <w:rPr>
                    <w:rFonts w:ascii="Cambria Math" w:hAnsi="Cambria Math"/>
                  </w:rPr>
                  <m:t>0</m:t>
                </w:ins>
              </m:r>
            </m:sup>
          </m:sSubSup>
          <m:r>
            <w:ins w:id="2566" w:author="Michael Belias" w:date="2020-12-01T11:36:00Z">
              <w:rPr>
                <w:rFonts w:ascii="Cambria Math" w:hAnsi="Cambria Math"/>
              </w:rPr>
              <m:t>(X)=</m:t>
            </w:ins>
          </m:r>
          <m:d>
            <m:dPr>
              <m:begChr m:val="{"/>
              <m:endChr m:val=""/>
              <m:ctrlPr>
                <w:ins w:id="2567" w:author="Michael Belias" w:date="2020-12-01T11:36:00Z">
                  <w:rPr>
                    <w:rFonts w:ascii="Cambria Math" w:hAnsi="Cambria Math"/>
                  </w:rPr>
                </w:ins>
              </m:ctrlPr>
            </m:dPr>
            <m:e>
              <m:m>
                <m:mPr>
                  <m:plcHide m:val="1"/>
                  <m:mcs>
                    <m:mc>
                      <m:mcPr>
                        <m:count m:val="2"/>
                        <m:mcJc m:val="left"/>
                      </m:mcPr>
                    </m:mc>
                  </m:mcs>
                  <m:ctrlPr>
                    <w:ins w:id="2568" w:author="Michael Belias" w:date="2020-12-01T11:36:00Z">
                      <w:rPr>
                        <w:rFonts w:ascii="Cambria Math" w:hAnsi="Cambria Math"/>
                      </w:rPr>
                    </w:ins>
                  </m:ctrlPr>
                </m:mPr>
                <m:mr>
                  <m:e>
                    <m:r>
                      <w:ins w:id="2569" w:author="Michael Belias" w:date="2020-12-01T11:36:00Z">
                        <w:rPr>
                          <w:rFonts w:ascii="Cambria Math" w:hAnsi="Cambria Math"/>
                        </w:rPr>
                        <m:t>1,</m:t>
                      </w:ins>
                    </m:r>
                  </m:e>
                  <m:e>
                    <m:r>
                      <w:ins w:id="2570" w:author="Michael Belias" w:date="2020-12-01T11:36:00Z">
                        <m:rPr>
                          <m:nor/>
                        </m:rPr>
                        <m:t>if</m:t>
                      </w:ins>
                    </m:r>
                    <m:r>
                      <w:ins w:id="2571" w:author="Michael Belias" w:date="2020-12-01T11:36:00Z">
                        <w:rPr>
                          <w:rFonts w:ascii="Cambria Math" w:hAnsi="Cambria Math"/>
                        </w:rPr>
                        <m:t> t</m:t>
                      </w:ins>
                    </m:r>
                    <m:sSub>
                      <m:sSubPr>
                        <m:ctrlPr>
                          <w:ins w:id="2572" w:author="Michael Belias" w:date="2020-12-01T11:36:00Z">
                            <w:rPr>
                              <w:rFonts w:ascii="Cambria Math" w:hAnsi="Cambria Math"/>
                            </w:rPr>
                          </w:ins>
                        </m:ctrlPr>
                      </m:sSubPr>
                      <m:e>
                        <m:r>
                          <w:ins w:id="2573" w:author="Michael Belias" w:date="2020-12-01T11:36:00Z">
                            <w:rPr>
                              <w:rFonts w:ascii="Cambria Math" w:hAnsi="Cambria Math"/>
                            </w:rPr>
                            <m:t>'</m:t>
                          </w:ins>
                        </m:r>
                      </m:e>
                      <m:sub>
                        <m:r>
                          <w:ins w:id="2574" w:author="Michael Belias" w:date="2020-12-01T11:36:00Z">
                            <w:rPr>
                              <w:rFonts w:ascii="Cambria Math" w:hAnsi="Cambria Math"/>
                            </w:rPr>
                            <m:t>w</m:t>
                          </w:ins>
                        </m:r>
                      </m:sub>
                    </m:sSub>
                    <m:r>
                      <w:ins w:id="2575" w:author="Michael Belias" w:date="2020-12-01T11:36:00Z">
                        <w:rPr>
                          <w:rFonts w:ascii="Cambria Math" w:hAnsi="Cambria Math"/>
                        </w:rPr>
                        <m:t>&lt;X&lt;t</m:t>
                      </w:ins>
                    </m:r>
                    <m:sSub>
                      <m:sSubPr>
                        <m:ctrlPr>
                          <w:ins w:id="2576" w:author="Michael Belias" w:date="2020-12-01T11:36:00Z">
                            <w:rPr>
                              <w:rFonts w:ascii="Cambria Math" w:hAnsi="Cambria Math"/>
                            </w:rPr>
                          </w:ins>
                        </m:ctrlPr>
                      </m:sSubPr>
                      <m:e>
                        <m:r>
                          <w:ins w:id="2577" w:author="Michael Belias" w:date="2020-12-01T11:36:00Z">
                            <w:rPr>
                              <w:rFonts w:ascii="Cambria Math" w:hAnsi="Cambria Math"/>
                            </w:rPr>
                            <m:t>'</m:t>
                          </w:ins>
                        </m:r>
                      </m:e>
                      <m:sub>
                        <m:r>
                          <w:ins w:id="2578" w:author="Michael Belias" w:date="2020-12-01T11:36:00Z">
                            <w:rPr>
                              <w:rFonts w:ascii="Cambria Math" w:hAnsi="Cambria Math"/>
                            </w:rPr>
                            <m:t>w+1</m:t>
                          </w:ins>
                        </m:r>
                      </m:sub>
                    </m:sSub>
                  </m:e>
                </m:mr>
                <m:mr>
                  <m:e>
                    <m:r>
                      <w:ins w:id="2579" w:author="Michael Belias" w:date="2020-12-01T11:36:00Z">
                        <w:rPr>
                          <w:rFonts w:ascii="Cambria Math" w:hAnsi="Cambria Math"/>
                        </w:rPr>
                        <m:t>0,</m:t>
                      </w:ins>
                    </m:r>
                  </m:e>
                  <m:e>
                    <m:r>
                      <w:ins w:id="2580" w:author="Michael Belias" w:date="2020-12-01T11:36:00Z">
                        <m:rPr>
                          <m:nor/>
                        </m:rPr>
                        <m:t>if</m:t>
                      </w:ins>
                    </m:r>
                    <m:r>
                      <w:ins w:id="2581" w:author="Michael Belias" w:date="2020-12-01T11:36:00Z">
                        <w:rPr>
                          <w:rFonts w:ascii="Cambria Math" w:hAnsi="Cambria Math"/>
                        </w:rPr>
                        <m:t> t</m:t>
                      </w:ins>
                    </m:r>
                    <m:sSub>
                      <m:sSubPr>
                        <m:ctrlPr>
                          <w:ins w:id="2582" w:author="Michael Belias" w:date="2020-12-01T11:36:00Z">
                            <w:rPr>
                              <w:rFonts w:ascii="Cambria Math" w:hAnsi="Cambria Math"/>
                            </w:rPr>
                          </w:ins>
                        </m:ctrlPr>
                      </m:sSubPr>
                      <m:e>
                        <m:r>
                          <w:ins w:id="2583" w:author="Michael Belias" w:date="2020-12-01T11:36:00Z">
                            <w:rPr>
                              <w:rFonts w:ascii="Cambria Math" w:hAnsi="Cambria Math"/>
                            </w:rPr>
                            <m:t>'</m:t>
                          </w:ins>
                        </m:r>
                      </m:e>
                      <m:sub>
                        <m:r>
                          <w:ins w:id="2584" w:author="Michael Belias" w:date="2020-12-01T11:36:00Z">
                            <w:rPr>
                              <w:rFonts w:ascii="Cambria Math" w:hAnsi="Cambria Math"/>
                            </w:rPr>
                            <m:t>w</m:t>
                          </w:ins>
                        </m:r>
                      </m:sub>
                    </m:sSub>
                    <m:r>
                      <w:ins w:id="2585" w:author="Michael Belias" w:date="2020-12-01T11:36:00Z">
                        <w:rPr>
                          <w:rFonts w:ascii="Cambria Math" w:hAnsi="Cambria Math"/>
                        </w:rPr>
                        <m:t>=t</m:t>
                      </w:ins>
                    </m:r>
                    <m:sSub>
                      <m:sSubPr>
                        <m:ctrlPr>
                          <w:ins w:id="2586" w:author="Michael Belias" w:date="2020-12-01T11:36:00Z">
                            <w:rPr>
                              <w:rFonts w:ascii="Cambria Math" w:hAnsi="Cambria Math"/>
                            </w:rPr>
                          </w:ins>
                        </m:ctrlPr>
                      </m:sSubPr>
                      <m:e>
                        <m:r>
                          <w:ins w:id="2587" w:author="Michael Belias" w:date="2020-12-01T11:36:00Z">
                            <w:rPr>
                              <w:rFonts w:ascii="Cambria Math" w:hAnsi="Cambria Math"/>
                            </w:rPr>
                            <m:t>'</m:t>
                          </w:ins>
                        </m:r>
                      </m:e>
                      <m:sub>
                        <m:r>
                          <w:ins w:id="2588" w:author="Michael Belias" w:date="2020-12-01T11:36:00Z">
                            <w:rPr>
                              <w:rFonts w:ascii="Cambria Math" w:hAnsi="Cambria Math"/>
                            </w:rPr>
                            <m:t>w+1</m:t>
                          </w:ins>
                        </m:r>
                      </m:sub>
                    </m:sSub>
                  </m:e>
                </m:mr>
                <m:mr>
                  <m:e>
                    <m:r>
                      <w:ins w:id="2589" w:author="Michael Belias" w:date="2020-12-01T11:36:00Z">
                        <w:rPr>
                          <w:rFonts w:ascii="Cambria Math" w:hAnsi="Cambria Math"/>
                        </w:rPr>
                        <m:t>0,</m:t>
                      </w:ins>
                    </m:r>
                  </m:e>
                  <m:e>
                    <m:r>
                      <w:ins w:id="2590" w:author="Michael Belias" w:date="2020-12-01T11:36:00Z">
                        <m:rPr>
                          <m:nor/>
                        </m:rPr>
                        <m:t>otherwise</m:t>
                      </w:ins>
                    </m:r>
                  </m:e>
                </m:mr>
              </m:m>
            </m:e>
          </m:d>
        </m:oMath>
      </m:oMathPara>
    </w:p>
    <w:p w14:paraId="3CFB6C3A" w14:textId="77777777" w:rsidR="00E040BE" w:rsidRDefault="00E040BE" w:rsidP="00E040BE">
      <w:pPr>
        <w:pStyle w:val="FirstParagraph"/>
        <w:rPr>
          <w:ins w:id="2591" w:author="Michael Belias" w:date="2020-12-01T11:36:00Z"/>
        </w:rPr>
      </w:pPr>
      <w:ins w:id="2592" w:author="Michael Belias" w:date="2020-12-01T11:36:00Z">
        <w:r>
          <w:t>All succeeding basis functions, with degree &gt;1, are calculated using the following formula:</w:t>
        </w:r>
      </w:ins>
    </w:p>
    <w:p w14:paraId="1473CAA9" w14:textId="77777777" w:rsidR="00E040BE" w:rsidRPr="00CB4613" w:rsidRDefault="00AA5FD4" w:rsidP="00E040BE">
      <w:pPr>
        <w:pStyle w:val="BodyText"/>
        <w:rPr>
          <w:ins w:id="2593" w:author="Michael Belias" w:date="2020-12-01T11:36:00Z"/>
        </w:rPr>
      </w:pPr>
      <m:oMathPara>
        <m:oMathParaPr>
          <m:jc m:val="center"/>
        </m:oMathParaPr>
        <m:oMath>
          <m:sSubSup>
            <m:sSubSupPr>
              <m:ctrlPr>
                <w:ins w:id="2594" w:author="Michael Belias" w:date="2020-12-01T11:36:00Z">
                  <w:rPr>
                    <w:rFonts w:ascii="Cambria Math" w:hAnsi="Cambria Math"/>
                  </w:rPr>
                </w:ins>
              </m:ctrlPr>
            </m:sSubSupPr>
            <m:e>
              <m:r>
                <w:ins w:id="2595" w:author="Michael Belias" w:date="2020-12-01T11:36:00Z">
                  <w:rPr>
                    <w:rFonts w:ascii="Cambria Math" w:hAnsi="Cambria Math"/>
                  </w:rPr>
                  <m:t>B</m:t>
                </w:ins>
              </m:r>
            </m:e>
            <m:sub>
              <m:r>
                <w:ins w:id="2596" w:author="Michael Belias" w:date="2020-12-01T11:36:00Z">
                  <w:rPr>
                    <w:rFonts w:ascii="Cambria Math" w:hAnsi="Cambria Math"/>
                  </w:rPr>
                  <m:t>w</m:t>
                </w:ins>
              </m:r>
            </m:sub>
            <m:sup>
              <m:r>
                <w:ins w:id="2597" w:author="Michael Belias" w:date="2020-12-01T11:36:00Z">
                  <w:rPr>
                    <w:rFonts w:ascii="Cambria Math" w:hAnsi="Cambria Math"/>
                    <w:lang w:val="el-GR"/>
                  </w:rPr>
                  <m:t>δ</m:t>
                </w:ins>
              </m:r>
            </m:sup>
          </m:sSubSup>
          <m:d>
            <m:dPr>
              <m:ctrlPr>
                <w:ins w:id="2598" w:author="Michael Belias" w:date="2020-12-01T11:36:00Z">
                  <w:rPr>
                    <w:rFonts w:ascii="Cambria Math" w:hAnsi="Cambria Math"/>
                    <w:i/>
                  </w:rPr>
                </w:ins>
              </m:ctrlPr>
            </m:dPr>
            <m:e>
              <m:r>
                <w:ins w:id="2599" w:author="Michael Belias" w:date="2020-12-01T11:36:00Z">
                  <w:rPr>
                    <w:rFonts w:ascii="Cambria Math" w:hAnsi="Cambria Math"/>
                  </w:rPr>
                  <m:t>X</m:t>
                </w:ins>
              </m:r>
            </m:e>
          </m:d>
          <m:r>
            <w:ins w:id="2600" w:author="Michael Belias" w:date="2020-12-01T11:36:00Z">
              <w:rPr>
                <w:rFonts w:ascii="Cambria Math" w:hAnsi="Cambria Math"/>
              </w:rPr>
              <m:t>=</m:t>
            </w:ins>
          </m:r>
          <m:d>
            <m:dPr>
              <m:ctrlPr>
                <w:ins w:id="2601" w:author="Michael Belias" w:date="2020-12-01T11:36:00Z">
                  <w:rPr>
                    <w:rFonts w:ascii="Cambria Math" w:hAnsi="Cambria Math"/>
                    <w:i/>
                  </w:rPr>
                </w:ins>
              </m:ctrlPr>
            </m:dPr>
            <m:e>
              <m:f>
                <m:fPr>
                  <m:ctrlPr>
                    <w:ins w:id="2602" w:author="Michael Belias" w:date="2020-12-01T11:36:00Z">
                      <w:rPr>
                        <w:rFonts w:ascii="Cambria Math" w:hAnsi="Cambria Math"/>
                      </w:rPr>
                    </w:ins>
                  </m:ctrlPr>
                </m:fPr>
                <m:num>
                  <m:r>
                    <w:ins w:id="2603" w:author="Michael Belias" w:date="2020-12-01T11:36:00Z">
                      <w:rPr>
                        <w:rFonts w:ascii="Cambria Math" w:hAnsi="Cambria Math"/>
                      </w:rPr>
                      <m:t>X-</m:t>
                    </w:ins>
                  </m:r>
                  <m:sSub>
                    <m:sSubPr>
                      <m:ctrlPr>
                        <w:ins w:id="2604" w:author="Michael Belias" w:date="2020-12-01T11:36:00Z">
                          <w:rPr>
                            <w:rFonts w:ascii="Cambria Math" w:hAnsi="Cambria Math"/>
                          </w:rPr>
                        </w:ins>
                      </m:ctrlPr>
                    </m:sSubPr>
                    <m:e>
                      <m:r>
                        <w:ins w:id="2605" w:author="Michael Belias" w:date="2020-12-01T11:36:00Z">
                          <w:rPr>
                            <w:rFonts w:ascii="Cambria Math" w:hAnsi="Cambria Math"/>
                          </w:rPr>
                          <m:t>t</m:t>
                        </w:ins>
                      </m:r>
                    </m:e>
                    <m:sub>
                      <m:r>
                        <w:ins w:id="2606" w:author="Michael Belias" w:date="2020-12-01T11:36:00Z">
                          <w:rPr>
                            <w:rFonts w:ascii="Cambria Math" w:hAnsi="Cambria Math"/>
                          </w:rPr>
                          <m:t>w</m:t>
                        </w:ins>
                      </m:r>
                    </m:sub>
                  </m:sSub>
                </m:num>
                <m:den>
                  <m:sSub>
                    <m:sSubPr>
                      <m:ctrlPr>
                        <w:ins w:id="2607" w:author="Michael Belias" w:date="2020-12-01T11:36:00Z">
                          <w:rPr>
                            <w:rFonts w:ascii="Cambria Math" w:hAnsi="Cambria Math"/>
                          </w:rPr>
                        </w:ins>
                      </m:ctrlPr>
                    </m:sSubPr>
                    <m:e>
                      <m:r>
                        <w:ins w:id="2608" w:author="Michael Belias" w:date="2020-12-01T11:36:00Z">
                          <w:rPr>
                            <w:rFonts w:ascii="Cambria Math" w:hAnsi="Cambria Math"/>
                          </w:rPr>
                          <m:t>t</m:t>
                        </w:ins>
                      </m:r>
                    </m:e>
                    <m:sub>
                      <m:r>
                        <w:ins w:id="2609" w:author="Michael Belias" w:date="2020-12-01T11:36:00Z">
                          <w:rPr>
                            <w:rFonts w:ascii="Cambria Math" w:hAnsi="Cambria Math"/>
                          </w:rPr>
                          <m:t>w+δ</m:t>
                        </w:ins>
                      </m:r>
                    </m:sub>
                  </m:sSub>
                  <m:r>
                    <w:ins w:id="2610" w:author="Michael Belias" w:date="2020-12-01T11:36:00Z">
                      <w:rPr>
                        <w:rFonts w:ascii="Cambria Math" w:hAnsi="Cambria Math"/>
                      </w:rPr>
                      <m:t>-</m:t>
                    </w:ins>
                  </m:r>
                  <m:sSub>
                    <m:sSubPr>
                      <m:ctrlPr>
                        <w:ins w:id="2611" w:author="Michael Belias" w:date="2020-12-01T11:36:00Z">
                          <w:rPr>
                            <w:rFonts w:ascii="Cambria Math" w:hAnsi="Cambria Math"/>
                          </w:rPr>
                        </w:ins>
                      </m:ctrlPr>
                    </m:sSubPr>
                    <m:e>
                      <m:r>
                        <w:ins w:id="2612" w:author="Michael Belias" w:date="2020-12-01T11:36:00Z">
                          <w:rPr>
                            <w:rFonts w:ascii="Cambria Math" w:hAnsi="Cambria Math"/>
                          </w:rPr>
                          <m:t>t</m:t>
                        </w:ins>
                      </m:r>
                    </m:e>
                    <m:sub>
                      <m:r>
                        <w:ins w:id="2613" w:author="Michael Belias" w:date="2020-12-01T11:36:00Z">
                          <w:rPr>
                            <w:rFonts w:ascii="Cambria Math" w:hAnsi="Cambria Math"/>
                          </w:rPr>
                          <m:t>w</m:t>
                        </w:ins>
                      </m:r>
                    </m:sub>
                  </m:sSub>
                </m:den>
              </m:f>
            </m:e>
          </m:d>
          <m:sSubSup>
            <m:sSubSupPr>
              <m:ctrlPr>
                <w:ins w:id="2614" w:author="Michael Belias" w:date="2020-12-01T11:36:00Z">
                  <w:rPr>
                    <w:rFonts w:ascii="Cambria Math" w:hAnsi="Cambria Math"/>
                  </w:rPr>
                </w:ins>
              </m:ctrlPr>
            </m:sSubSupPr>
            <m:e>
              <m:r>
                <w:ins w:id="2615" w:author="Michael Belias" w:date="2020-12-01T11:36:00Z">
                  <w:rPr>
                    <w:rFonts w:ascii="Cambria Math" w:hAnsi="Cambria Math"/>
                  </w:rPr>
                  <m:t>B</m:t>
                </w:ins>
              </m:r>
            </m:e>
            <m:sub>
              <m:r>
                <w:ins w:id="2616" w:author="Michael Belias" w:date="2020-12-01T11:36:00Z">
                  <w:rPr>
                    <w:rFonts w:ascii="Cambria Math" w:hAnsi="Cambria Math"/>
                  </w:rPr>
                  <m:t>w</m:t>
                </w:ins>
              </m:r>
            </m:sub>
            <m:sup>
              <m:r>
                <w:ins w:id="2617" w:author="Michael Belias" w:date="2020-12-01T11:36:00Z">
                  <w:rPr>
                    <w:rFonts w:ascii="Cambria Math" w:hAnsi="Cambria Math"/>
                  </w:rPr>
                  <m:t>δ-1</m:t>
                </w:ins>
              </m:r>
            </m:sup>
          </m:sSubSup>
          <m:d>
            <m:dPr>
              <m:ctrlPr>
                <w:ins w:id="2618" w:author="Michael Belias" w:date="2020-12-01T11:36:00Z">
                  <w:rPr>
                    <w:rFonts w:ascii="Cambria Math" w:hAnsi="Cambria Math"/>
                    <w:i/>
                  </w:rPr>
                </w:ins>
              </m:ctrlPr>
            </m:dPr>
            <m:e>
              <m:r>
                <w:ins w:id="2619" w:author="Michael Belias" w:date="2020-12-01T11:36:00Z">
                  <w:rPr>
                    <w:rFonts w:ascii="Cambria Math" w:hAnsi="Cambria Math"/>
                  </w:rPr>
                  <m:t>X</m:t>
                </w:ins>
              </m:r>
            </m:e>
          </m:d>
          <m:r>
            <w:ins w:id="2620" w:author="Michael Belias" w:date="2020-12-01T11:36:00Z">
              <w:rPr>
                <w:rFonts w:ascii="Cambria Math" w:hAnsi="Cambria Math"/>
              </w:rPr>
              <m:t>-</m:t>
            </w:ins>
          </m:r>
          <m:d>
            <m:dPr>
              <m:ctrlPr>
                <w:ins w:id="2621" w:author="Michael Belias" w:date="2020-12-01T11:36:00Z">
                  <w:rPr>
                    <w:rFonts w:ascii="Cambria Math" w:hAnsi="Cambria Math"/>
                    <w:i/>
                  </w:rPr>
                </w:ins>
              </m:ctrlPr>
            </m:dPr>
            <m:e>
              <m:f>
                <m:fPr>
                  <m:ctrlPr>
                    <w:ins w:id="2622" w:author="Michael Belias" w:date="2020-12-01T11:36:00Z">
                      <w:rPr>
                        <w:rFonts w:ascii="Cambria Math" w:hAnsi="Cambria Math"/>
                      </w:rPr>
                    </w:ins>
                  </m:ctrlPr>
                </m:fPr>
                <m:num>
                  <m:sSub>
                    <m:sSubPr>
                      <m:ctrlPr>
                        <w:ins w:id="2623" w:author="Michael Belias" w:date="2020-12-01T11:36:00Z">
                          <w:rPr>
                            <w:rFonts w:ascii="Cambria Math" w:hAnsi="Cambria Math"/>
                          </w:rPr>
                        </w:ins>
                      </m:ctrlPr>
                    </m:sSubPr>
                    <m:e>
                      <m:r>
                        <w:ins w:id="2624" w:author="Michael Belias" w:date="2020-12-01T11:36:00Z">
                          <w:rPr>
                            <w:rFonts w:ascii="Cambria Math" w:hAnsi="Cambria Math"/>
                          </w:rPr>
                          <m:t>t</m:t>
                        </w:ins>
                      </m:r>
                    </m:e>
                    <m:sub>
                      <m:r>
                        <w:ins w:id="2625" w:author="Michael Belias" w:date="2020-12-01T11:36:00Z">
                          <w:rPr>
                            <w:rFonts w:ascii="Cambria Math" w:hAnsi="Cambria Math"/>
                          </w:rPr>
                          <m:t>w+δ+1</m:t>
                        </w:ins>
                      </m:r>
                    </m:sub>
                  </m:sSub>
                  <m:r>
                    <w:ins w:id="2626" w:author="Michael Belias" w:date="2020-12-01T11:36:00Z">
                      <w:rPr>
                        <w:rFonts w:ascii="Cambria Math" w:hAnsi="Cambria Math"/>
                      </w:rPr>
                      <m:t>-X</m:t>
                    </w:ins>
                  </m:r>
                </m:num>
                <m:den>
                  <m:sSub>
                    <m:sSubPr>
                      <m:ctrlPr>
                        <w:ins w:id="2627" w:author="Michael Belias" w:date="2020-12-01T11:36:00Z">
                          <w:rPr>
                            <w:rFonts w:ascii="Cambria Math" w:hAnsi="Cambria Math"/>
                          </w:rPr>
                        </w:ins>
                      </m:ctrlPr>
                    </m:sSubPr>
                    <m:e>
                      <m:r>
                        <w:ins w:id="2628" w:author="Michael Belias" w:date="2020-12-01T11:36:00Z">
                          <w:rPr>
                            <w:rFonts w:ascii="Cambria Math" w:hAnsi="Cambria Math"/>
                          </w:rPr>
                          <m:t>t</m:t>
                        </w:ins>
                      </m:r>
                    </m:e>
                    <m:sub>
                      <m:r>
                        <w:ins w:id="2629" w:author="Michael Belias" w:date="2020-12-01T11:36:00Z">
                          <w:rPr>
                            <w:rFonts w:ascii="Cambria Math" w:hAnsi="Cambria Math"/>
                          </w:rPr>
                          <m:t>w+δ+1</m:t>
                        </w:ins>
                      </m:r>
                    </m:sub>
                  </m:sSub>
                  <m:r>
                    <w:ins w:id="2630" w:author="Michael Belias" w:date="2020-12-01T11:36:00Z">
                      <w:rPr>
                        <w:rFonts w:ascii="Cambria Math" w:hAnsi="Cambria Math"/>
                      </w:rPr>
                      <m:t>-</m:t>
                    </w:ins>
                  </m:r>
                  <m:sSub>
                    <m:sSubPr>
                      <m:ctrlPr>
                        <w:ins w:id="2631" w:author="Michael Belias" w:date="2020-12-01T11:36:00Z">
                          <w:rPr>
                            <w:rFonts w:ascii="Cambria Math" w:hAnsi="Cambria Math"/>
                          </w:rPr>
                        </w:ins>
                      </m:ctrlPr>
                    </m:sSubPr>
                    <m:e>
                      <m:r>
                        <w:ins w:id="2632" w:author="Michael Belias" w:date="2020-12-01T11:36:00Z">
                          <w:rPr>
                            <w:rFonts w:ascii="Cambria Math" w:hAnsi="Cambria Math"/>
                          </w:rPr>
                          <m:t>t</m:t>
                        </w:ins>
                      </m:r>
                    </m:e>
                    <m:sub>
                      <m:r>
                        <w:ins w:id="2633" w:author="Michael Belias" w:date="2020-12-01T11:36:00Z">
                          <w:rPr>
                            <w:rFonts w:ascii="Cambria Math" w:hAnsi="Cambria Math"/>
                          </w:rPr>
                          <m:t>w+1</m:t>
                        </w:ins>
                      </m:r>
                    </m:sub>
                  </m:sSub>
                </m:den>
              </m:f>
            </m:e>
          </m:d>
          <m:sSubSup>
            <m:sSubSupPr>
              <m:ctrlPr>
                <w:ins w:id="2634" w:author="Michael Belias" w:date="2020-12-01T11:36:00Z">
                  <w:rPr>
                    <w:rFonts w:ascii="Cambria Math" w:hAnsi="Cambria Math"/>
                  </w:rPr>
                </w:ins>
              </m:ctrlPr>
            </m:sSubSupPr>
            <m:e>
              <m:r>
                <w:ins w:id="2635" w:author="Michael Belias" w:date="2020-12-01T11:36:00Z">
                  <w:rPr>
                    <w:rFonts w:ascii="Cambria Math" w:hAnsi="Cambria Math"/>
                  </w:rPr>
                  <m:t>B</m:t>
                </w:ins>
              </m:r>
            </m:e>
            <m:sub>
              <m:r>
                <w:ins w:id="2636" w:author="Michael Belias" w:date="2020-12-01T11:36:00Z">
                  <w:rPr>
                    <w:rFonts w:ascii="Cambria Math" w:hAnsi="Cambria Math"/>
                  </w:rPr>
                  <m:t>w+1</m:t>
                </w:ins>
              </m:r>
            </m:sub>
            <m:sup>
              <m:r>
                <w:ins w:id="2637" w:author="Michael Belias" w:date="2020-12-01T11:36:00Z">
                  <w:rPr>
                    <w:rFonts w:ascii="Cambria Math" w:hAnsi="Cambria Math"/>
                  </w:rPr>
                  <m:t>δ-1</m:t>
                </w:ins>
              </m:r>
            </m:sup>
          </m:sSubSup>
          <m:d>
            <m:dPr>
              <m:ctrlPr>
                <w:ins w:id="2638" w:author="Michael Belias" w:date="2020-12-01T11:36:00Z">
                  <w:rPr>
                    <w:rFonts w:ascii="Cambria Math" w:hAnsi="Cambria Math"/>
                    <w:i/>
                  </w:rPr>
                </w:ins>
              </m:ctrlPr>
            </m:dPr>
            <m:e>
              <m:r>
                <w:ins w:id="2639" w:author="Michael Belias" w:date="2020-12-01T11:36:00Z">
                  <w:rPr>
                    <w:rFonts w:ascii="Cambria Math" w:hAnsi="Cambria Math"/>
                  </w:rPr>
                  <m:t>X</m:t>
                </w:ins>
              </m:r>
            </m:e>
          </m:d>
          <m:r>
            <w:ins w:id="2640" w:author="Michael Belias" w:date="2020-12-01T11:36:00Z">
              <w:rPr>
                <w:rFonts w:ascii="Cambria Math" w:hAnsi="Cambria Math"/>
              </w:rPr>
              <m:t>,  (7)</m:t>
            </w:ins>
          </m:r>
        </m:oMath>
      </m:oMathPara>
    </w:p>
    <w:p w14:paraId="393263DA" w14:textId="77777777" w:rsidR="00E040BE" w:rsidRDefault="00E040BE" w:rsidP="00E040BE">
      <w:pPr>
        <w:pStyle w:val="BodyText"/>
        <w:rPr>
          <w:ins w:id="2641" w:author="Michael Belias" w:date="2020-12-01T11:36:00Z"/>
        </w:rPr>
      </w:pPr>
      <w:ins w:id="2642" w:author="Michael Belias" w:date="2020-12-01T11:36:00Z">
        <w:r>
          <w:t xml:space="preserve">where </w:t>
        </w:r>
      </w:ins>
      <m:oMath>
        <m:r>
          <w:ins w:id="2643" w:author="Michael Belias" w:date="2020-12-01T11:36:00Z">
            <w:rPr>
              <w:rFonts w:ascii="Cambria Math" w:hAnsi="Cambria Math"/>
            </w:rPr>
            <m:t>δ∈</m:t>
          </w:ins>
        </m:r>
      </m:oMath>
      <w:ins w:id="2644" w:author="Michael Belias" w:date="2020-12-01T11:36:00Z">
        <w:r>
          <w:t xml:space="preserve"> [1, 2, …, d]. For example, the first degree </w:t>
        </w:r>
      </w:ins>
      <m:oMath>
        <m:sSubSup>
          <m:sSubSupPr>
            <m:ctrlPr>
              <w:ins w:id="2645" w:author="Michael Belias" w:date="2020-12-01T11:36:00Z">
                <w:rPr>
                  <w:rFonts w:ascii="Cambria Math" w:hAnsi="Cambria Math"/>
                </w:rPr>
              </w:ins>
            </m:ctrlPr>
          </m:sSubSupPr>
          <m:e>
            <m:r>
              <w:ins w:id="2646" w:author="Michael Belias" w:date="2020-12-01T11:36:00Z">
                <w:rPr>
                  <w:rFonts w:ascii="Cambria Math" w:hAnsi="Cambria Math"/>
                </w:rPr>
                <m:t>B</m:t>
              </w:ins>
            </m:r>
          </m:e>
          <m:sub>
            <m:r>
              <w:ins w:id="2647" w:author="Michael Belias" w:date="2020-12-01T11:36:00Z">
                <w:rPr>
                  <w:rFonts w:ascii="Cambria Math" w:hAnsi="Cambria Math"/>
                </w:rPr>
                <m:t>w</m:t>
              </w:ins>
            </m:r>
          </m:sub>
          <m:sup>
            <m:r>
              <w:ins w:id="2648" w:author="Michael Belias" w:date="2020-12-01T11:36:00Z">
                <w:rPr>
                  <w:rFonts w:ascii="Cambria Math" w:hAnsi="Cambria Math"/>
                </w:rPr>
                <m:t>1</m:t>
              </w:ins>
            </m:r>
          </m:sup>
        </m:sSubSup>
        <m:r>
          <w:ins w:id="2649" w:author="Michael Belias" w:date="2020-12-01T11:36:00Z">
            <w:rPr>
              <w:rFonts w:ascii="Cambria Math" w:hAnsi="Cambria Math"/>
            </w:rPr>
            <m:t>(X)=(</m:t>
          </w:ins>
        </m:r>
        <m:f>
          <m:fPr>
            <m:ctrlPr>
              <w:ins w:id="2650" w:author="Michael Belias" w:date="2020-12-01T11:36:00Z">
                <w:rPr>
                  <w:rFonts w:ascii="Cambria Math" w:hAnsi="Cambria Math"/>
                </w:rPr>
              </w:ins>
            </m:ctrlPr>
          </m:fPr>
          <m:num>
            <m:r>
              <w:ins w:id="2651" w:author="Michael Belias" w:date="2020-12-01T11:36:00Z">
                <w:rPr>
                  <w:rFonts w:ascii="Cambria Math" w:hAnsi="Cambria Math"/>
                </w:rPr>
                <m:t>X-</m:t>
              </w:ins>
            </m:r>
            <m:sSub>
              <m:sSubPr>
                <m:ctrlPr>
                  <w:ins w:id="2652" w:author="Michael Belias" w:date="2020-12-01T11:36:00Z">
                    <w:rPr>
                      <w:rFonts w:ascii="Cambria Math" w:hAnsi="Cambria Math"/>
                    </w:rPr>
                  </w:ins>
                </m:ctrlPr>
              </m:sSubPr>
              <m:e>
                <m:r>
                  <w:ins w:id="2653" w:author="Michael Belias" w:date="2020-12-01T11:36:00Z">
                    <w:rPr>
                      <w:rFonts w:ascii="Cambria Math" w:hAnsi="Cambria Math"/>
                    </w:rPr>
                    <m:t>t</m:t>
                  </w:ins>
                </m:r>
              </m:e>
              <m:sub>
                <m:r>
                  <w:ins w:id="2654" w:author="Michael Belias" w:date="2020-12-01T11:36:00Z">
                    <w:rPr>
                      <w:rFonts w:ascii="Cambria Math" w:hAnsi="Cambria Math"/>
                    </w:rPr>
                    <m:t>w</m:t>
                  </w:ins>
                </m:r>
              </m:sub>
            </m:sSub>
          </m:num>
          <m:den>
            <m:sSub>
              <m:sSubPr>
                <m:ctrlPr>
                  <w:ins w:id="2655" w:author="Michael Belias" w:date="2020-12-01T11:36:00Z">
                    <w:rPr>
                      <w:rFonts w:ascii="Cambria Math" w:hAnsi="Cambria Math"/>
                    </w:rPr>
                  </w:ins>
                </m:ctrlPr>
              </m:sSubPr>
              <m:e>
                <m:r>
                  <w:ins w:id="2656" w:author="Michael Belias" w:date="2020-12-01T11:36:00Z">
                    <w:rPr>
                      <w:rFonts w:ascii="Cambria Math" w:hAnsi="Cambria Math"/>
                    </w:rPr>
                    <m:t>t</m:t>
                  </w:ins>
                </m:r>
              </m:e>
              <m:sub>
                <m:r>
                  <w:ins w:id="2657" w:author="Michael Belias" w:date="2020-12-01T11:36:00Z">
                    <w:rPr>
                      <w:rFonts w:ascii="Cambria Math" w:hAnsi="Cambria Math"/>
                    </w:rPr>
                    <m:t>w+1</m:t>
                  </w:ins>
                </m:r>
              </m:sub>
            </m:sSub>
            <m:r>
              <w:ins w:id="2658" w:author="Michael Belias" w:date="2020-12-01T11:36:00Z">
                <w:rPr>
                  <w:rFonts w:ascii="Cambria Math" w:hAnsi="Cambria Math"/>
                </w:rPr>
                <m:t>-</m:t>
              </w:ins>
            </m:r>
            <m:sSub>
              <m:sSubPr>
                <m:ctrlPr>
                  <w:ins w:id="2659" w:author="Michael Belias" w:date="2020-12-01T11:36:00Z">
                    <w:rPr>
                      <w:rFonts w:ascii="Cambria Math" w:hAnsi="Cambria Math"/>
                    </w:rPr>
                  </w:ins>
                </m:ctrlPr>
              </m:sSubPr>
              <m:e>
                <m:r>
                  <w:ins w:id="2660" w:author="Michael Belias" w:date="2020-12-01T11:36:00Z">
                    <w:rPr>
                      <w:rFonts w:ascii="Cambria Math" w:hAnsi="Cambria Math"/>
                    </w:rPr>
                    <m:t>t</m:t>
                  </w:ins>
                </m:r>
              </m:e>
              <m:sub>
                <m:r>
                  <w:ins w:id="2661" w:author="Michael Belias" w:date="2020-12-01T11:36:00Z">
                    <w:rPr>
                      <w:rFonts w:ascii="Cambria Math" w:hAnsi="Cambria Math"/>
                    </w:rPr>
                    <m:t>w</m:t>
                  </w:ins>
                </m:r>
              </m:sub>
            </m:sSub>
          </m:den>
        </m:f>
        <m:r>
          <w:ins w:id="2662" w:author="Michael Belias" w:date="2020-12-01T11:36:00Z">
            <w:rPr>
              <w:rFonts w:ascii="Cambria Math" w:hAnsi="Cambria Math"/>
            </w:rPr>
            <m:t>)</m:t>
          </w:ins>
        </m:r>
        <m:sSubSup>
          <m:sSubSupPr>
            <m:ctrlPr>
              <w:ins w:id="2663" w:author="Michael Belias" w:date="2020-12-01T11:36:00Z">
                <w:rPr>
                  <w:rFonts w:ascii="Cambria Math" w:hAnsi="Cambria Math"/>
                </w:rPr>
              </w:ins>
            </m:ctrlPr>
          </m:sSubSupPr>
          <m:e>
            <m:r>
              <w:ins w:id="2664" w:author="Michael Belias" w:date="2020-12-01T11:36:00Z">
                <w:rPr>
                  <w:rFonts w:ascii="Cambria Math" w:hAnsi="Cambria Math"/>
                </w:rPr>
                <m:t>B</m:t>
              </w:ins>
            </m:r>
          </m:e>
          <m:sub>
            <m:r>
              <w:ins w:id="2665" w:author="Michael Belias" w:date="2020-12-01T11:36:00Z">
                <w:rPr>
                  <w:rFonts w:ascii="Cambria Math" w:hAnsi="Cambria Math"/>
                </w:rPr>
                <m:t>w</m:t>
              </w:ins>
            </m:r>
          </m:sub>
          <m:sup>
            <m:r>
              <w:ins w:id="2666" w:author="Michael Belias" w:date="2020-12-01T11:36:00Z">
                <w:rPr>
                  <w:rFonts w:ascii="Cambria Math" w:hAnsi="Cambria Math"/>
                </w:rPr>
                <m:t>0</m:t>
              </w:ins>
            </m:r>
          </m:sup>
        </m:sSubSup>
        <m:r>
          <w:ins w:id="2667" w:author="Michael Belias" w:date="2020-12-01T11:36:00Z">
            <w:rPr>
              <w:rFonts w:ascii="Cambria Math" w:hAnsi="Cambria Math"/>
            </w:rPr>
            <m:t>(X)-(</m:t>
          </w:ins>
        </m:r>
        <m:f>
          <m:fPr>
            <m:ctrlPr>
              <w:ins w:id="2668" w:author="Michael Belias" w:date="2020-12-01T11:36:00Z">
                <w:rPr>
                  <w:rFonts w:ascii="Cambria Math" w:hAnsi="Cambria Math"/>
                </w:rPr>
              </w:ins>
            </m:ctrlPr>
          </m:fPr>
          <m:num>
            <m:sSub>
              <m:sSubPr>
                <m:ctrlPr>
                  <w:ins w:id="2669" w:author="Michael Belias" w:date="2020-12-01T11:36:00Z">
                    <w:rPr>
                      <w:rFonts w:ascii="Cambria Math" w:hAnsi="Cambria Math"/>
                    </w:rPr>
                  </w:ins>
                </m:ctrlPr>
              </m:sSubPr>
              <m:e>
                <m:r>
                  <w:ins w:id="2670" w:author="Michael Belias" w:date="2020-12-01T11:36:00Z">
                    <w:rPr>
                      <w:rFonts w:ascii="Cambria Math" w:hAnsi="Cambria Math"/>
                    </w:rPr>
                    <m:t>t</m:t>
                  </w:ins>
                </m:r>
              </m:e>
              <m:sub>
                <m:r>
                  <w:ins w:id="2671" w:author="Michael Belias" w:date="2020-12-01T11:36:00Z">
                    <w:rPr>
                      <w:rFonts w:ascii="Cambria Math" w:hAnsi="Cambria Math"/>
                    </w:rPr>
                    <m:t>w+2</m:t>
                  </w:ins>
                </m:r>
              </m:sub>
            </m:sSub>
            <m:r>
              <w:ins w:id="2672" w:author="Michael Belias" w:date="2020-12-01T11:36:00Z">
                <w:rPr>
                  <w:rFonts w:ascii="Cambria Math" w:hAnsi="Cambria Math"/>
                </w:rPr>
                <m:t>-X</m:t>
              </w:ins>
            </m:r>
          </m:num>
          <m:den>
            <m:sSub>
              <m:sSubPr>
                <m:ctrlPr>
                  <w:ins w:id="2673" w:author="Michael Belias" w:date="2020-12-01T11:36:00Z">
                    <w:rPr>
                      <w:rFonts w:ascii="Cambria Math" w:hAnsi="Cambria Math"/>
                    </w:rPr>
                  </w:ins>
                </m:ctrlPr>
              </m:sSubPr>
              <m:e>
                <m:r>
                  <w:ins w:id="2674" w:author="Michael Belias" w:date="2020-12-01T11:36:00Z">
                    <w:rPr>
                      <w:rFonts w:ascii="Cambria Math" w:hAnsi="Cambria Math"/>
                    </w:rPr>
                    <m:t>t</m:t>
                  </w:ins>
                </m:r>
              </m:e>
              <m:sub>
                <m:r>
                  <w:ins w:id="2675" w:author="Michael Belias" w:date="2020-12-01T11:36:00Z">
                    <w:rPr>
                      <w:rFonts w:ascii="Cambria Math" w:hAnsi="Cambria Math"/>
                    </w:rPr>
                    <m:t>w+2</m:t>
                  </w:ins>
                </m:r>
              </m:sub>
            </m:sSub>
            <m:r>
              <w:ins w:id="2676" w:author="Michael Belias" w:date="2020-12-01T11:36:00Z">
                <w:rPr>
                  <w:rFonts w:ascii="Cambria Math" w:hAnsi="Cambria Math"/>
                </w:rPr>
                <m:t>-</m:t>
              </w:ins>
            </m:r>
            <m:sSub>
              <m:sSubPr>
                <m:ctrlPr>
                  <w:ins w:id="2677" w:author="Michael Belias" w:date="2020-12-01T11:36:00Z">
                    <w:rPr>
                      <w:rFonts w:ascii="Cambria Math" w:hAnsi="Cambria Math"/>
                    </w:rPr>
                  </w:ins>
                </m:ctrlPr>
              </m:sSubPr>
              <m:e>
                <m:r>
                  <w:ins w:id="2678" w:author="Michael Belias" w:date="2020-12-01T11:36:00Z">
                    <w:rPr>
                      <w:rFonts w:ascii="Cambria Math" w:hAnsi="Cambria Math"/>
                    </w:rPr>
                    <m:t>t</m:t>
                  </w:ins>
                </m:r>
              </m:e>
              <m:sub>
                <m:r>
                  <w:ins w:id="2679" w:author="Michael Belias" w:date="2020-12-01T11:36:00Z">
                    <w:rPr>
                      <w:rFonts w:ascii="Cambria Math" w:hAnsi="Cambria Math"/>
                    </w:rPr>
                    <m:t>w+1</m:t>
                  </w:ins>
                </m:r>
              </m:sub>
            </m:sSub>
          </m:den>
        </m:f>
        <m:r>
          <w:ins w:id="2680" w:author="Michael Belias" w:date="2020-12-01T11:36:00Z">
            <w:rPr>
              <w:rFonts w:ascii="Cambria Math" w:hAnsi="Cambria Math"/>
            </w:rPr>
            <m:t>)</m:t>
          </w:ins>
        </m:r>
        <m:sSubSup>
          <m:sSubSupPr>
            <m:ctrlPr>
              <w:ins w:id="2681" w:author="Michael Belias" w:date="2020-12-01T11:36:00Z">
                <w:rPr>
                  <w:rFonts w:ascii="Cambria Math" w:hAnsi="Cambria Math"/>
                </w:rPr>
              </w:ins>
            </m:ctrlPr>
          </m:sSubSupPr>
          <m:e>
            <m:r>
              <w:ins w:id="2682" w:author="Michael Belias" w:date="2020-12-01T11:36:00Z">
                <w:rPr>
                  <w:rFonts w:ascii="Cambria Math" w:hAnsi="Cambria Math"/>
                </w:rPr>
                <m:t>B</m:t>
              </w:ins>
            </m:r>
          </m:e>
          <m:sub>
            <m:r>
              <w:ins w:id="2683" w:author="Michael Belias" w:date="2020-12-01T11:36:00Z">
                <w:rPr>
                  <w:rFonts w:ascii="Cambria Math" w:hAnsi="Cambria Math"/>
                </w:rPr>
                <m:t>w+1</m:t>
              </w:ins>
            </m:r>
          </m:sub>
          <m:sup>
            <m:r>
              <w:ins w:id="2684" w:author="Michael Belias" w:date="2020-12-01T11:36:00Z">
                <w:rPr>
                  <w:rFonts w:ascii="Cambria Math" w:hAnsi="Cambria Math"/>
                </w:rPr>
                <m:t>0</m:t>
              </w:ins>
            </m:r>
          </m:sup>
        </m:sSubSup>
        <m:r>
          <w:ins w:id="2685" w:author="Michael Belias" w:date="2020-12-01T11:36:00Z">
            <w:rPr>
              <w:rFonts w:ascii="Cambria Math" w:hAnsi="Cambria Math"/>
            </w:rPr>
            <m:t>(X)</m:t>
          </w:ins>
        </m:r>
      </m:oMath>
      <w:ins w:id="2686" w:author="Michael Belias" w:date="2020-12-01T11:36:00Z">
        <w:r>
          <w:t xml:space="preserve"> is calculated using the zero degree B-splines, and the second degree </w:t>
        </w:r>
      </w:ins>
      <m:oMath>
        <m:sSubSup>
          <m:sSubSupPr>
            <m:ctrlPr>
              <w:ins w:id="2687" w:author="Michael Belias" w:date="2020-12-01T11:36:00Z">
                <w:rPr>
                  <w:rFonts w:ascii="Cambria Math" w:hAnsi="Cambria Math"/>
                </w:rPr>
              </w:ins>
            </m:ctrlPr>
          </m:sSubSupPr>
          <m:e>
            <m:r>
              <w:ins w:id="2688" w:author="Michael Belias" w:date="2020-12-01T11:36:00Z">
                <w:rPr>
                  <w:rFonts w:ascii="Cambria Math" w:hAnsi="Cambria Math"/>
                </w:rPr>
                <m:t>B</m:t>
              </w:ins>
            </m:r>
          </m:e>
          <m:sub>
            <m:r>
              <w:ins w:id="2689" w:author="Michael Belias" w:date="2020-12-01T11:36:00Z">
                <w:rPr>
                  <w:rFonts w:ascii="Cambria Math" w:hAnsi="Cambria Math"/>
                </w:rPr>
                <m:t>w</m:t>
              </w:ins>
            </m:r>
          </m:sub>
          <m:sup>
            <m:r>
              <w:ins w:id="2690" w:author="Michael Belias" w:date="2020-12-01T11:36:00Z">
                <w:rPr>
                  <w:rFonts w:ascii="Cambria Math" w:hAnsi="Cambria Math"/>
                </w:rPr>
                <m:t>2</m:t>
              </w:ins>
            </m:r>
          </m:sup>
        </m:sSubSup>
        <m:r>
          <w:ins w:id="2691" w:author="Michael Belias" w:date="2020-12-01T11:36:00Z">
            <w:rPr>
              <w:rFonts w:ascii="Cambria Math" w:hAnsi="Cambria Math"/>
            </w:rPr>
            <m:t>(X)</m:t>
          </w:ins>
        </m:r>
      </m:oMath>
      <w:ins w:id="2692" w:author="Michael Belias" w:date="2020-12-01T11:36:00Z">
        <w:r>
          <w:t xml:space="preserve"> from </w:t>
        </w:r>
      </w:ins>
      <m:oMath>
        <m:sSubSup>
          <m:sSubSupPr>
            <m:ctrlPr>
              <w:ins w:id="2693" w:author="Michael Belias" w:date="2020-12-01T11:36:00Z">
                <w:rPr>
                  <w:rFonts w:ascii="Cambria Math" w:hAnsi="Cambria Math"/>
                </w:rPr>
              </w:ins>
            </m:ctrlPr>
          </m:sSubSupPr>
          <m:e>
            <m:r>
              <w:ins w:id="2694" w:author="Michael Belias" w:date="2020-12-01T11:36:00Z">
                <w:rPr>
                  <w:rFonts w:ascii="Cambria Math" w:hAnsi="Cambria Math"/>
                </w:rPr>
                <m:t>B</m:t>
              </w:ins>
            </m:r>
          </m:e>
          <m:sub>
            <m:r>
              <w:ins w:id="2695" w:author="Michael Belias" w:date="2020-12-01T11:36:00Z">
                <w:rPr>
                  <w:rFonts w:ascii="Cambria Math" w:hAnsi="Cambria Math"/>
                </w:rPr>
                <m:t>w</m:t>
              </w:ins>
            </m:r>
          </m:sub>
          <m:sup>
            <m:r>
              <w:ins w:id="2696" w:author="Michael Belias" w:date="2020-12-01T11:36:00Z">
                <w:rPr>
                  <w:rFonts w:ascii="Cambria Math" w:hAnsi="Cambria Math"/>
                </w:rPr>
                <m:t>1</m:t>
              </w:ins>
            </m:r>
          </m:sup>
        </m:sSubSup>
        <m:d>
          <m:dPr>
            <m:ctrlPr>
              <w:ins w:id="2697" w:author="Michael Belias" w:date="2020-12-01T11:36:00Z">
                <w:rPr>
                  <w:rFonts w:ascii="Cambria Math" w:hAnsi="Cambria Math"/>
                  <w:i/>
                </w:rPr>
              </w:ins>
            </m:ctrlPr>
          </m:dPr>
          <m:e>
            <m:r>
              <w:ins w:id="2698" w:author="Michael Belias" w:date="2020-12-01T11:36:00Z">
                <w:rPr>
                  <w:rFonts w:ascii="Cambria Math" w:hAnsi="Cambria Math"/>
                </w:rPr>
                <m:t>X</m:t>
              </w:ins>
            </m:r>
          </m:e>
        </m:d>
        <m:r>
          <w:ins w:id="2699" w:author="Michael Belias" w:date="2020-12-01T11:36:00Z">
            <w:rPr>
              <w:rFonts w:ascii="Cambria Math" w:hAnsi="Cambria Math"/>
            </w:rPr>
            <m:t>,</m:t>
          </w:ins>
        </m:r>
      </m:oMath>
      <w:ins w:id="2700" w:author="Michael Belias" w:date="2020-12-01T11:36:00Z">
        <w:r>
          <w:t xml:space="preserve"> and so on, using formula 7. </w:t>
        </w:r>
      </w:ins>
    </w:p>
    <w:p w14:paraId="5D2D6D59" w14:textId="78CA9730" w:rsidR="00E040BE" w:rsidRDefault="00E040BE" w:rsidP="00E040BE">
      <w:pPr>
        <w:pStyle w:val="BodyText"/>
        <w:ind w:firstLine="720"/>
        <w:rPr>
          <w:ins w:id="2701" w:author="Michael Belias" w:date="2020-12-01T11:36:00Z"/>
        </w:rPr>
      </w:pPr>
      <w:ins w:id="2702" w:author="Michael Belias" w:date="2020-12-01T11:36:00Z">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ins>
      <w:r w:rsidR="005B1024">
        <w:instrText xml:space="preserve"> ADDIN ZOTERO_ITEM CSL_CITATION {"citationID":"DZ2E7fXa","properties":{"formattedCitation":"[35]","plainCitation":"[35]","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703" w:author="Michael Belias" w:date="2020-12-01T11:36:00Z">
        <w:r>
          <w:fldChar w:fldCharType="separate"/>
        </w:r>
      </w:ins>
      <w:r w:rsidR="005B1024" w:rsidRPr="005B1024">
        <w:rPr>
          <w:rFonts w:ascii="Garamond" w:hAnsi="Garamond"/>
        </w:rPr>
        <w:t>[35]</w:t>
      </w:r>
      <w:ins w:id="2704" w:author="Michael Belias" w:date="2020-12-01T11:36:00Z">
        <w:r>
          <w:fldChar w:fldCharType="end"/>
        </w:r>
        <w:r>
          <w:t xml:space="preserve">. B-splines with an open </w:t>
        </w:r>
        <w:r>
          <w:lastRenderedPageBreak/>
          <w:t xml:space="preserve">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ins>
    </w:p>
    <w:p w14:paraId="32C8D04A" w14:textId="77777777" w:rsidR="00E040BE" w:rsidRDefault="00E040BE" w:rsidP="00E040BE">
      <w:pPr>
        <w:pStyle w:val="BodyText"/>
        <w:ind w:firstLine="720"/>
        <w:rPr>
          <w:ins w:id="2705" w:author="Michael Belias" w:date="2020-12-01T11:36:00Z"/>
        </w:rPr>
      </w:pPr>
      <w:ins w:id="2706" w:author="Michael Belias" w:date="2020-12-01T11:36:00Z">
        <w:r>
          <w:t>In Figure 5(b) we show the basis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ins>
    </w:p>
    <w:p w14:paraId="5CEB825E" w14:textId="77777777" w:rsidR="00E040BE" w:rsidRDefault="00E040BE" w:rsidP="00E040BE">
      <w:pPr>
        <w:pStyle w:val="BodyText"/>
        <w:ind w:firstLine="720"/>
        <w:rPr>
          <w:ins w:id="2707" w:author="Michael Belias" w:date="2020-12-01T11:36:00Z"/>
        </w:rPr>
      </w:pPr>
      <w:ins w:id="2708" w:author="Michael Belias" w:date="2020-12-01T11:36:00Z">
        <w:r>
          <w:rPr>
            <w:noProof/>
          </w:rPr>
          <w:drawing>
            <wp:inline distT="0" distB="0" distL="0" distR="0" wp14:anchorId="363E81B8" wp14:editId="17035141">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ins>
    </w:p>
    <w:p w14:paraId="51F54808" w14:textId="77777777" w:rsidR="00E040BE" w:rsidRDefault="00E040BE" w:rsidP="00E040BE">
      <w:pPr>
        <w:pStyle w:val="BodyText"/>
        <w:ind w:firstLine="720"/>
        <w:rPr>
          <w:ins w:id="2709" w:author="Michael Belias" w:date="2020-12-01T11:36:00Z"/>
        </w:rPr>
      </w:pPr>
    </w:p>
    <w:p w14:paraId="49D94CB9" w14:textId="77777777" w:rsidR="00E040BE" w:rsidRPr="006D48E9" w:rsidRDefault="00E040BE" w:rsidP="00E040BE">
      <w:pPr>
        <w:pStyle w:val="BodyText"/>
        <w:rPr>
          <w:ins w:id="2710" w:author="Michael Belias" w:date="2020-12-01T11:36:00Z"/>
        </w:rPr>
      </w:pPr>
      <w:ins w:id="2711" w:author="Michael Belias" w:date="2020-12-01T11:36:00Z">
        <w:r w:rsidRPr="006D3041">
          <w:rPr>
            <w:sz w:val="22"/>
            <w:szCs w:val="22"/>
          </w:rPr>
          <w:t xml:space="preserve">Figure </w:t>
        </w:r>
        <w:r>
          <w:rPr>
            <w:sz w:val="22"/>
            <w:szCs w:val="22"/>
          </w:rPr>
          <w:t>5. approximately here</w:t>
        </w:r>
      </w:ins>
    </w:p>
    <w:p w14:paraId="30612BAD" w14:textId="77777777" w:rsidR="00E040BE" w:rsidRDefault="00E040BE" w:rsidP="00E040BE">
      <w:pPr>
        <w:pStyle w:val="FirstParagraph"/>
        <w:rPr>
          <w:ins w:id="2712" w:author="Michael Belias" w:date="2020-12-01T11:36:00Z"/>
        </w:rPr>
      </w:pPr>
    </w:p>
    <w:p w14:paraId="1AD556DA" w14:textId="77777777" w:rsidR="00E040BE" w:rsidRDefault="00E040BE" w:rsidP="00E040BE">
      <w:pPr>
        <w:pStyle w:val="Heading1"/>
        <w:rPr>
          <w:ins w:id="2713" w:author="Michael Belias" w:date="2020-12-01T11:36:00Z"/>
        </w:rPr>
      </w:pPr>
      <w:ins w:id="2714" w:author="Michael Belias" w:date="2020-12-01T11:36:00Z">
        <w:r>
          <w:t>Penalised splines</w:t>
        </w:r>
      </w:ins>
    </w:p>
    <w:p w14:paraId="0571BC38" w14:textId="77777777" w:rsidR="00E040BE" w:rsidRDefault="00E040BE" w:rsidP="00E040BE">
      <w:pPr>
        <w:pStyle w:val="FirstParagraph"/>
        <w:ind w:firstLine="480"/>
        <w:rPr>
          <w:ins w:id="2715" w:author="Michael Belias" w:date="2020-12-01T11:36:00Z"/>
        </w:rPr>
      </w:pPr>
      <w:ins w:id="2716" w:author="Michael Belias" w:date="2020-12-01T11:36:00Z">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w:ins>
      <m:oMath>
        <m:sSub>
          <m:sSubPr>
            <m:ctrlPr>
              <w:ins w:id="2717" w:author="Michael Belias" w:date="2020-12-01T11:36:00Z">
                <w:rPr>
                  <w:rFonts w:ascii="Cambria Math" w:hAnsi="Cambria Math"/>
                </w:rPr>
              </w:ins>
            </m:ctrlPr>
          </m:sSubPr>
          <m:e>
            <m:r>
              <w:ins w:id="2718" w:author="Michael Belias" w:date="2020-12-01T11:36:00Z">
                <w:rPr>
                  <w:rFonts w:ascii="Cambria Math" w:hAnsi="Cambria Math"/>
                </w:rPr>
                <m:t>J</m:t>
              </w:ins>
            </m:r>
          </m:e>
          <m:sub>
            <m:r>
              <w:ins w:id="2719" w:author="Michael Belias" w:date="2020-12-01T11:36:00Z">
                <w:rPr>
                  <w:rFonts w:ascii="Cambria Math" w:hAnsi="Cambria Math"/>
                </w:rPr>
                <m:t>β</m:t>
              </w:ins>
            </m:r>
          </m:sub>
        </m:sSub>
      </m:oMath>
      <w:ins w:id="2720" w:author="Michael Belias" w:date="2020-12-01T11:36:00Z">
        <w:r>
          <w:t xml:space="preserve">) multiplied by a non-negative </w:t>
        </w:r>
      </w:ins>
      <m:oMath>
        <m:r>
          <w:ins w:id="2721" w:author="Michael Belias" w:date="2020-12-01T11:36:00Z">
            <w:rPr>
              <w:rFonts w:ascii="Cambria Math" w:hAnsi="Cambria Math"/>
            </w:rPr>
            <m:t>λ</m:t>
          </w:ins>
        </m:r>
      </m:oMath>
      <w:ins w:id="2722" w:author="Michael Belias" w:date="2020-12-01T11:36:00Z">
        <w:r>
          <w:t xml:space="preserve">, often </w:t>
        </w:r>
        <w:r>
          <w:lastRenderedPageBreak/>
          <w:t>called a tuning parameter.</w:t>
        </w:r>
        <w:r w:rsidRPr="003C499A">
          <w:t xml:space="preserve"> </w:t>
        </w:r>
        <w:r>
          <w:t xml:space="preserve">As the term “tuning” implies, changing the value of </w:t>
        </w:r>
      </w:ins>
      <m:oMath>
        <m:r>
          <w:ins w:id="2723" w:author="Michael Belias" w:date="2020-12-01T11:36:00Z">
            <w:rPr>
              <w:rFonts w:ascii="Cambria Math" w:hAnsi="Cambria Math"/>
            </w:rPr>
            <m:t>λ</m:t>
          </w:ins>
        </m:r>
      </m:oMath>
      <w:ins w:id="2724" w:author="Michael Belias" w:date="2020-12-01T11:36:00Z">
        <w:r>
          <w:t xml:space="preserve"> changes the magnitude of the penalisation.</w:t>
        </w:r>
      </w:ins>
    </w:p>
    <w:p w14:paraId="774E6DB5" w14:textId="77777777" w:rsidR="00E040BE" w:rsidRDefault="00E040BE" w:rsidP="00E040BE">
      <w:pPr>
        <w:pStyle w:val="FirstParagraph"/>
        <w:ind w:firstLine="480"/>
        <w:rPr>
          <w:ins w:id="2725" w:author="Michael Belias" w:date="2020-12-01T11:36:00Z"/>
        </w:rPr>
      </w:pPr>
      <w:ins w:id="2726" w:author="Michael Belias" w:date="2020-12-01T11:36:00Z">
        <w:r>
          <w:t xml:space="preserve">In GLMs the estimation of the regression coefficients </w:t>
        </w:r>
      </w:ins>
      <m:oMath>
        <m:sSub>
          <m:sSubPr>
            <m:ctrlPr>
              <w:ins w:id="2727" w:author="Michael Belias" w:date="2020-12-01T11:36:00Z">
                <w:rPr>
                  <w:rFonts w:ascii="Cambria Math" w:hAnsi="Cambria Math"/>
                </w:rPr>
              </w:ins>
            </m:ctrlPr>
          </m:sSubPr>
          <m:e>
            <m:r>
              <w:ins w:id="2728" w:author="Michael Belias" w:date="2020-12-01T11:36:00Z">
                <w:rPr>
                  <w:rFonts w:ascii="Cambria Math" w:hAnsi="Cambria Math"/>
                </w:rPr>
                <m:t>β</m:t>
              </w:ins>
            </m:r>
          </m:e>
          <m:sub>
            <m:r>
              <w:ins w:id="2729" w:author="Michael Belias" w:date="2020-12-01T11:36:00Z">
                <w:rPr>
                  <w:rFonts w:ascii="Cambria Math" w:hAnsi="Cambria Math"/>
                </w:rPr>
                <m:t>i</m:t>
              </w:ins>
            </m:r>
          </m:sub>
        </m:sSub>
      </m:oMath>
      <w:ins w:id="2730" w:author="Michael Belias" w:date="2020-12-01T11:36:00Z">
        <w:r>
          <w:t xml:space="preserve"> is accomplished through optimisation of functions of </w:t>
        </w:r>
      </w:ins>
      <m:oMath>
        <m:sSub>
          <m:sSubPr>
            <m:ctrlPr>
              <w:ins w:id="2731" w:author="Michael Belias" w:date="2020-12-01T11:36:00Z">
                <w:rPr>
                  <w:rFonts w:ascii="Cambria Math" w:hAnsi="Cambria Math"/>
                </w:rPr>
              </w:ins>
            </m:ctrlPr>
          </m:sSubPr>
          <m:e>
            <m:r>
              <w:ins w:id="2732" w:author="Michael Belias" w:date="2020-12-01T11:36:00Z">
                <w:rPr>
                  <w:rFonts w:ascii="Cambria Math" w:hAnsi="Cambria Math"/>
                </w:rPr>
                <m:t>β</m:t>
              </w:ins>
            </m:r>
          </m:e>
          <m:sub>
            <m:r>
              <w:ins w:id="2733" w:author="Michael Belias" w:date="2020-12-01T11:36:00Z">
                <w:rPr>
                  <w:rFonts w:ascii="Cambria Math" w:hAnsi="Cambria Math"/>
                </w:rPr>
                <m:t>i</m:t>
              </w:ins>
            </m:r>
          </m:sub>
        </m:sSub>
      </m:oMath>
      <w:ins w:id="2734" w:author="Michael Belias" w:date="2020-12-01T11:36:00Z">
        <w:r>
          <w:t xml:space="preserve">. For Gaussian outcomes the least squares optimisation is estimating the </w:t>
        </w:r>
      </w:ins>
      <m:oMath>
        <m:sSub>
          <m:sSubPr>
            <m:ctrlPr>
              <w:ins w:id="2735" w:author="Michael Belias" w:date="2020-12-01T11:36:00Z">
                <w:rPr>
                  <w:rFonts w:ascii="Cambria Math" w:hAnsi="Cambria Math"/>
                </w:rPr>
              </w:ins>
            </m:ctrlPr>
          </m:sSubPr>
          <m:e>
            <m:acc>
              <m:accPr>
                <m:ctrlPr>
                  <w:ins w:id="2736" w:author="Michael Belias" w:date="2020-12-01T11:36:00Z">
                    <w:rPr>
                      <w:rFonts w:ascii="Cambria Math" w:hAnsi="Cambria Math"/>
                    </w:rPr>
                  </w:ins>
                </m:ctrlPr>
              </m:accPr>
              <m:e>
                <m:r>
                  <w:ins w:id="2737" w:author="Michael Belias" w:date="2020-12-01T11:36:00Z">
                    <w:rPr>
                      <w:rFonts w:ascii="Cambria Math" w:hAnsi="Cambria Math"/>
                    </w:rPr>
                    <m:t>β</m:t>
                  </w:ins>
                </m:r>
              </m:e>
            </m:acc>
          </m:e>
          <m:sub>
            <m:r>
              <w:ins w:id="2738" w:author="Michael Belias" w:date="2020-12-01T11:36:00Z">
                <w:rPr>
                  <w:rFonts w:ascii="Cambria Math" w:hAnsi="Cambria Math"/>
                </w:rPr>
                <m:t>i</m:t>
              </w:ins>
            </m:r>
          </m:sub>
        </m:sSub>
      </m:oMath>
      <w:ins w:id="2739" w:author="Michael Belias" w:date="2020-12-01T11:36:00Z">
        <w:r>
          <w:t xml:space="preserve"> that minimise the squared distance of the predicted and the observed values of the outcome, while for outcomes belonging to the exponential family (Gaussian, Binary, Poisson etc) we estimate the </w:t>
        </w:r>
      </w:ins>
      <m:oMath>
        <m:sSub>
          <m:sSubPr>
            <m:ctrlPr>
              <w:ins w:id="2740" w:author="Michael Belias" w:date="2020-12-01T11:36:00Z">
                <w:rPr>
                  <w:rFonts w:ascii="Cambria Math" w:hAnsi="Cambria Math"/>
                </w:rPr>
              </w:ins>
            </m:ctrlPr>
          </m:sSubPr>
          <m:e>
            <m:acc>
              <m:accPr>
                <m:ctrlPr>
                  <w:ins w:id="2741" w:author="Michael Belias" w:date="2020-12-01T11:36:00Z">
                    <w:rPr>
                      <w:rFonts w:ascii="Cambria Math" w:hAnsi="Cambria Math"/>
                    </w:rPr>
                  </w:ins>
                </m:ctrlPr>
              </m:accPr>
              <m:e>
                <m:r>
                  <w:ins w:id="2742" w:author="Michael Belias" w:date="2020-12-01T11:36:00Z">
                    <w:rPr>
                      <w:rFonts w:ascii="Cambria Math" w:hAnsi="Cambria Math"/>
                    </w:rPr>
                    <m:t>β</m:t>
                  </w:ins>
                </m:r>
              </m:e>
            </m:acc>
          </m:e>
          <m:sub>
            <m:r>
              <w:ins w:id="2743" w:author="Michael Belias" w:date="2020-12-01T11:36:00Z">
                <w:rPr>
                  <w:rFonts w:ascii="Cambria Math" w:hAnsi="Cambria Math"/>
                </w:rPr>
                <m:t>i</m:t>
              </w:ins>
            </m:r>
          </m:sub>
        </m:sSub>
      </m:oMath>
      <w:ins w:id="2744" w:author="Michael Belias" w:date="2020-12-01T11:36:00Z">
        <w:r>
          <w:t xml:space="preserve"> maximising the likelihood function of </w:t>
        </w:r>
      </w:ins>
      <m:oMath>
        <m:sSub>
          <m:sSubPr>
            <m:ctrlPr>
              <w:ins w:id="2745" w:author="Michael Belias" w:date="2020-12-01T11:36:00Z">
                <w:rPr>
                  <w:rFonts w:ascii="Cambria Math" w:hAnsi="Cambria Math"/>
                </w:rPr>
              </w:ins>
            </m:ctrlPr>
          </m:sSubPr>
          <m:e>
            <m:r>
              <w:ins w:id="2746" w:author="Michael Belias" w:date="2020-12-01T11:36:00Z">
                <w:rPr>
                  <w:rFonts w:ascii="Cambria Math" w:hAnsi="Cambria Math"/>
                </w:rPr>
                <m:t>β</m:t>
              </w:ins>
            </m:r>
          </m:e>
          <m:sub>
            <m:r>
              <w:ins w:id="2747" w:author="Michael Belias" w:date="2020-12-01T11:36:00Z">
                <w:rPr>
                  <w:rFonts w:ascii="Cambria Math" w:hAnsi="Cambria Math"/>
                </w:rPr>
                <m:t>i</m:t>
              </w:ins>
            </m:r>
          </m:sub>
        </m:sSub>
      </m:oMath>
      <w:ins w:id="2748" w:author="Michael Belias" w:date="2020-12-01T11:36:00Z">
        <w:r>
          <w:t>. Adding a penalty term (</w:t>
        </w:r>
      </w:ins>
      <m:oMath>
        <m:sSub>
          <m:sSubPr>
            <m:ctrlPr>
              <w:ins w:id="2749" w:author="Michael Belias" w:date="2020-12-01T11:36:00Z">
                <w:rPr>
                  <w:rFonts w:ascii="Cambria Math" w:hAnsi="Cambria Math"/>
                </w:rPr>
              </w:ins>
            </m:ctrlPr>
          </m:sSubPr>
          <m:e>
            <m:r>
              <w:ins w:id="2750" w:author="Michael Belias" w:date="2020-12-01T11:36:00Z">
                <w:rPr>
                  <w:rFonts w:ascii="Cambria Math" w:hAnsi="Cambria Math"/>
                </w:rPr>
                <m:t>J</m:t>
              </w:ins>
            </m:r>
          </m:e>
          <m:sub>
            <m:r>
              <w:ins w:id="2751" w:author="Michael Belias" w:date="2020-12-01T11:36:00Z">
                <w:rPr>
                  <w:rFonts w:ascii="Cambria Math" w:hAnsi="Cambria Math"/>
                </w:rPr>
                <m:t>β</m:t>
              </w:ins>
            </m:r>
          </m:sub>
        </m:sSub>
      </m:oMath>
      <w:ins w:id="2752" w:author="Michael Belias" w:date="2020-12-01T11:36:00Z">
        <w:r>
          <w:t>)  results in the following optimisation equations:</w:t>
        </w:r>
      </w:ins>
    </w:p>
    <w:p w14:paraId="16D3AFE5" w14:textId="77777777" w:rsidR="00E040BE" w:rsidRDefault="00E040BE" w:rsidP="00E040BE">
      <w:pPr>
        <w:numPr>
          <w:ilvl w:val="0"/>
          <w:numId w:val="17"/>
        </w:numPr>
        <w:rPr>
          <w:ins w:id="2753" w:author="Michael Belias" w:date="2020-12-01T11:36:00Z"/>
        </w:rPr>
      </w:pPr>
      <w:ins w:id="2754" w:author="Michael Belias" w:date="2020-12-01T11:36:00Z">
        <w:r>
          <w:t>Least squares approach</w:t>
        </w:r>
      </w:ins>
    </w:p>
    <w:p w14:paraId="520F9079" w14:textId="77777777" w:rsidR="00E040BE" w:rsidRDefault="00AA5FD4" w:rsidP="00E040BE">
      <w:pPr>
        <w:pStyle w:val="BodyText"/>
        <w:rPr>
          <w:ins w:id="2755" w:author="Michael Belias" w:date="2020-12-01T11:36:00Z"/>
        </w:rPr>
      </w:pPr>
      <m:oMathPara>
        <m:oMathParaPr>
          <m:jc m:val="center"/>
        </m:oMathParaPr>
        <m:oMath>
          <m:acc>
            <m:accPr>
              <m:ctrlPr>
                <w:ins w:id="2756" w:author="Michael Belias" w:date="2020-12-01T11:36:00Z">
                  <w:rPr>
                    <w:rFonts w:ascii="Cambria Math" w:hAnsi="Cambria Math"/>
                  </w:rPr>
                </w:ins>
              </m:ctrlPr>
            </m:accPr>
            <m:e>
              <m:sSub>
                <m:sSubPr>
                  <m:ctrlPr>
                    <w:ins w:id="2757" w:author="Michael Belias" w:date="2020-12-01T11:36:00Z">
                      <w:rPr>
                        <w:rFonts w:ascii="Cambria Math" w:hAnsi="Cambria Math"/>
                        <w:i/>
                      </w:rPr>
                    </w:ins>
                  </m:ctrlPr>
                </m:sSubPr>
                <m:e>
                  <m:r>
                    <w:ins w:id="2758" w:author="Michael Belias" w:date="2020-12-01T11:36:00Z">
                      <w:rPr>
                        <w:rFonts w:ascii="Cambria Math" w:hAnsi="Cambria Math"/>
                      </w:rPr>
                      <m:t>β</m:t>
                    </w:ins>
                  </m:r>
                </m:e>
                <m:sub>
                  <m:r>
                    <w:ins w:id="2759" w:author="Michael Belias" w:date="2020-12-01T11:36:00Z">
                      <w:rPr>
                        <w:rFonts w:ascii="Cambria Math" w:hAnsi="Cambria Math"/>
                      </w:rPr>
                      <m:t>i</m:t>
                    </w:ins>
                  </m:r>
                </m:sub>
              </m:sSub>
            </m:e>
          </m:acc>
          <m:r>
            <w:ins w:id="2760" w:author="Michael Belias" w:date="2020-12-01T11:36:00Z">
              <w:rPr>
                <w:rFonts w:ascii="Cambria Math" w:hAnsi="Cambria Math"/>
              </w:rPr>
              <m:t>=argmi</m:t>
            </w:ins>
          </m:r>
          <m:sSub>
            <m:sSubPr>
              <m:ctrlPr>
                <w:ins w:id="2761" w:author="Michael Belias" w:date="2020-12-01T11:36:00Z">
                  <w:rPr>
                    <w:rFonts w:ascii="Cambria Math" w:hAnsi="Cambria Math"/>
                  </w:rPr>
                </w:ins>
              </m:ctrlPr>
            </m:sSubPr>
            <m:e>
              <m:r>
                <w:ins w:id="2762" w:author="Michael Belias" w:date="2020-12-01T11:36:00Z">
                  <w:rPr>
                    <w:rFonts w:ascii="Cambria Math" w:hAnsi="Cambria Math"/>
                  </w:rPr>
                  <m:t>n</m:t>
                </w:ins>
              </m:r>
            </m:e>
            <m:sub>
              <m:r>
                <w:ins w:id="2763" w:author="Michael Belias" w:date="2020-12-01T11:36:00Z">
                  <w:rPr>
                    <w:rFonts w:ascii="Cambria Math" w:hAnsi="Cambria Math"/>
                  </w:rPr>
                  <m:t>β</m:t>
                </w:ins>
              </m:r>
            </m:sub>
          </m:sSub>
          <m:d>
            <m:dPr>
              <m:begChr m:val="["/>
              <m:endChr m:val="]"/>
              <m:ctrlPr>
                <w:ins w:id="2764" w:author="Michael Belias" w:date="2020-12-01T11:36:00Z">
                  <w:rPr>
                    <w:rFonts w:ascii="Cambria Math" w:hAnsi="Cambria Math"/>
                    <w:i/>
                  </w:rPr>
                </w:ins>
              </m:ctrlPr>
            </m:dPr>
            <m:e>
              <m:nary>
                <m:naryPr>
                  <m:chr m:val="∑"/>
                  <m:limLoc m:val="undOvr"/>
                  <m:ctrlPr>
                    <w:ins w:id="2765" w:author="Michael Belias" w:date="2020-12-01T11:36:00Z">
                      <w:rPr>
                        <w:rFonts w:ascii="Cambria Math" w:hAnsi="Cambria Math"/>
                      </w:rPr>
                    </w:ins>
                  </m:ctrlPr>
                </m:naryPr>
                <m:sub>
                  <m:r>
                    <w:ins w:id="2766" w:author="Michael Belias" w:date="2020-12-01T11:36:00Z">
                      <w:rPr>
                        <w:rFonts w:ascii="Cambria Math" w:hAnsi="Cambria Math"/>
                      </w:rPr>
                      <m:t>j=1</m:t>
                    </w:ins>
                  </m:r>
                </m:sub>
                <m:sup>
                  <m:r>
                    <w:ins w:id="2767" w:author="Michael Belias" w:date="2020-12-01T11:36:00Z">
                      <w:rPr>
                        <w:rFonts w:ascii="Cambria Math" w:hAnsi="Cambria Math"/>
                      </w:rPr>
                      <m:t>n</m:t>
                    </w:ins>
                  </m:r>
                </m:sup>
                <m:e>
                  <m:r>
                    <w:ins w:id="2768" w:author="Michael Belias" w:date="2020-12-01T11:36:00Z">
                      <w:rPr>
                        <w:rFonts w:ascii="Cambria Math" w:hAnsi="Cambria Math"/>
                      </w:rPr>
                      <m:t>(</m:t>
                    </w:ins>
                  </m:r>
                </m:e>
              </m:nary>
              <m:sSub>
                <m:sSubPr>
                  <m:ctrlPr>
                    <w:ins w:id="2769" w:author="Michael Belias" w:date="2020-12-01T11:36:00Z">
                      <w:rPr>
                        <w:rFonts w:ascii="Cambria Math" w:hAnsi="Cambria Math"/>
                      </w:rPr>
                    </w:ins>
                  </m:ctrlPr>
                </m:sSubPr>
                <m:e>
                  <m:acc>
                    <m:accPr>
                      <m:ctrlPr>
                        <w:ins w:id="2770" w:author="Michael Belias" w:date="2020-12-01T11:36:00Z">
                          <w:rPr>
                            <w:rFonts w:ascii="Cambria Math" w:hAnsi="Cambria Math"/>
                          </w:rPr>
                        </w:ins>
                      </m:ctrlPr>
                    </m:accPr>
                    <m:e>
                      <m:r>
                        <w:ins w:id="2771" w:author="Michael Belias" w:date="2020-12-01T11:36:00Z">
                          <w:rPr>
                            <w:rFonts w:ascii="Cambria Math" w:hAnsi="Cambria Math"/>
                          </w:rPr>
                          <m:t>Y</m:t>
                        </w:ins>
                      </m:r>
                    </m:e>
                  </m:acc>
                </m:e>
                <m:sub>
                  <m:r>
                    <w:ins w:id="2772" w:author="Michael Belias" w:date="2020-12-01T11:36:00Z">
                      <w:rPr>
                        <w:rFonts w:ascii="Cambria Math" w:hAnsi="Cambria Math"/>
                      </w:rPr>
                      <m:t>j</m:t>
                    </w:ins>
                  </m:r>
                </m:sub>
              </m:sSub>
              <m:r>
                <w:ins w:id="2773" w:author="Michael Belias" w:date="2020-12-01T11:36:00Z">
                  <w:rPr>
                    <w:rFonts w:ascii="Cambria Math" w:hAnsi="Cambria Math"/>
                  </w:rPr>
                  <m:t>-</m:t>
                </w:ins>
              </m:r>
              <m:r>
                <w:ins w:id="2774" w:author="Michael Belias" w:date="2020-12-01T11:36:00Z">
                  <m:rPr>
                    <m:sty m:val="p"/>
                  </m:rPr>
                  <w:rPr>
                    <w:rFonts w:ascii="Cambria Math" w:hAnsi="Cambria Math"/>
                  </w:rPr>
                  <m:t>Y</m:t>
                </w:ins>
              </m:r>
              <m:sSup>
                <m:sSupPr>
                  <m:ctrlPr>
                    <w:ins w:id="2775" w:author="Michael Belias" w:date="2020-12-01T11:36:00Z">
                      <w:rPr>
                        <w:rFonts w:ascii="Cambria Math" w:hAnsi="Cambria Math"/>
                      </w:rPr>
                    </w:ins>
                  </m:ctrlPr>
                </m:sSupPr>
                <m:e>
                  <m:r>
                    <w:ins w:id="2776" w:author="Michael Belias" w:date="2020-12-01T11:36:00Z">
                      <w:rPr>
                        <w:rFonts w:ascii="Cambria Math" w:hAnsi="Cambria Math"/>
                      </w:rPr>
                      <m:t>)</m:t>
                    </w:ins>
                  </m:r>
                </m:e>
                <m:sup>
                  <m:r>
                    <w:ins w:id="2777" w:author="Michael Belias" w:date="2020-12-01T11:36:00Z">
                      <w:rPr>
                        <w:rFonts w:ascii="Cambria Math" w:hAnsi="Cambria Math"/>
                      </w:rPr>
                      <m:t>2</m:t>
                    </w:ins>
                  </m:r>
                </m:sup>
              </m:sSup>
              <m:r>
                <w:ins w:id="2778" w:author="Michael Belias" w:date="2020-12-01T11:36:00Z">
                  <w:rPr>
                    <w:rFonts w:ascii="Cambria Math" w:hAnsi="Cambria Math"/>
                  </w:rPr>
                  <m:t>+λ</m:t>
                </w:ins>
              </m:r>
              <m:sSub>
                <m:sSubPr>
                  <m:ctrlPr>
                    <w:ins w:id="2779" w:author="Michael Belias" w:date="2020-12-01T11:36:00Z">
                      <w:rPr>
                        <w:rFonts w:ascii="Cambria Math" w:hAnsi="Cambria Math"/>
                      </w:rPr>
                    </w:ins>
                  </m:ctrlPr>
                </m:sSubPr>
                <m:e>
                  <m:r>
                    <w:ins w:id="2780" w:author="Michael Belias" w:date="2020-12-01T11:36:00Z">
                      <w:rPr>
                        <w:rFonts w:ascii="Cambria Math" w:hAnsi="Cambria Math"/>
                      </w:rPr>
                      <m:t>J</m:t>
                    </w:ins>
                  </m:r>
                </m:e>
                <m:sub>
                  <m:r>
                    <w:ins w:id="2781" w:author="Michael Belias" w:date="2020-12-01T11:36:00Z">
                      <w:rPr>
                        <w:rFonts w:ascii="Cambria Math" w:hAnsi="Cambria Math"/>
                      </w:rPr>
                      <m:t>β</m:t>
                    </w:ins>
                  </m:r>
                </m:sub>
              </m:sSub>
            </m:e>
          </m:d>
          <m:r>
            <w:ins w:id="2782" w:author="Michael Belias" w:date="2020-12-01T11:36:00Z">
              <w:rPr>
                <w:rFonts w:ascii="Cambria Math" w:hAnsi="Cambria Math"/>
              </w:rPr>
              <m:t>; λ≥0 (9)</m:t>
            </w:ins>
          </m:r>
        </m:oMath>
      </m:oMathPara>
    </w:p>
    <w:p w14:paraId="3A265935" w14:textId="77777777" w:rsidR="00E040BE" w:rsidRDefault="00E040BE" w:rsidP="00E040BE">
      <w:pPr>
        <w:numPr>
          <w:ilvl w:val="0"/>
          <w:numId w:val="17"/>
        </w:numPr>
        <w:rPr>
          <w:ins w:id="2783" w:author="Michael Belias" w:date="2020-12-01T11:36:00Z"/>
        </w:rPr>
      </w:pPr>
      <w:ins w:id="2784" w:author="Michael Belias" w:date="2020-12-01T11:36:00Z">
        <w:r>
          <w:t>Maximum Likelihood approach</w:t>
        </w:r>
      </w:ins>
    </w:p>
    <w:p w14:paraId="6C392BA1" w14:textId="77777777" w:rsidR="00E040BE" w:rsidRDefault="00AA5FD4" w:rsidP="00E040BE">
      <w:pPr>
        <w:pStyle w:val="FirstParagraph"/>
        <w:rPr>
          <w:ins w:id="2785" w:author="Michael Belias" w:date="2020-12-01T11:36:00Z"/>
        </w:rPr>
      </w:pPr>
      <m:oMathPara>
        <m:oMathParaPr>
          <m:jc m:val="center"/>
        </m:oMathParaPr>
        <m:oMath>
          <m:acc>
            <m:accPr>
              <m:ctrlPr>
                <w:ins w:id="2786" w:author="Michael Belias" w:date="2020-12-01T11:36:00Z">
                  <w:rPr>
                    <w:rFonts w:ascii="Cambria Math" w:hAnsi="Cambria Math"/>
                  </w:rPr>
                </w:ins>
              </m:ctrlPr>
            </m:accPr>
            <m:e>
              <m:sSub>
                <m:sSubPr>
                  <m:ctrlPr>
                    <w:ins w:id="2787" w:author="Michael Belias" w:date="2020-12-01T11:36:00Z">
                      <w:rPr>
                        <w:rFonts w:ascii="Cambria Math" w:hAnsi="Cambria Math"/>
                        <w:i/>
                      </w:rPr>
                    </w:ins>
                  </m:ctrlPr>
                </m:sSubPr>
                <m:e>
                  <m:r>
                    <w:ins w:id="2788" w:author="Michael Belias" w:date="2020-12-01T11:36:00Z">
                      <w:rPr>
                        <w:rFonts w:ascii="Cambria Math" w:hAnsi="Cambria Math"/>
                      </w:rPr>
                      <m:t>β</m:t>
                    </w:ins>
                  </m:r>
                </m:e>
                <m:sub>
                  <m:r>
                    <w:ins w:id="2789" w:author="Michael Belias" w:date="2020-12-01T11:36:00Z">
                      <w:rPr>
                        <w:rFonts w:ascii="Cambria Math" w:hAnsi="Cambria Math"/>
                      </w:rPr>
                      <m:t>i</m:t>
                    </w:ins>
                  </m:r>
                </m:sub>
              </m:sSub>
            </m:e>
          </m:acc>
          <m:r>
            <w:ins w:id="2790" w:author="Michael Belias" w:date="2020-12-01T11:36:00Z">
              <w:rPr>
                <w:rFonts w:ascii="Cambria Math" w:hAnsi="Cambria Math"/>
              </w:rPr>
              <m:t>=</m:t>
            </w:ins>
          </m:r>
          <m:sSub>
            <m:sSubPr>
              <m:ctrlPr>
                <w:ins w:id="2791" w:author="Michael Belias" w:date="2020-12-01T11:36:00Z">
                  <w:rPr>
                    <w:rFonts w:ascii="Cambria Math" w:hAnsi="Cambria Math"/>
                  </w:rPr>
                </w:ins>
              </m:ctrlPr>
            </m:sSubPr>
            <m:e>
              <m:r>
                <w:ins w:id="2792" w:author="Michael Belias" w:date="2020-12-01T11:36:00Z">
                  <w:rPr>
                    <w:rFonts w:ascii="Cambria Math" w:hAnsi="Cambria Math"/>
                  </w:rPr>
                  <m:t>argmax</m:t>
                </w:ins>
              </m:r>
            </m:e>
            <m:sub>
              <m:r>
                <w:ins w:id="2793" w:author="Michael Belias" w:date="2020-12-01T11:36:00Z">
                  <w:rPr>
                    <w:rFonts w:ascii="Cambria Math" w:hAnsi="Cambria Math"/>
                  </w:rPr>
                  <m:t>β</m:t>
                </w:ins>
              </m:r>
            </m:sub>
          </m:sSub>
          <m:d>
            <m:dPr>
              <m:begChr m:val="["/>
              <m:endChr m:val="]"/>
              <m:ctrlPr>
                <w:ins w:id="2794" w:author="Michael Belias" w:date="2020-12-01T11:36:00Z">
                  <w:rPr>
                    <w:rFonts w:ascii="Cambria Math" w:hAnsi="Cambria Math"/>
                    <w:i/>
                  </w:rPr>
                </w:ins>
              </m:ctrlPr>
            </m:dPr>
            <m:e>
              <m:r>
                <w:ins w:id="2795" w:author="Michael Belias" w:date="2020-12-01T11:36:00Z">
                  <w:rPr>
                    <w:rFonts w:ascii="Cambria Math" w:hAnsi="Cambria Math"/>
                  </w:rPr>
                  <m:t>L</m:t>
                </w:ins>
              </m:r>
              <m:d>
                <m:dPr>
                  <m:ctrlPr>
                    <w:ins w:id="2796" w:author="Michael Belias" w:date="2020-12-01T11:36:00Z">
                      <w:rPr>
                        <w:rFonts w:ascii="Cambria Math" w:hAnsi="Cambria Math"/>
                        <w:i/>
                      </w:rPr>
                    </w:ins>
                  </m:ctrlPr>
                </m:dPr>
                <m:e>
                  <m:sSub>
                    <m:sSubPr>
                      <m:ctrlPr>
                        <w:ins w:id="2797" w:author="Michael Belias" w:date="2020-12-01T11:36:00Z">
                          <w:rPr>
                            <w:rFonts w:ascii="Cambria Math" w:hAnsi="Cambria Math"/>
                            <w:i/>
                          </w:rPr>
                        </w:ins>
                      </m:ctrlPr>
                    </m:sSubPr>
                    <m:e>
                      <m:r>
                        <w:ins w:id="2798" w:author="Michael Belias" w:date="2020-12-01T11:36:00Z">
                          <w:rPr>
                            <w:rFonts w:ascii="Cambria Math" w:hAnsi="Cambria Math"/>
                          </w:rPr>
                          <m:t>β</m:t>
                        </w:ins>
                      </m:r>
                    </m:e>
                    <m:sub>
                      <m:r>
                        <w:ins w:id="2799" w:author="Michael Belias" w:date="2020-12-01T11:36:00Z">
                          <w:rPr>
                            <w:rFonts w:ascii="Cambria Math" w:hAnsi="Cambria Math"/>
                          </w:rPr>
                          <m:t>i</m:t>
                        </w:ins>
                      </m:r>
                    </m:sub>
                  </m:sSub>
                  <m:r>
                    <w:ins w:id="2800" w:author="Michael Belias" w:date="2020-12-01T11:36:00Z">
                      <w:rPr>
                        <w:rFonts w:ascii="Cambria Math" w:hAnsi="Cambria Math"/>
                      </w:rPr>
                      <m:t>;X</m:t>
                    </w:ins>
                  </m:r>
                </m:e>
              </m:d>
              <m:r>
                <w:ins w:id="2801" w:author="Michael Belias" w:date="2020-12-01T11:36:00Z">
                  <w:rPr>
                    <w:rFonts w:ascii="Cambria Math" w:hAnsi="Cambria Math"/>
                  </w:rPr>
                  <m:t>+λ</m:t>
                </w:ins>
              </m:r>
              <m:sSub>
                <m:sSubPr>
                  <m:ctrlPr>
                    <w:ins w:id="2802" w:author="Michael Belias" w:date="2020-12-01T11:36:00Z">
                      <w:rPr>
                        <w:rFonts w:ascii="Cambria Math" w:hAnsi="Cambria Math"/>
                      </w:rPr>
                    </w:ins>
                  </m:ctrlPr>
                </m:sSubPr>
                <m:e>
                  <m:r>
                    <w:ins w:id="2803" w:author="Michael Belias" w:date="2020-12-01T11:36:00Z">
                      <w:rPr>
                        <w:rFonts w:ascii="Cambria Math" w:hAnsi="Cambria Math"/>
                      </w:rPr>
                      <m:t>J</m:t>
                    </w:ins>
                  </m:r>
                </m:e>
                <m:sub>
                  <m:r>
                    <w:ins w:id="2804" w:author="Michael Belias" w:date="2020-12-01T11:36:00Z">
                      <w:rPr>
                        <w:rFonts w:ascii="Cambria Math" w:hAnsi="Cambria Math"/>
                      </w:rPr>
                      <m:t>β</m:t>
                    </w:ins>
                  </m:r>
                </m:sub>
              </m:sSub>
            </m:e>
          </m:d>
          <m:r>
            <w:ins w:id="2805" w:author="Michael Belias" w:date="2020-12-01T11:36:00Z">
              <w:rPr>
                <w:rFonts w:ascii="Cambria Math" w:hAnsi="Cambria Math"/>
              </w:rPr>
              <m:t>;  λ≥0  (10)</m:t>
            </w:ins>
          </m:r>
        </m:oMath>
      </m:oMathPara>
    </w:p>
    <w:p w14:paraId="684BB679" w14:textId="7B9D9A54" w:rsidR="00E040BE" w:rsidRPr="00B91426" w:rsidRDefault="00E040BE" w:rsidP="00E040BE">
      <w:pPr>
        <w:pStyle w:val="FirstParagraph"/>
        <w:ind w:firstLine="720"/>
        <w:rPr>
          <w:ins w:id="2806" w:author="Michael Belias" w:date="2020-12-01T11:36:00Z"/>
        </w:rPr>
      </w:pPr>
      <w:ins w:id="2807" w:author="Michael Belias" w:date="2020-12-01T11:36:00Z">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w:ins>
      <m:oMath>
        <m:r>
          <w:ins w:id="2808" w:author="Michael Belias" w:date="2020-12-01T11:36:00Z">
            <w:rPr>
              <w:rFonts w:ascii="Cambria Math" w:hAnsi="Cambria Math"/>
            </w:rPr>
            <m:t>λ</m:t>
          </w:ins>
        </m:r>
      </m:oMath>
      <w:ins w:id="2809" w:author="Michael Belias" w:date="2020-12-01T11:36:00Z">
        <w:r w:rsidRPr="00095028">
          <w:t xml:space="preserve"> must be specified. Too high or too low values o</w:t>
        </w:r>
        <w:r>
          <w:t xml:space="preserve">f </w:t>
        </w:r>
      </w:ins>
      <m:oMath>
        <m:r>
          <w:ins w:id="2810" w:author="Michael Belias" w:date="2020-12-01T11:36:00Z">
            <w:rPr>
              <w:rFonts w:ascii="Cambria Math" w:hAnsi="Cambria Math"/>
            </w:rPr>
            <m:t>λ</m:t>
          </w:ins>
        </m:r>
      </m:oMath>
      <w:ins w:id="2811" w:author="Michael Belias" w:date="2020-12-01T11:36:00Z">
        <w:r>
          <w:t xml:space="preserve"> may lead to over- or undersmoothing respectively. Several approaches have been proposed in order to determine the “optimal” </w:t>
        </w:r>
      </w:ins>
      <m:oMath>
        <m:r>
          <w:ins w:id="2812" w:author="Michael Belias" w:date="2020-12-01T11:36:00Z">
            <w:rPr>
              <w:rFonts w:ascii="Cambria Math" w:hAnsi="Cambria Math"/>
            </w:rPr>
            <m:t>λ</m:t>
          </w:ins>
        </m:r>
      </m:oMath>
      <w:ins w:id="2813" w:author="Michael Belias" w:date="2020-12-01T11:36:00Z">
        <w:r>
          <w:t xml:space="preserve">, such as Akaike’s information criterion AIC </w:t>
        </w:r>
        <w:r>
          <w:fldChar w:fldCharType="begin"/>
        </w:r>
      </w:ins>
      <w:r w:rsidR="005B1024">
        <w:instrText xml:space="preserve"> ADDIN ZOTERO_ITEM CSL_CITATION {"citationID":"h9YJPvpr","properties":{"formattedCitation":"[39]","plainCitation":"[39]","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ins w:id="2814" w:author="Michael Belias" w:date="2020-12-01T11:36:00Z">
        <w:r>
          <w:fldChar w:fldCharType="separate"/>
        </w:r>
      </w:ins>
      <w:r w:rsidR="005B1024" w:rsidRPr="005B1024">
        <w:rPr>
          <w:rFonts w:ascii="Garamond" w:hAnsi="Garamond"/>
        </w:rPr>
        <w:t>[39]</w:t>
      </w:r>
      <w:ins w:id="2815" w:author="Michael Belias" w:date="2020-12-01T11:36:00Z">
        <w:r>
          <w:fldChar w:fldCharType="end"/>
        </w:r>
        <w:r>
          <w:t xml:space="preserve">, “leave one out” generalised cross-validation (GCV) </w:t>
        </w:r>
        <w:r>
          <w:fldChar w:fldCharType="begin"/>
        </w:r>
      </w:ins>
      <w:r w:rsidR="005B1024">
        <w:instrText xml:space="preserve"> ADDIN ZOTERO_ITEM CSL_CITATION {"citationID":"Nfq8xXR9","properties":{"formattedCitation":"[40]","plainCitation":"[40]","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ins w:id="2816" w:author="Michael Belias" w:date="2020-12-01T11:36:00Z">
        <w:r>
          <w:fldChar w:fldCharType="separate"/>
        </w:r>
      </w:ins>
      <w:r w:rsidR="005B1024" w:rsidRPr="005B1024">
        <w:rPr>
          <w:rFonts w:ascii="Garamond" w:hAnsi="Garamond"/>
        </w:rPr>
        <w:t>[40]</w:t>
      </w:r>
      <w:ins w:id="2817" w:author="Michael Belias" w:date="2020-12-01T11:36:00Z">
        <w:r>
          <w:fldChar w:fldCharType="end"/>
        </w:r>
        <w:r>
          <w:t xml:space="preserve"> or mixed-effects modelling </w:t>
        </w:r>
        <w:r>
          <w:fldChar w:fldCharType="begin"/>
        </w:r>
      </w:ins>
      <w:r w:rsidR="005B1024">
        <w:instrText xml:space="preserve"> ADDIN ZOTERO_ITEM CSL_CITATION {"citationID":"afZKVqdj","properties":{"formattedCitation":"[22]","plainCitation":"[22]","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ins w:id="2818" w:author="Michael Belias" w:date="2020-12-01T11:36:00Z">
        <w:r>
          <w:fldChar w:fldCharType="separate"/>
        </w:r>
      </w:ins>
      <w:r w:rsidR="005B1024" w:rsidRPr="005B1024">
        <w:rPr>
          <w:rFonts w:ascii="Garamond" w:hAnsi="Garamond"/>
        </w:rPr>
        <w:t>[22]</w:t>
      </w:r>
      <w:ins w:id="2819" w:author="Michael Belias" w:date="2020-12-01T11:36:00Z">
        <w:r>
          <w:fldChar w:fldCharType="end"/>
        </w:r>
        <w:r>
          <w:t xml:space="preserve">. These processes are automated in most of the statistical packages. Briefly, when using the AIC, a series of models fitted with different </w:t>
        </w:r>
      </w:ins>
      <m:oMath>
        <m:r>
          <w:ins w:id="2820" w:author="Michael Belias" w:date="2020-12-01T11:36:00Z">
            <w:rPr>
              <w:rFonts w:ascii="Cambria Math" w:hAnsi="Cambria Math"/>
            </w:rPr>
            <m:t>λ</m:t>
          </w:ins>
        </m:r>
      </m:oMath>
      <w:ins w:id="2821" w:author="Michael Belias" w:date="2020-12-01T11:36:00Z">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w:ins>
      <m:oMath>
        <m:sSub>
          <m:sSubPr>
            <m:ctrlPr>
              <w:ins w:id="2822" w:author="Michael Belias" w:date="2020-12-01T11:36:00Z">
                <w:rPr>
                  <w:rFonts w:ascii="Cambria Math" w:hAnsi="Cambria Math"/>
                </w:rPr>
              </w:ins>
            </m:ctrlPr>
          </m:sSubPr>
          <m:e>
            <m:r>
              <w:ins w:id="2823" w:author="Michael Belias" w:date="2020-12-01T11:36:00Z">
                <w:rPr>
                  <w:rFonts w:ascii="Cambria Math" w:hAnsi="Cambria Math"/>
                </w:rPr>
                <m:t>λ</m:t>
              </w:ins>
            </m:r>
          </m:e>
          <m:sub>
            <m:r>
              <w:ins w:id="2824" w:author="Michael Belias" w:date="2020-12-01T11:36:00Z">
                <w:rPr>
                  <w:rFonts w:ascii="Cambria Math" w:hAnsi="Cambria Math"/>
                </w:rPr>
                <m:t>i</m:t>
              </w:ins>
            </m:r>
          </m:sub>
        </m:sSub>
      </m:oMath>
      <w:ins w:id="2825" w:author="Michael Belias" w:date="2020-12-01T11:36:00Z">
        <w:r>
          <w:t xml:space="preserve"> values. The </w:t>
        </w:r>
      </w:ins>
      <m:oMath>
        <m:r>
          <w:ins w:id="2826" w:author="Michael Belias" w:date="2020-12-01T11:36:00Z">
            <w:rPr>
              <w:rFonts w:ascii="Cambria Math" w:hAnsi="Cambria Math"/>
            </w:rPr>
            <m:t>λ</m:t>
          </w:ins>
        </m:r>
      </m:oMath>
      <w:ins w:id="2827" w:author="Michael Belias" w:date="2020-12-01T11:36:00Z">
        <w:r>
          <w:t xml:space="preserve"> that minimizes the GCV minimizes the sum of the squared distances, i.e. the GCV score, is selected. In Bayesian/mixed effects modelling approach the penalty term is estimated in a similar way as random effects parameters</w:t>
        </w:r>
        <w:r w:rsidRPr="00AE46AC">
          <w:t>.</w:t>
        </w:r>
      </w:ins>
    </w:p>
    <w:p w14:paraId="3BA42AE1" w14:textId="77777777" w:rsidR="00E040BE" w:rsidRDefault="00E040BE" w:rsidP="00E040BE">
      <w:pPr>
        <w:pStyle w:val="Heading2"/>
        <w:rPr>
          <w:ins w:id="2828" w:author="Michael Belias" w:date="2020-12-01T11:36:00Z"/>
        </w:rPr>
      </w:pPr>
      <w:ins w:id="2829" w:author="Michael Belias" w:date="2020-12-01T11:36:00Z">
        <w:r>
          <w:t>P-splines</w:t>
        </w:r>
      </w:ins>
    </w:p>
    <w:p w14:paraId="240DDB4C" w14:textId="05B4C193" w:rsidR="00E040BE" w:rsidRDefault="00E040BE" w:rsidP="00E040BE">
      <w:pPr>
        <w:pStyle w:val="FirstParagraph"/>
        <w:ind w:firstLine="720"/>
        <w:rPr>
          <w:ins w:id="2830" w:author="Michael Belias" w:date="2020-12-01T11:36:00Z"/>
        </w:rPr>
      </w:pPr>
      <w:ins w:id="2831" w:author="Michael Belias" w:date="2020-12-01T11:36:00Z">
        <w:r>
          <w:t xml:space="preserve">A specific type of penalised splines, P-splines, proposed by Eilers and Marx </w:t>
        </w:r>
        <w:r>
          <w:fldChar w:fldCharType="begin"/>
        </w:r>
      </w:ins>
      <w:r w:rsidR="005B1024">
        <w:instrText xml:space="preserve"> ADDIN ZOTERO_ITEM CSL_CITATION {"citationID":"puMg6YHW","properties":{"formattedCitation":"[21]","plainCitation":"[21]","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ins w:id="2832" w:author="Michael Belias" w:date="2020-12-01T11:36:00Z">
        <w:r>
          <w:fldChar w:fldCharType="separate"/>
        </w:r>
      </w:ins>
      <w:r w:rsidR="005B1024" w:rsidRPr="005B1024">
        <w:rPr>
          <w:rFonts w:ascii="Garamond" w:hAnsi="Garamond"/>
        </w:rPr>
        <w:t>[21]</w:t>
      </w:r>
      <w:ins w:id="2833" w:author="Michael Belias" w:date="2020-12-01T11:36:00Z">
        <w:r>
          <w:fldChar w:fldCharType="end"/>
        </w:r>
        <w:r>
          <w:t xml:space="preserve">, is a penalised version of B-splines, using a specific penalty term based on the sum of p-order differences between the coefficients of two consecutive intervals </w:t>
        </w:r>
      </w:ins>
      <m:oMath>
        <m:sSub>
          <m:sSubPr>
            <m:ctrlPr>
              <w:ins w:id="2834" w:author="Michael Belias" w:date="2020-12-01T11:36:00Z">
                <w:rPr>
                  <w:rFonts w:ascii="Cambria Math" w:hAnsi="Cambria Math"/>
                </w:rPr>
              </w:ins>
            </m:ctrlPr>
          </m:sSubPr>
          <m:e>
            <m:r>
              <w:ins w:id="2835" w:author="Michael Belias" w:date="2020-12-01T11:36:00Z">
                <w:rPr>
                  <w:rFonts w:ascii="Cambria Math" w:hAnsi="Cambria Math"/>
                </w:rPr>
                <m:t>J</m:t>
              </w:ins>
            </m:r>
          </m:e>
          <m:sub>
            <m:r>
              <w:ins w:id="2836" w:author="Michael Belias" w:date="2020-12-01T11:36:00Z">
                <w:rPr>
                  <w:rFonts w:ascii="Cambria Math" w:hAnsi="Cambria Math"/>
                </w:rPr>
                <m:t>β</m:t>
              </w:ins>
            </m:r>
          </m:sub>
        </m:sSub>
        <m:r>
          <w:ins w:id="2837" w:author="Michael Belias" w:date="2020-12-01T11:36:00Z">
            <w:rPr>
              <w:rFonts w:ascii="Cambria Math" w:hAnsi="Cambria Math"/>
            </w:rPr>
            <m:t xml:space="preserve">= </m:t>
          </w:ins>
        </m:r>
        <m:nary>
          <m:naryPr>
            <m:chr m:val="∑"/>
            <m:limLoc m:val="undOvr"/>
            <m:subHide m:val="1"/>
            <m:supHide m:val="1"/>
            <m:ctrlPr>
              <w:ins w:id="2838" w:author="Michael Belias" w:date="2020-12-01T11:36:00Z">
                <w:rPr>
                  <w:rFonts w:ascii="Cambria Math" w:hAnsi="Cambria Math"/>
                  <w:i/>
                </w:rPr>
              </w:ins>
            </m:ctrlPr>
          </m:naryPr>
          <m:sub/>
          <m:sup/>
          <m:e>
            <m:sSup>
              <m:sSupPr>
                <m:ctrlPr>
                  <w:ins w:id="2839" w:author="Michael Belias" w:date="2020-12-01T11:36:00Z">
                    <w:rPr>
                      <w:rFonts w:ascii="Cambria Math" w:hAnsi="Cambria Math"/>
                      <w:i/>
                    </w:rPr>
                  </w:ins>
                </m:ctrlPr>
              </m:sSupPr>
              <m:e>
                <m:r>
                  <w:ins w:id="2840" w:author="Michael Belias" w:date="2020-12-01T11:36:00Z">
                    <w:rPr>
                      <w:rFonts w:ascii="Cambria Math" w:hAnsi="Cambria Math"/>
                    </w:rPr>
                    <m:t>(Δ</m:t>
                  </w:ins>
                </m:r>
              </m:e>
              <m:sup>
                <m:r>
                  <w:ins w:id="2841" w:author="Michael Belias" w:date="2020-12-01T11:36:00Z">
                    <w:rPr>
                      <w:rFonts w:ascii="Cambria Math" w:hAnsi="Cambria Math"/>
                    </w:rPr>
                    <m:t>p</m:t>
                  </w:ins>
                </m:r>
              </m:sup>
            </m:sSup>
            <m:sSub>
              <m:sSubPr>
                <m:ctrlPr>
                  <w:ins w:id="2842" w:author="Michael Belias" w:date="2020-12-01T11:36:00Z">
                    <w:rPr>
                      <w:rFonts w:ascii="Cambria Math" w:hAnsi="Cambria Math"/>
                    </w:rPr>
                  </w:ins>
                </m:ctrlPr>
              </m:sSubPr>
              <m:e>
                <m:r>
                  <w:ins w:id="2843" w:author="Michael Belias" w:date="2020-12-01T11:36:00Z">
                    <w:rPr>
                      <w:rFonts w:ascii="Cambria Math" w:hAnsi="Cambria Math"/>
                    </w:rPr>
                    <m:t>β</m:t>
                  </w:ins>
                </m:r>
              </m:e>
              <m:sub>
                <m:r>
                  <w:ins w:id="2844" w:author="Michael Belias" w:date="2020-12-01T11:36:00Z">
                    <w:rPr>
                      <w:rFonts w:ascii="Cambria Math" w:hAnsi="Cambria Math"/>
                    </w:rPr>
                    <m:t>w</m:t>
                  </w:ins>
                </m:r>
              </m:sub>
            </m:sSub>
            <m:sSup>
              <m:sSupPr>
                <m:ctrlPr>
                  <w:ins w:id="2845" w:author="Michael Belias" w:date="2020-12-01T11:36:00Z">
                    <w:rPr>
                      <w:rFonts w:ascii="Cambria Math" w:hAnsi="Cambria Math"/>
                    </w:rPr>
                  </w:ins>
                </m:ctrlPr>
              </m:sSupPr>
              <m:e>
                <m:r>
                  <w:ins w:id="2846" w:author="Michael Belias" w:date="2020-12-01T11:36:00Z">
                    <w:rPr>
                      <w:rFonts w:ascii="Cambria Math" w:hAnsi="Cambria Math"/>
                    </w:rPr>
                    <m:t>)</m:t>
                  </w:ins>
                </m:r>
              </m:e>
              <m:sup>
                <m:r>
                  <w:ins w:id="2847" w:author="Michael Belias" w:date="2020-12-01T11:36:00Z">
                    <w:rPr>
                      <w:rFonts w:ascii="Cambria Math" w:hAnsi="Cambria Math"/>
                    </w:rPr>
                    <m:t>2</m:t>
                  </w:ins>
                </m:r>
              </m:sup>
            </m:sSup>
          </m:e>
        </m:nary>
      </m:oMath>
      <w:ins w:id="2848" w:author="Michael Belias" w:date="2020-12-01T11:36:00Z">
        <w:r>
          <w:t xml:space="preserve">. </w:t>
        </w:r>
        <w:r w:rsidRPr="00181BE8">
          <w:t xml:space="preserve"> </w:t>
        </w:r>
        <w:r>
          <w:t xml:space="preserve">The first order differences are defined as follows: </w:t>
        </w:r>
      </w:ins>
      <m:oMath>
        <m:r>
          <w:ins w:id="2849" w:author="Michael Belias" w:date="2020-12-01T11:36:00Z">
            <w:rPr>
              <w:rFonts w:ascii="Cambria Math" w:hAnsi="Cambria Math"/>
            </w:rPr>
            <m:t>Δ(</m:t>
          </w:ins>
        </m:r>
        <m:sSub>
          <m:sSubPr>
            <m:ctrlPr>
              <w:ins w:id="2850" w:author="Michael Belias" w:date="2020-12-01T11:36:00Z">
                <w:rPr>
                  <w:rFonts w:ascii="Cambria Math" w:hAnsi="Cambria Math"/>
                </w:rPr>
              </w:ins>
            </m:ctrlPr>
          </m:sSubPr>
          <m:e>
            <m:r>
              <w:ins w:id="2851" w:author="Michael Belias" w:date="2020-12-01T11:36:00Z">
                <w:rPr>
                  <w:rFonts w:ascii="Cambria Math" w:hAnsi="Cambria Math"/>
                </w:rPr>
                <m:t>β</m:t>
              </w:ins>
            </m:r>
          </m:e>
          <m:sub>
            <m:r>
              <w:ins w:id="2852" w:author="Michael Belias" w:date="2020-12-01T11:36:00Z">
                <w:rPr>
                  <w:rFonts w:ascii="Cambria Math" w:hAnsi="Cambria Math"/>
                </w:rPr>
                <m:t>w</m:t>
              </w:ins>
            </m:r>
          </m:sub>
        </m:sSub>
        <m:r>
          <w:ins w:id="2853" w:author="Michael Belias" w:date="2020-12-01T11:36:00Z">
            <w:rPr>
              <w:rFonts w:ascii="Cambria Math" w:hAnsi="Cambria Math"/>
            </w:rPr>
            <m:t>)=(</m:t>
          </w:ins>
        </m:r>
        <m:sSub>
          <m:sSubPr>
            <m:ctrlPr>
              <w:ins w:id="2854" w:author="Michael Belias" w:date="2020-12-01T11:36:00Z">
                <w:rPr>
                  <w:rFonts w:ascii="Cambria Math" w:hAnsi="Cambria Math"/>
                </w:rPr>
              </w:ins>
            </m:ctrlPr>
          </m:sSubPr>
          <m:e>
            <m:r>
              <w:ins w:id="2855" w:author="Michael Belias" w:date="2020-12-01T11:36:00Z">
                <w:rPr>
                  <w:rFonts w:ascii="Cambria Math" w:hAnsi="Cambria Math"/>
                </w:rPr>
                <m:t>β</m:t>
              </w:ins>
            </m:r>
          </m:e>
          <m:sub>
            <m:r>
              <w:ins w:id="2856" w:author="Michael Belias" w:date="2020-12-01T11:36:00Z">
                <w:rPr>
                  <w:rFonts w:ascii="Cambria Math" w:hAnsi="Cambria Math"/>
                </w:rPr>
                <m:t>w</m:t>
              </w:ins>
            </m:r>
          </m:sub>
        </m:sSub>
        <m:r>
          <w:ins w:id="2857" w:author="Michael Belias" w:date="2020-12-01T11:36:00Z">
            <w:rPr>
              <w:rFonts w:ascii="Cambria Math" w:hAnsi="Cambria Math"/>
            </w:rPr>
            <m:t>-</m:t>
          </w:ins>
        </m:r>
        <m:sSub>
          <m:sSubPr>
            <m:ctrlPr>
              <w:ins w:id="2858" w:author="Michael Belias" w:date="2020-12-01T11:36:00Z">
                <w:rPr>
                  <w:rFonts w:ascii="Cambria Math" w:hAnsi="Cambria Math"/>
                </w:rPr>
              </w:ins>
            </m:ctrlPr>
          </m:sSubPr>
          <m:e>
            <m:r>
              <w:ins w:id="2859" w:author="Michael Belias" w:date="2020-12-01T11:36:00Z">
                <w:rPr>
                  <w:rFonts w:ascii="Cambria Math" w:hAnsi="Cambria Math"/>
                </w:rPr>
                <m:t>β</m:t>
              </w:ins>
            </m:r>
          </m:e>
          <m:sub>
            <m:r>
              <w:ins w:id="2860" w:author="Michael Belias" w:date="2020-12-01T11:36:00Z">
                <w:rPr>
                  <w:rFonts w:ascii="Cambria Math" w:hAnsi="Cambria Math"/>
                </w:rPr>
                <m:t>w-1</m:t>
              </w:ins>
            </m:r>
          </m:sub>
        </m:sSub>
        <m:r>
          <w:ins w:id="2861" w:author="Michael Belias" w:date="2020-12-01T11:36:00Z">
            <w:rPr>
              <w:rFonts w:ascii="Cambria Math" w:hAnsi="Cambria Math"/>
            </w:rPr>
            <m:t>)</m:t>
          </w:ins>
        </m:r>
      </m:oMath>
      <w:ins w:id="2862" w:author="Michael Belias" w:date="2020-12-01T11:36:00Z">
        <w:r>
          <w:t>, but Eilers and Marx propose the use of second order differences, which are the first order differences of the first order differences</w:t>
        </w:r>
      </w:ins>
    </w:p>
    <w:p w14:paraId="42A2B91E" w14:textId="77777777" w:rsidR="00E040BE" w:rsidRDefault="00E040BE" w:rsidP="00E040BE">
      <w:pPr>
        <w:pStyle w:val="FirstParagraph"/>
        <w:ind w:firstLine="720"/>
        <w:rPr>
          <w:ins w:id="2863" w:author="Michael Belias" w:date="2020-12-01T11:36:00Z"/>
        </w:rPr>
      </w:pPr>
      <w:ins w:id="2864" w:author="Michael Belias" w:date="2020-12-01T11:36:00Z">
        <w:r>
          <w:t xml:space="preserve"> </w:t>
        </w:r>
      </w:ins>
      <m:oMath>
        <m:sSup>
          <m:sSupPr>
            <m:ctrlPr>
              <w:ins w:id="2865" w:author="Michael Belias" w:date="2020-12-01T11:36:00Z">
                <w:rPr>
                  <w:rFonts w:ascii="Cambria Math" w:hAnsi="Cambria Math"/>
                </w:rPr>
              </w:ins>
            </m:ctrlPr>
          </m:sSupPr>
          <m:e>
            <m:r>
              <w:ins w:id="2866" w:author="Michael Belias" w:date="2020-12-01T11:36:00Z">
                <w:rPr>
                  <w:rFonts w:ascii="Cambria Math" w:hAnsi="Cambria Math"/>
                </w:rPr>
                <m:t>Δ</m:t>
              </w:ins>
            </m:r>
          </m:e>
          <m:sup>
            <m:r>
              <w:ins w:id="2867" w:author="Michael Belias" w:date="2020-12-01T11:36:00Z">
                <w:rPr>
                  <w:rFonts w:ascii="Cambria Math" w:hAnsi="Cambria Math"/>
                </w:rPr>
                <m:t>2</m:t>
              </w:ins>
            </m:r>
          </m:sup>
        </m:sSup>
        <m:r>
          <w:ins w:id="2868" w:author="Michael Belias" w:date="2020-12-01T11:36:00Z">
            <w:rPr>
              <w:rFonts w:ascii="Cambria Math" w:hAnsi="Cambria Math"/>
            </w:rPr>
            <m:t>(</m:t>
          </w:ins>
        </m:r>
        <m:sSub>
          <m:sSubPr>
            <m:ctrlPr>
              <w:ins w:id="2869" w:author="Michael Belias" w:date="2020-12-01T11:36:00Z">
                <w:rPr>
                  <w:rFonts w:ascii="Cambria Math" w:hAnsi="Cambria Math"/>
                </w:rPr>
              </w:ins>
            </m:ctrlPr>
          </m:sSubPr>
          <m:e>
            <m:r>
              <w:ins w:id="2870" w:author="Michael Belias" w:date="2020-12-01T11:36:00Z">
                <w:rPr>
                  <w:rFonts w:ascii="Cambria Math" w:hAnsi="Cambria Math"/>
                </w:rPr>
                <m:t>β</m:t>
              </w:ins>
            </m:r>
          </m:e>
          <m:sub>
            <m:r>
              <w:ins w:id="2871" w:author="Michael Belias" w:date="2020-12-01T11:36:00Z">
                <w:rPr>
                  <w:rFonts w:ascii="Cambria Math" w:hAnsi="Cambria Math"/>
                </w:rPr>
                <m:t>w</m:t>
              </w:ins>
            </m:r>
          </m:sub>
        </m:sSub>
        <m:r>
          <w:ins w:id="2872" w:author="Michael Belias" w:date="2020-12-01T11:36:00Z">
            <w:rPr>
              <w:rFonts w:ascii="Cambria Math" w:hAnsi="Cambria Math"/>
            </w:rPr>
            <m:t>)=Δ(Δ(</m:t>
          </w:ins>
        </m:r>
        <m:sSub>
          <m:sSubPr>
            <m:ctrlPr>
              <w:ins w:id="2873" w:author="Michael Belias" w:date="2020-12-01T11:36:00Z">
                <w:rPr>
                  <w:rFonts w:ascii="Cambria Math" w:hAnsi="Cambria Math"/>
                </w:rPr>
              </w:ins>
            </m:ctrlPr>
          </m:sSubPr>
          <m:e>
            <m:r>
              <w:ins w:id="2874" w:author="Michael Belias" w:date="2020-12-01T11:36:00Z">
                <w:rPr>
                  <w:rFonts w:ascii="Cambria Math" w:hAnsi="Cambria Math"/>
                </w:rPr>
                <m:t>β</m:t>
              </w:ins>
            </m:r>
          </m:e>
          <m:sub>
            <m:r>
              <w:ins w:id="2875" w:author="Michael Belias" w:date="2020-12-01T11:36:00Z">
                <w:rPr>
                  <w:rFonts w:ascii="Cambria Math" w:hAnsi="Cambria Math"/>
                </w:rPr>
                <m:t>w</m:t>
              </w:ins>
            </m:r>
          </m:sub>
        </m:sSub>
        <m:r>
          <w:ins w:id="2876" w:author="Michael Belias" w:date="2020-12-01T11:36:00Z">
            <w:rPr>
              <w:rFonts w:ascii="Cambria Math" w:hAnsi="Cambria Math"/>
            </w:rPr>
            <m:t>))=Δ(</m:t>
          </w:ins>
        </m:r>
        <m:sSub>
          <m:sSubPr>
            <m:ctrlPr>
              <w:ins w:id="2877" w:author="Michael Belias" w:date="2020-12-01T11:36:00Z">
                <w:rPr>
                  <w:rFonts w:ascii="Cambria Math" w:hAnsi="Cambria Math"/>
                </w:rPr>
              </w:ins>
            </m:ctrlPr>
          </m:sSubPr>
          <m:e>
            <m:r>
              <w:ins w:id="2878" w:author="Michael Belias" w:date="2020-12-01T11:36:00Z">
                <w:rPr>
                  <w:rFonts w:ascii="Cambria Math" w:hAnsi="Cambria Math"/>
                </w:rPr>
                <m:t>β</m:t>
              </w:ins>
            </m:r>
          </m:e>
          <m:sub>
            <m:r>
              <w:ins w:id="2879" w:author="Michael Belias" w:date="2020-12-01T11:36:00Z">
                <w:rPr>
                  <w:rFonts w:ascii="Cambria Math" w:hAnsi="Cambria Math"/>
                </w:rPr>
                <m:t>w</m:t>
              </w:ins>
            </m:r>
          </m:sub>
        </m:sSub>
        <m:r>
          <w:ins w:id="2880" w:author="Michael Belias" w:date="2020-12-01T11:36:00Z">
            <w:rPr>
              <w:rFonts w:ascii="Cambria Math" w:hAnsi="Cambria Math"/>
            </w:rPr>
            <m:t>)-Δ(</m:t>
          </w:ins>
        </m:r>
        <m:sSub>
          <m:sSubPr>
            <m:ctrlPr>
              <w:ins w:id="2881" w:author="Michael Belias" w:date="2020-12-01T11:36:00Z">
                <w:rPr>
                  <w:rFonts w:ascii="Cambria Math" w:hAnsi="Cambria Math"/>
                </w:rPr>
              </w:ins>
            </m:ctrlPr>
          </m:sSubPr>
          <m:e>
            <m:r>
              <w:ins w:id="2882" w:author="Michael Belias" w:date="2020-12-01T11:36:00Z">
                <w:rPr>
                  <w:rFonts w:ascii="Cambria Math" w:hAnsi="Cambria Math"/>
                </w:rPr>
                <m:t>β</m:t>
              </w:ins>
            </m:r>
          </m:e>
          <m:sub>
            <m:r>
              <w:ins w:id="2883" w:author="Michael Belias" w:date="2020-12-01T11:36:00Z">
                <w:rPr>
                  <w:rFonts w:ascii="Cambria Math" w:hAnsi="Cambria Math"/>
                </w:rPr>
                <m:t>w-1</m:t>
              </w:ins>
            </m:r>
          </m:sub>
        </m:sSub>
        <m:r>
          <w:ins w:id="2884" w:author="Michael Belias" w:date="2020-12-01T11:36:00Z">
            <w:rPr>
              <w:rFonts w:ascii="Cambria Math" w:hAnsi="Cambria Math"/>
            </w:rPr>
            <m:t>)=[</m:t>
          </w:ins>
        </m:r>
        <m:sSub>
          <m:sSubPr>
            <m:ctrlPr>
              <w:ins w:id="2885" w:author="Michael Belias" w:date="2020-12-01T11:36:00Z">
                <w:rPr>
                  <w:rFonts w:ascii="Cambria Math" w:hAnsi="Cambria Math"/>
                </w:rPr>
              </w:ins>
            </m:ctrlPr>
          </m:sSubPr>
          <m:e>
            <m:r>
              <w:ins w:id="2886" w:author="Michael Belias" w:date="2020-12-01T11:36:00Z">
                <w:rPr>
                  <w:rFonts w:ascii="Cambria Math" w:hAnsi="Cambria Math"/>
                </w:rPr>
                <m:t>β</m:t>
              </w:ins>
            </m:r>
          </m:e>
          <m:sub>
            <m:r>
              <w:ins w:id="2887" w:author="Michael Belias" w:date="2020-12-01T11:36:00Z">
                <w:rPr>
                  <w:rFonts w:ascii="Cambria Math" w:hAnsi="Cambria Math"/>
                </w:rPr>
                <m:t>w</m:t>
              </w:ins>
            </m:r>
          </m:sub>
        </m:sSub>
        <m:r>
          <w:ins w:id="2888" w:author="Michael Belias" w:date="2020-12-01T11:36:00Z">
            <w:rPr>
              <w:rFonts w:ascii="Cambria Math" w:hAnsi="Cambria Math"/>
            </w:rPr>
            <m:t>-</m:t>
          </w:ins>
        </m:r>
        <m:sSub>
          <m:sSubPr>
            <m:ctrlPr>
              <w:ins w:id="2889" w:author="Michael Belias" w:date="2020-12-01T11:36:00Z">
                <w:rPr>
                  <w:rFonts w:ascii="Cambria Math" w:hAnsi="Cambria Math"/>
                </w:rPr>
              </w:ins>
            </m:ctrlPr>
          </m:sSubPr>
          <m:e>
            <m:r>
              <w:ins w:id="2890" w:author="Michael Belias" w:date="2020-12-01T11:36:00Z">
                <w:rPr>
                  <w:rFonts w:ascii="Cambria Math" w:hAnsi="Cambria Math"/>
                </w:rPr>
                <m:t>β</m:t>
              </w:ins>
            </m:r>
          </m:e>
          <m:sub>
            <m:r>
              <w:ins w:id="2891" w:author="Michael Belias" w:date="2020-12-01T11:36:00Z">
                <w:rPr>
                  <w:rFonts w:ascii="Cambria Math" w:hAnsi="Cambria Math"/>
                </w:rPr>
                <m:t>w-1</m:t>
              </w:ins>
            </m:r>
          </m:sub>
        </m:sSub>
        <m:r>
          <w:ins w:id="2892" w:author="Michael Belias" w:date="2020-12-01T11:36:00Z">
            <w:rPr>
              <w:rFonts w:ascii="Cambria Math" w:hAnsi="Cambria Math"/>
            </w:rPr>
            <m:t>]-[</m:t>
          </w:ins>
        </m:r>
        <m:sSub>
          <m:sSubPr>
            <m:ctrlPr>
              <w:ins w:id="2893" w:author="Michael Belias" w:date="2020-12-01T11:36:00Z">
                <w:rPr>
                  <w:rFonts w:ascii="Cambria Math" w:hAnsi="Cambria Math"/>
                </w:rPr>
              </w:ins>
            </m:ctrlPr>
          </m:sSubPr>
          <m:e>
            <m:r>
              <w:ins w:id="2894" w:author="Michael Belias" w:date="2020-12-01T11:36:00Z">
                <w:rPr>
                  <w:rFonts w:ascii="Cambria Math" w:hAnsi="Cambria Math"/>
                </w:rPr>
                <m:t>β</m:t>
              </w:ins>
            </m:r>
          </m:e>
          <m:sub>
            <m:r>
              <w:ins w:id="2895" w:author="Michael Belias" w:date="2020-12-01T11:36:00Z">
                <w:rPr>
                  <w:rFonts w:ascii="Cambria Math" w:hAnsi="Cambria Math"/>
                </w:rPr>
                <m:t>w-1</m:t>
              </w:ins>
            </m:r>
          </m:sub>
        </m:sSub>
        <m:r>
          <w:ins w:id="2896" w:author="Michael Belias" w:date="2020-12-01T11:36:00Z">
            <w:rPr>
              <w:rFonts w:ascii="Cambria Math" w:hAnsi="Cambria Math"/>
            </w:rPr>
            <m:t>-</m:t>
          </w:ins>
        </m:r>
        <m:sSub>
          <m:sSubPr>
            <m:ctrlPr>
              <w:ins w:id="2897" w:author="Michael Belias" w:date="2020-12-01T11:36:00Z">
                <w:rPr>
                  <w:rFonts w:ascii="Cambria Math" w:hAnsi="Cambria Math"/>
                </w:rPr>
              </w:ins>
            </m:ctrlPr>
          </m:sSubPr>
          <m:e>
            <m:r>
              <w:ins w:id="2898" w:author="Michael Belias" w:date="2020-12-01T11:36:00Z">
                <w:rPr>
                  <w:rFonts w:ascii="Cambria Math" w:hAnsi="Cambria Math"/>
                </w:rPr>
                <m:t>β</m:t>
              </w:ins>
            </m:r>
          </m:e>
          <m:sub>
            <m:r>
              <w:ins w:id="2899" w:author="Michael Belias" w:date="2020-12-01T11:36:00Z">
                <w:rPr>
                  <w:rFonts w:ascii="Cambria Math" w:hAnsi="Cambria Math"/>
                </w:rPr>
                <m:t>w-2</m:t>
              </w:ins>
            </m:r>
          </m:sub>
        </m:sSub>
        <m:r>
          <w:ins w:id="2900" w:author="Michael Belias" w:date="2020-12-01T11:36:00Z">
            <w:rPr>
              <w:rFonts w:ascii="Cambria Math" w:hAnsi="Cambria Math"/>
            </w:rPr>
            <m:t>]</m:t>
          </w:ins>
        </m:r>
      </m:oMath>
      <w:ins w:id="2901" w:author="Michael Belias" w:date="2020-12-01T11:36:00Z">
        <w:r>
          <w:t xml:space="preserve">. </w:t>
        </w:r>
      </w:ins>
    </w:p>
    <w:p w14:paraId="77A48AD0" w14:textId="242CA0FD" w:rsidR="00E040BE" w:rsidRDefault="00E040BE" w:rsidP="00E040BE">
      <w:pPr>
        <w:pStyle w:val="FirstParagraph"/>
        <w:rPr>
          <w:ins w:id="2902" w:author="Michael Belias" w:date="2020-12-01T11:36:00Z"/>
        </w:rPr>
      </w:pPr>
      <w:ins w:id="2903" w:author="Michael Belias" w:date="2020-12-01T11:36:00Z">
        <w:r>
          <w:t xml:space="preserve">Note that the degree of the underlying B-splines may be different from the order of the differences. A common combination is that of a third-degree B-spline with a second order difference. Using a penalty based on a zero-degree order difference  </w:t>
        </w:r>
      </w:ins>
      <m:oMath>
        <m:sSub>
          <m:sSubPr>
            <m:ctrlPr>
              <w:ins w:id="2904" w:author="Michael Belias" w:date="2020-12-01T11:36:00Z">
                <w:rPr>
                  <w:rFonts w:ascii="Cambria Math" w:hAnsi="Cambria Math"/>
                </w:rPr>
              </w:ins>
            </m:ctrlPr>
          </m:sSubPr>
          <m:e>
            <m:r>
              <w:ins w:id="2905" w:author="Michael Belias" w:date="2020-12-01T11:36:00Z">
                <w:rPr>
                  <w:rFonts w:ascii="Cambria Math" w:hAnsi="Cambria Math"/>
                </w:rPr>
                <m:t>J</m:t>
              </w:ins>
            </m:r>
          </m:e>
          <m:sub>
            <m:r>
              <w:ins w:id="2906" w:author="Michael Belias" w:date="2020-12-01T11:36:00Z">
                <w:rPr>
                  <w:rFonts w:ascii="Cambria Math" w:hAnsi="Cambria Math"/>
                </w:rPr>
                <m:t>β</m:t>
              </w:ins>
            </m:r>
          </m:sub>
        </m:sSub>
        <m:r>
          <w:ins w:id="2907" w:author="Michael Belias" w:date="2020-12-01T11:36:00Z">
            <w:rPr>
              <w:rFonts w:ascii="Cambria Math" w:hAnsi="Cambria Math"/>
            </w:rPr>
            <m:t>=</m:t>
          </w:ins>
        </m:r>
        <m:nary>
          <m:naryPr>
            <m:chr m:val="∑"/>
            <m:limLoc m:val="undOvr"/>
            <m:ctrlPr>
              <w:ins w:id="2908" w:author="Michael Belias" w:date="2020-12-01T11:36:00Z">
                <w:rPr>
                  <w:rFonts w:ascii="Cambria Math" w:hAnsi="Cambria Math"/>
                </w:rPr>
              </w:ins>
            </m:ctrlPr>
          </m:naryPr>
          <m:sub>
            <m:r>
              <w:ins w:id="2909" w:author="Michael Belias" w:date="2020-12-01T11:36:00Z">
                <w:rPr>
                  <w:rFonts w:ascii="Cambria Math" w:hAnsi="Cambria Math"/>
                </w:rPr>
                <m:t>w=3</m:t>
              </w:ins>
            </m:r>
          </m:sub>
          <m:sup>
            <m:r>
              <w:ins w:id="2910" w:author="Michael Belias" w:date="2020-12-01T11:36:00Z">
                <w:rPr>
                  <w:rFonts w:ascii="Cambria Math" w:hAnsi="Cambria Math"/>
                </w:rPr>
                <m:t>K+4</m:t>
              </w:ins>
            </m:r>
          </m:sup>
          <m:e>
            <m:r>
              <w:ins w:id="2911" w:author="Michael Belias" w:date="2020-12-01T11:36:00Z">
                <w:rPr>
                  <w:rFonts w:ascii="Cambria Math" w:hAnsi="Cambria Math"/>
                </w:rPr>
                <m:t>(</m:t>
              </w:ins>
            </m:r>
          </m:e>
        </m:nary>
        <m:sSub>
          <m:sSubPr>
            <m:ctrlPr>
              <w:ins w:id="2912" w:author="Michael Belias" w:date="2020-12-01T11:36:00Z">
                <w:rPr>
                  <w:rFonts w:ascii="Cambria Math" w:hAnsi="Cambria Math"/>
                </w:rPr>
              </w:ins>
            </m:ctrlPr>
          </m:sSubPr>
          <m:e>
            <m:r>
              <w:ins w:id="2913" w:author="Michael Belias" w:date="2020-12-01T11:36:00Z">
                <w:rPr>
                  <w:rFonts w:ascii="Cambria Math" w:hAnsi="Cambria Math"/>
                </w:rPr>
                <m:t>β</m:t>
              </w:ins>
            </m:r>
          </m:e>
          <m:sub>
            <m:r>
              <w:ins w:id="2914" w:author="Michael Belias" w:date="2020-12-01T11:36:00Z">
                <w:rPr>
                  <w:rFonts w:ascii="Cambria Math" w:hAnsi="Cambria Math"/>
                </w:rPr>
                <m:t>w</m:t>
              </w:ins>
            </m:r>
          </m:sub>
        </m:sSub>
        <m:sSup>
          <m:sSupPr>
            <m:ctrlPr>
              <w:ins w:id="2915" w:author="Michael Belias" w:date="2020-12-01T11:36:00Z">
                <w:rPr>
                  <w:rFonts w:ascii="Cambria Math" w:hAnsi="Cambria Math"/>
                </w:rPr>
              </w:ins>
            </m:ctrlPr>
          </m:sSupPr>
          <m:e>
            <m:r>
              <w:ins w:id="2916" w:author="Michael Belias" w:date="2020-12-01T11:36:00Z">
                <w:rPr>
                  <w:rFonts w:ascii="Cambria Math" w:hAnsi="Cambria Math"/>
                </w:rPr>
                <m:t>)</m:t>
              </w:ins>
            </m:r>
          </m:e>
          <m:sup>
            <m:r>
              <w:ins w:id="2917" w:author="Michael Belias" w:date="2020-12-01T11:36:00Z">
                <w:rPr>
                  <w:rFonts w:ascii="Cambria Math" w:hAnsi="Cambria Math"/>
                </w:rPr>
                <m:t>2</m:t>
              </w:ins>
            </m:r>
          </m:sup>
        </m:sSup>
      </m:oMath>
      <w:ins w:id="2918" w:author="Michael Belias" w:date="2020-12-01T11:36:00Z">
        <w:r>
          <w:t xml:space="preserve"> results in the ridge penalty </w:t>
        </w:r>
        <w:r>
          <w:fldChar w:fldCharType="begin"/>
        </w:r>
      </w:ins>
      <w:r w:rsidR="005B1024">
        <w:instrText xml:space="preserve"> ADDIN ZOTERO_ITEM CSL_CITATION {"citationID":"iqhyTiCo","properties":{"formattedCitation":"[41]","plainCitation":"[41]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ins w:id="2919" w:author="Michael Belias" w:date="2020-12-01T11:36:00Z">
        <w:r>
          <w:fldChar w:fldCharType="separate"/>
        </w:r>
      </w:ins>
      <w:r w:rsidR="005B1024" w:rsidRPr="005B1024">
        <w:rPr>
          <w:rFonts w:ascii="Garamond" w:hAnsi="Garamond"/>
        </w:rPr>
        <w:t>[41]</w:t>
      </w:r>
      <w:ins w:id="2920" w:author="Michael Belias" w:date="2020-12-01T11:36:00Z">
        <w:r>
          <w:fldChar w:fldCharType="end"/>
        </w:r>
        <w:r>
          <w:t xml:space="preserve">. Note that in some occasions penalised splines and penalised B-splines are misinterpreted as P-splines, but not all penalised B-splines or penalised splines are P-splines. For instance, ordinary B-splines may be fitted using a Smoothing splines approach, but this does not make them P-splines, unless they are penalised using the approach suggested by Eilers and Marx. </w:t>
        </w:r>
      </w:ins>
    </w:p>
    <w:p w14:paraId="7E6E425F" w14:textId="0B29E888" w:rsidR="00E040BE" w:rsidRDefault="00E040BE" w:rsidP="00E040BE">
      <w:pPr>
        <w:pStyle w:val="FirstParagraph"/>
        <w:ind w:firstLine="720"/>
        <w:rPr>
          <w:ins w:id="2921" w:author="Michael Belias" w:date="2020-12-01T11:36:00Z"/>
        </w:rPr>
      </w:pPr>
      <w:ins w:id="2922" w:author="Michael Belias" w:date="2020-12-01T11:36:00Z">
        <w:r>
          <w:lastRenderedPageBreak/>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ins>
      <w:r w:rsidR="005B1024">
        <w:instrText xml:space="preserve"> ADDIN ZOTERO_ITEM CSL_CITATION {"citationID":"5nShNJZO","properties":{"formattedCitation":"[22, 35]","plainCitation":"[22, 35]","noteIndex":0},"citationItems":[{"id":68,"uris":["http://zotero.org/users/3628384/items/T25AZXQJ"],"uri":["http://zotero.org/users/3628384/items/T25AZXQJ"],"itemData":{"id":68,"type":"chapter","container-title":"Generalized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ins w:id="2923" w:author="Michael Belias" w:date="2020-12-01T11:36:00Z">
        <w:r>
          <w:fldChar w:fldCharType="separate"/>
        </w:r>
      </w:ins>
      <w:r w:rsidR="005B1024" w:rsidRPr="005B1024">
        <w:rPr>
          <w:rFonts w:ascii="Garamond" w:hAnsi="Garamond"/>
        </w:rPr>
        <w:t>[22, 35]</w:t>
      </w:r>
      <w:ins w:id="2924" w:author="Michael Belias" w:date="2020-12-01T11:36:00Z">
        <w:r>
          <w:fldChar w:fldCharType="end"/>
        </w:r>
        <w:r>
          <w:t xml:space="preserve">. As P-splines with non-equidistant knots are rarely used in practice we don’t consider them in this article. </w:t>
        </w:r>
      </w:ins>
    </w:p>
    <w:p w14:paraId="66F53D9B" w14:textId="77777777" w:rsidR="00E040BE" w:rsidRPr="00BF2E00" w:rsidRDefault="00E040BE" w:rsidP="00E040BE">
      <w:pPr>
        <w:pStyle w:val="BodyText"/>
        <w:rPr>
          <w:ins w:id="2925" w:author="Michael Belias" w:date="2020-12-01T11:36:00Z"/>
        </w:rPr>
      </w:pPr>
    </w:p>
    <w:p w14:paraId="69495054" w14:textId="77777777" w:rsidR="00E040BE" w:rsidRDefault="00E040BE" w:rsidP="00E040BE">
      <w:pPr>
        <w:pStyle w:val="Heading2"/>
        <w:rPr>
          <w:ins w:id="2926" w:author="Michael Belias" w:date="2020-12-01T11:36:00Z"/>
        </w:rPr>
      </w:pPr>
      <w:ins w:id="2927" w:author="Michael Belias" w:date="2020-12-01T11:36:00Z">
        <w:r>
          <w:t>Smoothing splines</w:t>
        </w:r>
      </w:ins>
    </w:p>
    <w:p w14:paraId="3C9B8B5F" w14:textId="77777777" w:rsidR="00E040BE" w:rsidRDefault="00E040BE" w:rsidP="00E040BE">
      <w:pPr>
        <w:pStyle w:val="FirstParagraph"/>
        <w:ind w:firstLine="720"/>
        <w:rPr>
          <w:ins w:id="2928" w:author="Michael Belias" w:date="2020-12-01T11:36:00Z"/>
        </w:rPr>
      </w:pPr>
      <w:ins w:id="2929" w:author="Michael Belias" w:date="2020-12-01T11:36:00Z">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w:ins>
      <m:oMath>
        <m:r>
          <w:ins w:id="2930" w:author="Michael Belias" w:date="2020-12-01T11:36:00Z">
            <w:rPr>
              <w:rFonts w:ascii="Cambria Math" w:hAnsi="Cambria Math"/>
            </w:rPr>
            <m:t>f(X)</m:t>
          </w:ins>
        </m:r>
      </m:oMath>
      <w:ins w:id="2931" w:author="Michael Belias" w:date="2020-12-01T11:36:00Z">
        <w:r>
          <w:t xml:space="preserve">, where </w:t>
        </w:r>
      </w:ins>
      <m:oMath>
        <m:r>
          <w:ins w:id="2932" w:author="Michael Belias" w:date="2020-12-01T11:36:00Z">
            <w:rPr>
              <w:rFonts w:ascii="Cambria Math" w:hAnsi="Cambria Math"/>
            </w:rPr>
            <m:t>f(X)</m:t>
          </w:ins>
        </m:r>
      </m:oMath>
      <w:ins w:id="2933" w:author="Michael Belias" w:date="2020-12-01T11:36:00Z">
        <w:r>
          <w:t xml:space="preserve">  is a cubic spline, multiplied by a tuning parameter, has good smoothing properties. This results in the following penalty term for Smoothing splines: </w:t>
        </w:r>
      </w:ins>
      <m:oMath>
        <m:sSub>
          <m:sSubPr>
            <m:ctrlPr>
              <w:ins w:id="2934" w:author="Michael Belias" w:date="2020-12-01T11:36:00Z">
                <w:rPr>
                  <w:rFonts w:ascii="Cambria Math" w:hAnsi="Cambria Math"/>
                </w:rPr>
              </w:ins>
            </m:ctrlPr>
          </m:sSubPr>
          <m:e>
            <m:r>
              <w:ins w:id="2935" w:author="Michael Belias" w:date="2020-12-01T11:36:00Z">
                <w:rPr>
                  <w:rFonts w:ascii="Cambria Math" w:hAnsi="Cambria Math"/>
                </w:rPr>
                <m:t>J</m:t>
              </w:ins>
            </m:r>
          </m:e>
          <m:sub>
            <m:r>
              <w:ins w:id="2936" w:author="Michael Belias" w:date="2020-12-01T11:36:00Z">
                <w:rPr>
                  <w:rFonts w:ascii="Cambria Math" w:hAnsi="Cambria Math"/>
                </w:rPr>
                <m:t>β</m:t>
              </w:ins>
            </m:r>
          </m:sub>
        </m:sSub>
        <m:r>
          <w:ins w:id="2937" w:author="Michael Belias" w:date="2020-12-01T11:36:00Z">
            <w:rPr>
              <w:rFonts w:ascii="Cambria Math" w:hAnsi="Cambria Math"/>
            </w:rPr>
            <m:t>=</m:t>
          </w:ins>
        </m:r>
        <m:nary>
          <m:naryPr>
            <m:limLoc m:val="subSup"/>
            <m:ctrlPr>
              <w:ins w:id="2938" w:author="Michael Belias" w:date="2020-12-01T11:36:00Z">
                <w:rPr>
                  <w:rFonts w:ascii="Cambria Math" w:hAnsi="Cambria Math"/>
                </w:rPr>
              </w:ins>
            </m:ctrlPr>
          </m:naryPr>
          <m:sub>
            <m:r>
              <w:ins w:id="2939" w:author="Michael Belias" w:date="2020-12-01T11:36:00Z">
                <w:rPr>
                  <w:rFonts w:ascii="Cambria Math" w:hAnsi="Cambria Math"/>
                </w:rPr>
                <m:t>a</m:t>
              </w:ins>
            </m:r>
          </m:sub>
          <m:sup>
            <m:r>
              <w:ins w:id="2940" w:author="Michael Belias" w:date="2020-12-01T11:36:00Z">
                <w:rPr>
                  <w:rFonts w:ascii="Cambria Math" w:hAnsi="Cambria Math"/>
                </w:rPr>
                <m:t>b</m:t>
              </w:ins>
            </m:r>
          </m:sup>
          <m:e>
            <m:r>
              <w:ins w:id="2941" w:author="Michael Belias" w:date="2020-12-01T11:36:00Z">
                <w:rPr>
                  <w:rFonts w:ascii="Cambria Math" w:hAnsi="Cambria Math"/>
                </w:rPr>
                <m:t>(</m:t>
              </w:ins>
            </m:r>
          </m:e>
        </m:nary>
        <m:sSup>
          <m:sSupPr>
            <m:ctrlPr>
              <w:ins w:id="2942" w:author="Michael Belias" w:date="2020-12-01T11:36:00Z">
                <w:rPr>
                  <w:rFonts w:ascii="Cambria Math" w:hAnsi="Cambria Math"/>
                </w:rPr>
              </w:ins>
            </m:ctrlPr>
          </m:sSupPr>
          <m:e>
            <m:r>
              <w:ins w:id="2943" w:author="Michael Belias" w:date="2020-12-01T11:36:00Z">
                <w:rPr>
                  <w:rFonts w:ascii="Cambria Math" w:hAnsi="Cambria Math"/>
                </w:rPr>
                <m:t>f</m:t>
              </w:ins>
            </m:r>
          </m:e>
          <m:sup>
            <m:r>
              <w:ins w:id="2944" w:author="Michael Belias" w:date="2020-12-01T11:36:00Z">
                <w:rPr>
                  <w:rFonts w:ascii="Cambria Math" w:hAnsi="Cambria Math"/>
                </w:rPr>
                <m:t>″</m:t>
              </w:ins>
            </m:r>
          </m:sup>
        </m:sSup>
        <m:d>
          <m:dPr>
            <m:ctrlPr>
              <w:ins w:id="2945" w:author="Michael Belias" w:date="2020-12-01T11:36:00Z">
                <w:rPr>
                  <w:rFonts w:ascii="Cambria Math" w:hAnsi="Cambria Math"/>
                  <w:i/>
                </w:rPr>
              </w:ins>
            </m:ctrlPr>
          </m:dPr>
          <m:e>
            <m:r>
              <w:ins w:id="2946" w:author="Michael Belias" w:date="2020-12-01T11:36:00Z">
                <w:rPr>
                  <w:rFonts w:ascii="Cambria Math" w:hAnsi="Cambria Math"/>
                </w:rPr>
                <m:t>X</m:t>
              </w:ins>
            </m:r>
            <m:sSup>
              <m:sSupPr>
                <m:ctrlPr>
                  <w:ins w:id="2947" w:author="Michael Belias" w:date="2020-12-01T11:36:00Z">
                    <w:rPr>
                      <w:rFonts w:ascii="Cambria Math" w:hAnsi="Cambria Math"/>
                    </w:rPr>
                  </w:ins>
                </m:ctrlPr>
              </m:sSupPr>
              <m:e>
                <m:r>
                  <w:ins w:id="2948" w:author="Michael Belias" w:date="2020-12-01T11:36:00Z">
                    <w:rPr>
                      <w:rFonts w:ascii="Cambria Math" w:hAnsi="Cambria Math"/>
                    </w:rPr>
                    <m:t>))</m:t>
                  </w:ins>
                </m:r>
              </m:e>
              <m:sup>
                <m:r>
                  <w:ins w:id="2949" w:author="Michael Belias" w:date="2020-12-01T11:36:00Z">
                    <w:rPr>
                      <w:rFonts w:ascii="Cambria Math" w:hAnsi="Cambria Math"/>
                    </w:rPr>
                    <m:t>2</m:t>
                  </w:ins>
                </m:r>
              </m:sup>
            </m:sSup>
            <m:r>
              <w:ins w:id="2950" w:author="Michael Belias" w:date="2020-12-01T11:36:00Z">
                <w:rPr>
                  <w:rFonts w:ascii="Cambria Math" w:hAnsi="Cambria Math"/>
                </w:rPr>
                <m:t xml:space="preserve"> dx</m:t>
              </w:ins>
            </m:r>
          </m:e>
        </m:d>
      </m:oMath>
      <w:ins w:id="2951" w:author="Michael Belias" w:date="2020-12-01T11:36:00Z">
        <w:r>
          <w:t xml:space="preserve">. </w:t>
        </w:r>
      </w:ins>
    </w:p>
    <w:p w14:paraId="5704DA91" w14:textId="77777777" w:rsidR="00E040BE" w:rsidRDefault="00E040BE" w:rsidP="00400DFF">
      <w:pPr>
        <w:pStyle w:val="BodyText"/>
        <w:rPr>
          <w:ins w:id="2952" w:author="Michael Belias" w:date="2020-11-24T18:25:00Z"/>
        </w:rPr>
      </w:pPr>
    </w:p>
    <w:p w14:paraId="59EEEA34" w14:textId="77777777" w:rsidR="00812FB6" w:rsidRDefault="00812FB6" w:rsidP="00400DFF">
      <w:pPr>
        <w:pStyle w:val="BodyText"/>
      </w:pPr>
    </w:p>
    <w:p w14:paraId="3AE0F7F8" w14:textId="15D68B5F" w:rsidR="00AF707A" w:rsidRDefault="00AF707A" w:rsidP="004E7CED">
      <w:pPr>
        <w:pStyle w:val="Heading2"/>
      </w:pPr>
      <w:r>
        <w:t xml:space="preserve">Single study </w:t>
      </w:r>
      <w:r w:rsidR="004D1636">
        <w:t xml:space="preserve">artificial data-set </w:t>
      </w:r>
      <w:r w:rsidR="00B46F2B">
        <w:t>simulation functions</w:t>
      </w:r>
    </w:p>
    <w:p w14:paraId="0A3C47AA" w14:textId="5C81A78F" w:rsidR="00B70348" w:rsidRDefault="00B70348" w:rsidP="00400DFF">
      <w:pPr>
        <w:pStyle w:val="BodyText"/>
        <w:ind w:firstLine="480"/>
      </w:pPr>
      <w:r>
        <w:t xml:space="preserve">The risk of mortality per participant </w:t>
      </w:r>
      <m:oMath>
        <m:r>
          <w:rPr>
            <w:rFonts w:ascii="Cambria Math" w:hAnsi="Cambria Math"/>
          </w:rPr>
          <m:t>i</m:t>
        </m:r>
      </m:oMath>
      <w:r>
        <w:t xml:space="preserve"> in the single study </w:t>
      </w:r>
      <w:ins w:id="2953" w:author="Michael Belias" w:date="2020-11-21T18:04:00Z">
        <w:r w:rsidR="00D65E1F">
          <w:t>data-set</w:t>
        </w:r>
        <w:r w:rsidR="00D65E1F" w:rsidDel="00D65E1F">
          <w:t xml:space="preserve"> </w:t>
        </w:r>
      </w:ins>
      <w:del w:id="2954" w:author="Michael Belias" w:date="2020-11-21T18:04:00Z">
        <w:r w:rsidDel="00D65E1F">
          <w:delText xml:space="preserve">IPD-set </w:delText>
        </w:r>
      </w:del>
      <w:r>
        <w:t>was generated using the following formulas:</w:t>
      </w:r>
    </w:p>
    <w:p w14:paraId="4595E966" w14:textId="77777777" w:rsidR="00B70348" w:rsidRDefault="00B70348" w:rsidP="00B70348">
      <w:pPr>
        <w:numPr>
          <w:ilvl w:val="0"/>
          <w:numId w:val="18"/>
        </w:numPr>
      </w:pPr>
      <w:r>
        <w:t>For the control group</w:t>
      </w:r>
    </w:p>
    <w:bookmarkStart w:id="2955" w:name="eq:eqn1"/>
    <w:p w14:paraId="2327C114" w14:textId="77777777" w:rsidR="00B70348" w:rsidRPr="001B3774" w:rsidRDefault="00AA5FD4"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2955"/>
    </w:p>
    <w:p w14:paraId="4726D9A2" w14:textId="77777777" w:rsidR="00B70348" w:rsidRDefault="00B70348" w:rsidP="00B70348">
      <w:pPr>
        <w:numPr>
          <w:ilvl w:val="0"/>
          <w:numId w:val="18"/>
        </w:numPr>
      </w:pPr>
      <w:r>
        <w:t>For the treated group</w:t>
      </w:r>
    </w:p>
    <w:bookmarkStart w:id="2956" w:name="eq:eqn2"/>
    <w:p w14:paraId="3877ECA0" w14:textId="77777777" w:rsidR="00B70348" w:rsidRPr="001B3774" w:rsidRDefault="00AA5FD4" w:rsidP="00B70348">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2956"/>
    </w:p>
    <w:p w14:paraId="6BBD889E" w14:textId="77777777" w:rsidR="00B70348" w:rsidRDefault="00B70348" w:rsidP="00B70348">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612F1513" w14:textId="558793CD" w:rsidR="00B70348" w:rsidRDefault="00B70348" w:rsidP="00B70348">
      <w:pPr>
        <w:pStyle w:val="BodyText"/>
      </w:pPr>
      <w:bookmarkStart w:id="2957"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2957"/>
    </w:p>
    <w:p w14:paraId="02B84F8F" w14:textId="55CCC66E" w:rsidR="00B70348" w:rsidRDefault="00B70348" w:rsidP="00340251">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2BE5460D" w14:textId="15BD1D45" w:rsidR="00DE0871" w:rsidRDefault="00DE0871" w:rsidP="00DE0871">
      <w:pPr>
        <w:pStyle w:val="BodyText"/>
      </w:pPr>
    </w:p>
    <w:p w14:paraId="13188A8E" w14:textId="2F881CB0" w:rsidR="00DE0871" w:rsidRDefault="00DE0871" w:rsidP="00DE0871">
      <w:pPr>
        <w:pStyle w:val="BodyText"/>
      </w:pPr>
    </w:p>
    <w:p w14:paraId="13C16122" w14:textId="77777777" w:rsidR="00DE0871" w:rsidRPr="00DE0871" w:rsidRDefault="00DE0871" w:rsidP="00DE0871">
      <w:pPr>
        <w:pStyle w:val="BodyText"/>
      </w:pPr>
    </w:p>
    <w:p w14:paraId="3FCDE633" w14:textId="02EBB0F4" w:rsidR="000B3C1C" w:rsidRDefault="000B3C1C" w:rsidP="000B3C1C">
      <w:pPr>
        <w:pStyle w:val="Heading2"/>
      </w:pPr>
      <w:r>
        <w:lastRenderedPageBreak/>
        <w:t xml:space="preserve">Multiple studies artificial data-set </w:t>
      </w:r>
      <w:r w:rsidR="00EF5BC1">
        <w:t>simulation functions</w:t>
      </w:r>
    </w:p>
    <w:tbl>
      <w:tblPr>
        <w:tblStyle w:val="GridTable1Light-Accent11"/>
        <w:tblpPr w:leftFromText="180" w:rightFromText="180" w:vertAnchor="page" w:horzAnchor="margin" w:tblpXSpec="center" w:tblpY="3051"/>
        <w:tblW w:w="11171" w:type="dxa"/>
        <w:tblLook w:val="04A0" w:firstRow="1" w:lastRow="0" w:firstColumn="1" w:lastColumn="0" w:noHBand="0" w:noVBand="1"/>
        <w:tblPrChange w:id="2958" w:author="Michael Belias" w:date="2020-10-01T10:57:00Z">
          <w:tblPr>
            <w:tblStyle w:val="GridTable1Light-Accent11"/>
            <w:tblpPr w:leftFromText="180" w:rightFromText="180" w:vertAnchor="page" w:horzAnchor="page" w:tblpX="443" w:tblpY="2391"/>
            <w:tblW w:w="11171" w:type="dxa"/>
            <w:tblLook w:val="04A0" w:firstRow="1" w:lastRow="0" w:firstColumn="1" w:lastColumn="0" w:noHBand="0" w:noVBand="1"/>
          </w:tblPr>
        </w:tblPrChange>
      </w:tblPr>
      <w:tblGrid>
        <w:gridCol w:w="1716"/>
        <w:gridCol w:w="2214"/>
        <w:gridCol w:w="2219"/>
        <w:gridCol w:w="918"/>
        <w:gridCol w:w="1062"/>
        <w:gridCol w:w="1062"/>
        <w:gridCol w:w="1062"/>
        <w:gridCol w:w="918"/>
        <w:tblGridChange w:id="2959">
          <w:tblGrid>
            <w:gridCol w:w="1709"/>
            <w:gridCol w:w="2178"/>
            <w:gridCol w:w="2462"/>
            <w:gridCol w:w="881"/>
            <w:gridCol w:w="1019"/>
            <w:gridCol w:w="1021"/>
            <w:gridCol w:w="1019"/>
            <w:gridCol w:w="882"/>
          </w:tblGrid>
        </w:tblGridChange>
      </w:tblGrid>
      <w:tr w:rsidR="0040693F" w14:paraId="04F2E10E" w14:textId="77777777" w:rsidTr="00C822A9">
        <w:trPr>
          <w:cnfStyle w:val="100000000000" w:firstRow="1" w:lastRow="0" w:firstColumn="0" w:lastColumn="0" w:oddVBand="0" w:evenVBand="0" w:oddHBand="0" w:evenHBand="0" w:firstRowFirstColumn="0" w:firstRowLastColumn="0" w:lastRowFirstColumn="0" w:lastRowLastColumn="0"/>
          <w:trHeight w:val="600"/>
          <w:trPrChange w:id="2960"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61" w:author="Michael Belias" w:date="2020-10-01T10:57:00Z">
              <w:tcPr>
                <w:tcW w:w="1709" w:type="dxa"/>
              </w:tcPr>
            </w:tcPrChange>
          </w:tcPr>
          <w:p w14:paraId="7D223AE1" w14:textId="77777777" w:rsidR="0040693F" w:rsidRDefault="0040693F" w:rsidP="00C822A9">
            <w:pPr>
              <w:pStyle w:val="BodyText"/>
              <w:jc w:val="center"/>
              <w:cnfStyle w:val="101000000000" w:firstRow="1" w:lastRow="0" w:firstColumn="1" w:lastColumn="0" w:oddVBand="0" w:evenVBand="0" w:oddHBand="0" w:evenHBand="0" w:firstRowFirstColumn="0" w:firstRowLastColumn="0" w:lastRowFirstColumn="0" w:lastRowLastColumn="0"/>
            </w:pPr>
          </w:p>
        </w:tc>
        <w:tc>
          <w:tcPr>
            <w:tcW w:w="0" w:type="dxa"/>
            <w:gridSpan w:val="2"/>
            <w:tcPrChange w:id="2962" w:author="Michael Belias" w:date="2020-10-01T10:57:00Z">
              <w:tcPr>
                <w:tcW w:w="4640" w:type="dxa"/>
                <w:gridSpan w:val="2"/>
              </w:tcPr>
            </w:tcPrChange>
          </w:tcPr>
          <w:p w14:paraId="2539B603" w14:textId="77777777" w:rsidR="0040693F" w:rsidRPr="001753AA"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34014A">
              <w:rPr>
                <w:sz w:val="28"/>
                <w:szCs w:val="28"/>
              </w:rPr>
              <w:t>True underlying function form</w:t>
            </w:r>
            <w:r>
              <w:rPr>
                <w:sz w:val="28"/>
                <w:szCs w:val="28"/>
              </w:rPr>
              <w:t>s</w:t>
            </w:r>
          </w:p>
        </w:tc>
        <w:tc>
          <w:tcPr>
            <w:tcW w:w="0" w:type="dxa"/>
            <w:gridSpan w:val="5"/>
            <w:tcPrChange w:id="2963" w:author="Michael Belias" w:date="2020-10-01T10:57:00Z">
              <w:tcPr>
                <w:tcW w:w="4822" w:type="dxa"/>
                <w:gridSpan w:val="5"/>
              </w:tcPr>
            </w:tcPrChange>
          </w:tcPr>
          <w:p w14:paraId="320856B3" w14:textId="77777777" w:rsidR="0040693F" w:rsidRDefault="0040693F" w:rsidP="00C822A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40693F" w14:paraId="1CEB90FA" w14:textId="77777777" w:rsidTr="00C822A9">
        <w:trPr>
          <w:trHeight w:val="600"/>
          <w:trPrChange w:id="2964" w:author="Michael Belias" w:date="2020-10-01T10:57:00Z">
            <w:trPr>
              <w:trHeight w:val="600"/>
            </w:trPr>
          </w:trPrChange>
        </w:trPr>
        <w:tc>
          <w:tcPr>
            <w:cnfStyle w:val="001000000000" w:firstRow="0" w:lastRow="0" w:firstColumn="1" w:lastColumn="0" w:oddVBand="0" w:evenVBand="0" w:oddHBand="0" w:evenHBand="0" w:firstRowFirstColumn="0" w:firstRowLastColumn="0" w:lastRowFirstColumn="0" w:lastRowLastColumn="0"/>
            <w:tcW w:w="0" w:type="dxa"/>
            <w:tcPrChange w:id="2965" w:author="Michael Belias" w:date="2020-10-01T10:57:00Z">
              <w:tcPr>
                <w:tcW w:w="1709" w:type="dxa"/>
              </w:tcPr>
            </w:tcPrChange>
          </w:tcPr>
          <w:p w14:paraId="74B08942" w14:textId="77777777" w:rsidR="0040693F" w:rsidRDefault="0040693F" w:rsidP="00C822A9">
            <w:pPr>
              <w:pStyle w:val="BodyText"/>
              <w:jc w:val="center"/>
            </w:pPr>
            <w:r w:rsidRPr="006113C5">
              <w:rPr>
                <w:sz w:val="28"/>
                <w:szCs w:val="22"/>
              </w:rPr>
              <w:t>Scenarios</w:t>
            </w:r>
          </w:p>
        </w:tc>
        <w:tc>
          <w:tcPr>
            <w:tcW w:w="0" w:type="dxa"/>
            <w:tcPrChange w:id="2966" w:author="Michael Belias" w:date="2020-10-01T10:57:00Z">
              <w:tcPr>
                <w:tcW w:w="2178" w:type="dxa"/>
              </w:tcPr>
            </w:tcPrChange>
          </w:tcPr>
          <w:p w14:paraId="338EAB81"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0" w:type="dxa"/>
            <w:tcPrChange w:id="2967" w:author="Michael Belias" w:date="2020-10-01T10:57:00Z">
              <w:tcPr>
                <w:tcW w:w="2462" w:type="dxa"/>
              </w:tcPr>
            </w:tcPrChange>
          </w:tcPr>
          <w:p w14:paraId="03563787" w14:textId="77777777" w:rsidR="0040693F" w:rsidRPr="0034014A" w:rsidRDefault="0040693F" w:rsidP="00C822A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0" w:type="dxa"/>
            <w:tcPrChange w:id="2968" w:author="Michael Belias" w:date="2020-10-01T10:57:00Z">
              <w:tcPr>
                <w:tcW w:w="881" w:type="dxa"/>
              </w:tcPr>
            </w:tcPrChange>
          </w:tcPr>
          <w:p w14:paraId="1D9CEA58"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0" w:type="dxa"/>
            <w:tcPrChange w:id="2969" w:author="Michael Belias" w:date="2020-10-01T10:57:00Z">
              <w:tcPr>
                <w:tcW w:w="1019" w:type="dxa"/>
              </w:tcPr>
            </w:tcPrChange>
          </w:tcPr>
          <w:p w14:paraId="27D70391"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rPr>
                <w:vertAlign w:val="superscript"/>
              </w:rPr>
            </w:pPr>
            <w:r>
              <w:t>2</w:t>
            </w:r>
            <w:r>
              <w:rPr>
                <w:vertAlign w:val="superscript"/>
              </w:rPr>
              <w:t>nd</w:t>
            </w:r>
            <w:r>
              <w:t xml:space="preserve"> Study</w:t>
            </w:r>
          </w:p>
        </w:tc>
        <w:tc>
          <w:tcPr>
            <w:tcW w:w="0" w:type="dxa"/>
            <w:tcPrChange w:id="2970" w:author="Michael Belias" w:date="2020-10-01T10:57:00Z">
              <w:tcPr>
                <w:tcW w:w="1021" w:type="dxa"/>
              </w:tcPr>
            </w:tcPrChange>
          </w:tcPr>
          <w:p w14:paraId="7EB0A418"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0" w:type="dxa"/>
            <w:tcPrChange w:id="2971" w:author="Michael Belias" w:date="2020-10-01T10:57:00Z">
              <w:tcPr>
                <w:tcW w:w="1019" w:type="dxa"/>
              </w:tcPr>
            </w:tcPrChange>
          </w:tcPr>
          <w:p w14:paraId="5994256D"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0" w:type="dxa"/>
            <w:tcPrChange w:id="2972" w:author="Michael Belias" w:date="2020-10-01T10:57:00Z">
              <w:tcPr>
                <w:tcW w:w="882" w:type="dxa"/>
              </w:tcPr>
            </w:tcPrChange>
          </w:tcPr>
          <w:p w14:paraId="236CB86A"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40693F" w14:paraId="08C6C178" w14:textId="77777777" w:rsidTr="00C822A9">
        <w:trPr>
          <w:trHeight w:val="1243"/>
          <w:trPrChange w:id="2973" w:author="Michael Belias" w:date="2020-10-01T10:57:00Z">
            <w:trPr>
              <w:trHeight w:val="1243"/>
            </w:trPr>
          </w:trPrChange>
        </w:trPr>
        <w:tc>
          <w:tcPr>
            <w:cnfStyle w:val="001000000000" w:firstRow="0" w:lastRow="0" w:firstColumn="1" w:lastColumn="0" w:oddVBand="0" w:evenVBand="0" w:oddHBand="0" w:evenHBand="0" w:firstRowFirstColumn="0" w:firstRowLastColumn="0" w:lastRowFirstColumn="0" w:lastRowLastColumn="0"/>
            <w:tcW w:w="0" w:type="dxa"/>
            <w:tcPrChange w:id="2974" w:author="Michael Belias" w:date="2020-10-01T10:57:00Z">
              <w:tcPr>
                <w:tcW w:w="1709" w:type="dxa"/>
              </w:tcPr>
            </w:tcPrChange>
          </w:tcPr>
          <w:p w14:paraId="142591D4" w14:textId="1DE26B9F" w:rsidR="0040693F" w:rsidRDefault="0040693F" w:rsidP="00C822A9">
            <w:pPr>
              <w:pStyle w:val="BodyText"/>
            </w:pPr>
            <w:r>
              <w:rPr>
                <w:sz w:val="22"/>
                <w:szCs w:val="22"/>
              </w:rPr>
              <w:t>H</w:t>
            </w:r>
            <w:r w:rsidRPr="00E929E4">
              <w:rPr>
                <w:sz w:val="22"/>
                <w:szCs w:val="22"/>
              </w:rPr>
              <w:t xml:space="preserve">eterogeneous </w:t>
            </w:r>
            <w:ins w:id="2975" w:author="Michael Belias" w:date="2020-11-21T18:04:00Z">
              <w:r w:rsidR="00D65E1F">
                <w:t xml:space="preserve"> data-set</w:t>
              </w:r>
              <w:r w:rsidR="00D65E1F" w:rsidRPr="00E929E4" w:rsidDel="00D65E1F">
                <w:rPr>
                  <w:sz w:val="22"/>
                  <w:szCs w:val="22"/>
                </w:rPr>
                <w:t xml:space="preserve"> </w:t>
              </w:r>
            </w:ins>
            <w:del w:id="2976" w:author="Michael Belias" w:date="2020-11-21T18:04:00Z">
              <w:r w:rsidRPr="00E929E4" w:rsidDel="00D65E1F">
                <w:rPr>
                  <w:sz w:val="22"/>
                  <w:szCs w:val="22"/>
                </w:rPr>
                <w:delText xml:space="preserve">IPD-set </w:delText>
              </w:r>
            </w:del>
            <w:r w:rsidRPr="00E929E4">
              <w:rPr>
                <w:sz w:val="22"/>
                <w:szCs w:val="22"/>
              </w:rPr>
              <w:t>with equal BMI</w:t>
            </w:r>
            <w:r>
              <w:rPr>
                <w:sz w:val="22"/>
                <w:szCs w:val="22"/>
              </w:rPr>
              <w:t xml:space="preserve"> </w:t>
            </w:r>
            <w:r w:rsidRPr="00E929E4">
              <w:rPr>
                <w:sz w:val="22"/>
                <w:szCs w:val="22"/>
              </w:rPr>
              <w:t xml:space="preserve">ranges </w:t>
            </w:r>
          </w:p>
        </w:tc>
        <w:tc>
          <w:tcPr>
            <w:tcW w:w="0" w:type="dxa"/>
            <w:tcPrChange w:id="2977" w:author="Michael Belias" w:date="2020-10-01T10:57:00Z">
              <w:tcPr>
                <w:tcW w:w="2178" w:type="dxa"/>
              </w:tcPr>
            </w:tcPrChange>
          </w:tcPr>
          <w:p w14:paraId="00581EAD"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4F9D9037" w14:textId="77777777" w:rsidR="0040693F" w:rsidRPr="00867291" w:rsidRDefault="00AA5FD4"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2978" w:author="Michael Belias" w:date="2020-10-01T10:57:00Z">
              <w:tcPr>
                <w:tcW w:w="2462" w:type="dxa"/>
              </w:tcPr>
            </w:tcPrChange>
          </w:tcPr>
          <w:p w14:paraId="6AB25EC1"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57E9F2FF" w14:textId="77777777" w:rsidR="0040693F" w:rsidRPr="00801A16" w:rsidRDefault="00AA5FD4"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2979" w:author="Michael Belias" w:date="2020-10-01T10:57:00Z">
              <w:tcPr>
                <w:tcW w:w="881" w:type="dxa"/>
              </w:tcPr>
            </w:tcPrChange>
          </w:tcPr>
          <w:p w14:paraId="451BF52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0" w:author="Michael Belias" w:date="2020-10-01T10:57:00Z">
              <w:tcPr>
                <w:tcW w:w="1019" w:type="dxa"/>
              </w:tcPr>
            </w:tcPrChange>
          </w:tcPr>
          <w:p w14:paraId="5C98D5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1" w:author="Michael Belias" w:date="2020-10-01T10:57:00Z">
              <w:tcPr>
                <w:tcW w:w="1021" w:type="dxa"/>
              </w:tcPr>
            </w:tcPrChange>
          </w:tcPr>
          <w:p w14:paraId="6E36EA6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2" w:author="Michael Belias" w:date="2020-10-01T10:57:00Z">
              <w:tcPr>
                <w:tcW w:w="1019" w:type="dxa"/>
              </w:tcPr>
            </w:tcPrChange>
          </w:tcPr>
          <w:p w14:paraId="4BCC3196"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0" w:type="dxa"/>
            <w:tcPrChange w:id="2983" w:author="Michael Belias" w:date="2020-10-01T10:57:00Z">
              <w:tcPr>
                <w:tcW w:w="882" w:type="dxa"/>
              </w:tcPr>
            </w:tcPrChange>
          </w:tcPr>
          <w:p w14:paraId="7397272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40693F" w14:paraId="5052EA62" w14:textId="77777777" w:rsidTr="00C822A9">
        <w:trPr>
          <w:trHeight w:val="984"/>
          <w:trPrChange w:id="2984" w:author="Michael Belias" w:date="2020-10-01T10:57:00Z">
            <w:trPr>
              <w:trHeight w:val="984"/>
            </w:trPr>
          </w:trPrChange>
        </w:trPr>
        <w:tc>
          <w:tcPr>
            <w:cnfStyle w:val="001000000000" w:firstRow="0" w:lastRow="0" w:firstColumn="1" w:lastColumn="0" w:oddVBand="0" w:evenVBand="0" w:oddHBand="0" w:evenHBand="0" w:firstRowFirstColumn="0" w:firstRowLastColumn="0" w:lastRowFirstColumn="0" w:lastRowLastColumn="0"/>
            <w:tcW w:w="0" w:type="dxa"/>
            <w:tcPrChange w:id="2985" w:author="Michael Belias" w:date="2020-10-01T10:57:00Z">
              <w:tcPr>
                <w:tcW w:w="1709" w:type="dxa"/>
              </w:tcPr>
            </w:tcPrChange>
          </w:tcPr>
          <w:p w14:paraId="4BF8BD15" w14:textId="0CBA8AA3" w:rsidR="0040693F" w:rsidRDefault="0040693F" w:rsidP="00C822A9">
            <w:pPr>
              <w:pStyle w:val="BodyText"/>
            </w:pPr>
            <w:r>
              <w:rPr>
                <w:sz w:val="22"/>
                <w:szCs w:val="22"/>
              </w:rPr>
              <w:t>N</w:t>
            </w:r>
            <w:r w:rsidRPr="00E929E4">
              <w:rPr>
                <w:sz w:val="22"/>
                <w:szCs w:val="22"/>
              </w:rPr>
              <w:t xml:space="preserve">on-heterogeneous </w:t>
            </w:r>
            <w:ins w:id="2986" w:author="Michael Belias" w:date="2020-11-21T18:04:00Z">
              <w:r w:rsidR="00D65E1F">
                <w:t xml:space="preserve"> data-set</w:t>
              </w:r>
              <w:r w:rsidR="00D65E1F" w:rsidRPr="00E929E4" w:rsidDel="00D65E1F">
                <w:rPr>
                  <w:sz w:val="22"/>
                  <w:szCs w:val="22"/>
                </w:rPr>
                <w:t xml:space="preserve"> </w:t>
              </w:r>
            </w:ins>
            <w:del w:id="2987" w:author="Michael Belias" w:date="2020-11-21T18:04:00Z">
              <w:r w:rsidRPr="00E929E4" w:rsidDel="00D65E1F">
                <w:rPr>
                  <w:sz w:val="22"/>
                  <w:szCs w:val="22"/>
                </w:rPr>
                <w:delText xml:space="preserve">IPD-set </w:delText>
              </w:r>
            </w:del>
            <w:r w:rsidRPr="00E929E4">
              <w:rPr>
                <w:sz w:val="22"/>
                <w:szCs w:val="22"/>
              </w:rPr>
              <w:t>with different BMI ranges</w:t>
            </w:r>
          </w:p>
        </w:tc>
        <w:tc>
          <w:tcPr>
            <w:tcW w:w="0" w:type="dxa"/>
            <w:tcPrChange w:id="2988" w:author="Michael Belias" w:date="2020-10-01T10:57:00Z">
              <w:tcPr>
                <w:tcW w:w="2178" w:type="dxa"/>
              </w:tcPr>
            </w:tcPrChange>
          </w:tcPr>
          <w:p w14:paraId="207ABA14"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0" w:type="dxa"/>
            <w:tcPrChange w:id="2989" w:author="Michael Belias" w:date="2020-10-01T10:57:00Z">
              <w:tcPr>
                <w:tcW w:w="2462" w:type="dxa"/>
              </w:tcPr>
            </w:tcPrChange>
          </w:tcPr>
          <w:p w14:paraId="1F4156E0" w14:textId="77777777" w:rsidR="0040693F" w:rsidRPr="00D871DB"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28AE9F66" w14:textId="77777777" w:rsidR="0040693F" w:rsidRDefault="0040693F" w:rsidP="00C822A9">
            <w:pPr>
              <w:pStyle w:val="BodyText"/>
              <w:cnfStyle w:val="000000000000" w:firstRow="0" w:lastRow="0" w:firstColumn="0" w:lastColumn="0" w:oddVBand="0" w:evenVBand="0" w:oddHBand="0" w:evenHBand="0" w:firstRowFirstColumn="0" w:firstRowLastColumn="0" w:lastRowFirstColumn="0" w:lastRowLastColumn="0"/>
            </w:pPr>
          </w:p>
        </w:tc>
        <w:tc>
          <w:tcPr>
            <w:tcW w:w="0" w:type="dxa"/>
            <w:tcPrChange w:id="2990" w:author="Michael Belias" w:date="2020-10-01T10:57:00Z">
              <w:tcPr>
                <w:tcW w:w="881" w:type="dxa"/>
              </w:tcPr>
            </w:tcPrChange>
          </w:tcPr>
          <w:p w14:paraId="4E25E598"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2991" w:author="Michael Belias" w:date="2020-10-01T10:57:00Z">
              <w:tcPr>
                <w:tcW w:w="1019" w:type="dxa"/>
              </w:tcPr>
            </w:tcPrChange>
          </w:tcPr>
          <w:p w14:paraId="1EE5D46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2992" w:author="Michael Belias" w:date="2020-10-01T10:57:00Z">
              <w:tcPr>
                <w:tcW w:w="1021" w:type="dxa"/>
              </w:tcPr>
            </w:tcPrChange>
          </w:tcPr>
          <w:p w14:paraId="7211771C"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2993" w:author="Michael Belias" w:date="2020-10-01T10:57:00Z">
              <w:tcPr>
                <w:tcW w:w="1019" w:type="dxa"/>
              </w:tcPr>
            </w:tcPrChange>
          </w:tcPr>
          <w:p w14:paraId="23136044"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2994" w:author="Michael Belias" w:date="2020-10-01T10:57:00Z">
              <w:tcPr>
                <w:tcW w:w="882" w:type="dxa"/>
              </w:tcPr>
            </w:tcPrChange>
          </w:tcPr>
          <w:p w14:paraId="3960C42E"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40693F" w14:paraId="3A925CCD" w14:textId="77777777" w:rsidTr="00C822A9">
        <w:trPr>
          <w:trHeight w:val="1202"/>
          <w:trPrChange w:id="2995" w:author="Michael Belias" w:date="2020-10-01T10:57:00Z">
            <w:trPr>
              <w:trHeight w:val="1202"/>
            </w:trPr>
          </w:trPrChange>
        </w:trPr>
        <w:tc>
          <w:tcPr>
            <w:cnfStyle w:val="001000000000" w:firstRow="0" w:lastRow="0" w:firstColumn="1" w:lastColumn="0" w:oddVBand="0" w:evenVBand="0" w:oddHBand="0" w:evenHBand="0" w:firstRowFirstColumn="0" w:firstRowLastColumn="0" w:lastRowFirstColumn="0" w:lastRowLastColumn="0"/>
            <w:tcW w:w="0" w:type="dxa"/>
            <w:tcPrChange w:id="2996" w:author="Michael Belias" w:date="2020-10-01T10:57:00Z">
              <w:tcPr>
                <w:tcW w:w="1709" w:type="dxa"/>
              </w:tcPr>
            </w:tcPrChange>
          </w:tcPr>
          <w:p w14:paraId="17F68AFE" w14:textId="488C30A7" w:rsidR="0040693F" w:rsidRDefault="0040693F" w:rsidP="00C822A9">
            <w:pPr>
              <w:pStyle w:val="BodyText"/>
            </w:pPr>
            <w:r>
              <w:rPr>
                <w:sz w:val="22"/>
                <w:szCs w:val="22"/>
              </w:rPr>
              <w:t>C</w:t>
            </w:r>
            <w:r w:rsidRPr="00E929E4">
              <w:rPr>
                <w:sz w:val="22"/>
                <w:szCs w:val="22"/>
              </w:rPr>
              <w:t xml:space="preserve">ombined </w:t>
            </w:r>
            <w:ins w:id="2997" w:author="Michael Belias" w:date="2020-11-21T18:04:00Z">
              <w:r w:rsidR="00D65E1F">
                <w:t xml:space="preserve"> data-set</w:t>
              </w:r>
              <w:r w:rsidR="00D65E1F" w:rsidRPr="00E929E4" w:rsidDel="00D65E1F">
                <w:rPr>
                  <w:sz w:val="22"/>
                  <w:szCs w:val="22"/>
                </w:rPr>
                <w:t xml:space="preserve"> </w:t>
              </w:r>
            </w:ins>
            <w:del w:id="2998" w:author="Michael Belias" w:date="2020-11-21T18:04:00Z">
              <w:r w:rsidRPr="00E929E4" w:rsidDel="00D65E1F">
                <w:rPr>
                  <w:sz w:val="22"/>
                  <w:szCs w:val="22"/>
                </w:rPr>
                <w:delText xml:space="preserve">IPD-set </w:delText>
              </w:r>
            </w:del>
            <w:r w:rsidRPr="00E929E4">
              <w:rPr>
                <w:sz w:val="22"/>
                <w:szCs w:val="22"/>
              </w:rPr>
              <w:t>with different BMI ranges and between study differences in the mortality risks.</w:t>
            </w:r>
          </w:p>
        </w:tc>
        <w:tc>
          <w:tcPr>
            <w:tcW w:w="0" w:type="dxa"/>
            <w:tcPrChange w:id="2999" w:author="Michael Belias" w:date="2020-10-01T10:57:00Z">
              <w:tcPr>
                <w:tcW w:w="2178" w:type="dxa"/>
              </w:tcPr>
            </w:tcPrChange>
          </w:tcPr>
          <w:p w14:paraId="683F007F" w14:textId="77777777" w:rsidR="0040693F" w:rsidRPr="00867291"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5402FA40" w14:textId="77777777" w:rsidR="0040693F" w:rsidRDefault="00AA5FD4"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0" w:type="dxa"/>
            <w:tcPrChange w:id="3000" w:author="Michael Belias" w:date="2020-10-01T10:57:00Z">
              <w:tcPr>
                <w:tcW w:w="2462" w:type="dxa"/>
              </w:tcPr>
            </w:tcPrChange>
          </w:tcPr>
          <w:p w14:paraId="11475B98" w14:textId="77777777" w:rsidR="0040693F" w:rsidRPr="00801A16" w:rsidRDefault="0040693F" w:rsidP="00C822A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799190BC" w14:textId="77777777" w:rsidR="0040693F" w:rsidRDefault="00AA5FD4" w:rsidP="00C822A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0" w:type="dxa"/>
            <w:tcPrChange w:id="3001" w:author="Michael Belias" w:date="2020-10-01T10:57:00Z">
              <w:tcPr>
                <w:tcW w:w="881" w:type="dxa"/>
              </w:tcPr>
            </w:tcPrChange>
          </w:tcPr>
          <w:p w14:paraId="606A772D"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0" w:type="dxa"/>
            <w:tcPrChange w:id="3002" w:author="Michael Belias" w:date="2020-10-01T10:57:00Z">
              <w:tcPr>
                <w:tcW w:w="1019" w:type="dxa"/>
              </w:tcPr>
            </w:tcPrChange>
          </w:tcPr>
          <w:p w14:paraId="6F6AF55A"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0" w:type="dxa"/>
            <w:tcPrChange w:id="3003" w:author="Michael Belias" w:date="2020-10-01T10:57:00Z">
              <w:tcPr>
                <w:tcW w:w="1021" w:type="dxa"/>
              </w:tcPr>
            </w:tcPrChange>
          </w:tcPr>
          <w:p w14:paraId="75536F22"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0" w:type="dxa"/>
            <w:tcPrChange w:id="3004" w:author="Michael Belias" w:date="2020-10-01T10:57:00Z">
              <w:tcPr>
                <w:tcW w:w="1019" w:type="dxa"/>
              </w:tcPr>
            </w:tcPrChange>
          </w:tcPr>
          <w:p w14:paraId="1CDB6BDB"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0" w:type="dxa"/>
            <w:tcPrChange w:id="3005" w:author="Michael Belias" w:date="2020-10-01T10:57:00Z">
              <w:tcPr>
                <w:tcW w:w="882" w:type="dxa"/>
              </w:tcPr>
            </w:tcPrChange>
          </w:tcPr>
          <w:p w14:paraId="28C577D1" w14:textId="77777777" w:rsidR="0040693F" w:rsidRPr="00EB698F" w:rsidRDefault="0040693F" w:rsidP="00C822A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B6BCEDD" w14:textId="099B5BB5" w:rsidR="004E7CED" w:rsidRDefault="0040693F" w:rsidP="00A2748C">
      <w:r>
        <w:t xml:space="preserve"> </w:t>
      </w:r>
      <w:r w:rsidR="00BC27E4">
        <w:t xml:space="preserve">The risk of mortality per participant </w:t>
      </w:r>
      <m:oMath>
        <m:r>
          <w:rPr>
            <w:rFonts w:ascii="Cambria Math" w:hAnsi="Cambria Math"/>
          </w:rPr>
          <m:t>i</m:t>
        </m:r>
      </m:oMath>
      <w:r w:rsidR="00BC27E4">
        <w:t xml:space="preserve"> and per study j in the</w:t>
      </w:r>
      <w:r w:rsidR="00347E85">
        <w:t xml:space="preserve"> three</w:t>
      </w:r>
      <w:r w:rsidR="00BC27E4">
        <w:t xml:space="preserve"> multiple stud</w:t>
      </w:r>
      <w:r w:rsidR="00F17656">
        <w:t>ies</w:t>
      </w:r>
      <w:r w:rsidR="00BC27E4">
        <w:t xml:space="preserve"> </w:t>
      </w:r>
      <w:del w:id="3006" w:author="Michael Belias" w:date="2020-10-01T10:57:00Z">
        <w:r w:rsidR="00BC27E4" w:rsidDel="00C90EEF">
          <w:delText>IPD-set</w:delText>
        </w:r>
        <w:r w:rsidR="001E6B3C" w:rsidDel="00C90EEF">
          <w:delText>s</w:delText>
        </w:r>
      </w:del>
      <w:ins w:id="3007" w:author="Michael Belias" w:date="2020-10-01T10:57:00Z">
        <w:r w:rsidR="00C90EEF">
          <w:t>sc</w:t>
        </w:r>
        <w:r w:rsidR="00C822A9">
          <w:t>e</w:t>
        </w:r>
        <w:r w:rsidR="00C90EEF">
          <w:t>narios</w:t>
        </w:r>
      </w:ins>
      <w:r w:rsidR="00BC27E4">
        <w:t xml:space="preserve"> was generated using the following formulas</w:t>
      </w:r>
      <w:r w:rsidR="004E7CED">
        <w:t>:</w:t>
      </w:r>
    </w:p>
    <w:p w14:paraId="10CE9588" w14:textId="604B4054" w:rsidR="004E7CED" w:rsidRDefault="004E7CED" w:rsidP="00A2748C"/>
    <w:p w14:paraId="63EEF04E" w14:textId="3542BE4F" w:rsidR="00FD3A45" w:rsidRDefault="00FD3A45" w:rsidP="00904DCC"/>
    <w:sectPr w:rsidR="00FD3A45" w:rsidSect="000862B2">
      <w:headerReference w:type="default" r:id="rId13"/>
      <w:pgSz w:w="12240" w:h="15840"/>
      <w:pgMar w:top="1440" w:right="1440" w:bottom="1440" w:left="1440" w:header="907" w:footer="720" w:gutter="0"/>
      <w:lnNumType w:countBy="1"/>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Jeroen Hoogland" w:date="2020-11-28T20:54:00Z" w:initials="JH">
    <w:p w14:paraId="1675CCCB" w14:textId="38135D43" w:rsidR="00567B3E" w:rsidRDefault="00567B3E">
      <w:pPr>
        <w:pStyle w:val="CommentText"/>
      </w:pPr>
      <w:r>
        <w:rPr>
          <w:rStyle w:val="CommentReference"/>
        </w:rPr>
        <w:annotationRef/>
      </w:r>
      <w:r>
        <w:t>effect or effect(s) ?</w:t>
      </w:r>
    </w:p>
  </w:comment>
  <w:comment w:id="9" w:author="Michael Belias" w:date="2020-11-29T10:00:00Z" w:initials="MB">
    <w:p w14:paraId="7A9184D1" w14:textId="32263E03" w:rsidR="00567B3E" w:rsidRDefault="00567B3E">
      <w:pPr>
        <w:pStyle w:val="CommentText"/>
      </w:pPr>
      <w:r>
        <w:rPr>
          <w:rStyle w:val="CommentReference"/>
        </w:rPr>
        <w:annotationRef/>
      </w:r>
      <w:r>
        <w:t xml:space="preserve">I would say effects since the are conditional to age. </w:t>
      </w:r>
      <w:r>
        <w:br/>
      </w:r>
      <w:r>
        <w:br/>
        <w:t xml:space="preserve">One treatment effect for BMI 18.5 </w:t>
      </w:r>
      <w:r>
        <w:br/>
        <w:t>Another for BMI =  20  etc.</w:t>
      </w:r>
      <w:r>
        <w:br/>
      </w:r>
      <w:r>
        <w:br/>
      </w:r>
    </w:p>
  </w:comment>
  <w:comment w:id="143" w:author="Jeroen Hoogland" w:date="2020-11-28T21:05:00Z" w:initials="JH">
    <w:p w14:paraId="2B283DDB" w14:textId="19798123" w:rsidR="00567B3E" w:rsidRDefault="00567B3E">
      <w:pPr>
        <w:pStyle w:val="CommentText"/>
      </w:pPr>
      <w:r>
        <w:rPr>
          <w:rStyle w:val="CommentReference"/>
        </w:rPr>
        <w:annotationRef/>
      </w:r>
      <w:r>
        <w:t>The heading does not apply to this section, so it may need i) a separate heading, or ii) a short sentence that explains why global functions are discussed.</w:t>
      </w:r>
    </w:p>
  </w:comment>
  <w:comment w:id="400" w:author="Michael Belias" w:date="2020-12-01T12:16:00Z" w:initials="MB">
    <w:p w14:paraId="3F41497A" w14:textId="77777777" w:rsidR="00567B3E" w:rsidRDefault="00567B3E">
      <w:pPr>
        <w:pStyle w:val="CommentText"/>
      </w:pPr>
      <w:r>
        <w:rPr>
          <w:rStyle w:val="CommentReference"/>
        </w:rPr>
        <w:annotationRef/>
      </w:r>
      <w:r>
        <w:t>Actually, the first natural splines are described in the Appendix. Harrel transforms the original natural splines to truncated power series…</w:t>
      </w:r>
    </w:p>
    <w:p w14:paraId="5D2E0DDB" w14:textId="3D068C4D" w:rsidR="00567B3E" w:rsidRDefault="00567B3E">
      <w:pPr>
        <w:pStyle w:val="CommentText"/>
      </w:pPr>
    </w:p>
  </w:comment>
  <w:comment w:id="432" w:author="Jeroen Hoogland" w:date="2020-11-28T21:11:00Z" w:initials="JH">
    <w:p w14:paraId="7F3162A8" w14:textId="2F6EC8AE" w:rsidR="00567B3E" w:rsidRDefault="00567B3E">
      <w:pPr>
        <w:pStyle w:val="CommentText"/>
      </w:pPr>
      <w:r>
        <w:rPr>
          <w:rStyle w:val="CommentReference"/>
        </w:rPr>
        <w:annotationRef/>
      </w:r>
      <w:r>
        <w:t>The equation does not reflect the role of the knots (and therefore, the basis functions appear to be functions of X in general instead of of a restricted range of X). Probably good to include them.</w:t>
      </w:r>
    </w:p>
  </w:comment>
  <w:comment w:id="433" w:author="Michael Belias" w:date="2020-11-29T10:01:00Z" w:initials="MB">
    <w:p w14:paraId="0BF75384" w14:textId="3805E61D" w:rsidR="00567B3E" w:rsidRDefault="00567B3E">
      <w:pPr>
        <w:pStyle w:val="CommentText"/>
      </w:pPr>
      <w:r>
        <w:rPr>
          <w:rStyle w:val="CommentReference"/>
        </w:rPr>
        <w:annotationRef/>
      </w:r>
      <w:r>
        <w:t xml:space="preserve">The formulas are given in the Appendix. </w:t>
      </w:r>
    </w:p>
  </w:comment>
  <w:comment w:id="647" w:author="Hout, Joanna in 't" w:date="2020-10-30T21:49:00Z" w:initials="JiH">
    <w:p w14:paraId="281BBEE0" w14:textId="7B57054D" w:rsidR="00567B3E" w:rsidRDefault="00567B3E">
      <w:pPr>
        <w:pStyle w:val="CommentText"/>
      </w:pPr>
      <w:r>
        <w:rPr>
          <w:rStyle w:val="CommentReference"/>
        </w:rPr>
        <w:annotationRef/>
      </w:r>
      <w:r>
        <w:t>If you agree to place this figure in the appendix, figures should be renumbered.</w:t>
      </w:r>
    </w:p>
  </w:comment>
  <w:comment w:id="663" w:author="Hout, Joanna in 't" w:date="2020-11-05T10:02:00Z" w:initials="JiH">
    <w:p w14:paraId="21B2F53B" w14:textId="043D754E" w:rsidR="00567B3E" w:rsidRDefault="00567B3E">
      <w:pPr>
        <w:pStyle w:val="CommentText"/>
      </w:pPr>
      <w:r>
        <w:rPr>
          <w:rStyle w:val="CommentReference"/>
        </w:rPr>
        <w:annotationRef/>
      </w:r>
      <w:r>
        <w:t>Maybe show this formula</w:t>
      </w:r>
    </w:p>
  </w:comment>
  <w:comment w:id="710" w:author="Hout, Joanna in 't" w:date="2020-10-30T21:54:00Z" w:initials="JiH">
    <w:p w14:paraId="48106A65" w14:textId="702AFEEE" w:rsidR="00567B3E" w:rsidRDefault="00567B3E">
      <w:pPr>
        <w:pStyle w:val="CommentText"/>
      </w:pPr>
      <w:r>
        <w:rPr>
          <w:rStyle w:val="CommentReference"/>
        </w:rPr>
        <w:annotationRef/>
      </w:r>
      <w:r>
        <w:t>Do we need to mention this? Or are they automatically generated? Some advice to the reader is needed.</w:t>
      </w:r>
    </w:p>
  </w:comment>
  <w:comment w:id="670" w:author="Jeroen Hoogland" w:date="2020-11-28T21:18:00Z" w:initials="JH">
    <w:p w14:paraId="2F64F4A9" w14:textId="77777777" w:rsidR="00567B3E" w:rsidRDefault="00567B3E">
      <w:pPr>
        <w:pStyle w:val="CommentText"/>
      </w:pPr>
      <w:r>
        <w:rPr>
          <w:rStyle w:val="CommentReference"/>
        </w:rPr>
        <w:annotationRef/>
      </w:r>
      <w:r>
        <w:t>There is  a lot of information in here if you know what it’s about, but otherwise it’s a very difficult read. The basic may just be:</w:t>
      </w:r>
    </w:p>
    <w:p w14:paraId="61BA776F" w14:textId="77777777" w:rsidR="00567B3E" w:rsidRDefault="00567B3E">
      <w:pPr>
        <w:pStyle w:val="CommentText"/>
      </w:pPr>
      <w:r>
        <w:t>-the structure of the basis functions</w:t>
      </w:r>
    </w:p>
    <w:p w14:paraId="74AA4E3C" w14:textId="77777777" w:rsidR="00567B3E" w:rsidRDefault="00567B3E">
      <w:pPr>
        <w:pStyle w:val="CommentText"/>
      </w:pPr>
      <w:r>
        <w:t>-fixed knot positions specified by the researcher</w:t>
      </w:r>
    </w:p>
    <w:p w14:paraId="1FAF9D93" w14:textId="77777777" w:rsidR="00567B3E" w:rsidRDefault="00567B3E">
      <w:pPr>
        <w:pStyle w:val="CommentText"/>
      </w:pPr>
      <w:r>
        <w:t>-some advice on the number of knots</w:t>
      </w:r>
    </w:p>
    <w:p w14:paraId="1E5B7379" w14:textId="176E7B4B" w:rsidR="00567B3E" w:rsidRDefault="00567B3E">
      <w:pPr>
        <w:pStyle w:val="CommentText"/>
      </w:pPr>
      <w:r>
        <w:t xml:space="preserve">-use non-uniform knots if there is prior info on </w:t>
      </w:r>
      <w:r>
        <w:rPr>
          <w:noProof/>
        </w:rPr>
        <w:t>on the distribution of the covariate (i.e. more knots in ranges with more information)</w:t>
      </w:r>
    </w:p>
  </w:comment>
  <w:comment w:id="1155" w:author="Hout, Joanna in 't" w:date="2020-10-30T22:09:00Z" w:initials="JiH">
    <w:p w14:paraId="53B7F199" w14:textId="77777777" w:rsidR="00567B3E" w:rsidRDefault="00567B3E">
      <w:pPr>
        <w:pStyle w:val="CommentText"/>
      </w:pPr>
      <w:r>
        <w:rPr>
          <w:rStyle w:val="CommentReference"/>
        </w:rPr>
        <w:annotationRef/>
      </w:r>
      <w:r>
        <w:t>Or earlier, if figure 5 is only in appendix</w:t>
      </w:r>
    </w:p>
    <w:p w14:paraId="0E60C3DC" w14:textId="77777777" w:rsidR="00567B3E" w:rsidRDefault="00567B3E">
      <w:pPr>
        <w:pStyle w:val="CommentText"/>
      </w:pPr>
    </w:p>
    <w:p w14:paraId="41C8A556" w14:textId="65849104" w:rsidR="00567B3E" w:rsidRDefault="00567B3E">
      <w:pPr>
        <w:pStyle w:val="CommentText"/>
      </w:pPr>
      <w:r>
        <w:t>And renumbering needed.</w:t>
      </w:r>
    </w:p>
  </w:comment>
  <w:comment w:id="1246" w:author="Jeroen Hoogland" w:date="2020-11-28T21:26:00Z" w:initials="JH">
    <w:p w14:paraId="7B8783C7" w14:textId="1CE39471" w:rsidR="00567B3E" w:rsidRDefault="00567B3E">
      <w:pPr>
        <w:pStyle w:val="CommentText"/>
      </w:pPr>
      <w:r>
        <w:rPr>
          <w:rStyle w:val="CommentReference"/>
        </w:rPr>
        <w:annotationRef/>
      </w:r>
      <w:r>
        <w:t>“For ease of exposition"?</w:t>
      </w:r>
    </w:p>
  </w:comment>
  <w:comment w:id="1390" w:author="Jeroen Hoogland" w:date="2020-11-28T21:31:00Z" w:initials="JH">
    <w:p w14:paraId="6D085854" w14:textId="77777777" w:rsidR="00567B3E" w:rsidRDefault="00567B3E">
      <w:pPr>
        <w:pStyle w:val="CommentText"/>
      </w:pPr>
      <w:r>
        <w:rPr>
          <w:rStyle w:val="CommentReference"/>
        </w:rPr>
        <w:annotationRef/>
      </w:r>
      <w:r>
        <w:t>I like the addition of an equation for the model here, but I have 1 reservation: why include linear effects in addition to splines?</w:t>
      </w:r>
    </w:p>
    <w:p w14:paraId="2EF09A1B" w14:textId="77777777" w:rsidR="00567B3E" w:rsidRDefault="00567B3E">
      <w:pPr>
        <w:pStyle w:val="CommentText"/>
      </w:pPr>
    </w:p>
    <w:p w14:paraId="3567C58A" w14:textId="11F28DB6" w:rsidR="00567B3E" w:rsidRDefault="00567B3E">
      <w:pPr>
        <w:pStyle w:val="CommentText"/>
      </w:pPr>
      <w:r>
        <w:t>Also, the notation needs some further explication.</w:t>
      </w:r>
    </w:p>
  </w:comment>
  <w:comment w:id="1670" w:author="Hout, Joanna in 't" w:date="2020-10-30T12:16:00Z" w:initials="JiH">
    <w:p w14:paraId="48B0FEE0" w14:textId="78A7A8C4" w:rsidR="00567B3E" w:rsidRDefault="00567B3E">
      <w:pPr>
        <w:pStyle w:val="CommentText"/>
      </w:pPr>
      <w:r>
        <w:rPr>
          <w:rStyle w:val="CommentReference"/>
        </w:rPr>
        <w:annotationRef/>
      </w:r>
      <w:r>
        <w:t>X values?</w:t>
      </w:r>
    </w:p>
  </w:comment>
  <w:comment w:id="1682" w:author="Jeroen Hoogland" w:date="2020-11-28T21:38:00Z" w:initials="JH">
    <w:p w14:paraId="1EEFC5BA" w14:textId="5E4F97B9" w:rsidR="00567B3E" w:rsidRDefault="00567B3E">
      <w:pPr>
        <w:pStyle w:val="CommentText"/>
      </w:pPr>
      <w:r>
        <w:rPr>
          <w:rStyle w:val="CommentReference"/>
        </w:rPr>
        <w:annotationRef/>
      </w:r>
      <w:r>
        <w:t>Only with respect to pointwise right?</w:t>
      </w:r>
    </w:p>
  </w:comment>
  <w:comment w:id="1683" w:author="Michael Belias" w:date="2020-12-01T23:48:00Z" w:initials="MB">
    <w:p w14:paraId="433FEB71" w14:textId="2332F398" w:rsidR="00A93D74" w:rsidRDefault="00A93D74">
      <w:pPr>
        <w:pStyle w:val="CommentText"/>
      </w:pPr>
      <w:r>
        <w:rPr>
          <w:rStyle w:val="CommentReference"/>
        </w:rPr>
        <w:annotationRef/>
      </w:r>
      <w:r>
        <w:t xml:space="preserve">I changed the </w:t>
      </w:r>
      <w:r w:rsidR="008C6274">
        <w:t xml:space="preserve">sentence. </w:t>
      </w:r>
    </w:p>
  </w:comment>
  <w:comment w:id="1872" w:author="Jeroen Hoogland" w:date="2020-11-28T21:40:00Z" w:initials="JH">
    <w:p w14:paraId="7FF7E1B7" w14:textId="2A646C3F" w:rsidR="00567B3E" w:rsidRDefault="00567B3E">
      <w:pPr>
        <w:pStyle w:val="CommentText"/>
      </w:pPr>
      <w:r>
        <w:rPr>
          <w:rStyle w:val="CommentReference"/>
        </w:rPr>
        <w:annotationRef/>
      </w:r>
      <w:r>
        <w:t>“Modeling choices that avoid ecological bias in presence of non-linear associations still require further research and were thus outside of our scope.”</w:t>
      </w:r>
    </w:p>
    <w:p w14:paraId="481D485D" w14:textId="77777777" w:rsidR="00567B3E" w:rsidRDefault="00567B3E">
      <w:pPr>
        <w:pStyle w:val="CommentText"/>
      </w:pPr>
    </w:p>
    <w:p w14:paraId="4046577C" w14:textId="568BB14A" w:rsidR="00567B3E" w:rsidRDefault="00567B3E">
      <w:pPr>
        <w:pStyle w:val="CommentText"/>
      </w:pPr>
    </w:p>
  </w:comment>
  <w:comment w:id="1875" w:author="Jeroen Hoogland" w:date="2020-11-28T21:47:00Z" w:initials="JH">
    <w:p w14:paraId="463FCBC3" w14:textId="5D27D9D4" w:rsidR="00567B3E" w:rsidRDefault="00567B3E">
      <w:pPr>
        <w:pStyle w:val="CommentText"/>
      </w:pPr>
      <w:r>
        <w:rPr>
          <w:rStyle w:val="CommentReference"/>
        </w:rPr>
        <w:annotationRef/>
      </w:r>
      <w:r>
        <w:t>Not really a limitation (might as well be a feature for the purpose of this paper)</w:t>
      </w:r>
    </w:p>
  </w:comment>
  <w:comment w:id="1880" w:author="Michael Belias" w:date="2020-11-24T22:10:00Z" w:initials="MB">
    <w:p w14:paraId="5F86F681" w14:textId="5F186C3F" w:rsidR="00567B3E" w:rsidRDefault="00567B3E">
      <w:pPr>
        <w:pStyle w:val="CommentText"/>
      </w:pPr>
      <w:r>
        <w:rPr>
          <w:rStyle w:val="CommentReference"/>
        </w:rPr>
        <w:annotationRef/>
      </w:r>
      <w:r>
        <w:t>Now we apply the two stage methods in the full domain so this is not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675CCCB" w15:done="1"/>
  <w15:commentEx w15:paraId="7A9184D1" w15:paraIdParent="1675CCCB" w15:done="1"/>
  <w15:commentEx w15:paraId="2B283DDB" w15:done="1"/>
  <w15:commentEx w15:paraId="5D2E0DDB" w15:done="0"/>
  <w15:commentEx w15:paraId="7F3162A8" w15:done="0"/>
  <w15:commentEx w15:paraId="0BF75384" w15:paraIdParent="7F3162A8" w15:done="0"/>
  <w15:commentEx w15:paraId="281BBEE0" w15:done="0"/>
  <w15:commentEx w15:paraId="21B2F53B" w15:done="0"/>
  <w15:commentEx w15:paraId="48106A65" w15:done="0"/>
  <w15:commentEx w15:paraId="1E5B7379" w15:done="0"/>
  <w15:commentEx w15:paraId="41C8A556" w15:done="0"/>
  <w15:commentEx w15:paraId="7B8783C7" w15:done="1"/>
  <w15:commentEx w15:paraId="3567C58A" w15:done="0"/>
  <w15:commentEx w15:paraId="48B0FEE0" w15:done="0"/>
  <w15:commentEx w15:paraId="1EEFC5BA" w15:done="0"/>
  <w15:commentEx w15:paraId="433FEB71" w15:paraIdParent="1EEFC5BA" w15:done="0"/>
  <w15:commentEx w15:paraId="4046577C" w15:done="0"/>
  <w15:commentEx w15:paraId="463FCBC3" w15:done="0"/>
  <w15:commentEx w15:paraId="5F86F6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DEFB6" w16cex:dateUtc="2020-11-29T08:00:00Z"/>
  <w16cex:commentExtensible w16cex:durableId="2370B288" w16cex:dateUtc="2020-12-01T10:16:00Z"/>
  <w16cex:commentExtensible w16cex:durableId="236DEFFE" w16cex:dateUtc="2020-11-29T08:01:00Z"/>
  <w16cex:commentExtensible w16cex:durableId="237154F2" w16cex:dateUtc="2020-12-01T21:48:00Z"/>
  <w16cex:commentExtensible w16cex:durableId="2368035B" w16cex:dateUtc="2020-11-24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75CCCB" w16cid:durableId="236D377C"/>
  <w16cid:commentId w16cid:paraId="7A9184D1" w16cid:durableId="236DEFB6"/>
  <w16cid:commentId w16cid:paraId="2B283DDB" w16cid:durableId="236D39FE"/>
  <w16cid:commentId w16cid:paraId="5D2E0DDB" w16cid:durableId="2370B288"/>
  <w16cid:commentId w16cid:paraId="7F3162A8" w16cid:durableId="236D3B84"/>
  <w16cid:commentId w16cid:paraId="0BF75384" w16cid:durableId="236DEFFE"/>
  <w16cid:commentId w16cid:paraId="281BBEE0" w16cid:durableId="234708D2"/>
  <w16cid:commentId w16cid:paraId="21B2F53B" w16cid:durableId="234E4C1B"/>
  <w16cid:commentId w16cid:paraId="48106A65" w16cid:durableId="23470A28"/>
  <w16cid:commentId w16cid:paraId="1E5B7379" w16cid:durableId="236D3D25"/>
  <w16cid:commentId w16cid:paraId="41C8A556" w16cid:durableId="23470DA9"/>
  <w16cid:commentId w16cid:paraId="7B8783C7" w16cid:durableId="236D3EFD"/>
  <w16cid:commentId w16cid:paraId="3567C58A" w16cid:durableId="236D4043"/>
  <w16cid:commentId w16cid:paraId="48B0FEE0" w16cid:durableId="234682B5"/>
  <w16cid:commentId w16cid:paraId="1EEFC5BA" w16cid:durableId="236D41C5"/>
  <w16cid:commentId w16cid:paraId="433FEB71" w16cid:durableId="237154F2"/>
  <w16cid:commentId w16cid:paraId="4046577C" w16cid:durableId="236D425D"/>
  <w16cid:commentId w16cid:paraId="463FCBC3" w16cid:durableId="236D4409"/>
  <w16cid:commentId w16cid:paraId="5F86F681" w16cid:durableId="236803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EA8A7" w14:textId="77777777" w:rsidR="00AA5FD4" w:rsidRDefault="00AA5FD4">
      <w:pPr>
        <w:spacing w:after="0" w:line="240" w:lineRule="auto"/>
      </w:pPr>
      <w:r>
        <w:separator/>
      </w:r>
    </w:p>
  </w:endnote>
  <w:endnote w:type="continuationSeparator" w:id="0">
    <w:p w14:paraId="6CEC22EB" w14:textId="77777777" w:rsidR="00AA5FD4" w:rsidRDefault="00AA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ff3">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C4947" w14:textId="77777777" w:rsidR="00AA5FD4" w:rsidRDefault="00AA5FD4">
      <w:r>
        <w:separator/>
      </w:r>
    </w:p>
  </w:footnote>
  <w:footnote w:type="continuationSeparator" w:id="0">
    <w:p w14:paraId="792319E8" w14:textId="77777777" w:rsidR="00AA5FD4" w:rsidRDefault="00AA5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84739"/>
      <w:docPartObj>
        <w:docPartGallery w:val="Page Numbers (Top of Page)"/>
        <w:docPartUnique/>
      </w:docPartObj>
    </w:sdtPr>
    <w:sdtEndPr>
      <w:rPr>
        <w:noProof/>
      </w:rPr>
    </w:sdtEndPr>
    <w:sdtContent>
      <w:p w14:paraId="7F95D62F" w14:textId="60BE594D" w:rsidR="00567B3E" w:rsidRDefault="00567B3E">
        <w:pPr>
          <w:pStyle w:val="Header"/>
          <w:jc w:val="center"/>
        </w:pPr>
        <w:r>
          <w:fldChar w:fldCharType="begin"/>
        </w:r>
        <w:r>
          <w:instrText xml:space="preserve"> PAGE   \* MERGEFORMAT </w:instrText>
        </w:r>
        <w:r>
          <w:fldChar w:fldCharType="separate"/>
        </w:r>
        <w:r>
          <w:rPr>
            <w:noProof/>
          </w:rPr>
          <w:t>17</w:t>
        </w:r>
        <w:r>
          <w:rPr>
            <w:noProof/>
          </w:rPr>
          <w:fldChar w:fldCharType="end"/>
        </w:r>
      </w:p>
    </w:sdtContent>
  </w:sdt>
  <w:p w14:paraId="711F960D" w14:textId="77777777" w:rsidR="00567B3E" w:rsidRDefault="0056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3CBBDEE"/>
    <w:multiLevelType w:val="multilevel"/>
    <w:tmpl w:val="A5C2B5B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CA865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4327369"/>
    <w:multiLevelType w:val="hybridMultilevel"/>
    <w:tmpl w:val="B164F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55AE8A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21283F"/>
    <w:multiLevelType w:val="hybridMultilevel"/>
    <w:tmpl w:val="0CC430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B50EE8"/>
    <w:multiLevelType w:val="multilevel"/>
    <w:tmpl w:val="B10A3A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7" w15:restartNumberingAfterBreak="0">
    <w:nsid w:val="281D1DD9"/>
    <w:multiLevelType w:val="hybridMultilevel"/>
    <w:tmpl w:val="75F6C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A3153"/>
    <w:multiLevelType w:val="multilevel"/>
    <w:tmpl w:val="198A40EE"/>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B6165C5"/>
    <w:multiLevelType w:val="hybridMultilevel"/>
    <w:tmpl w:val="FE9AE994"/>
    <w:lvl w:ilvl="0" w:tplc="F3B04798">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E401"/>
    <w:multiLevelType w:val="multilevel"/>
    <w:tmpl w:val="AB8CC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303C3C4C"/>
    <w:multiLevelType w:val="hybridMultilevel"/>
    <w:tmpl w:val="DCC86AF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3A4D55E0"/>
    <w:multiLevelType w:val="hybridMultilevel"/>
    <w:tmpl w:val="871CD46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17C6E1E"/>
    <w:multiLevelType w:val="hybridMultilevel"/>
    <w:tmpl w:val="A7308DB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4" w15:restartNumberingAfterBreak="0">
    <w:nsid w:val="42404313"/>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5" w15:restartNumberingAfterBreak="0">
    <w:nsid w:val="47261BAD"/>
    <w:multiLevelType w:val="multilevel"/>
    <w:tmpl w:val="BB787D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4ED74178"/>
    <w:multiLevelType w:val="hybridMultilevel"/>
    <w:tmpl w:val="80A011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8D075F4"/>
    <w:multiLevelType w:val="hybridMultilevel"/>
    <w:tmpl w:val="00D413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787629"/>
    <w:multiLevelType w:val="hybridMultilevel"/>
    <w:tmpl w:val="A25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1315DCA"/>
    <w:multiLevelType w:val="multilevel"/>
    <w:tmpl w:val="7C1CCD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720"/>
        </w:tabs>
        <w:ind w:left="120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0" w15:restartNumberingAfterBreak="0">
    <w:nsid w:val="71633AD7"/>
    <w:multiLevelType w:val="hybridMultilevel"/>
    <w:tmpl w:val="1F7053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F32C01"/>
    <w:multiLevelType w:val="multilevel"/>
    <w:tmpl w:val="F72C1E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8"/>
  </w:num>
  <w:num w:numId="15">
    <w:abstractNumId w:val="21"/>
  </w:num>
  <w:num w:numId="16">
    <w:abstractNumId w:val="10"/>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19"/>
  </w:num>
  <w:num w:numId="30">
    <w:abstractNumId w:val="5"/>
  </w:num>
  <w:num w:numId="31">
    <w:abstractNumId w:val="12"/>
  </w:num>
  <w:num w:numId="32">
    <w:abstractNumId w:val="2"/>
  </w:num>
  <w:num w:numId="33">
    <w:abstractNumId w:val="20"/>
  </w:num>
  <w:num w:numId="34">
    <w:abstractNumId w:val="16"/>
  </w:num>
  <w:num w:numId="35">
    <w:abstractNumId w:val="4"/>
  </w:num>
  <w:num w:numId="36">
    <w:abstractNumId w:val="9"/>
  </w:num>
  <w:num w:numId="37">
    <w:abstractNumId w:val="17"/>
  </w:num>
  <w:num w:numId="38">
    <w:abstractNumId w:val="11"/>
  </w:num>
  <w:num w:numId="39">
    <w:abstractNumId w:val="18"/>
  </w:num>
  <w:num w:numId="40">
    <w:abstractNumId w:val="7"/>
  </w:num>
  <w:num w:numId="41">
    <w:abstractNumId w:val="6"/>
  </w:num>
  <w:num w:numId="42">
    <w:abstractNumId w:val="6"/>
  </w:num>
  <w:num w:numId="43">
    <w:abstractNumId w:val="6"/>
  </w:num>
  <w:num w:numId="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elias">
    <w15:presenceInfo w15:providerId="Windows Live" w15:userId="6980422c86c3994f"/>
  </w15:person>
  <w15:person w15:author="Jeroen Hoogland">
    <w15:presenceInfo w15:providerId="None" w15:userId="Jeroen Hoogland"/>
  </w15:person>
  <w15:person w15:author="Hout, Joanna in 't">
    <w15:presenceInfo w15:providerId="None" w15:userId="Hout, Joanna 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04B4"/>
    <w:rsid w:val="000010A6"/>
    <w:rsid w:val="000014A4"/>
    <w:rsid w:val="00001647"/>
    <w:rsid w:val="00001B40"/>
    <w:rsid w:val="00001CAB"/>
    <w:rsid w:val="00001CC6"/>
    <w:rsid w:val="00001CF2"/>
    <w:rsid w:val="000023EC"/>
    <w:rsid w:val="00002A44"/>
    <w:rsid w:val="00002F06"/>
    <w:rsid w:val="00003114"/>
    <w:rsid w:val="000031AE"/>
    <w:rsid w:val="0000326C"/>
    <w:rsid w:val="00003340"/>
    <w:rsid w:val="00003ADC"/>
    <w:rsid w:val="0000413F"/>
    <w:rsid w:val="000041D7"/>
    <w:rsid w:val="000045D0"/>
    <w:rsid w:val="00004C03"/>
    <w:rsid w:val="00004E91"/>
    <w:rsid w:val="000057DE"/>
    <w:rsid w:val="000059F0"/>
    <w:rsid w:val="00005C69"/>
    <w:rsid w:val="00006456"/>
    <w:rsid w:val="00006606"/>
    <w:rsid w:val="00006D13"/>
    <w:rsid w:val="00006F93"/>
    <w:rsid w:val="0000700D"/>
    <w:rsid w:val="00007AD7"/>
    <w:rsid w:val="00007CF5"/>
    <w:rsid w:val="00007F08"/>
    <w:rsid w:val="0001021A"/>
    <w:rsid w:val="000104BC"/>
    <w:rsid w:val="00010518"/>
    <w:rsid w:val="00010886"/>
    <w:rsid w:val="00010A65"/>
    <w:rsid w:val="00010D8C"/>
    <w:rsid w:val="00011492"/>
    <w:rsid w:val="000115FC"/>
    <w:rsid w:val="000118D1"/>
    <w:rsid w:val="00011969"/>
    <w:rsid w:val="00011B22"/>
    <w:rsid w:val="00011C8B"/>
    <w:rsid w:val="00011CFA"/>
    <w:rsid w:val="0001221E"/>
    <w:rsid w:val="000124DD"/>
    <w:rsid w:val="000125F5"/>
    <w:rsid w:val="000128E6"/>
    <w:rsid w:val="00012F99"/>
    <w:rsid w:val="00013141"/>
    <w:rsid w:val="0001319A"/>
    <w:rsid w:val="00013429"/>
    <w:rsid w:val="00013463"/>
    <w:rsid w:val="000134A1"/>
    <w:rsid w:val="0001360A"/>
    <w:rsid w:val="00013753"/>
    <w:rsid w:val="00013838"/>
    <w:rsid w:val="00013DD3"/>
    <w:rsid w:val="000145A5"/>
    <w:rsid w:val="00014F6E"/>
    <w:rsid w:val="00014FCF"/>
    <w:rsid w:val="000151B0"/>
    <w:rsid w:val="00015683"/>
    <w:rsid w:val="00015A2F"/>
    <w:rsid w:val="00015D8D"/>
    <w:rsid w:val="00015E63"/>
    <w:rsid w:val="00016057"/>
    <w:rsid w:val="00016145"/>
    <w:rsid w:val="00016659"/>
    <w:rsid w:val="0001671C"/>
    <w:rsid w:val="00020072"/>
    <w:rsid w:val="000200B0"/>
    <w:rsid w:val="000201ED"/>
    <w:rsid w:val="00020495"/>
    <w:rsid w:val="000204A4"/>
    <w:rsid w:val="000208BD"/>
    <w:rsid w:val="00020B8B"/>
    <w:rsid w:val="0002102A"/>
    <w:rsid w:val="000214FF"/>
    <w:rsid w:val="000215B7"/>
    <w:rsid w:val="00021652"/>
    <w:rsid w:val="00021DA5"/>
    <w:rsid w:val="00021FA2"/>
    <w:rsid w:val="00021FCD"/>
    <w:rsid w:val="00021FEE"/>
    <w:rsid w:val="00022247"/>
    <w:rsid w:val="000223F8"/>
    <w:rsid w:val="000229AD"/>
    <w:rsid w:val="00022A84"/>
    <w:rsid w:val="00022CE2"/>
    <w:rsid w:val="00022D41"/>
    <w:rsid w:val="00022EFF"/>
    <w:rsid w:val="00023606"/>
    <w:rsid w:val="000237AD"/>
    <w:rsid w:val="00023F03"/>
    <w:rsid w:val="000242BC"/>
    <w:rsid w:val="0002472D"/>
    <w:rsid w:val="00024E89"/>
    <w:rsid w:val="0002520D"/>
    <w:rsid w:val="000258B9"/>
    <w:rsid w:val="00025B8E"/>
    <w:rsid w:val="0002609D"/>
    <w:rsid w:val="00026F9E"/>
    <w:rsid w:val="0002723B"/>
    <w:rsid w:val="00027AB4"/>
    <w:rsid w:val="00027EC3"/>
    <w:rsid w:val="00030115"/>
    <w:rsid w:val="0003017F"/>
    <w:rsid w:val="00030503"/>
    <w:rsid w:val="000307F9"/>
    <w:rsid w:val="000307FD"/>
    <w:rsid w:val="000308F7"/>
    <w:rsid w:val="00030E73"/>
    <w:rsid w:val="000310DF"/>
    <w:rsid w:val="0003137E"/>
    <w:rsid w:val="000316E2"/>
    <w:rsid w:val="00031964"/>
    <w:rsid w:val="00031A5E"/>
    <w:rsid w:val="00032879"/>
    <w:rsid w:val="000329F9"/>
    <w:rsid w:val="00032B71"/>
    <w:rsid w:val="00033030"/>
    <w:rsid w:val="000330EA"/>
    <w:rsid w:val="00033904"/>
    <w:rsid w:val="00033B5A"/>
    <w:rsid w:val="00033BDA"/>
    <w:rsid w:val="00033F82"/>
    <w:rsid w:val="000349E6"/>
    <w:rsid w:val="00034CA9"/>
    <w:rsid w:val="00034CDC"/>
    <w:rsid w:val="00034D9B"/>
    <w:rsid w:val="00034DAD"/>
    <w:rsid w:val="00035075"/>
    <w:rsid w:val="00035716"/>
    <w:rsid w:val="00035BDC"/>
    <w:rsid w:val="00035CB7"/>
    <w:rsid w:val="00035FD9"/>
    <w:rsid w:val="00036086"/>
    <w:rsid w:val="000362F9"/>
    <w:rsid w:val="000365F4"/>
    <w:rsid w:val="0003709D"/>
    <w:rsid w:val="00037339"/>
    <w:rsid w:val="00037C44"/>
    <w:rsid w:val="00037C7F"/>
    <w:rsid w:val="00037CB3"/>
    <w:rsid w:val="00040136"/>
    <w:rsid w:val="00040154"/>
    <w:rsid w:val="00040ACA"/>
    <w:rsid w:val="00040AE8"/>
    <w:rsid w:val="00040C28"/>
    <w:rsid w:val="00040C76"/>
    <w:rsid w:val="00041133"/>
    <w:rsid w:val="0004151D"/>
    <w:rsid w:val="00041578"/>
    <w:rsid w:val="00041D04"/>
    <w:rsid w:val="00041E5C"/>
    <w:rsid w:val="0004253A"/>
    <w:rsid w:val="00042755"/>
    <w:rsid w:val="00042EC6"/>
    <w:rsid w:val="00043625"/>
    <w:rsid w:val="00043679"/>
    <w:rsid w:val="00043AF6"/>
    <w:rsid w:val="00043B3C"/>
    <w:rsid w:val="00043E32"/>
    <w:rsid w:val="00043F76"/>
    <w:rsid w:val="0004429B"/>
    <w:rsid w:val="000444E1"/>
    <w:rsid w:val="0004469C"/>
    <w:rsid w:val="00044804"/>
    <w:rsid w:val="0004483D"/>
    <w:rsid w:val="00044EA3"/>
    <w:rsid w:val="000455D6"/>
    <w:rsid w:val="00045699"/>
    <w:rsid w:val="000458BC"/>
    <w:rsid w:val="00045910"/>
    <w:rsid w:val="000478CF"/>
    <w:rsid w:val="00047B80"/>
    <w:rsid w:val="0005020C"/>
    <w:rsid w:val="00050383"/>
    <w:rsid w:val="00050882"/>
    <w:rsid w:val="00050B4B"/>
    <w:rsid w:val="00050D7B"/>
    <w:rsid w:val="000510C6"/>
    <w:rsid w:val="00051293"/>
    <w:rsid w:val="00051517"/>
    <w:rsid w:val="00051771"/>
    <w:rsid w:val="00051BD8"/>
    <w:rsid w:val="00051C7A"/>
    <w:rsid w:val="000528FA"/>
    <w:rsid w:val="00052D82"/>
    <w:rsid w:val="00052D8A"/>
    <w:rsid w:val="00052E81"/>
    <w:rsid w:val="00052F55"/>
    <w:rsid w:val="0005432B"/>
    <w:rsid w:val="000544E4"/>
    <w:rsid w:val="00054D89"/>
    <w:rsid w:val="00054E3A"/>
    <w:rsid w:val="00054E9C"/>
    <w:rsid w:val="00054F70"/>
    <w:rsid w:val="000551D4"/>
    <w:rsid w:val="00055254"/>
    <w:rsid w:val="000555EB"/>
    <w:rsid w:val="00055804"/>
    <w:rsid w:val="000559CE"/>
    <w:rsid w:val="00055A1A"/>
    <w:rsid w:val="00055DC3"/>
    <w:rsid w:val="00055ED8"/>
    <w:rsid w:val="00056486"/>
    <w:rsid w:val="000564BE"/>
    <w:rsid w:val="00056939"/>
    <w:rsid w:val="00056A4F"/>
    <w:rsid w:val="00056F2F"/>
    <w:rsid w:val="00057240"/>
    <w:rsid w:val="00057AEB"/>
    <w:rsid w:val="00057B1F"/>
    <w:rsid w:val="00057B6D"/>
    <w:rsid w:val="00057CA5"/>
    <w:rsid w:val="00057CD4"/>
    <w:rsid w:val="000607E4"/>
    <w:rsid w:val="0006097F"/>
    <w:rsid w:val="000610EC"/>
    <w:rsid w:val="00061227"/>
    <w:rsid w:val="00061516"/>
    <w:rsid w:val="00061B43"/>
    <w:rsid w:val="000624E0"/>
    <w:rsid w:val="000628A7"/>
    <w:rsid w:val="00062E3C"/>
    <w:rsid w:val="0006361C"/>
    <w:rsid w:val="0006369C"/>
    <w:rsid w:val="00063DF7"/>
    <w:rsid w:val="00064B49"/>
    <w:rsid w:val="00064D8D"/>
    <w:rsid w:val="000652BB"/>
    <w:rsid w:val="000654D3"/>
    <w:rsid w:val="0006553D"/>
    <w:rsid w:val="0006572E"/>
    <w:rsid w:val="0006597C"/>
    <w:rsid w:val="000659DE"/>
    <w:rsid w:val="00065B70"/>
    <w:rsid w:val="00065D98"/>
    <w:rsid w:val="00065DF9"/>
    <w:rsid w:val="00065E50"/>
    <w:rsid w:val="00065E75"/>
    <w:rsid w:val="00065ED4"/>
    <w:rsid w:val="000664BC"/>
    <w:rsid w:val="000664FE"/>
    <w:rsid w:val="00066602"/>
    <w:rsid w:val="00066924"/>
    <w:rsid w:val="0006696B"/>
    <w:rsid w:val="00066A01"/>
    <w:rsid w:val="0006726B"/>
    <w:rsid w:val="0006756A"/>
    <w:rsid w:val="0006768B"/>
    <w:rsid w:val="00067CCF"/>
    <w:rsid w:val="00067F0F"/>
    <w:rsid w:val="00067FC6"/>
    <w:rsid w:val="0007008A"/>
    <w:rsid w:val="0007008F"/>
    <w:rsid w:val="00070278"/>
    <w:rsid w:val="000704A8"/>
    <w:rsid w:val="0007053E"/>
    <w:rsid w:val="000708DC"/>
    <w:rsid w:val="00070F7F"/>
    <w:rsid w:val="00071263"/>
    <w:rsid w:val="000712B7"/>
    <w:rsid w:val="00071679"/>
    <w:rsid w:val="000716FA"/>
    <w:rsid w:val="0007170F"/>
    <w:rsid w:val="0007177E"/>
    <w:rsid w:val="00071AF7"/>
    <w:rsid w:val="00071BDF"/>
    <w:rsid w:val="00071ED8"/>
    <w:rsid w:val="00072459"/>
    <w:rsid w:val="000725C3"/>
    <w:rsid w:val="000729EF"/>
    <w:rsid w:val="00072A5F"/>
    <w:rsid w:val="00072C88"/>
    <w:rsid w:val="00072CEA"/>
    <w:rsid w:val="00072E8A"/>
    <w:rsid w:val="00073067"/>
    <w:rsid w:val="000730BF"/>
    <w:rsid w:val="00073364"/>
    <w:rsid w:val="000736C5"/>
    <w:rsid w:val="000736F4"/>
    <w:rsid w:val="00073B9F"/>
    <w:rsid w:val="00074354"/>
    <w:rsid w:val="00074F0A"/>
    <w:rsid w:val="00075435"/>
    <w:rsid w:val="000754AF"/>
    <w:rsid w:val="00075C8C"/>
    <w:rsid w:val="0007608F"/>
    <w:rsid w:val="00076759"/>
    <w:rsid w:val="000775FA"/>
    <w:rsid w:val="00077FA2"/>
    <w:rsid w:val="0008021F"/>
    <w:rsid w:val="000802F8"/>
    <w:rsid w:val="000802FD"/>
    <w:rsid w:val="00080C41"/>
    <w:rsid w:val="0008154E"/>
    <w:rsid w:val="0008266B"/>
    <w:rsid w:val="0008268B"/>
    <w:rsid w:val="00082EE7"/>
    <w:rsid w:val="00083AE5"/>
    <w:rsid w:val="00083CC2"/>
    <w:rsid w:val="00083D6D"/>
    <w:rsid w:val="0008425D"/>
    <w:rsid w:val="000845A5"/>
    <w:rsid w:val="00084B61"/>
    <w:rsid w:val="00084B76"/>
    <w:rsid w:val="00084FEC"/>
    <w:rsid w:val="000850C2"/>
    <w:rsid w:val="000859F4"/>
    <w:rsid w:val="00085B21"/>
    <w:rsid w:val="00085B66"/>
    <w:rsid w:val="00085C51"/>
    <w:rsid w:val="00085D2A"/>
    <w:rsid w:val="00085E62"/>
    <w:rsid w:val="000862B2"/>
    <w:rsid w:val="00086358"/>
    <w:rsid w:val="00086455"/>
    <w:rsid w:val="00086B32"/>
    <w:rsid w:val="00086B5E"/>
    <w:rsid w:val="00086DD0"/>
    <w:rsid w:val="0008726E"/>
    <w:rsid w:val="000874C1"/>
    <w:rsid w:val="00087737"/>
    <w:rsid w:val="00087AC3"/>
    <w:rsid w:val="00087DBC"/>
    <w:rsid w:val="0009025D"/>
    <w:rsid w:val="00090B5C"/>
    <w:rsid w:val="00090BBB"/>
    <w:rsid w:val="00091343"/>
    <w:rsid w:val="00091E07"/>
    <w:rsid w:val="00091E1F"/>
    <w:rsid w:val="00092038"/>
    <w:rsid w:val="00092065"/>
    <w:rsid w:val="00092421"/>
    <w:rsid w:val="000924C7"/>
    <w:rsid w:val="00092756"/>
    <w:rsid w:val="0009295B"/>
    <w:rsid w:val="00092982"/>
    <w:rsid w:val="00092F47"/>
    <w:rsid w:val="00093176"/>
    <w:rsid w:val="000937EA"/>
    <w:rsid w:val="00093B16"/>
    <w:rsid w:val="00093B27"/>
    <w:rsid w:val="00093CB9"/>
    <w:rsid w:val="000941D7"/>
    <w:rsid w:val="00095028"/>
    <w:rsid w:val="0009524C"/>
    <w:rsid w:val="00095E91"/>
    <w:rsid w:val="00096523"/>
    <w:rsid w:val="00097B88"/>
    <w:rsid w:val="00097CFE"/>
    <w:rsid w:val="000A0136"/>
    <w:rsid w:val="000A030A"/>
    <w:rsid w:val="000A0482"/>
    <w:rsid w:val="000A051D"/>
    <w:rsid w:val="000A08C7"/>
    <w:rsid w:val="000A0A1E"/>
    <w:rsid w:val="000A1108"/>
    <w:rsid w:val="000A112B"/>
    <w:rsid w:val="000A14E0"/>
    <w:rsid w:val="000A17F7"/>
    <w:rsid w:val="000A194C"/>
    <w:rsid w:val="000A1E92"/>
    <w:rsid w:val="000A1EE3"/>
    <w:rsid w:val="000A2352"/>
    <w:rsid w:val="000A2426"/>
    <w:rsid w:val="000A25D7"/>
    <w:rsid w:val="000A27EB"/>
    <w:rsid w:val="000A2B88"/>
    <w:rsid w:val="000A34F7"/>
    <w:rsid w:val="000A35B1"/>
    <w:rsid w:val="000A39DB"/>
    <w:rsid w:val="000A4027"/>
    <w:rsid w:val="000A4391"/>
    <w:rsid w:val="000A4672"/>
    <w:rsid w:val="000A46D5"/>
    <w:rsid w:val="000A47A4"/>
    <w:rsid w:val="000A4A54"/>
    <w:rsid w:val="000A4BDC"/>
    <w:rsid w:val="000A4C3C"/>
    <w:rsid w:val="000A4CD7"/>
    <w:rsid w:val="000A4FE3"/>
    <w:rsid w:val="000A5152"/>
    <w:rsid w:val="000A5208"/>
    <w:rsid w:val="000A598D"/>
    <w:rsid w:val="000A5F02"/>
    <w:rsid w:val="000A61D8"/>
    <w:rsid w:val="000A6C5B"/>
    <w:rsid w:val="000A6CF4"/>
    <w:rsid w:val="000A6DC5"/>
    <w:rsid w:val="000A6E38"/>
    <w:rsid w:val="000A709C"/>
    <w:rsid w:val="000A731A"/>
    <w:rsid w:val="000A744A"/>
    <w:rsid w:val="000B0192"/>
    <w:rsid w:val="000B02D9"/>
    <w:rsid w:val="000B0408"/>
    <w:rsid w:val="000B0548"/>
    <w:rsid w:val="000B0A70"/>
    <w:rsid w:val="000B0BDC"/>
    <w:rsid w:val="000B0DE4"/>
    <w:rsid w:val="000B12D3"/>
    <w:rsid w:val="000B12DE"/>
    <w:rsid w:val="000B1DA3"/>
    <w:rsid w:val="000B1FA3"/>
    <w:rsid w:val="000B2218"/>
    <w:rsid w:val="000B294A"/>
    <w:rsid w:val="000B2C86"/>
    <w:rsid w:val="000B2D30"/>
    <w:rsid w:val="000B2D6F"/>
    <w:rsid w:val="000B2DD4"/>
    <w:rsid w:val="000B3076"/>
    <w:rsid w:val="000B33BE"/>
    <w:rsid w:val="000B34AD"/>
    <w:rsid w:val="000B389B"/>
    <w:rsid w:val="000B3957"/>
    <w:rsid w:val="000B3C1C"/>
    <w:rsid w:val="000B4056"/>
    <w:rsid w:val="000B4230"/>
    <w:rsid w:val="000B5252"/>
    <w:rsid w:val="000B585B"/>
    <w:rsid w:val="000B5B7F"/>
    <w:rsid w:val="000B5D60"/>
    <w:rsid w:val="000B6652"/>
    <w:rsid w:val="000B6850"/>
    <w:rsid w:val="000B6CC0"/>
    <w:rsid w:val="000B743E"/>
    <w:rsid w:val="000B762C"/>
    <w:rsid w:val="000B7B1C"/>
    <w:rsid w:val="000C02F0"/>
    <w:rsid w:val="000C05B4"/>
    <w:rsid w:val="000C0FDB"/>
    <w:rsid w:val="000C145E"/>
    <w:rsid w:val="000C172E"/>
    <w:rsid w:val="000C17D7"/>
    <w:rsid w:val="000C1C26"/>
    <w:rsid w:val="000C2835"/>
    <w:rsid w:val="000C2BA1"/>
    <w:rsid w:val="000C2BCB"/>
    <w:rsid w:val="000C3452"/>
    <w:rsid w:val="000C35E2"/>
    <w:rsid w:val="000C387F"/>
    <w:rsid w:val="000C3C90"/>
    <w:rsid w:val="000C3DD8"/>
    <w:rsid w:val="000C40F8"/>
    <w:rsid w:val="000C4300"/>
    <w:rsid w:val="000C47A2"/>
    <w:rsid w:val="000C4A65"/>
    <w:rsid w:val="000C52F4"/>
    <w:rsid w:val="000C5FCF"/>
    <w:rsid w:val="000C6222"/>
    <w:rsid w:val="000C6BEC"/>
    <w:rsid w:val="000C6CFF"/>
    <w:rsid w:val="000C755B"/>
    <w:rsid w:val="000C772B"/>
    <w:rsid w:val="000C7A19"/>
    <w:rsid w:val="000D0269"/>
    <w:rsid w:val="000D0326"/>
    <w:rsid w:val="000D05AE"/>
    <w:rsid w:val="000D0B05"/>
    <w:rsid w:val="000D1171"/>
    <w:rsid w:val="000D1189"/>
    <w:rsid w:val="000D1AB2"/>
    <w:rsid w:val="000D1B38"/>
    <w:rsid w:val="000D1BE6"/>
    <w:rsid w:val="000D1E2C"/>
    <w:rsid w:val="000D1F52"/>
    <w:rsid w:val="000D20A7"/>
    <w:rsid w:val="000D2371"/>
    <w:rsid w:val="000D23D6"/>
    <w:rsid w:val="000D243D"/>
    <w:rsid w:val="000D2A85"/>
    <w:rsid w:val="000D2CA8"/>
    <w:rsid w:val="000D3556"/>
    <w:rsid w:val="000D3B02"/>
    <w:rsid w:val="000D44F1"/>
    <w:rsid w:val="000D4744"/>
    <w:rsid w:val="000D49FD"/>
    <w:rsid w:val="000D4A14"/>
    <w:rsid w:val="000D4E72"/>
    <w:rsid w:val="000D5369"/>
    <w:rsid w:val="000D5905"/>
    <w:rsid w:val="000D5963"/>
    <w:rsid w:val="000D5A46"/>
    <w:rsid w:val="000D5B30"/>
    <w:rsid w:val="000D5FDA"/>
    <w:rsid w:val="000D603F"/>
    <w:rsid w:val="000D604F"/>
    <w:rsid w:val="000D6946"/>
    <w:rsid w:val="000D6B2D"/>
    <w:rsid w:val="000D6CC9"/>
    <w:rsid w:val="000D6D56"/>
    <w:rsid w:val="000D6F16"/>
    <w:rsid w:val="000D7AF4"/>
    <w:rsid w:val="000D7D81"/>
    <w:rsid w:val="000D7E2D"/>
    <w:rsid w:val="000E009E"/>
    <w:rsid w:val="000E04E0"/>
    <w:rsid w:val="000E0607"/>
    <w:rsid w:val="000E0614"/>
    <w:rsid w:val="000E0A5C"/>
    <w:rsid w:val="000E0A7A"/>
    <w:rsid w:val="000E0FFC"/>
    <w:rsid w:val="000E11CB"/>
    <w:rsid w:val="000E12A5"/>
    <w:rsid w:val="000E1367"/>
    <w:rsid w:val="000E1B8A"/>
    <w:rsid w:val="000E1C28"/>
    <w:rsid w:val="000E257B"/>
    <w:rsid w:val="000E26D1"/>
    <w:rsid w:val="000E287B"/>
    <w:rsid w:val="000E2BC3"/>
    <w:rsid w:val="000E2C0B"/>
    <w:rsid w:val="000E2DF6"/>
    <w:rsid w:val="000E2E1F"/>
    <w:rsid w:val="000E32F9"/>
    <w:rsid w:val="000E34FD"/>
    <w:rsid w:val="000E35CD"/>
    <w:rsid w:val="000E3E23"/>
    <w:rsid w:val="000E4084"/>
    <w:rsid w:val="000E47C9"/>
    <w:rsid w:val="000E49F6"/>
    <w:rsid w:val="000E5143"/>
    <w:rsid w:val="000E51EC"/>
    <w:rsid w:val="000E533E"/>
    <w:rsid w:val="000E5341"/>
    <w:rsid w:val="000E5515"/>
    <w:rsid w:val="000E5712"/>
    <w:rsid w:val="000E59CC"/>
    <w:rsid w:val="000E5A8D"/>
    <w:rsid w:val="000E5AAE"/>
    <w:rsid w:val="000E5BF8"/>
    <w:rsid w:val="000E5D63"/>
    <w:rsid w:val="000E631E"/>
    <w:rsid w:val="000E664C"/>
    <w:rsid w:val="000E6AD8"/>
    <w:rsid w:val="000E7105"/>
    <w:rsid w:val="000E7280"/>
    <w:rsid w:val="000E7793"/>
    <w:rsid w:val="000E79EA"/>
    <w:rsid w:val="000E7CA8"/>
    <w:rsid w:val="000F0034"/>
    <w:rsid w:val="000F0EE6"/>
    <w:rsid w:val="000F0F7E"/>
    <w:rsid w:val="000F119E"/>
    <w:rsid w:val="000F1A77"/>
    <w:rsid w:val="000F1D0C"/>
    <w:rsid w:val="000F1EF7"/>
    <w:rsid w:val="000F22E1"/>
    <w:rsid w:val="000F231B"/>
    <w:rsid w:val="000F25AB"/>
    <w:rsid w:val="000F291E"/>
    <w:rsid w:val="000F2976"/>
    <w:rsid w:val="000F2DC7"/>
    <w:rsid w:val="000F311F"/>
    <w:rsid w:val="000F321E"/>
    <w:rsid w:val="000F3920"/>
    <w:rsid w:val="000F48B1"/>
    <w:rsid w:val="000F4AD6"/>
    <w:rsid w:val="000F4BEE"/>
    <w:rsid w:val="000F4F19"/>
    <w:rsid w:val="000F4F5A"/>
    <w:rsid w:val="000F4F6F"/>
    <w:rsid w:val="000F4FFA"/>
    <w:rsid w:val="000F5261"/>
    <w:rsid w:val="000F53DE"/>
    <w:rsid w:val="000F5600"/>
    <w:rsid w:val="000F5912"/>
    <w:rsid w:val="000F6076"/>
    <w:rsid w:val="000F62A8"/>
    <w:rsid w:val="000F6A40"/>
    <w:rsid w:val="000F6E6E"/>
    <w:rsid w:val="000F6EE3"/>
    <w:rsid w:val="000F7203"/>
    <w:rsid w:val="000F75CD"/>
    <w:rsid w:val="000F77CE"/>
    <w:rsid w:val="000F790E"/>
    <w:rsid w:val="000F79B0"/>
    <w:rsid w:val="000F7C4F"/>
    <w:rsid w:val="00100B5C"/>
    <w:rsid w:val="0010103D"/>
    <w:rsid w:val="00101342"/>
    <w:rsid w:val="001013B9"/>
    <w:rsid w:val="0010190B"/>
    <w:rsid w:val="0010194C"/>
    <w:rsid w:val="00101BCD"/>
    <w:rsid w:val="0010275B"/>
    <w:rsid w:val="00102B62"/>
    <w:rsid w:val="0010360B"/>
    <w:rsid w:val="0010390C"/>
    <w:rsid w:val="00103A23"/>
    <w:rsid w:val="00103AAC"/>
    <w:rsid w:val="00103D46"/>
    <w:rsid w:val="00103E1F"/>
    <w:rsid w:val="00104139"/>
    <w:rsid w:val="00104A8C"/>
    <w:rsid w:val="00104A94"/>
    <w:rsid w:val="00105369"/>
    <w:rsid w:val="00105683"/>
    <w:rsid w:val="00105AC0"/>
    <w:rsid w:val="0010609A"/>
    <w:rsid w:val="0010667B"/>
    <w:rsid w:val="00106AA7"/>
    <w:rsid w:val="00106B14"/>
    <w:rsid w:val="0010773A"/>
    <w:rsid w:val="0010776E"/>
    <w:rsid w:val="00107867"/>
    <w:rsid w:val="0011010D"/>
    <w:rsid w:val="00110303"/>
    <w:rsid w:val="001103EE"/>
    <w:rsid w:val="00110638"/>
    <w:rsid w:val="0011097A"/>
    <w:rsid w:val="00110ECF"/>
    <w:rsid w:val="0011195F"/>
    <w:rsid w:val="00111DE3"/>
    <w:rsid w:val="00111FE4"/>
    <w:rsid w:val="001120EF"/>
    <w:rsid w:val="00112334"/>
    <w:rsid w:val="0011259C"/>
    <w:rsid w:val="00112C24"/>
    <w:rsid w:val="00112FFB"/>
    <w:rsid w:val="00113028"/>
    <w:rsid w:val="00113249"/>
    <w:rsid w:val="00114054"/>
    <w:rsid w:val="00114376"/>
    <w:rsid w:val="001147B3"/>
    <w:rsid w:val="00114CA4"/>
    <w:rsid w:val="001153B0"/>
    <w:rsid w:val="00115B7E"/>
    <w:rsid w:val="00115BA2"/>
    <w:rsid w:val="00115C32"/>
    <w:rsid w:val="001160E6"/>
    <w:rsid w:val="00116253"/>
    <w:rsid w:val="00116DB0"/>
    <w:rsid w:val="00117342"/>
    <w:rsid w:val="001178BD"/>
    <w:rsid w:val="0012038F"/>
    <w:rsid w:val="00120446"/>
    <w:rsid w:val="00120AA8"/>
    <w:rsid w:val="00120F0D"/>
    <w:rsid w:val="00121696"/>
    <w:rsid w:val="001218D4"/>
    <w:rsid w:val="00121DE0"/>
    <w:rsid w:val="0012201F"/>
    <w:rsid w:val="001223BB"/>
    <w:rsid w:val="00122587"/>
    <w:rsid w:val="00122C40"/>
    <w:rsid w:val="00122EAE"/>
    <w:rsid w:val="00123D80"/>
    <w:rsid w:val="00123FA6"/>
    <w:rsid w:val="00124400"/>
    <w:rsid w:val="00124865"/>
    <w:rsid w:val="00124D91"/>
    <w:rsid w:val="00124FFA"/>
    <w:rsid w:val="0012504C"/>
    <w:rsid w:val="001250E3"/>
    <w:rsid w:val="00125431"/>
    <w:rsid w:val="00125645"/>
    <w:rsid w:val="0012592E"/>
    <w:rsid w:val="00125E7F"/>
    <w:rsid w:val="001260F0"/>
    <w:rsid w:val="00126604"/>
    <w:rsid w:val="0012692C"/>
    <w:rsid w:val="00126AE6"/>
    <w:rsid w:val="00126B00"/>
    <w:rsid w:val="00127306"/>
    <w:rsid w:val="00127A13"/>
    <w:rsid w:val="00127C0D"/>
    <w:rsid w:val="00127CDD"/>
    <w:rsid w:val="00127F2C"/>
    <w:rsid w:val="00127FE2"/>
    <w:rsid w:val="00130456"/>
    <w:rsid w:val="00130699"/>
    <w:rsid w:val="00130847"/>
    <w:rsid w:val="00130B12"/>
    <w:rsid w:val="00130EA0"/>
    <w:rsid w:val="00130FB5"/>
    <w:rsid w:val="001312C6"/>
    <w:rsid w:val="00131727"/>
    <w:rsid w:val="001319A5"/>
    <w:rsid w:val="00131C39"/>
    <w:rsid w:val="00132126"/>
    <w:rsid w:val="001322CD"/>
    <w:rsid w:val="0013257B"/>
    <w:rsid w:val="00132703"/>
    <w:rsid w:val="00132C9B"/>
    <w:rsid w:val="00132F39"/>
    <w:rsid w:val="00132FDD"/>
    <w:rsid w:val="0013313E"/>
    <w:rsid w:val="001332D7"/>
    <w:rsid w:val="001333BF"/>
    <w:rsid w:val="00133AFA"/>
    <w:rsid w:val="001347FA"/>
    <w:rsid w:val="00134E8F"/>
    <w:rsid w:val="00135406"/>
    <w:rsid w:val="001356F4"/>
    <w:rsid w:val="00135719"/>
    <w:rsid w:val="00135DC9"/>
    <w:rsid w:val="001362D1"/>
    <w:rsid w:val="001366C3"/>
    <w:rsid w:val="00137953"/>
    <w:rsid w:val="00137B0D"/>
    <w:rsid w:val="0014035F"/>
    <w:rsid w:val="00140ADF"/>
    <w:rsid w:val="0014104C"/>
    <w:rsid w:val="00141153"/>
    <w:rsid w:val="001413A2"/>
    <w:rsid w:val="001413A9"/>
    <w:rsid w:val="0014184A"/>
    <w:rsid w:val="001420BF"/>
    <w:rsid w:val="00142105"/>
    <w:rsid w:val="00142962"/>
    <w:rsid w:val="00142B54"/>
    <w:rsid w:val="00142B8D"/>
    <w:rsid w:val="00142E4C"/>
    <w:rsid w:val="00143295"/>
    <w:rsid w:val="0014331A"/>
    <w:rsid w:val="001437BA"/>
    <w:rsid w:val="001437E0"/>
    <w:rsid w:val="00143893"/>
    <w:rsid w:val="001439D7"/>
    <w:rsid w:val="00143D60"/>
    <w:rsid w:val="00143FA0"/>
    <w:rsid w:val="0014400F"/>
    <w:rsid w:val="0014413B"/>
    <w:rsid w:val="0014445F"/>
    <w:rsid w:val="001444D0"/>
    <w:rsid w:val="00144E3F"/>
    <w:rsid w:val="001450FF"/>
    <w:rsid w:val="00145C2A"/>
    <w:rsid w:val="0014602F"/>
    <w:rsid w:val="00146592"/>
    <w:rsid w:val="00146687"/>
    <w:rsid w:val="001467FD"/>
    <w:rsid w:val="00146CB2"/>
    <w:rsid w:val="00146D68"/>
    <w:rsid w:val="00147028"/>
    <w:rsid w:val="0014727C"/>
    <w:rsid w:val="0014776A"/>
    <w:rsid w:val="00147B86"/>
    <w:rsid w:val="00147E6F"/>
    <w:rsid w:val="0015044D"/>
    <w:rsid w:val="001506E9"/>
    <w:rsid w:val="00150833"/>
    <w:rsid w:val="00150F68"/>
    <w:rsid w:val="00150FC7"/>
    <w:rsid w:val="00151027"/>
    <w:rsid w:val="00151269"/>
    <w:rsid w:val="001512FC"/>
    <w:rsid w:val="00151320"/>
    <w:rsid w:val="00151368"/>
    <w:rsid w:val="001518D6"/>
    <w:rsid w:val="00151F74"/>
    <w:rsid w:val="0015200C"/>
    <w:rsid w:val="001523B1"/>
    <w:rsid w:val="0015252F"/>
    <w:rsid w:val="0015255B"/>
    <w:rsid w:val="0015289D"/>
    <w:rsid w:val="001535EC"/>
    <w:rsid w:val="0015380D"/>
    <w:rsid w:val="00153BD6"/>
    <w:rsid w:val="00153D5E"/>
    <w:rsid w:val="00153F02"/>
    <w:rsid w:val="001540CE"/>
    <w:rsid w:val="001542A0"/>
    <w:rsid w:val="0015464D"/>
    <w:rsid w:val="00154A1E"/>
    <w:rsid w:val="00154B2A"/>
    <w:rsid w:val="00154BC2"/>
    <w:rsid w:val="001550CD"/>
    <w:rsid w:val="00155EF5"/>
    <w:rsid w:val="00155F22"/>
    <w:rsid w:val="00156184"/>
    <w:rsid w:val="001567B5"/>
    <w:rsid w:val="00156A1B"/>
    <w:rsid w:val="00156DA2"/>
    <w:rsid w:val="0015751B"/>
    <w:rsid w:val="00157695"/>
    <w:rsid w:val="00157881"/>
    <w:rsid w:val="00157C57"/>
    <w:rsid w:val="00157F5A"/>
    <w:rsid w:val="001603F3"/>
    <w:rsid w:val="001606FE"/>
    <w:rsid w:val="0016084C"/>
    <w:rsid w:val="00160B61"/>
    <w:rsid w:val="00161270"/>
    <w:rsid w:val="00161AB7"/>
    <w:rsid w:val="001620C1"/>
    <w:rsid w:val="00162411"/>
    <w:rsid w:val="0016283A"/>
    <w:rsid w:val="00162C90"/>
    <w:rsid w:val="00162EF8"/>
    <w:rsid w:val="00163017"/>
    <w:rsid w:val="00163A0E"/>
    <w:rsid w:val="001641B3"/>
    <w:rsid w:val="001643DB"/>
    <w:rsid w:val="0016498C"/>
    <w:rsid w:val="00164BCE"/>
    <w:rsid w:val="00164F33"/>
    <w:rsid w:val="0016516B"/>
    <w:rsid w:val="001657F0"/>
    <w:rsid w:val="00165B23"/>
    <w:rsid w:val="00165C87"/>
    <w:rsid w:val="00166CB1"/>
    <w:rsid w:val="001673DD"/>
    <w:rsid w:val="0016743B"/>
    <w:rsid w:val="001702AA"/>
    <w:rsid w:val="001705D8"/>
    <w:rsid w:val="00170AE6"/>
    <w:rsid w:val="00170F72"/>
    <w:rsid w:val="00171725"/>
    <w:rsid w:val="00171799"/>
    <w:rsid w:val="00172565"/>
    <w:rsid w:val="00172DF6"/>
    <w:rsid w:val="00172F5A"/>
    <w:rsid w:val="0017336E"/>
    <w:rsid w:val="00173F7D"/>
    <w:rsid w:val="001744A2"/>
    <w:rsid w:val="001751F0"/>
    <w:rsid w:val="001753AA"/>
    <w:rsid w:val="00175A04"/>
    <w:rsid w:val="00176402"/>
    <w:rsid w:val="0017668F"/>
    <w:rsid w:val="001770E6"/>
    <w:rsid w:val="00177163"/>
    <w:rsid w:val="001773FB"/>
    <w:rsid w:val="0017770B"/>
    <w:rsid w:val="001777A4"/>
    <w:rsid w:val="00177A12"/>
    <w:rsid w:val="00177A39"/>
    <w:rsid w:val="00177E82"/>
    <w:rsid w:val="00177F61"/>
    <w:rsid w:val="00177F74"/>
    <w:rsid w:val="00177F86"/>
    <w:rsid w:val="00180227"/>
    <w:rsid w:val="001802CB"/>
    <w:rsid w:val="00180652"/>
    <w:rsid w:val="00180856"/>
    <w:rsid w:val="00180A06"/>
    <w:rsid w:val="00180B87"/>
    <w:rsid w:val="00180FCF"/>
    <w:rsid w:val="00181204"/>
    <w:rsid w:val="001817F7"/>
    <w:rsid w:val="001819E0"/>
    <w:rsid w:val="00181BE8"/>
    <w:rsid w:val="0018224E"/>
    <w:rsid w:val="001826C2"/>
    <w:rsid w:val="001829C0"/>
    <w:rsid w:val="00182A7B"/>
    <w:rsid w:val="00182AF1"/>
    <w:rsid w:val="00182D8A"/>
    <w:rsid w:val="00183046"/>
    <w:rsid w:val="001836C4"/>
    <w:rsid w:val="001837C1"/>
    <w:rsid w:val="001840D9"/>
    <w:rsid w:val="00184204"/>
    <w:rsid w:val="001842F5"/>
    <w:rsid w:val="00184302"/>
    <w:rsid w:val="00184307"/>
    <w:rsid w:val="00184DC8"/>
    <w:rsid w:val="00185343"/>
    <w:rsid w:val="00185487"/>
    <w:rsid w:val="001854F2"/>
    <w:rsid w:val="0018558A"/>
    <w:rsid w:val="001859C1"/>
    <w:rsid w:val="00185C71"/>
    <w:rsid w:val="00185E26"/>
    <w:rsid w:val="00186075"/>
    <w:rsid w:val="00186147"/>
    <w:rsid w:val="0018622D"/>
    <w:rsid w:val="001863C8"/>
    <w:rsid w:val="00186926"/>
    <w:rsid w:val="00186C78"/>
    <w:rsid w:val="0018706F"/>
    <w:rsid w:val="001870CC"/>
    <w:rsid w:val="00187419"/>
    <w:rsid w:val="001874BB"/>
    <w:rsid w:val="00187561"/>
    <w:rsid w:val="00187566"/>
    <w:rsid w:val="00187A73"/>
    <w:rsid w:val="00187D21"/>
    <w:rsid w:val="001902DF"/>
    <w:rsid w:val="00190E90"/>
    <w:rsid w:val="0019106A"/>
    <w:rsid w:val="00191257"/>
    <w:rsid w:val="0019130A"/>
    <w:rsid w:val="0019194A"/>
    <w:rsid w:val="00191B12"/>
    <w:rsid w:val="00191F56"/>
    <w:rsid w:val="0019201B"/>
    <w:rsid w:val="00192567"/>
    <w:rsid w:val="00192700"/>
    <w:rsid w:val="00192730"/>
    <w:rsid w:val="00192BA0"/>
    <w:rsid w:val="0019300E"/>
    <w:rsid w:val="00193151"/>
    <w:rsid w:val="0019348C"/>
    <w:rsid w:val="001939E8"/>
    <w:rsid w:val="00193C75"/>
    <w:rsid w:val="00193F2B"/>
    <w:rsid w:val="00194053"/>
    <w:rsid w:val="0019444B"/>
    <w:rsid w:val="00194961"/>
    <w:rsid w:val="001951F3"/>
    <w:rsid w:val="00195AF5"/>
    <w:rsid w:val="00195B0D"/>
    <w:rsid w:val="00196211"/>
    <w:rsid w:val="00196CB8"/>
    <w:rsid w:val="00196E27"/>
    <w:rsid w:val="00196FB9"/>
    <w:rsid w:val="001971AC"/>
    <w:rsid w:val="001976BA"/>
    <w:rsid w:val="00197851"/>
    <w:rsid w:val="00197B1E"/>
    <w:rsid w:val="00197B9D"/>
    <w:rsid w:val="00197F46"/>
    <w:rsid w:val="00197FC3"/>
    <w:rsid w:val="001A060C"/>
    <w:rsid w:val="001A0A54"/>
    <w:rsid w:val="001A0F22"/>
    <w:rsid w:val="001A0FEF"/>
    <w:rsid w:val="001A14BA"/>
    <w:rsid w:val="001A1962"/>
    <w:rsid w:val="001A26A7"/>
    <w:rsid w:val="001A2FE0"/>
    <w:rsid w:val="001A3160"/>
    <w:rsid w:val="001A3168"/>
    <w:rsid w:val="001A32CD"/>
    <w:rsid w:val="001A34FD"/>
    <w:rsid w:val="001A372A"/>
    <w:rsid w:val="001A3A27"/>
    <w:rsid w:val="001A3DCE"/>
    <w:rsid w:val="001A40A8"/>
    <w:rsid w:val="001A41ED"/>
    <w:rsid w:val="001A477D"/>
    <w:rsid w:val="001A486C"/>
    <w:rsid w:val="001A4B8B"/>
    <w:rsid w:val="001A4C34"/>
    <w:rsid w:val="001A4D78"/>
    <w:rsid w:val="001A4EF7"/>
    <w:rsid w:val="001A5487"/>
    <w:rsid w:val="001A54F7"/>
    <w:rsid w:val="001A5585"/>
    <w:rsid w:val="001A56C4"/>
    <w:rsid w:val="001A57C8"/>
    <w:rsid w:val="001A6036"/>
    <w:rsid w:val="001A6704"/>
    <w:rsid w:val="001A71E5"/>
    <w:rsid w:val="001A7296"/>
    <w:rsid w:val="001A7545"/>
    <w:rsid w:val="001A78B0"/>
    <w:rsid w:val="001A7E31"/>
    <w:rsid w:val="001B07E5"/>
    <w:rsid w:val="001B0DA4"/>
    <w:rsid w:val="001B0DB6"/>
    <w:rsid w:val="001B0ECE"/>
    <w:rsid w:val="001B1296"/>
    <w:rsid w:val="001B150E"/>
    <w:rsid w:val="001B1F55"/>
    <w:rsid w:val="001B21B4"/>
    <w:rsid w:val="001B2416"/>
    <w:rsid w:val="001B267A"/>
    <w:rsid w:val="001B26F8"/>
    <w:rsid w:val="001B28F4"/>
    <w:rsid w:val="001B2EA2"/>
    <w:rsid w:val="001B366F"/>
    <w:rsid w:val="001B3774"/>
    <w:rsid w:val="001B3C79"/>
    <w:rsid w:val="001B406C"/>
    <w:rsid w:val="001B414D"/>
    <w:rsid w:val="001B44FA"/>
    <w:rsid w:val="001B4F0E"/>
    <w:rsid w:val="001B4FD0"/>
    <w:rsid w:val="001B5011"/>
    <w:rsid w:val="001B5367"/>
    <w:rsid w:val="001B5630"/>
    <w:rsid w:val="001B5970"/>
    <w:rsid w:val="001B5B61"/>
    <w:rsid w:val="001B5BFD"/>
    <w:rsid w:val="001B5D13"/>
    <w:rsid w:val="001B5D99"/>
    <w:rsid w:val="001B60BB"/>
    <w:rsid w:val="001B638B"/>
    <w:rsid w:val="001B6A8F"/>
    <w:rsid w:val="001B6B9C"/>
    <w:rsid w:val="001B6F54"/>
    <w:rsid w:val="001B72A3"/>
    <w:rsid w:val="001B783B"/>
    <w:rsid w:val="001B7868"/>
    <w:rsid w:val="001B7BA4"/>
    <w:rsid w:val="001C0031"/>
    <w:rsid w:val="001C0F4F"/>
    <w:rsid w:val="001C0F8F"/>
    <w:rsid w:val="001C196E"/>
    <w:rsid w:val="001C1A53"/>
    <w:rsid w:val="001C1B34"/>
    <w:rsid w:val="001C1B39"/>
    <w:rsid w:val="001C1D24"/>
    <w:rsid w:val="001C1E67"/>
    <w:rsid w:val="001C2024"/>
    <w:rsid w:val="001C20E0"/>
    <w:rsid w:val="001C210F"/>
    <w:rsid w:val="001C25EA"/>
    <w:rsid w:val="001C275D"/>
    <w:rsid w:val="001C2AF8"/>
    <w:rsid w:val="001C2C90"/>
    <w:rsid w:val="001C3271"/>
    <w:rsid w:val="001C3637"/>
    <w:rsid w:val="001C36F3"/>
    <w:rsid w:val="001C36FB"/>
    <w:rsid w:val="001C3B71"/>
    <w:rsid w:val="001C3E66"/>
    <w:rsid w:val="001C4073"/>
    <w:rsid w:val="001C4364"/>
    <w:rsid w:val="001C4370"/>
    <w:rsid w:val="001C44C5"/>
    <w:rsid w:val="001C45D6"/>
    <w:rsid w:val="001C5374"/>
    <w:rsid w:val="001C5841"/>
    <w:rsid w:val="001C58A9"/>
    <w:rsid w:val="001C5DAA"/>
    <w:rsid w:val="001C5F6F"/>
    <w:rsid w:val="001C60DA"/>
    <w:rsid w:val="001C691F"/>
    <w:rsid w:val="001C6968"/>
    <w:rsid w:val="001C69D9"/>
    <w:rsid w:val="001C6E03"/>
    <w:rsid w:val="001C6E25"/>
    <w:rsid w:val="001C7106"/>
    <w:rsid w:val="001C7319"/>
    <w:rsid w:val="001C731B"/>
    <w:rsid w:val="001C76FE"/>
    <w:rsid w:val="001C7BE2"/>
    <w:rsid w:val="001D032C"/>
    <w:rsid w:val="001D06B6"/>
    <w:rsid w:val="001D08AF"/>
    <w:rsid w:val="001D08CC"/>
    <w:rsid w:val="001D106A"/>
    <w:rsid w:val="001D119C"/>
    <w:rsid w:val="001D198A"/>
    <w:rsid w:val="001D19C8"/>
    <w:rsid w:val="001D201E"/>
    <w:rsid w:val="001D2868"/>
    <w:rsid w:val="001D2C95"/>
    <w:rsid w:val="001D331A"/>
    <w:rsid w:val="001D3524"/>
    <w:rsid w:val="001D36B0"/>
    <w:rsid w:val="001D3848"/>
    <w:rsid w:val="001D38DA"/>
    <w:rsid w:val="001D39E2"/>
    <w:rsid w:val="001D47BF"/>
    <w:rsid w:val="001D51A2"/>
    <w:rsid w:val="001D5988"/>
    <w:rsid w:val="001D5B02"/>
    <w:rsid w:val="001D5FE3"/>
    <w:rsid w:val="001D64B2"/>
    <w:rsid w:val="001D6800"/>
    <w:rsid w:val="001D6C65"/>
    <w:rsid w:val="001D71A3"/>
    <w:rsid w:val="001D7269"/>
    <w:rsid w:val="001D7445"/>
    <w:rsid w:val="001D74EF"/>
    <w:rsid w:val="001D7A19"/>
    <w:rsid w:val="001D7C75"/>
    <w:rsid w:val="001E04E0"/>
    <w:rsid w:val="001E06D3"/>
    <w:rsid w:val="001E0C97"/>
    <w:rsid w:val="001E0CCB"/>
    <w:rsid w:val="001E1122"/>
    <w:rsid w:val="001E1358"/>
    <w:rsid w:val="001E15C9"/>
    <w:rsid w:val="001E19D1"/>
    <w:rsid w:val="001E1D12"/>
    <w:rsid w:val="001E21A7"/>
    <w:rsid w:val="001E2547"/>
    <w:rsid w:val="001E2965"/>
    <w:rsid w:val="001E29CD"/>
    <w:rsid w:val="001E2B9F"/>
    <w:rsid w:val="001E3679"/>
    <w:rsid w:val="001E37BC"/>
    <w:rsid w:val="001E3B20"/>
    <w:rsid w:val="001E3D84"/>
    <w:rsid w:val="001E3ED4"/>
    <w:rsid w:val="001E3FB5"/>
    <w:rsid w:val="001E4098"/>
    <w:rsid w:val="001E4DA7"/>
    <w:rsid w:val="001E4EC3"/>
    <w:rsid w:val="001E4EDB"/>
    <w:rsid w:val="001E511B"/>
    <w:rsid w:val="001E5161"/>
    <w:rsid w:val="001E5A33"/>
    <w:rsid w:val="001E5AAD"/>
    <w:rsid w:val="001E65CB"/>
    <w:rsid w:val="001E6B3C"/>
    <w:rsid w:val="001E7229"/>
    <w:rsid w:val="001E7A6C"/>
    <w:rsid w:val="001E7B52"/>
    <w:rsid w:val="001E7E45"/>
    <w:rsid w:val="001F0A42"/>
    <w:rsid w:val="001F0F9C"/>
    <w:rsid w:val="001F1600"/>
    <w:rsid w:val="001F1DBD"/>
    <w:rsid w:val="001F24DC"/>
    <w:rsid w:val="001F254D"/>
    <w:rsid w:val="001F2EB6"/>
    <w:rsid w:val="001F2F90"/>
    <w:rsid w:val="001F3097"/>
    <w:rsid w:val="001F3604"/>
    <w:rsid w:val="001F3749"/>
    <w:rsid w:val="001F3E92"/>
    <w:rsid w:val="001F42B8"/>
    <w:rsid w:val="001F4305"/>
    <w:rsid w:val="001F4516"/>
    <w:rsid w:val="001F463A"/>
    <w:rsid w:val="001F4685"/>
    <w:rsid w:val="001F496F"/>
    <w:rsid w:val="001F4B8C"/>
    <w:rsid w:val="001F580F"/>
    <w:rsid w:val="001F5D28"/>
    <w:rsid w:val="001F5E82"/>
    <w:rsid w:val="001F5F16"/>
    <w:rsid w:val="001F60BE"/>
    <w:rsid w:val="001F6298"/>
    <w:rsid w:val="001F7C79"/>
    <w:rsid w:val="001F7EA3"/>
    <w:rsid w:val="00200EA4"/>
    <w:rsid w:val="002010A6"/>
    <w:rsid w:val="002010F7"/>
    <w:rsid w:val="002014BA"/>
    <w:rsid w:val="00201E08"/>
    <w:rsid w:val="002021DD"/>
    <w:rsid w:val="002023F3"/>
    <w:rsid w:val="0020263C"/>
    <w:rsid w:val="00202971"/>
    <w:rsid w:val="00202C3D"/>
    <w:rsid w:val="00202EFB"/>
    <w:rsid w:val="002035B3"/>
    <w:rsid w:val="00203FB5"/>
    <w:rsid w:val="00204203"/>
    <w:rsid w:val="00204474"/>
    <w:rsid w:val="00204698"/>
    <w:rsid w:val="00204BFD"/>
    <w:rsid w:val="00204E3B"/>
    <w:rsid w:val="00204F48"/>
    <w:rsid w:val="00205166"/>
    <w:rsid w:val="0020517F"/>
    <w:rsid w:val="002053E7"/>
    <w:rsid w:val="002054D4"/>
    <w:rsid w:val="00205554"/>
    <w:rsid w:val="00205628"/>
    <w:rsid w:val="00205842"/>
    <w:rsid w:val="00205C40"/>
    <w:rsid w:val="00205C51"/>
    <w:rsid w:val="00205C8C"/>
    <w:rsid w:val="00205FB9"/>
    <w:rsid w:val="002067A2"/>
    <w:rsid w:val="00206A28"/>
    <w:rsid w:val="00206AA5"/>
    <w:rsid w:val="00206C10"/>
    <w:rsid w:val="00206C60"/>
    <w:rsid w:val="00206EBA"/>
    <w:rsid w:val="00206FBF"/>
    <w:rsid w:val="00207670"/>
    <w:rsid w:val="00207F38"/>
    <w:rsid w:val="00210B41"/>
    <w:rsid w:val="00210BC1"/>
    <w:rsid w:val="00210FF2"/>
    <w:rsid w:val="00211085"/>
    <w:rsid w:val="0021122A"/>
    <w:rsid w:val="002112ED"/>
    <w:rsid w:val="0021139A"/>
    <w:rsid w:val="00211550"/>
    <w:rsid w:val="00211F41"/>
    <w:rsid w:val="0021202C"/>
    <w:rsid w:val="00212A6F"/>
    <w:rsid w:val="002134FB"/>
    <w:rsid w:val="00213859"/>
    <w:rsid w:val="00214010"/>
    <w:rsid w:val="0021404A"/>
    <w:rsid w:val="00214103"/>
    <w:rsid w:val="002141EC"/>
    <w:rsid w:val="0021430B"/>
    <w:rsid w:val="00214894"/>
    <w:rsid w:val="00214B79"/>
    <w:rsid w:val="00214CC2"/>
    <w:rsid w:val="00215342"/>
    <w:rsid w:val="00215990"/>
    <w:rsid w:val="00215A1A"/>
    <w:rsid w:val="00215C1B"/>
    <w:rsid w:val="00215F66"/>
    <w:rsid w:val="00216380"/>
    <w:rsid w:val="00216D08"/>
    <w:rsid w:val="00216FF1"/>
    <w:rsid w:val="00217314"/>
    <w:rsid w:val="00217578"/>
    <w:rsid w:val="00217B51"/>
    <w:rsid w:val="00217CCF"/>
    <w:rsid w:val="00217D51"/>
    <w:rsid w:val="00217F31"/>
    <w:rsid w:val="0022014F"/>
    <w:rsid w:val="0022034E"/>
    <w:rsid w:val="0022069F"/>
    <w:rsid w:val="00220843"/>
    <w:rsid w:val="00220AD1"/>
    <w:rsid w:val="00220CD4"/>
    <w:rsid w:val="002210D0"/>
    <w:rsid w:val="00221C73"/>
    <w:rsid w:val="00221E48"/>
    <w:rsid w:val="00222053"/>
    <w:rsid w:val="00222288"/>
    <w:rsid w:val="0022236C"/>
    <w:rsid w:val="00222529"/>
    <w:rsid w:val="002226F8"/>
    <w:rsid w:val="00222B8A"/>
    <w:rsid w:val="00222CA7"/>
    <w:rsid w:val="00223350"/>
    <w:rsid w:val="00223987"/>
    <w:rsid w:val="002239C4"/>
    <w:rsid w:val="00223C76"/>
    <w:rsid w:val="00223F3B"/>
    <w:rsid w:val="00224401"/>
    <w:rsid w:val="00224C39"/>
    <w:rsid w:val="00224D0D"/>
    <w:rsid w:val="0022547A"/>
    <w:rsid w:val="00225538"/>
    <w:rsid w:val="00225733"/>
    <w:rsid w:val="002258DD"/>
    <w:rsid w:val="00225A21"/>
    <w:rsid w:val="00225F16"/>
    <w:rsid w:val="00225FB6"/>
    <w:rsid w:val="00225FF2"/>
    <w:rsid w:val="0022644D"/>
    <w:rsid w:val="002269BD"/>
    <w:rsid w:val="00226AD5"/>
    <w:rsid w:val="00226EB0"/>
    <w:rsid w:val="002271BE"/>
    <w:rsid w:val="00227336"/>
    <w:rsid w:val="002277A5"/>
    <w:rsid w:val="0022799D"/>
    <w:rsid w:val="0023091A"/>
    <w:rsid w:val="00230C45"/>
    <w:rsid w:val="00230CA5"/>
    <w:rsid w:val="002310F5"/>
    <w:rsid w:val="00231141"/>
    <w:rsid w:val="00231427"/>
    <w:rsid w:val="00231786"/>
    <w:rsid w:val="00231973"/>
    <w:rsid w:val="00231A33"/>
    <w:rsid w:val="00231C84"/>
    <w:rsid w:val="00233144"/>
    <w:rsid w:val="002331A2"/>
    <w:rsid w:val="00233377"/>
    <w:rsid w:val="0023347C"/>
    <w:rsid w:val="0023353C"/>
    <w:rsid w:val="002337FD"/>
    <w:rsid w:val="00234023"/>
    <w:rsid w:val="00234340"/>
    <w:rsid w:val="002345A6"/>
    <w:rsid w:val="00234781"/>
    <w:rsid w:val="00234787"/>
    <w:rsid w:val="00235080"/>
    <w:rsid w:val="00235623"/>
    <w:rsid w:val="00235912"/>
    <w:rsid w:val="00235EF0"/>
    <w:rsid w:val="00236445"/>
    <w:rsid w:val="002366FA"/>
    <w:rsid w:val="00236AF6"/>
    <w:rsid w:val="00236BC3"/>
    <w:rsid w:val="0023715F"/>
    <w:rsid w:val="0023720B"/>
    <w:rsid w:val="00237525"/>
    <w:rsid w:val="002378A5"/>
    <w:rsid w:val="0023794D"/>
    <w:rsid w:val="00237D58"/>
    <w:rsid w:val="002401D9"/>
    <w:rsid w:val="0024052C"/>
    <w:rsid w:val="00240722"/>
    <w:rsid w:val="00240B6A"/>
    <w:rsid w:val="00240F56"/>
    <w:rsid w:val="0024148F"/>
    <w:rsid w:val="00242792"/>
    <w:rsid w:val="00242C72"/>
    <w:rsid w:val="00243457"/>
    <w:rsid w:val="0024386E"/>
    <w:rsid w:val="0024396A"/>
    <w:rsid w:val="002439E2"/>
    <w:rsid w:val="00243C56"/>
    <w:rsid w:val="00243E42"/>
    <w:rsid w:val="00243ED4"/>
    <w:rsid w:val="00244483"/>
    <w:rsid w:val="0024476A"/>
    <w:rsid w:val="002455B6"/>
    <w:rsid w:val="002456E1"/>
    <w:rsid w:val="00245893"/>
    <w:rsid w:val="00245F89"/>
    <w:rsid w:val="00246289"/>
    <w:rsid w:val="0024647E"/>
    <w:rsid w:val="00246560"/>
    <w:rsid w:val="00246679"/>
    <w:rsid w:val="002472CC"/>
    <w:rsid w:val="002479FD"/>
    <w:rsid w:val="00247DE4"/>
    <w:rsid w:val="00247EA5"/>
    <w:rsid w:val="0025052C"/>
    <w:rsid w:val="002518D6"/>
    <w:rsid w:val="00252639"/>
    <w:rsid w:val="0025284B"/>
    <w:rsid w:val="00252B41"/>
    <w:rsid w:val="00252E38"/>
    <w:rsid w:val="0025303D"/>
    <w:rsid w:val="0025314B"/>
    <w:rsid w:val="0025350C"/>
    <w:rsid w:val="0025375A"/>
    <w:rsid w:val="00253E13"/>
    <w:rsid w:val="00254728"/>
    <w:rsid w:val="002548B2"/>
    <w:rsid w:val="00254D47"/>
    <w:rsid w:val="00254D68"/>
    <w:rsid w:val="00254F95"/>
    <w:rsid w:val="002552DF"/>
    <w:rsid w:val="00255B43"/>
    <w:rsid w:val="00255F58"/>
    <w:rsid w:val="00256711"/>
    <w:rsid w:val="00256F01"/>
    <w:rsid w:val="00257218"/>
    <w:rsid w:val="0025724F"/>
    <w:rsid w:val="0025733D"/>
    <w:rsid w:val="0025789F"/>
    <w:rsid w:val="00257F13"/>
    <w:rsid w:val="00257F4C"/>
    <w:rsid w:val="00257FC4"/>
    <w:rsid w:val="002600A1"/>
    <w:rsid w:val="00260B34"/>
    <w:rsid w:val="00260CEF"/>
    <w:rsid w:val="00260FD1"/>
    <w:rsid w:val="002616D3"/>
    <w:rsid w:val="0026195D"/>
    <w:rsid w:val="00261A66"/>
    <w:rsid w:val="00261B38"/>
    <w:rsid w:val="00261F7E"/>
    <w:rsid w:val="00262776"/>
    <w:rsid w:val="0026302D"/>
    <w:rsid w:val="00263035"/>
    <w:rsid w:val="00263241"/>
    <w:rsid w:val="002637CF"/>
    <w:rsid w:val="00263943"/>
    <w:rsid w:val="00263969"/>
    <w:rsid w:val="00263B6E"/>
    <w:rsid w:val="00263D2A"/>
    <w:rsid w:val="0026470C"/>
    <w:rsid w:val="00264741"/>
    <w:rsid w:val="00264845"/>
    <w:rsid w:val="00264867"/>
    <w:rsid w:val="0026492A"/>
    <w:rsid w:val="00264CA4"/>
    <w:rsid w:val="00264E14"/>
    <w:rsid w:val="0026510F"/>
    <w:rsid w:val="00265268"/>
    <w:rsid w:val="002652DF"/>
    <w:rsid w:val="002653A0"/>
    <w:rsid w:val="00265489"/>
    <w:rsid w:val="0026558D"/>
    <w:rsid w:val="002655FC"/>
    <w:rsid w:val="00266088"/>
    <w:rsid w:val="00266559"/>
    <w:rsid w:val="00266841"/>
    <w:rsid w:val="00266A00"/>
    <w:rsid w:val="00266A83"/>
    <w:rsid w:val="002672BD"/>
    <w:rsid w:val="00267712"/>
    <w:rsid w:val="00267D21"/>
    <w:rsid w:val="0027069A"/>
    <w:rsid w:val="00270832"/>
    <w:rsid w:val="002708E0"/>
    <w:rsid w:val="00270C52"/>
    <w:rsid w:val="00270F9B"/>
    <w:rsid w:val="00271272"/>
    <w:rsid w:val="002712EE"/>
    <w:rsid w:val="00271AFB"/>
    <w:rsid w:val="00271CBA"/>
    <w:rsid w:val="00271EF1"/>
    <w:rsid w:val="00272242"/>
    <w:rsid w:val="00272334"/>
    <w:rsid w:val="00272755"/>
    <w:rsid w:val="002727C0"/>
    <w:rsid w:val="0027286B"/>
    <w:rsid w:val="00272AF5"/>
    <w:rsid w:val="00272B6A"/>
    <w:rsid w:val="00272E29"/>
    <w:rsid w:val="00273386"/>
    <w:rsid w:val="0027386C"/>
    <w:rsid w:val="002738C9"/>
    <w:rsid w:val="00273F49"/>
    <w:rsid w:val="0027413F"/>
    <w:rsid w:val="0027433E"/>
    <w:rsid w:val="00274830"/>
    <w:rsid w:val="0027532F"/>
    <w:rsid w:val="0027594C"/>
    <w:rsid w:val="00275A6D"/>
    <w:rsid w:val="0027608F"/>
    <w:rsid w:val="0027609B"/>
    <w:rsid w:val="002767C5"/>
    <w:rsid w:val="00276F6F"/>
    <w:rsid w:val="00276F7D"/>
    <w:rsid w:val="00277685"/>
    <w:rsid w:val="00277935"/>
    <w:rsid w:val="00277B27"/>
    <w:rsid w:val="00277F99"/>
    <w:rsid w:val="00280600"/>
    <w:rsid w:val="00280B5B"/>
    <w:rsid w:val="00281078"/>
    <w:rsid w:val="00281149"/>
    <w:rsid w:val="002813AA"/>
    <w:rsid w:val="00281C04"/>
    <w:rsid w:val="00281E15"/>
    <w:rsid w:val="0028219D"/>
    <w:rsid w:val="00282306"/>
    <w:rsid w:val="00282713"/>
    <w:rsid w:val="00282A39"/>
    <w:rsid w:val="00282CF9"/>
    <w:rsid w:val="00282F7B"/>
    <w:rsid w:val="002831EB"/>
    <w:rsid w:val="00283212"/>
    <w:rsid w:val="00283324"/>
    <w:rsid w:val="0028341D"/>
    <w:rsid w:val="002837E1"/>
    <w:rsid w:val="00283DE1"/>
    <w:rsid w:val="00284037"/>
    <w:rsid w:val="00284EB8"/>
    <w:rsid w:val="00284F4A"/>
    <w:rsid w:val="002850CC"/>
    <w:rsid w:val="0028510A"/>
    <w:rsid w:val="002859E6"/>
    <w:rsid w:val="00285AB1"/>
    <w:rsid w:val="00285C1B"/>
    <w:rsid w:val="00285DB7"/>
    <w:rsid w:val="00285E56"/>
    <w:rsid w:val="002861A0"/>
    <w:rsid w:val="00286519"/>
    <w:rsid w:val="002869E5"/>
    <w:rsid w:val="00286C15"/>
    <w:rsid w:val="0028762D"/>
    <w:rsid w:val="002877BF"/>
    <w:rsid w:val="00287D5E"/>
    <w:rsid w:val="0029009A"/>
    <w:rsid w:val="00290224"/>
    <w:rsid w:val="002909A1"/>
    <w:rsid w:val="00290A0D"/>
    <w:rsid w:val="002916A4"/>
    <w:rsid w:val="00291BB3"/>
    <w:rsid w:val="00291FBF"/>
    <w:rsid w:val="00292083"/>
    <w:rsid w:val="002920AC"/>
    <w:rsid w:val="00292941"/>
    <w:rsid w:val="00292A23"/>
    <w:rsid w:val="00292A86"/>
    <w:rsid w:val="00292FB3"/>
    <w:rsid w:val="00293309"/>
    <w:rsid w:val="002934A7"/>
    <w:rsid w:val="00293B15"/>
    <w:rsid w:val="00293B26"/>
    <w:rsid w:val="00293C4C"/>
    <w:rsid w:val="00293D11"/>
    <w:rsid w:val="00294133"/>
    <w:rsid w:val="0029413C"/>
    <w:rsid w:val="00294143"/>
    <w:rsid w:val="002943E0"/>
    <w:rsid w:val="0029441F"/>
    <w:rsid w:val="0029502C"/>
    <w:rsid w:val="00295167"/>
    <w:rsid w:val="00295629"/>
    <w:rsid w:val="00295798"/>
    <w:rsid w:val="00295942"/>
    <w:rsid w:val="002960EF"/>
    <w:rsid w:val="00296632"/>
    <w:rsid w:val="002968AB"/>
    <w:rsid w:val="00296BEC"/>
    <w:rsid w:val="00297187"/>
    <w:rsid w:val="002971F0"/>
    <w:rsid w:val="00297831"/>
    <w:rsid w:val="00297999"/>
    <w:rsid w:val="00297E39"/>
    <w:rsid w:val="00297EE1"/>
    <w:rsid w:val="002A0944"/>
    <w:rsid w:val="002A09E0"/>
    <w:rsid w:val="002A0A98"/>
    <w:rsid w:val="002A0CF8"/>
    <w:rsid w:val="002A0DB7"/>
    <w:rsid w:val="002A0F20"/>
    <w:rsid w:val="002A113F"/>
    <w:rsid w:val="002A140A"/>
    <w:rsid w:val="002A1D38"/>
    <w:rsid w:val="002A2902"/>
    <w:rsid w:val="002A2F3D"/>
    <w:rsid w:val="002A2FEA"/>
    <w:rsid w:val="002A31CD"/>
    <w:rsid w:val="002A321F"/>
    <w:rsid w:val="002A4A46"/>
    <w:rsid w:val="002A4C22"/>
    <w:rsid w:val="002A518C"/>
    <w:rsid w:val="002A526E"/>
    <w:rsid w:val="002A593C"/>
    <w:rsid w:val="002A595B"/>
    <w:rsid w:val="002A5B1C"/>
    <w:rsid w:val="002A5CAC"/>
    <w:rsid w:val="002A5E65"/>
    <w:rsid w:val="002A5F0D"/>
    <w:rsid w:val="002A6256"/>
    <w:rsid w:val="002A6315"/>
    <w:rsid w:val="002A642C"/>
    <w:rsid w:val="002A67CD"/>
    <w:rsid w:val="002A680E"/>
    <w:rsid w:val="002A6D07"/>
    <w:rsid w:val="002A71FD"/>
    <w:rsid w:val="002A74CD"/>
    <w:rsid w:val="002A7BEC"/>
    <w:rsid w:val="002A7D29"/>
    <w:rsid w:val="002B0002"/>
    <w:rsid w:val="002B001B"/>
    <w:rsid w:val="002B01D1"/>
    <w:rsid w:val="002B0243"/>
    <w:rsid w:val="002B0435"/>
    <w:rsid w:val="002B0D22"/>
    <w:rsid w:val="002B10AB"/>
    <w:rsid w:val="002B1257"/>
    <w:rsid w:val="002B143B"/>
    <w:rsid w:val="002B1446"/>
    <w:rsid w:val="002B16EF"/>
    <w:rsid w:val="002B1938"/>
    <w:rsid w:val="002B1AE2"/>
    <w:rsid w:val="002B1C03"/>
    <w:rsid w:val="002B1C25"/>
    <w:rsid w:val="002B1EDC"/>
    <w:rsid w:val="002B245C"/>
    <w:rsid w:val="002B2854"/>
    <w:rsid w:val="002B29F6"/>
    <w:rsid w:val="002B2F69"/>
    <w:rsid w:val="002B2F98"/>
    <w:rsid w:val="002B3264"/>
    <w:rsid w:val="002B33E2"/>
    <w:rsid w:val="002B35C4"/>
    <w:rsid w:val="002B371A"/>
    <w:rsid w:val="002B38AE"/>
    <w:rsid w:val="002B399D"/>
    <w:rsid w:val="002B3A6B"/>
    <w:rsid w:val="002B3B4F"/>
    <w:rsid w:val="002B3CC6"/>
    <w:rsid w:val="002B43D7"/>
    <w:rsid w:val="002B45F4"/>
    <w:rsid w:val="002B4958"/>
    <w:rsid w:val="002B4F56"/>
    <w:rsid w:val="002B50F5"/>
    <w:rsid w:val="002B54C7"/>
    <w:rsid w:val="002B5E6A"/>
    <w:rsid w:val="002B6144"/>
    <w:rsid w:val="002B627A"/>
    <w:rsid w:val="002B6417"/>
    <w:rsid w:val="002B64BE"/>
    <w:rsid w:val="002B75FD"/>
    <w:rsid w:val="002B77C5"/>
    <w:rsid w:val="002B7F3E"/>
    <w:rsid w:val="002B7FB8"/>
    <w:rsid w:val="002C01C2"/>
    <w:rsid w:val="002C03C6"/>
    <w:rsid w:val="002C06C7"/>
    <w:rsid w:val="002C0A2F"/>
    <w:rsid w:val="002C0ABA"/>
    <w:rsid w:val="002C0B07"/>
    <w:rsid w:val="002C0D55"/>
    <w:rsid w:val="002C0EF1"/>
    <w:rsid w:val="002C1473"/>
    <w:rsid w:val="002C1AB1"/>
    <w:rsid w:val="002C1B0C"/>
    <w:rsid w:val="002C1CEC"/>
    <w:rsid w:val="002C1FF9"/>
    <w:rsid w:val="002C22A3"/>
    <w:rsid w:val="002C248E"/>
    <w:rsid w:val="002C29A7"/>
    <w:rsid w:val="002C2B3A"/>
    <w:rsid w:val="002C2FA1"/>
    <w:rsid w:val="002C3116"/>
    <w:rsid w:val="002C3951"/>
    <w:rsid w:val="002C3A19"/>
    <w:rsid w:val="002C3FB7"/>
    <w:rsid w:val="002C40B6"/>
    <w:rsid w:val="002C4571"/>
    <w:rsid w:val="002C45BC"/>
    <w:rsid w:val="002C47A9"/>
    <w:rsid w:val="002C49A8"/>
    <w:rsid w:val="002C4A1A"/>
    <w:rsid w:val="002C4DEF"/>
    <w:rsid w:val="002C54B0"/>
    <w:rsid w:val="002C54DE"/>
    <w:rsid w:val="002C5B75"/>
    <w:rsid w:val="002C623B"/>
    <w:rsid w:val="002C643E"/>
    <w:rsid w:val="002C64C7"/>
    <w:rsid w:val="002C71D8"/>
    <w:rsid w:val="002C74EE"/>
    <w:rsid w:val="002C759F"/>
    <w:rsid w:val="002C75FB"/>
    <w:rsid w:val="002C773D"/>
    <w:rsid w:val="002C774B"/>
    <w:rsid w:val="002C7880"/>
    <w:rsid w:val="002C78AF"/>
    <w:rsid w:val="002C7C3D"/>
    <w:rsid w:val="002C7E29"/>
    <w:rsid w:val="002C7EB2"/>
    <w:rsid w:val="002D0098"/>
    <w:rsid w:val="002D0548"/>
    <w:rsid w:val="002D0874"/>
    <w:rsid w:val="002D0DD7"/>
    <w:rsid w:val="002D13AB"/>
    <w:rsid w:val="002D1628"/>
    <w:rsid w:val="002D174C"/>
    <w:rsid w:val="002D1B21"/>
    <w:rsid w:val="002D1B45"/>
    <w:rsid w:val="002D207E"/>
    <w:rsid w:val="002D21F6"/>
    <w:rsid w:val="002D2397"/>
    <w:rsid w:val="002D2464"/>
    <w:rsid w:val="002D256A"/>
    <w:rsid w:val="002D2934"/>
    <w:rsid w:val="002D2B79"/>
    <w:rsid w:val="002D2BE0"/>
    <w:rsid w:val="002D3154"/>
    <w:rsid w:val="002D366E"/>
    <w:rsid w:val="002D388B"/>
    <w:rsid w:val="002D38E8"/>
    <w:rsid w:val="002D39A4"/>
    <w:rsid w:val="002D3ADB"/>
    <w:rsid w:val="002D3D48"/>
    <w:rsid w:val="002D47B3"/>
    <w:rsid w:val="002D492B"/>
    <w:rsid w:val="002D4939"/>
    <w:rsid w:val="002D499F"/>
    <w:rsid w:val="002D4E58"/>
    <w:rsid w:val="002D4E8F"/>
    <w:rsid w:val="002D50DB"/>
    <w:rsid w:val="002D511C"/>
    <w:rsid w:val="002D5120"/>
    <w:rsid w:val="002D5188"/>
    <w:rsid w:val="002D5B97"/>
    <w:rsid w:val="002D5BAD"/>
    <w:rsid w:val="002D5DA0"/>
    <w:rsid w:val="002D5EA4"/>
    <w:rsid w:val="002D5FFD"/>
    <w:rsid w:val="002D63CE"/>
    <w:rsid w:val="002D69F4"/>
    <w:rsid w:val="002D6A01"/>
    <w:rsid w:val="002D70FB"/>
    <w:rsid w:val="002D7274"/>
    <w:rsid w:val="002D76AA"/>
    <w:rsid w:val="002D786A"/>
    <w:rsid w:val="002D78C4"/>
    <w:rsid w:val="002D7A77"/>
    <w:rsid w:val="002D7CB5"/>
    <w:rsid w:val="002D7CDB"/>
    <w:rsid w:val="002D7E03"/>
    <w:rsid w:val="002E047B"/>
    <w:rsid w:val="002E0D65"/>
    <w:rsid w:val="002E0DB2"/>
    <w:rsid w:val="002E0E9F"/>
    <w:rsid w:val="002E1CA6"/>
    <w:rsid w:val="002E1E28"/>
    <w:rsid w:val="002E24A0"/>
    <w:rsid w:val="002E2E87"/>
    <w:rsid w:val="002E36D2"/>
    <w:rsid w:val="002E3B6C"/>
    <w:rsid w:val="002E3C48"/>
    <w:rsid w:val="002E3C78"/>
    <w:rsid w:val="002E414C"/>
    <w:rsid w:val="002E44A4"/>
    <w:rsid w:val="002E4D1F"/>
    <w:rsid w:val="002E51C8"/>
    <w:rsid w:val="002E54AD"/>
    <w:rsid w:val="002E58BA"/>
    <w:rsid w:val="002E5960"/>
    <w:rsid w:val="002E599E"/>
    <w:rsid w:val="002E5CB4"/>
    <w:rsid w:val="002E5D01"/>
    <w:rsid w:val="002E60D4"/>
    <w:rsid w:val="002E62AB"/>
    <w:rsid w:val="002E6699"/>
    <w:rsid w:val="002E6AC3"/>
    <w:rsid w:val="002E6E15"/>
    <w:rsid w:val="002E6F4C"/>
    <w:rsid w:val="002E7155"/>
    <w:rsid w:val="002E76A7"/>
    <w:rsid w:val="002E78B9"/>
    <w:rsid w:val="002F0235"/>
    <w:rsid w:val="002F0299"/>
    <w:rsid w:val="002F03E8"/>
    <w:rsid w:val="002F03FD"/>
    <w:rsid w:val="002F0C95"/>
    <w:rsid w:val="002F0F80"/>
    <w:rsid w:val="002F12D3"/>
    <w:rsid w:val="002F174F"/>
    <w:rsid w:val="002F1B03"/>
    <w:rsid w:val="002F2279"/>
    <w:rsid w:val="002F2924"/>
    <w:rsid w:val="002F2BF6"/>
    <w:rsid w:val="002F2F49"/>
    <w:rsid w:val="002F32AB"/>
    <w:rsid w:val="002F3CD7"/>
    <w:rsid w:val="002F3D86"/>
    <w:rsid w:val="002F4219"/>
    <w:rsid w:val="002F42EF"/>
    <w:rsid w:val="002F46BC"/>
    <w:rsid w:val="002F4B6F"/>
    <w:rsid w:val="002F5563"/>
    <w:rsid w:val="002F5987"/>
    <w:rsid w:val="002F59A3"/>
    <w:rsid w:val="002F6388"/>
    <w:rsid w:val="002F6ABF"/>
    <w:rsid w:val="002F6D1C"/>
    <w:rsid w:val="002F6EC1"/>
    <w:rsid w:val="002F70F5"/>
    <w:rsid w:val="002F71A7"/>
    <w:rsid w:val="002F7895"/>
    <w:rsid w:val="002F7C57"/>
    <w:rsid w:val="002F7C79"/>
    <w:rsid w:val="0030064C"/>
    <w:rsid w:val="003006CA"/>
    <w:rsid w:val="003007A9"/>
    <w:rsid w:val="00300AD5"/>
    <w:rsid w:val="00300DA2"/>
    <w:rsid w:val="00300E39"/>
    <w:rsid w:val="00300F6A"/>
    <w:rsid w:val="003012F3"/>
    <w:rsid w:val="003013ED"/>
    <w:rsid w:val="00301872"/>
    <w:rsid w:val="00301A8B"/>
    <w:rsid w:val="00301BE3"/>
    <w:rsid w:val="00302213"/>
    <w:rsid w:val="003023DD"/>
    <w:rsid w:val="00302956"/>
    <w:rsid w:val="00302CF5"/>
    <w:rsid w:val="00302DD9"/>
    <w:rsid w:val="00302ED8"/>
    <w:rsid w:val="00302F87"/>
    <w:rsid w:val="0030354E"/>
    <w:rsid w:val="00303C4E"/>
    <w:rsid w:val="0030415E"/>
    <w:rsid w:val="003048A4"/>
    <w:rsid w:val="00304BC6"/>
    <w:rsid w:val="00304D40"/>
    <w:rsid w:val="00305022"/>
    <w:rsid w:val="00305059"/>
    <w:rsid w:val="0030506A"/>
    <w:rsid w:val="00305133"/>
    <w:rsid w:val="00305374"/>
    <w:rsid w:val="003055E8"/>
    <w:rsid w:val="003059BA"/>
    <w:rsid w:val="00305A2E"/>
    <w:rsid w:val="00305DAE"/>
    <w:rsid w:val="00306049"/>
    <w:rsid w:val="003065E5"/>
    <w:rsid w:val="003066BD"/>
    <w:rsid w:val="0030675D"/>
    <w:rsid w:val="003067B7"/>
    <w:rsid w:val="003068CA"/>
    <w:rsid w:val="003069B8"/>
    <w:rsid w:val="00306CC7"/>
    <w:rsid w:val="00306D83"/>
    <w:rsid w:val="00306E6C"/>
    <w:rsid w:val="00307CB6"/>
    <w:rsid w:val="00307E88"/>
    <w:rsid w:val="00310591"/>
    <w:rsid w:val="003106E8"/>
    <w:rsid w:val="00310CBC"/>
    <w:rsid w:val="00310CC0"/>
    <w:rsid w:val="003111AB"/>
    <w:rsid w:val="003115A1"/>
    <w:rsid w:val="00311BD2"/>
    <w:rsid w:val="0031211F"/>
    <w:rsid w:val="00312411"/>
    <w:rsid w:val="00312F37"/>
    <w:rsid w:val="00313766"/>
    <w:rsid w:val="00313A06"/>
    <w:rsid w:val="00313BF8"/>
    <w:rsid w:val="00313CDC"/>
    <w:rsid w:val="00313D02"/>
    <w:rsid w:val="00313D5B"/>
    <w:rsid w:val="00313F6C"/>
    <w:rsid w:val="0031424B"/>
    <w:rsid w:val="0031431F"/>
    <w:rsid w:val="003144CA"/>
    <w:rsid w:val="0031481F"/>
    <w:rsid w:val="00314B22"/>
    <w:rsid w:val="00314BF7"/>
    <w:rsid w:val="003152E9"/>
    <w:rsid w:val="003159C4"/>
    <w:rsid w:val="00315A77"/>
    <w:rsid w:val="00315B66"/>
    <w:rsid w:val="00315BD4"/>
    <w:rsid w:val="003161EC"/>
    <w:rsid w:val="003163A5"/>
    <w:rsid w:val="00316825"/>
    <w:rsid w:val="003168CE"/>
    <w:rsid w:val="00317555"/>
    <w:rsid w:val="003178AF"/>
    <w:rsid w:val="00317CF1"/>
    <w:rsid w:val="00320007"/>
    <w:rsid w:val="003207D9"/>
    <w:rsid w:val="003208FF"/>
    <w:rsid w:val="003211B2"/>
    <w:rsid w:val="00321252"/>
    <w:rsid w:val="00321548"/>
    <w:rsid w:val="0032159F"/>
    <w:rsid w:val="00321ACF"/>
    <w:rsid w:val="00322147"/>
    <w:rsid w:val="00322806"/>
    <w:rsid w:val="003228B9"/>
    <w:rsid w:val="00322AC0"/>
    <w:rsid w:val="00322D20"/>
    <w:rsid w:val="00322DCB"/>
    <w:rsid w:val="0032307B"/>
    <w:rsid w:val="00323541"/>
    <w:rsid w:val="003239D7"/>
    <w:rsid w:val="003245D3"/>
    <w:rsid w:val="00324683"/>
    <w:rsid w:val="00324785"/>
    <w:rsid w:val="00324F60"/>
    <w:rsid w:val="00325144"/>
    <w:rsid w:val="00325494"/>
    <w:rsid w:val="0032554F"/>
    <w:rsid w:val="00325690"/>
    <w:rsid w:val="003256D7"/>
    <w:rsid w:val="00326268"/>
    <w:rsid w:val="003262A0"/>
    <w:rsid w:val="0032677C"/>
    <w:rsid w:val="00326923"/>
    <w:rsid w:val="00326AEA"/>
    <w:rsid w:val="00326B68"/>
    <w:rsid w:val="003273C4"/>
    <w:rsid w:val="0032768A"/>
    <w:rsid w:val="00327806"/>
    <w:rsid w:val="00327A99"/>
    <w:rsid w:val="00327F03"/>
    <w:rsid w:val="0033005C"/>
    <w:rsid w:val="0033059F"/>
    <w:rsid w:val="0033066E"/>
    <w:rsid w:val="00330EF4"/>
    <w:rsid w:val="00330F1E"/>
    <w:rsid w:val="00330FA1"/>
    <w:rsid w:val="00331130"/>
    <w:rsid w:val="003316B5"/>
    <w:rsid w:val="003316D0"/>
    <w:rsid w:val="00331C12"/>
    <w:rsid w:val="00331D90"/>
    <w:rsid w:val="00331FEA"/>
    <w:rsid w:val="003320B8"/>
    <w:rsid w:val="0033213F"/>
    <w:rsid w:val="0033225D"/>
    <w:rsid w:val="00332350"/>
    <w:rsid w:val="00332D2D"/>
    <w:rsid w:val="00332D39"/>
    <w:rsid w:val="00332D69"/>
    <w:rsid w:val="00332D9C"/>
    <w:rsid w:val="00332F41"/>
    <w:rsid w:val="003330E4"/>
    <w:rsid w:val="00333123"/>
    <w:rsid w:val="00333207"/>
    <w:rsid w:val="0033320D"/>
    <w:rsid w:val="00333401"/>
    <w:rsid w:val="00333666"/>
    <w:rsid w:val="003336DF"/>
    <w:rsid w:val="003337BB"/>
    <w:rsid w:val="00333995"/>
    <w:rsid w:val="00333A37"/>
    <w:rsid w:val="00333AE4"/>
    <w:rsid w:val="00333D03"/>
    <w:rsid w:val="003344D7"/>
    <w:rsid w:val="003347A8"/>
    <w:rsid w:val="00334EE2"/>
    <w:rsid w:val="003353E5"/>
    <w:rsid w:val="003354E9"/>
    <w:rsid w:val="00335596"/>
    <w:rsid w:val="0033560E"/>
    <w:rsid w:val="00335AC1"/>
    <w:rsid w:val="0033612F"/>
    <w:rsid w:val="00336480"/>
    <w:rsid w:val="00336849"/>
    <w:rsid w:val="00336881"/>
    <w:rsid w:val="00336B88"/>
    <w:rsid w:val="003371C6"/>
    <w:rsid w:val="0033770B"/>
    <w:rsid w:val="00337776"/>
    <w:rsid w:val="003379D2"/>
    <w:rsid w:val="0034014A"/>
    <w:rsid w:val="003401C0"/>
    <w:rsid w:val="00340251"/>
    <w:rsid w:val="00341024"/>
    <w:rsid w:val="0034142F"/>
    <w:rsid w:val="0034152A"/>
    <w:rsid w:val="003418E4"/>
    <w:rsid w:val="00341AA7"/>
    <w:rsid w:val="00341BBC"/>
    <w:rsid w:val="00341DB2"/>
    <w:rsid w:val="00341E82"/>
    <w:rsid w:val="003425E0"/>
    <w:rsid w:val="003426E7"/>
    <w:rsid w:val="00342901"/>
    <w:rsid w:val="0034293B"/>
    <w:rsid w:val="00342B23"/>
    <w:rsid w:val="00342D59"/>
    <w:rsid w:val="00342D66"/>
    <w:rsid w:val="00342E19"/>
    <w:rsid w:val="00342F28"/>
    <w:rsid w:val="0034351B"/>
    <w:rsid w:val="003436E0"/>
    <w:rsid w:val="00343A00"/>
    <w:rsid w:val="0034425A"/>
    <w:rsid w:val="00344574"/>
    <w:rsid w:val="00344B42"/>
    <w:rsid w:val="00344CE5"/>
    <w:rsid w:val="00344DD5"/>
    <w:rsid w:val="003450AE"/>
    <w:rsid w:val="003459C2"/>
    <w:rsid w:val="00345B53"/>
    <w:rsid w:val="0034628B"/>
    <w:rsid w:val="00346508"/>
    <w:rsid w:val="00346542"/>
    <w:rsid w:val="00346A6A"/>
    <w:rsid w:val="00346AED"/>
    <w:rsid w:val="00346B14"/>
    <w:rsid w:val="00346EB9"/>
    <w:rsid w:val="00346F11"/>
    <w:rsid w:val="003474F2"/>
    <w:rsid w:val="0034766A"/>
    <w:rsid w:val="00347E85"/>
    <w:rsid w:val="00347F82"/>
    <w:rsid w:val="00350935"/>
    <w:rsid w:val="00350A6D"/>
    <w:rsid w:val="00350C9F"/>
    <w:rsid w:val="00350CD2"/>
    <w:rsid w:val="003511C3"/>
    <w:rsid w:val="00351727"/>
    <w:rsid w:val="0035198B"/>
    <w:rsid w:val="00351A77"/>
    <w:rsid w:val="00351AAD"/>
    <w:rsid w:val="00351CE2"/>
    <w:rsid w:val="00352182"/>
    <w:rsid w:val="00352385"/>
    <w:rsid w:val="00352783"/>
    <w:rsid w:val="00352A6D"/>
    <w:rsid w:val="00352DDC"/>
    <w:rsid w:val="00352F99"/>
    <w:rsid w:val="003534A0"/>
    <w:rsid w:val="00353684"/>
    <w:rsid w:val="00353A95"/>
    <w:rsid w:val="0035415A"/>
    <w:rsid w:val="003542A2"/>
    <w:rsid w:val="003546D3"/>
    <w:rsid w:val="00354743"/>
    <w:rsid w:val="0035490E"/>
    <w:rsid w:val="00354A0E"/>
    <w:rsid w:val="00354A1A"/>
    <w:rsid w:val="00354F8D"/>
    <w:rsid w:val="00355620"/>
    <w:rsid w:val="00355B8D"/>
    <w:rsid w:val="00356133"/>
    <w:rsid w:val="00356202"/>
    <w:rsid w:val="0035660E"/>
    <w:rsid w:val="00356D68"/>
    <w:rsid w:val="00356E92"/>
    <w:rsid w:val="00357291"/>
    <w:rsid w:val="00357901"/>
    <w:rsid w:val="00357934"/>
    <w:rsid w:val="00357C2B"/>
    <w:rsid w:val="00357C39"/>
    <w:rsid w:val="00360223"/>
    <w:rsid w:val="00360397"/>
    <w:rsid w:val="003608F5"/>
    <w:rsid w:val="00360D7E"/>
    <w:rsid w:val="00360EE5"/>
    <w:rsid w:val="00361AFD"/>
    <w:rsid w:val="00361B28"/>
    <w:rsid w:val="00361BB6"/>
    <w:rsid w:val="00361CA3"/>
    <w:rsid w:val="00361EE0"/>
    <w:rsid w:val="00362147"/>
    <w:rsid w:val="00362A9B"/>
    <w:rsid w:val="00363116"/>
    <w:rsid w:val="003631C3"/>
    <w:rsid w:val="003634DC"/>
    <w:rsid w:val="00363724"/>
    <w:rsid w:val="00363AC4"/>
    <w:rsid w:val="00363CEE"/>
    <w:rsid w:val="00363EDF"/>
    <w:rsid w:val="003643CF"/>
    <w:rsid w:val="00364714"/>
    <w:rsid w:val="00364F3D"/>
    <w:rsid w:val="003650DB"/>
    <w:rsid w:val="00365141"/>
    <w:rsid w:val="00365715"/>
    <w:rsid w:val="0036574B"/>
    <w:rsid w:val="00365947"/>
    <w:rsid w:val="00365CCB"/>
    <w:rsid w:val="00365E81"/>
    <w:rsid w:val="0036625E"/>
    <w:rsid w:val="003663B5"/>
    <w:rsid w:val="0036707D"/>
    <w:rsid w:val="00367577"/>
    <w:rsid w:val="00367644"/>
    <w:rsid w:val="003677B5"/>
    <w:rsid w:val="003677C0"/>
    <w:rsid w:val="00367DDF"/>
    <w:rsid w:val="00367E92"/>
    <w:rsid w:val="00370949"/>
    <w:rsid w:val="00370BBD"/>
    <w:rsid w:val="00370C80"/>
    <w:rsid w:val="00371171"/>
    <w:rsid w:val="003711FE"/>
    <w:rsid w:val="00371259"/>
    <w:rsid w:val="0037137F"/>
    <w:rsid w:val="00371749"/>
    <w:rsid w:val="003718A5"/>
    <w:rsid w:val="00371949"/>
    <w:rsid w:val="00371A3C"/>
    <w:rsid w:val="00371E34"/>
    <w:rsid w:val="00372099"/>
    <w:rsid w:val="003720DB"/>
    <w:rsid w:val="00372A8D"/>
    <w:rsid w:val="00372B82"/>
    <w:rsid w:val="00372D09"/>
    <w:rsid w:val="0037334A"/>
    <w:rsid w:val="00373785"/>
    <w:rsid w:val="003738AF"/>
    <w:rsid w:val="00373B90"/>
    <w:rsid w:val="00373E40"/>
    <w:rsid w:val="0037413F"/>
    <w:rsid w:val="0037443E"/>
    <w:rsid w:val="00374674"/>
    <w:rsid w:val="0037483E"/>
    <w:rsid w:val="00375448"/>
    <w:rsid w:val="00375790"/>
    <w:rsid w:val="00375A16"/>
    <w:rsid w:val="00375A6F"/>
    <w:rsid w:val="00375BA6"/>
    <w:rsid w:val="00375ED6"/>
    <w:rsid w:val="003767EB"/>
    <w:rsid w:val="00376C66"/>
    <w:rsid w:val="00376F06"/>
    <w:rsid w:val="00377424"/>
    <w:rsid w:val="00377A61"/>
    <w:rsid w:val="00377AAE"/>
    <w:rsid w:val="00377BD6"/>
    <w:rsid w:val="00377F1A"/>
    <w:rsid w:val="003805DD"/>
    <w:rsid w:val="00380C74"/>
    <w:rsid w:val="00380E9C"/>
    <w:rsid w:val="0038148E"/>
    <w:rsid w:val="00381BCB"/>
    <w:rsid w:val="00381D6F"/>
    <w:rsid w:val="003821D3"/>
    <w:rsid w:val="00382550"/>
    <w:rsid w:val="00382556"/>
    <w:rsid w:val="00382E62"/>
    <w:rsid w:val="003835C0"/>
    <w:rsid w:val="00383B9E"/>
    <w:rsid w:val="0038431A"/>
    <w:rsid w:val="003844A7"/>
    <w:rsid w:val="0038467D"/>
    <w:rsid w:val="00384AA7"/>
    <w:rsid w:val="00384BC9"/>
    <w:rsid w:val="00384CFA"/>
    <w:rsid w:val="00385533"/>
    <w:rsid w:val="00385A22"/>
    <w:rsid w:val="003860A8"/>
    <w:rsid w:val="00386186"/>
    <w:rsid w:val="003863E3"/>
    <w:rsid w:val="003865BE"/>
    <w:rsid w:val="003868D9"/>
    <w:rsid w:val="00386BAA"/>
    <w:rsid w:val="00386C9F"/>
    <w:rsid w:val="00387203"/>
    <w:rsid w:val="00387256"/>
    <w:rsid w:val="00387506"/>
    <w:rsid w:val="003902E7"/>
    <w:rsid w:val="0039073A"/>
    <w:rsid w:val="003909EE"/>
    <w:rsid w:val="00391310"/>
    <w:rsid w:val="00391466"/>
    <w:rsid w:val="00391595"/>
    <w:rsid w:val="00391F61"/>
    <w:rsid w:val="003921B1"/>
    <w:rsid w:val="003921BE"/>
    <w:rsid w:val="003924D9"/>
    <w:rsid w:val="00392559"/>
    <w:rsid w:val="00392B5D"/>
    <w:rsid w:val="003935F7"/>
    <w:rsid w:val="003936BA"/>
    <w:rsid w:val="00393814"/>
    <w:rsid w:val="003938F5"/>
    <w:rsid w:val="00393D2D"/>
    <w:rsid w:val="003946B1"/>
    <w:rsid w:val="00394899"/>
    <w:rsid w:val="003948C7"/>
    <w:rsid w:val="00394C0F"/>
    <w:rsid w:val="00395671"/>
    <w:rsid w:val="00395707"/>
    <w:rsid w:val="0039593B"/>
    <w:rsid w:val="00395D67"/>
    <w:rsid w:val="00395EDB"/>
    <w:rsid w:val="0039619C"/>
    <w:rsid w:val="00396721"/>
    <w:rsid w:val="00396984"/>
    <w:rsid w:val="003969E9"/>
    <w:rsid w:val="00396D39"/>
    <w:rsid w:val="0039731F"/>
    <w:rsid w:val="00397420"/>
    <w:rsid w:val="003978CF"/>
    <w:rsid w:val="00397A40"/>
    <w:rsid w:val="00397EA7"/>
    <w:rsid w:val="003A071B"/>
    <w:rsid w:val="003A0AB7"/>
    <w:rsid w:val="003A116E"/>
    <w:rsid w:val="003A142D"/>
    <w:rsid w:val="003A150B"/>
    <w:rsid w:val="003A17DF"/>
    <w:rsid w:val="003A1CBF"/>
    <w:rsid w:val="003A20E2"/>
    <w:rsid w:val="003A23DB"/>
    <w:rsid w:val="003A269C"/>
    <w:rsid w:val="003A2713"/>
    <w:rsid w:val="003A27EC"/>
    <w:rsid w:val="003A2BD6"/>
    <w:rsid w:val="003A2E78"/>
    <w:rsid w:val="003A353D"/>
    <w:rsid w:val="003A3717"/>
    <w:rsid w:val="003A3F49"/>
    <w:rsid w:val="003A4099"/>
    <w:rsid w:val="003A465D"/>
    <w:rsid w:val="003A4674"/>
    <w:rsid w:val="003A497D"/>
    <w:rsid w:val="003A4C34"/>
    <w:rsid w:val="003A5183"/>
    <w:rsid w:val="003A518B"/>
    <w:rsid w:val="003A539B"/>
    <w:rsid w:val="003A54B6"/>
    <w:rsid w:val="003A56C0"/>
    <w:rsid w:val="003A59B4"/>
    <w:rsid w:val="003A5B9D"/>
    <w:rsid w:val="003A6388"/>
    <w:rsid w:val="003A698F"/>
    <w:rsid w:val="003A6CE9"/>
    <w:rsid w:val="003A71A8"/>
    <w:rsid w:val="003A7497"/>
    <w:rsid w:val="003A7727"/>
    <w:rsid w:val="003A79C7"/>
    <w:rsid w:val="003A7BB1"/>
    <w:rsid w:val="003A7DE4"/>
    <w:rsid w:val="003B00A2"/>
    <w:rsid w:val="003B017A"/>
    <w:rsid w:val="003B01D0"/>
    <w:rsid w:val="003B0D2D"/>
    <w:rsid w:val="003B0F13"/>
    <w:rsid w:val="003B1416"/>
    <w:rsid w:val="003B1428"/>
    <w:rsid w:val="003B1461"/>
    <w:rsid w:val="003B1844"/>
    <w:rsid w:val="003B19BA"/>
    <w:rsid w:val="003B1C51"/>
    <w:rsid w:val="003B1CCE"/>
    <w:rsid w:val="003B2152"/>
    <w:rsid w:val="003B275C"/>
    <w:rsid w:val="003B2D9D"/>
    <w:rsid w:val="003B359C"/>
    <w:rsid w:val="003B393A"/>
    <w:rsid w:val="003B3A66"/>
    <w:rsid w:val="003B48FE"/>
    <w:rsid w:val="003B4A5D"/>
    <w:rsid w:val="003B4C51"/>
    <w:rsid w:val="003B501C"/>
    <w:rsid w:val="003B50E1"/>
    <w:rsid w:val="003B6292"/>
    <w:rsid w:val="003B64A9"/>
    <w:rsid w:val="003B65F4"/>
    <w:rsid w:val="003B664E"/>
    <w:rsid w:val="003B66E7"/>
    <w:rsid w:val="003B678D"/>
    <w:rsid w:val="003B685B"/>
    <w:rsid w:val="003B689F"/>
    <w:rsid w:val="003B69FB"/>
    <w:rsid w:val="003B6DA6"/>
    <w:rsid w:val="003B73E5"/>
    <w:rsid w:val="003B756F"/>
    <w:rsid w:val="003B76C7"/>
    <w:rsid w:val="003B798A"/>
    <w:rsid w:val="003B7D71"/>
    <w:rsid w:val="003C030C"/>
    <w:rsid w:val="003C03AC"/>
    <w:rsid w:val="003C10B4"/>
    <w:rsid w:val="003C1155"/>
    <w:rsid w:val="003C135F"/>
    <w:rsid w:val="003C15CE"/>
    <w:rsid w:val="003C18D7"/>
    <w:rsid w:val="003C1DEC"/>
    <w:rsid w:val="003C20FE"/>
    <w:rsid w:val="003C2988"/>
    <w:rsid w:val="003C2F8D"/>
    <w:rsid w:val="003C32B3"/>
    <w:rsid w:val="003C3CC9"/>
    <w:rsid w:val="003C3D81"/>
    <w:rsid w:val="003C3EDC"/>
    <w:rsid w:val="003C42A6"/>
    <w:rsid w:val="003C4553"/>
    <w:rsid w:val="003C4930"/>
    <w:rsid w:val="003C4B8F"/>
    <w:rsid w:val="003C4E6D"/>
    <w:rsid w:val="003C4F1F"/>
    <w:rsid w:val="003C5BF7"/>
    <w:rsid w:val="003C5DD4"/>
    <w:rsid w:val="003C6139"/>
    <w:rsid w:val="003C6596"/>
    <w:rsid w:val="003C6780"/>
    <w:rsid w:val="003C6C46"/>
    <w:rsid w:val="003C6ECD"/>
    <w:rsid w:val="003C6EF9"/>
    <w:rsid w:val="003C7735"/>
    <w:rsid w:val="003C7736"/>
    <w:rsid w:val="003C7B63"/>
    <w:rsid w:val="003D0786"/>
    <w:rsid w:val="003D0963"/>
    <w:rsid w:val="003D0991"/>
    <w:rsid w:val="003D09D6"/>
    <w:rsid w:val="003D0F13"/>
    <w:rsid w:val="003D0FC4"/>
    <w:rsid w:val="003D1361"/>
    <w:rsid w:val="003D1509"/>
    <w:rsid w:val="003D18D2"/>
    <w:rsid w:val="003D1B16"/>
    <w:rsid w:val="003D1DD8"/>
    <w:rsid w:val="003D2654"/>
    <w:rsid w:val="003D2B0E"/>
    <w:rsid w:val="003D301B"/>
    <w:rsid w:val="003D36BF"/>
    <w:rsid w:val="003D37A8"/>
    <w:rsid w:val="003D37E0"/>
    <w:rsid w:val="003D3F80"/>
    <w:rsid w:val="003D427C"/>
    <w:rsid w:val="003D43A6"/>
    <w:rsid w:val="003D4713"/>
    <w:rsid w:val="003D4F6C"/>
    <w:rsid w:val="003D5495"/>
    <w:rsid w:val="003D551F"/>
    <w:rsid w:val="003D5571"/>
    <w:rsid w:val="003D57A5"/>
    <w:rsid w:val="003D58AA"/>
    <w:rsid w:val="003D5AE4"/>
    <w:rsid w:val="003D5E49"/>
    <w:rsid w:val="003D5EC3"/>
    <w:rsid w:val="003D6485"/>
    <w:rsid w:val="003D68B2"/>
    <w:rsid w:val="003D68FC"/>
    <w:rsid w:val="003D6D85"/>
    <w:rsid w:val="003D6DA0"/>
    <w:rsid w:val="003D6FE2"/>
    <w:rsid w:val="003D7F9C"/>
    <w:rsid w:val="003E0413"/>
    <w:rsid w:val="003E0480"/>
    <w:rsid w:val="003E050E"/>
    <w:rsid w:val="003E0599"/>
    <w:rsid w:val="003E05E9"/>
    <w:rsid w:val="003E085D"/>
    <w:rsid w:val="003E1259"/>
    <w:rsid w:val="003E15BF"/>
    <w:rsid w:val="003E179A"/>
    <w:rsid w:val="003E17B6"/>
    <w:rsid w:val="003E187D"/>
    <w:rsid w:val="003E1928"/>
    <w:rsid w:val="003E2457"/>
    <w:rsid w:val="003E26FC"/>
    <w:rsid w:val="003E3012"/>
    <w:rsid w:val="003E3245"/>
    <w:rsid w:val="003E32B3"/>
    <w:rsid w:val="003E3AA9"/>
    <w:rsid w:val="003E42DC"/>
    <w:rsid w:val="003E451A"/>
    <w:rsid w:val="003E4643"/>
    <w:rsid w:val="003E4998"/>
    <w:rsid w:val="003E4FE9"/>
    <w:rsid w:val="003E5108"/>
    <w:rsid w:val="003E51E2"/>
    <w:rsid w:val="003E5356"/>
    <w:rsid w:val="003E536E"/>
    <w:rsid w:val="003E5435"/>
    <w:rsid w:val="003E5811"/>
    <w:rsid w:val="003E5921"/>
    <w:rsid w:val="003E59E3"/>
    <w:rsid w:val="003E5A88"/>
    <w:rsid w:val="003E5AA3"/>
    <w:rsid w:val="003E5EAE"/>
    <w:rsid w:val="003E6225"/>
    <w:rsid w:val="003E64AA"/>
    <w:rsid w:val="003E68B8"/>
    <w:rsid w:val="003E693F"/>
    <w:rsid w:val="003E6A02"/>
    <w:rsid w:val="003E6A0A"/>
    <w:rsid w:val="003E758B"/>
    <w:rsid w:val="003E7B00"/>
    <w:rsid w:val="003E7D6C"/>
    <w:rsid w:val="003E7DE5"/>
    <w:rsid w:val="003E7EA6"/>
    <w:rsid w:val="003E7FD5"/>
    <w:rsid w:val="003F007F"/>
    <w:rsid w:val="003F02F6"/>
    <w:rsid w:val="003F0BE8"/>
    <w:rsid w:val="003F0C4C"/>
    <w:rsid w:val="003F1721"/>
    <w:rsid w:val="003F19AD"/>
    <w:rsid w:val="003F20AF"/>
    <w:rsid w:val="003F22BB"/>
    <w:rsid w:val="003F23BD"/>
    <w:rsid w:val="003F245A"/>
    <w:rsid w:val="003F266F"/>
    <w:rsid w:val="003F2A6A"/>
    <w:rsid w:val="003F2B92"/>
    <w:rsid w:val="003F3345"/>
    <w:rsid w:val="003F3739"/>
    <w:rsid w:val="003F3EB7"/>
    <w:rsid w:val="003F4021"/>
    <w:rsid w:val="003F4B13"/>
    <w:rsid w:val="003F4B54"/>
    <w:rsid w:val="003F4C78"/>
    <w:rsid w:val="003F545B"/>
    <w:rsid w:val="003F54B4"/>
    <w:rsid w:val="003F5E50"/>
    <w:rsid w:val="003F602B"/>
    <w:rsid w:val="003F6495"/>
    <w:rsid w:val="003F682A"/>
    <w:rsid w:val="003F6B1C"/>
    <w:rsid w:val="003F6B41"/>
    <w:rsid w:val="003F6D28"/>
    <w:rsid w:val="003F7709"/>
    <w:rsid w:val="003F79E8"/>
    <w:rsid w:val="003F7BD1"/>
    <w:rsid w:val="003F7CE3"/>
    <w:rsid w:val="003F7D79"/>
    <w:rsid w:val="003F7ED3"/>
    <w:rsid w:val="00400927"/>
    <w:rsid w:val="00400BDA"/>
    <w:rsid w:val="00400BFF"/>
    <w:rsid w:val="00400C48"/>
    <w:rsid w:val="00400C9D"/>
    <w:rsid w:val="00400DFF"/>
    <w:rsid w:val="004015FD"/>
    <w:rsid w:val="0040171C"/>
    <w:rsid w:val="00401983"/>
    <w:rsid w:val="00401FA1"/>
    <w:rsid w:val="0040208A"/>
    <w:rsid w:val="00402580"/>
    <w:rsid w:val="004025E7"/>
    <w:rsid w:val="0040275A"/>
    <w:rsid w:val="00402B88"/>
    <w:rsid w:val="00402D5F"/>
    <w:rsid w:val="0040399C"/>
    <w:rsid w:val="00403D36"/>
    <w:rsid w:val="00403E0A"/>
    <w:rsid w:val="00404493"/>
    <w:rsid w:val="004045CB"/>
    <w:rsid w:val="00404BC6"/>
    <w:rsid w:val="00404BE2"/>
    <w:rsid w:val="00404EA0"/>
    <w:rsid w:val="00404F45"/>
    <w:rsid w:val="004053B9"/>
    <w:rsid w:val="00405961"/>
    <w:rsid w:val="00405A5D"/>
    <w:rsid w:val="00405A8C"/>
    <w:rsid w:val="00405C27"/>
    <w:rsid w:val="00406046"/>
    <w:rsid w:val="0040650E"/>
    <w:rsid w:val="00406585"/>
    <w:rsid w:val="004065E0"/>
    <w:rsid w:val="0040693F"/>
    <w:rsid w:val="00406C58"/>
    <w:rsid w:val="00406CED"/>
    <w:rsid w:val="00406EA8"/>
    <w:rsid w:val="0040710D"/>
    <w:rsid w:val="0040717E"/>
    <w:rsid w:val="004073CF"/>
    <w:rsid w:val="004076DB"/>
    <w:rsid w:val="0040792F"/>
    <w:rsid w:val="004079E8"/>
    <w:rsid w:val="0041043A"/>
    <w:rsid w:val="004112F2"/>
    <w:rsid w:val="0041153A"/>
    <w:rsid w:val="0041175A"/>
    <w:rsid w:val="00411839"/>
    <w:rsid w:val="00411CCC"/>
    <w:rsid w:val="0041218E"/>
    <w:rsid w:val="004123D5"/>
    <w:rsid w:val="0041292A"/>
    <w:rsid w:val="00412C86"/>
    <w:rsid w:val="00413111"/>
    <w:rsid w:val="0041314D"/>
    <w:rsid w:val="0041321A"/>
    <w:rsid w:val="00413543"/>
    <w:rsid w:val="00413746"/>
    <w:rsid w:val="00413B00"/>
    <w:rsid w:val="00413C4A"/>
    <w:rsid w:val="004143F6"/>
    <w:rsid w:val="0041443B"/>
    <w:rsid w:val="004152C1"/>
    <w:rsid w:val="00415CF7"/>
    <w:rsid w:val="00415D07"/>
    <w:rsid w:val="00415D69"/>
    <w:rsid w:val="004163DD"/>
    <w:rsid w:val="004168BA"/>
    <w:rsid w:val="00416AEB"/>
    <w:rsid w:val="004171AC"/>
    <w:rsid w:val="004172EF"/>
    <w:rsid w:val="004175B2"/>
    <w:rsid w:val="00417745"/>
    <w:rsid w:val="004177AD"/>
    <w:rsid w:val="0041783D"/>
    <w:rsid w:val="00417887"/>
    <w:rsid w:val="00417BE5"/>
    <w:rsid w:val="00417DD0"/>
    <w:rsid w:val="0042044A"/>
    <w:rsid w:val="0042047A"/>
    <w:rsid w:val="00420D07"/>
    <w:rsid w:val="00420EC5"/>
    <w:rsid w:val="00420FB4"/>
    <w:rsid w:val="00421830"/>
    <w:rsid w:val="004219DE"/>
    <w:rsid w:val="00421C4B"/>
    <w:rsid w:val="00421FFD"/>
    <w:rsid w:val="00422436"/>
    <w:rsid w:val="004224B9"/>
    <w:rsid w:val="00422501"/>
    <w:rsid w:val="00422E01"/>
    <w:rsid w:val="00423252"/>
    <w:rsid w:val="004235B7"/>
    <w:rsid w:val="00423610"/>
    <w:rsid w:val="004238D4"/>
    <w:rsid w:val="00423A1A"/>
    <w:rsid w:val="00423E7A"/>
    <w:rsid w:val="00424A48"/>
    <w:rsid w:val="0042530A"/>
    <w:rsid w:val="004255DA"/>
    <w:rsid w:val="00425A07"/>
    <w:rsid w:val="00425E03"/>
    <w:rsid w:val="00426A8C"/>
    <w:rsid w:val="00426B5B"/>
    <w:rsid w:val="00426D33"/>
    <w:rsid w:val="004270E6"/>
    <w:rsid w:val="0042714A"/>
    <w:rsid w:val="004271AD"/>
    <w:rsid w:val="00427428"/>
    <w:rsid w:val="00427680"/>
    <w:rsid w:val="0042781A"/>
    <w:rsid w:val="00430422"/>
    <w:rsid w:val="0043047E"/>
    <w:rsid w:val="004313BA"/>
    <w:rsid w:val="00431E05"/>
    <w:rsid w:val="00432166"/>
    <w:rsid w:val="0043246E"/>
    <w:rsid w:val="004328B0"/>
    <w:rsid w:val="004328BC"/>
    <w:rsid w:val="00432EB9"/>
    <w:rsid w:val="004332F0"/>
    <w:rsid w:val="0043338E"/>
    <w:rsid w:val="0043394A"/>
    <w:rsid w:val="00433D28"/>
    <w:rsid w:val="00433FA7"/>
    <w:rsid w:val="00434289"/>
    <w:rsid w:val="00434921"/>
    <w:rsid w:val="00434E4F"/>
    <w:rsid w:val="00434EA1"/>
    <w:rsid w:val="00434F91"/>
    <w:rsid w:val="00435556"/>
    <w:rsid w:val="004358D3"/>
    <w:rsid w:val="00435DD2"/>
    <w:rsid w:val="00436100"/>
    <w:rsid w:val="004361BC"/>
    <w:rsid w:val="004362F5"/>
    <w:rsid w:val="00436571"/>
    <w:rsid w:val="00436711"/>
    <w:rsid w:val="0043681F"/>
    <w:rsid w:val="00436CB9"/>
    <w:rsid w:val="00436F26"/>
    <w:rsid w:val="004371AA"/>
    <w:rsid w:val="004373CE"/>
    <w:rsid w:val="0043760B"/>
    <w:rsid w:val="0044019F"/>
    <w:rsid w:val="004403CB"/>
    <w:rsid w:val="00441051"/>
    <w:rsid w:val="00441090"/>
    <w:rsid w:val="004416A8"/>
    <w:rsid w:val="004417FB"/>
    <w:rsid w:val="0044204E"/>
    <w:rsid w:val="004421F4"/>
    <w:rsid w:val="00442631"/>
    <w:rsid w:val="00442892"/>
    <w:rsid w:val="00442909"/>
    <w:rsid w:val="00442EBE"/>
    <w:rsid w:val="00443050"/>
    <w:rsid w:val="004434D8"/>
    <w:rsid w:val="004435CF"/>
    <w:rsid w:val="00443A40"/>
    <w:rsid w:val="00443DF8"/>
    <w:rsid w:val="00443FFF"/>
    <w:rsid w:val="00444071"/>
    <w:rsid w:val="004441E7"/>
    <w:rsid w:val="004443C6"/>
    <w:rsid w:val="00444430"/>
    <w:rsid w:val="004444B7"/>
    <w:rsid w:val="004448F7"/>
    <w:rsid w:val="00444A8E"/>
    <w:rsid w:val="00444AF2"/>
    <w:rsid w:val="004455FF"/>
    <w:rsid w:val="004456F4"/>
    <w:rsid w:val="00445776"/>
    <w:rsid w:val="004457FE"/>
    <w:rsid w:val="004458FA"/>
    <w:rsid w:val="00445CBD"/>
    <w:rsid w:val="00446017"/>
    <w:rsid w:val="0044663A"/>
    <w:rsid w:val="004468B3"/>
    <w:rsid w:val="004468CD"/>
    <w:rsid w:val="00446A22"/>
    <w:rsid w:val="004470FD"/>
    <w:rsid w:val="004471BE"/>
    <w:rsid w:val="004472DC"/>
    <w:rsid w:val="00447B99"/>
    <w:rsid w:val="00447FF4"/>
    <w:rsid w:val="004506AE"/>
    <w:rsid w:val="00450C49"/>
    <w:rsid w:val="00451233"/>
    <w:rsid w:val="004516B7"/>
    <w:rsid w:val="004517EB"/>
    <w:rsid w:val="00451B57"/>
    <w:rsid w:val="00451C7E"/>
    <w:rsid w:val="00451D39"/>
    <w:rsid w:val="0045207A"/>
    <w:rsid w:val="00452AE3"/>
    <w:rsid w:val="004530FD"/>
    <w:rsid w:val="0045318E"/>
    <w:rsid w:val="00453191"/>
    <w:rsid w:val="004532A6"/>
    <w:rsid w:val="0045337C"/>
    <w:rsid w:val="004537B2"/>
    <w:rsid w:val="004537F8"/>
    <w:rsid w:val="004541FB"/>
    <w:rsid w:val="00454426"/>
    <w:rsid w:val="0045447D"/>
    <w:rsid w:val="004544E9"/>
    <w:rsid w:val="00454912"/>
    <w:rsid w:val="00454BF9"/>
    <w:rsid w:val="00454C10"/>
    <w:rsid w:val="00454CF1"/>
    <w:rsid w:val="00454F2D"/>
    <w:rsid w:val="00455214"/>
    <w:rsid w:val="004555B7"/>
    <w:rsid w:val="004558D4"/>
    <w:rsid w:val="00455D06"/>
    <w:rsid w:val="00455DAC"/>
    <w:rsid w:val="00455ED3"/>
    <w:rsid w:val="00455FBB"/>
    <w:rsid w:val="004563C8"/>
    <w:rsid w:val="004568F2"/>
    <w:rsid w:val="004568FE"/>
    <w:rsid w:val="0045696F"/>
    <w:rsid w:val="00456AAD"/>
    <w:rsid w:val="00457111"/>
    <w:rsid w:val="0045753E"/>
    <w:rsid w:val="00457668"/>
    <w:rsid w:val="004578DB"/>
    <w:rsid w:val="00457E41"/>
    <w:rsid w:val="00457E5A"/>
    <w:rsid w:val="00460120"/>
    <w:rsid w:val="004601F6"/>
    <w:rsid w:val="00460233"/>
    <w:rsid w:val="00460564"/>
    <w:rsid w:val="00460B64"/>
    <w:rsid w:val="00460D35"/>
    <w:rsid w:val="00461339"/>
    <w:rsid w:val="00461FCF"/>
    <w:rsid w:val="00462360"/>
    <w:rsid w:val="0046264A"/>
    <w:rsid w:val="00462A68"/>
    <w:rsid w:val="00463078"/>
    <w:rsid w:val="00463420"/>
    <w:rsid w:val="004634E4"/>
    <w:rsid w:val="0046369F"/>
    <w:rsid w:val="004636CC"/>
    <w:rsid w:val="00463F8F"/>
    <w:rsid w:val="00464517"/>
    <w:rsid w:val="0046473E"/>
    <w:rsid w:val="0046479B"/>
    <w:rsid w:val="0046487D"/>
    <w:rsid w:val="00464F30"/>
    <w:rsid w:val="00465647"/>
    <w:rsid w:val="00465971"/>
    <w:rsid w:val="00465AB4"/>
    <w:rsid w:val="00465DC5"/>
    <w:rsid w:val="00465F29"/>
    <w:rsid w:val="00466001"/>
    <w:rsid w:val="0046650B"/>
    <w:rsid w:val="00466927"/>
    <w:rsid w:val="00466EBF"/>
    <w:rsid w:val="0046716C"/>
    <w:rsid w:val="0046720A"/>
    <w:rsid w:val="004676AC"/>
    <w:rsid w:val="004676C6"/>
    <w:rsid w:val="00467860"/>
    <w:rsid w:val="00467A4F"/>
    <w:rsid w:val="00467DF9"/>
    <w:rsid w:val="004702B4"/>
    <w:rsid w:val="00470493"/>
    <w:rsid w:val="004707DD"/>
    <w:rsid w:val="00470834"/>
    <w:rsid w:val="00470A1B"/>
    <w:rsid w:val="00470B7B"/>
    <w:rsid w:val="00470C35"/>
    <w:rsid w:val="00470D4E"/>
    <w:rsid w:val="00471227"/>
    <w:rsid w:val="00471B38"/>
    <w:rsid w:val="00471E4B"/>
    <w:rsid w:val="00471F6E"/>
    <w:rsid w:val="00472084"/>
    <w:rsid w:val="004726B4"/>
    <w:rsid w:val="00472803"/>
    <w:rsid w:val="00472B37"/>
    <w:rsid w:val="00472CB8"/>
    <w:rsid w:val="00473574"/>
    <w:rsid w:val="0047357E"/>
    <w:rsid w:val="00473AC9"/>
    <w:rsid w:val="00473D30"/>
    <w:rsid w:val="00473F82"/>
    <w:rsid w:val="0047418E"/>
    <w:rsid w:val="00474E17"/>
    <w:rsid w:val="00474EEE"/>
    <w:rsid w:val="00475555"/>
    <w:rsid w:val="00475D85"/>
    <w:rsid w:val="00477661"/>
    <w:rsid w:val="00477740"/>
    <w:rsid w:val="00477D41"/>
    <w:rsid w:val="00480006"/>
    <w:rsid w:val="004803DC"/>
    <w:rsid w:val="004804FD"/>
    <w:rsid w:val="004806BC"/>
    <w:rsid w:val="00480968"/>
    <w:rsid w:val="00480D88"/>
    <w:rsid w:val="00480F6A"/>
    <w:rsid w:val="0048142C"/>
    <w:rsid w:val="00481C26"/>
    <w:rsid w:val="00481CC4"/>
    <w:rsid w:val="00481DBB"/>
    <w:rsid w:val="0048209A"/>
    <w:rsid w:val="004820FC"/>
    <w:rsid w:val="00482129"/>
    <w:rsid w:val="004824AE"/>
    <w:rsid w:val="004827E2"/>
    <w:rsid w:val="0048292F"/>
    <w:rsid w:val="00482BCA"/>
    <w:rsid w:val="00482DC7"/>
    <w:rsid w:val="00482DE5"/>
    <w:rsid w:val="004834A1"/>
    <w:rsid w:val="0048382B"/>
    <w:rsid w:val="0048425B"/>
    <w:rsid w:val="00484435"/>
    <w:rsid w:val="00484D4B"/>
    <w:rsid w:val="00484EE5"/>
    <w:rsid w:val="00484FE8"/>
    <w:rsid w:val="00485325"/>
    <w:rsid w:val="00485456"/>
    <w:rsid w:val="00485F08"/>
    <w:rsid w:val="0048660B"/>
    <w:rsid w:val="00486821"/>
    <w:rsid w:val="00486823"/>
    <w:rsid w:val="00486CB7"/>
    <w:rsid w:val="00487088"/>
    <w:rsid w:val="004875F7"/>
    <w:rsid w:val="0048765D"/>
    <w:rsid w:val="00487693"/>
    <w:rsid w:val="004879F9"/>
    <w:rsid w:val="00487BB9"/>
    <w:rsid w:val="004904DA"/>
    <w:rsid w:val="0049069B"/>
    <w:rsid w:val="00490A06"/>
    <w:rsid w:val="00490B17"/>
    <w:rsid w:val="00490D46"/>
    <w:rsid w:val="004914E6"/>
    <w:rsid w:val="00491B72"/>
    <w:rsid w:val="00491CE4"/>
    <w:rsid w:val="00491D40"/>
    <w:rsid w:val="00491E69"/>
    <w:rsid w:val="00492577"/>
    <w:rsid w:val="004928A9"/>
    <w:rsid w:val="0049290F"/>
    <w:rsid w:val="00492934"/>
    <w:rsid w:val="004929F9"/>
    <w:rsid w:val="00492C90"/>
    <w:rsid w:val="00493319"/>
    <w:rsid w:val="00493B54"/>
    <w:rsid w:val="00493F44"/>
    <w:rsid w:val="0049417C"/>
    <w:rsid w:val="0049432F"/>
    <w:rsid w:val="00494544"/>
    <w:rsid w:val="00494C9E"/>
    <w:rsid w:val="00494D67"/>
    <w:rsid w:val="004953CD"/>
    <w:rsid w:val="00495C24"/>
    <w:rsid w:val="00495E59"/>
    <w:rsid w:val="00495FCC"/>
    <w:rsid w:val="00496253"/>
    <w:rsid w:val="00496896"/>
    <w:rsid w:val="00496908"/>
    <w:rsid w:val="00496958"/>
    <w:rsid w:val="00496DDF"/>
    <w:rsid w:val="00497028"/>
    <w:rsid w:val="004974C2"/>
    <w:rsid w:val="00497738"/>
    <w:rsid w:val="00497CF2"/>
    <w:rsid w:val="00497E8E"/>
    <w:rsid w:val="004A005B"/>
    <w:rsid w:val="004A0DA8"/>
    <w:rsid w:val="004A0E3E"/>
    <w:rsid w:val="004A1021"/>
    <w:rsid w:val="004A11AC"/>
    <w:rsid w:val="004A13AC"/>
    <w:rsid w:val="004A1412"/>
    <w:rsid w:val="004A179A"/>
    <w:rsid w:val="004A18D4"/>
    <w:rsid w:val="004A1C33"/>
    <w:rsid w:val="004A21C8"/>
    <w:rsid w:val="004A239B"/>
    <w:rsid w:val="004A2DF3"/>
    <w:rsid w:val="004A30E6"/>
    <w:rsid w:val="004A3297"/>
    <w:rsid w:val="004A38AE"/>
    <w:rsid w:val="004A409A"/>
    <w:rsid w:val="004A439C"/>
    <w:rsid w:val="004A480C"/>
    <w:rsid w:val="004A4D7A"/>
    <w:rsid w:val="004A4E55"/>
    <w:rsid w:val="004A52C8"/>
    <w:rsid w:val="004A568A"/>
    <w:rsid w:val="004A56E4"/>
    <w:rsid w:val="004A57EF"/>
    <w:rsid w:val="004A59C2"/>
    <w:rsid w:val="004A5DE1"/>
    <w:rsid w:val="004A5FBB"/>
    <w:rsid w:val="004A6A1F"/>
    <w:rsid w:val="004A6AC6"/>
    <w:rsid w:val="004A6E17"/>
    <w:rsid w:val="004A6EBC"/>
    <w:rsid w:val="004A6FCB"/>
    <w:rsid w:val="004A74A4"/>
    <w:rsid w:val="004A7717"/>
    <w:rsid w:val="004A799C"/>
    <w:rsid w:val="004A7B05"/>
    <w:rsid w:val="004B0135"/>
    <w:rsid w:val="004B05D8"/>
    <w:rsid w:val="004B0A1A"/>
    <w:rsid w:val="004B0B42"/>
    <w:rsid w:val="004B12FA"/>
    <w:rsid w:val="004B163C"/>
    <w:rsid w:val="004B1FB7"/>
    <w:rsid w:val="004B222D"/>
    <w:rsid w:val="004B2232"/>
    <w:rsid w:val="004B24E4"/>
    <w:rsid w:val="004B267F"/>
    <w:rsid w:val="004B2D44"/>
    <w:rsid w:val="004B2FDF"/>
    <w:rsid w:val="004B30C9"/>
    <w:rsid w:val="004B33A7"/>
    <w:rsid w:val="004B342C"/>
    <w:rsid w:val="004B3598"/>
    <w:rsid w:val="004B3615"/>
    <w:rsid w:val="004B37A6"/>
    <w:rsid w:val="004B3936"/>
    <w:rsid w:val="004B3B89"/>
    <w:rsid w:val="004B3C35"/>
    <w:rsid w:val="004B3F66"/>
    <w:rsid w:val="004B4050"/>
    <w:rsid w:val="004B4C82"/>
    <w:rsid w:val="004B4C84"/>
    <w:rsid w:val="004B5007"/>
    <w:rsid w:val="004B50F5"/>
    <w:rsid w:val="004B5840"/>
    <w:rsid w:val="004B58F3"/>
    <w:rsid w:val="004B5AF2"/>
    <w:rsid w:val="004B5CC2"/>
    <w:rsid w:val="004B5E55"/>
    <w:rsid w:val="004B653C"/>
    <w:rsid w:val="004B6924"/>
    <w:rsid w:val="004B7259"/>
    <w:rsid w:val="004B7307"/>
    <w:rsid w:val="004B733E"/>
    <w:rsid w:val="004B7867"/>
    <w:rsid w:val="004B79A0"/>
    <w:rsid w:val="004B7D50"/>
    <w:rsid w:val="004B7FE3"/>
    <w:rsid w:val="004C0219"/>
    <w:rsid w:val="004C06D1"/>
    <w:rsid w:val="004C08C3"/>
    <w:rsid w:val="004C0C1D"/>
    <w:rsid w:val="004C0CB3"/>
    <w:rsid w:val="004C0E69"/>
    <w:rsid w:val="004C1708"/>
    <w:rsid w:val="004C1757"/>
    <w:rsid w:val="004C1B6B"/>
    <w:rsid w:val="004C1BB0"/>
    <w:rsid w:val="004C201E"/>
    <w:rsid w:val="004C208F"/>
    <w:rsid w:val="004C24AF"/>
    <w:rsid w:val="004C2E55"/>
    <w:rsid w:val="004C347F"/>
    <w:rsid w:val="004C3961"/>
    <w:rsid w:val="004C3D41"/>
    <w:rsid w:val="004C3F1C"/>
    <w:rsid w:val="004C45ED"/>
    <w:rsid w:val="004C4C14"/>
    <w:rsid w:val="004C5286"/>
    <w:rsid w:val="004C5516"/>
    <w:rsid w:val="004C5820"/>
    <w:rsid w:val="004C5AE5"/>
    <w:rsid w:val="004C5FEA"/>
    <w:rsid w:val="004C64C8"/>
    <w:rsid w:val="004C6DEE"/>
    <w:rsid w:val="004C73C1"/>
    <w:rsid w:val="004C7671"/>
    <w:rsid w:val="004C773D"/>
    <w:rsid w:val="004C7777"/>
    <w:rsid w:val="004C77AA"/>
    <w:rsid w:val="004C7895"/>
    <w:rsid w:val="004C7935"/>
    <w:rsid w:val="004C7F71"/>
    <w:rsid w:val="004D0250"/>
    <w:rsid w:val="004D026E"/>
    <w:rsid w:val="004D031B"/>
    <w:rsid w:val="004D0530"/>
    <w:rsid w:val="004D0A87"/>
    <w:rsid w:val="004D0C18"/>
    <w:rsid w:val="004D0DC9"/>
    <w:rsid w:val="004D0FFA"/>
    <w:rsid w:val="004D11E3"/>
    <w:rsid w:val="004D1636"/>
    <w:rsid w:val="004D26AE"/>
    <w:rsid w:val="004D2B10"/>
    <w:rsid w:val="004D2C04"/>
    <w:rsid w:val="004D2C88"/>
    <w:rsid w:val="004D3199"/>
    <w:rsid w:val="004D36D3"/>
    <w:rsid w:val="004D3800"/>
    <w:rsid w:val="004D3ACB"/>
    <w:rsid w:val="004D4145"/>
    <w:rsid w:val="004D4463"/>
    <w:rsid w:val="004D4AA5"/>
    <w:rsid w:val="004D58CF"/>
    <w:rsid w:val="004D5B49"/>
    <w:rsid w:val="004D5E13"/>
    <w:rsid w:val="004D61EF"/>
    <w:rsid w:val="004D6228"/>
    <w:rsid w:val="004D62E4"/>
    <w:rsid w:val="004D63C1"/>
    <w:rsid w:val="004D651A"/>
    <w:rsid w:val="004D6942"/>
    <w:rsid w:val="004D69DF"/>
    <w:rsid w:val="004D6A32"/>
    <w:rsid w:val="004D6BB0"/>
    <w:rsid w:val="004D70B0"/>
    <w:rsid w:val="004D7212"/>
    <w:rsid w:val="004D76C0"/>
    <w:rsid w:val="004D7FB2"/>
    <w:rsid w:val="004E022C"/>
    <w:rsid w:val="004E07DF"/>
    <w:rsid w:val="004E093E"/>
    <w:rsid w:val="004E18C5"/>
    <w:rsid w:val="004E19E5"/>
    <w:rsid w:val="004E1A88"/>
    <w:rsid w:val="004E1C2E"/>
    <w:rsid w:val="004E1C30"/>
    <w:rsid w:val="004E1F42"/>
    <w:rsid w:val="004E1FC9"/>
    <w:rsid w:val="004E2033"/>
    <w:rsid w:val="004E2152"/>
    <w:rsid w:val="004E2164"/>
    <w:rsid w:val="004E2183"/>
    <w:rsid w:val="004E2510"/>
    <w:rsid w:val="004E29B3"/>
    <w:rsid w:val="004E2D81"/>
    <w:rsid w:val="004E2E7F"/>
    <w:rsid w:val="004E2EA2"/>
    <w:rsid w:val="004E2FD4"/>
    <w:rsid w:val="004E3067"/>
    <w:rsid w:val="004E3451"/>
    <w:rsid w:val="004E41DA"/>
    <w:rsid w:val="004E41E3"/>
    <w:rsid w:val="004E44CE"/>
    <w:rsid w:val="004E4B76"/>
    <w:rsid w:val="004E4D35"/>
    <w:rsid w:val="004E5A2F"/>
    <w:rsid w:val="004E5B94"/>
    <w:rsid w:val="004E628C"/>
    <w:rsid w:val="004E67D6"/>
    <w:rsid w:val="004E6920"/>
    <w:rsid w:val="004E6A44"/>
    <w:rsid w:val="004E717E"/>
    <w:rsid w:val="004E73C6"/>
    <w:rsid w:val="004E7853"/>
    <w:rsid w:val="004E7CED"/>
    <w:rsid w:val="004F0440"/>
    <w:rsid w:val="004F0565"/>
    <w:rsid w:val="004F0CD1"/>
    <w:rsid w:val="004F0D2A"/>
    <w:rsid w:val="004F0D5B"/>
    <w:rsid w:val="004F10BB"/>
    <w:rsid w:val="004F1470"/>
    <w:rsid w:val="004F17D6"/>
    <w:rsid w:val="004F1D09"/>
    <w:rsid w:val="004F2776"/>
    <w:rsid w:val="004F282D"/>
    <w:rsid w:val="004F29D8"/>
    <w:rsid w:val="004F31B1"/>
    <w:rsid w:val="004F31C8"/>
    <w:rsid w:val="004F32F0"/>
    <w:rsid w:val="004F33BA"/>
    <w:rsid w:val="004F3530"/>
    <w:rsid w:val="004F3629"/>
    <w:rsid w:val="004F39C2"/>
    <w:rsid w:val="004F3C81"/>
    <w:rsid w:val="004F3D78"/>
    <w:rsid w:val="004F3DF7"/>
    <w:rsid w:val="004F40A1"/>
    <w:rsid w:val="004F428F"/>
    <w:rsid w:val="004F47AB"/>
    <w:rsid w:val="004F49DD"/>
    <w:rsid w:val="004F4A61"/>
    <w:rsid w:val="004F4BBB"/>
    <w:rsid w:val="004F4FAF"/>
    <w:rsid w:val="004F56B1"/>
    <w:rsid w:val="004F56C2"/>
    <w:rsid w:val="004F5BB0"/>
    <w:rsid w:val="004F5CF7"/>
    <w:rsid w:val="004F5FE7"/>
    <w:rsid w:val="004F6007"/>
    <w:rsid w:val="004F6205"/>
    <w:rsid w:val="004F6459"/>
    <w:rsid w:val="004F66C8"/>
    <w:rsid w:val="004F6739"/>
    <w:rsid w:val="004F6957"/>
    <w:rsid w:val="004F6BA1"/>
    <w:rsid w:val="004F70DC"/>
    <w:rsid w:val="004F710F"/>
    <w:rsid w:val="004F716B"/>
    <w:rsid w:val="004F75E2"/>
    <w:rsid w:val="004F77DF"/>
    <w:rsid w:val="004F79EF"/>
    <w:rsid w:val="004F79FC"/>
    <w:rsid w:val="004F7E9A"/>
    <w:rsid w:val="00500506"/>
    <w:rsid w:val="00500A5D"/>
    <w:rsid w:val="005010F1"/>
    <w:rsid w:val="00501184"/>
    <w:rsid w:val="005014D6"/>
    <w:rsid w:val="0050183A"/>
    <w:rsid w:val="00501AC0"/>
    <w:rsid w:val="00501BCD"/>
    <w:rsid w:val="00501C73"/>
    <w:rsid w:val="00501D1F"/>
    <w:rsid w:val="005022B4"/>
    <w:rsid w:val="0050242B"/>
    <w:rsid w:val="00502C50"/>
    <w:rsid w:val="00502D02"/>
    <w:rsid w:val="00502DA0"/>
    <w:rsid w:val="00502E2B"/>
    <w:rsid w:val="00502F32"/>
    <w:rsid w:val="0050327C"/>
    <w:rsid w:val="005034C7"/>
    <w:rsid w:val="005035D0"/>
    <w:rsid w:val="00503C55"/>
    <w:rsid w:val="0050426F"/>
    <w:rsid w:val="00504294"/>
    <w:rsid w:val="00504428"/>
    <w:rsid w:val="00504EAF"/>
    <w:rsid w:val="0050510C"/>
    <w:rsid w:val="0050554F"/>
    <w:rsid w:val="00505637"/>
    <w:rsid w:val="005057DF"/>
    <w:rsid w:val="005057F4"/>
    <w:rsid w:val="00505A38"/>
    <w:rsid w:val="00505ACC"/>
    <w:rsid w:val="00506111"/>
    <w:rsid w:val="00506B87"/>
    <w:rsid w:val="00506E1E"/>
    <w:rsid w:val="0050798D"/>
    <w:rsid w:val="00507B9F"/>
    <w:rsid w:val="00507CBC"/>
    <w:rsid w:val="00507E14"/>
    <w:rsid w:val="00510072"/>
    <w:rsid w:val="00510507"/>
    <w:rsid w:val="005108F8"/>
    <w:rsid w:val="00510993"/>
    <w:rsid w:val="005110D0"/>
    <w:rsid w:val="0051151B"/>
    <w:rsid w:val="00511564"/>
    <w:rsid w:val="0051191F"/>
    <w:rsid w:val="00511A54"/>
    <w:rsid w:val="00512078"/>
    <w:rsid w:val="005123AD"/>
    <w:rsid w:val="0051245D"/>
    <w:rsid w:val="00512502"/>
    <w:rsid w:val="00512B2D"/>
    <w:rsid w:val="00512C66"/>
    <w:rsid w:val="005130FB"/>
    <w:rsid w:val="00513215"/>
    <w:rsid w:val="005138A7"/>
    <w:rsid w:val="00513B2C"/>
    <w:rsid w:val="005141EB"/>
    <w:rsid w:val="00514921"/>
    <w:rsid w:val="00514D58"/>
    <w:rsid w:val="0051502E"/>
    <w:rsid w:val="00515557"/>
    <w:rsid w:val="00515996"/>
    <w:rsid w:val="0051607E"/>
    <w:rsid w:val="00516135"/>
    <w:rsid w:val="0051657B"/>
    <w:rsid w:val="00516915"/>
    <w:rsid w:val="00516B05"/>
    <w:rsid w:val="00516BF9"/>
    <w:rsid w:val="00516E2B"/>
    <w:rsid w:val="00517136"/>
    <w:rsid w:val="005171D1"/>
    <w:rsid w:val="00517228"/>
    <w:rsid w:val="00517652"/>
    <w:rsid w:val="00517790"/>
    <w:rsid w:val="005177D0"/>
    <w:rsid w:val="00517A97"/>
    <w:rsid w:val="00520281"/>
    <w:rsid w:val="0052062A"/>
    <w:rsid w:val="005206F2"/>
    <w:rsid w:val="005207CA"/>
    <w:rsid w:val="0052165F"/>
    <w:rsid w:val="0052193F"/>
    <w:rsid w:val="00521960"/>
    <w:rsid w:val="00521999"/>
    <w:rsid w:val="00521F07"/>
    <w:rsid w:val="0052215B"/>
    <w:rsid w:val="0052230D"/>
    <w:rsid w:val="00522920"/>
    <w:rsid w:val="005229C3"/>
    <w:rsid w:val="00522B27"/>
    <w:rsid w:val="00523070"/>
    <w:rsid w:val="00523176"/>
    <w:rsid w:val="00523268"/>
    <w:rsid w:val="00523302"/>
    <w:rsid w:val="00523A6B"/>
    <w:rsid w:val="00523D3A"/>
    <w:rsid w:val="00523E4A"/>
    <w:rsid w:val="0052424C"/>
    <w:rsid w:val="005249CB"/>
    <w:rsid w:val="00524CF2"/>
    <w:rsid w:val="00524EC3"/>
    <w:rsid w:val="005252CB"/>
    <w:rsid w:val="00525307"/>
    <w:rsid w:val="00525821"/>
    <w:rsid w:val="00525914"/>
    <w:rsid w:val="00525C67"/>
    <w:rsid w:val="00525ED5"/>
    <w:rsid w:val="005263F2"/>
    <w:rsid w:val="00526573"/>
    <w:rsid w:val="0052685D"/>
    <w:rsid w:val="00526B40"/>
    <w:rsid w:val="00526E65"/>
    <w:rsid w:val="00526EBD"/>
    <w:rsid w:val="00526F23"/>
    <w:rsid w:val="00527330"/>
    <w:rsid w:val="00527C0D"/>
    <w:rsid w:val="00527C19"/>
    <w:rsid w:val="0053023B"/>
    <w:rsid w:val="00530BEE"/>
    <w:rsid w:val="00530D3A"/>
    <w:rsid w:val="00531917"/>
    <w:rsid w:val="00531AD3"/>
    <w:rsid w:val="005320A0"/>
    <w:rsid w:val="005320A8"/>
    <w:rsid w:val="00532168"/>
    <w:rsid w:val="0053223B"/>
    <w:rsid w:val="00532470"/>
    <w:rsid w:val="00532546"/>
    <w:rsid w:val="0053259C"/>
    <w:rsid w:val="00532C16"/>
    <w:rsid w:val="00532F89"/>
    <w:rsid w:val="00532FFE"/>
    <w:rsid w:val="00533225"/>
    <w:rsid w:val="00533863"/>
    <w:rsid w:val="00533C79"/>
    <w:rsid w:val="00533F06"/>
    <w:rsid w:val="00534B06"/>
    <w:rsid w:val="00534BDA"/>
    <w:rsid w:val="00534D2C"/>
    <w:rsid w:val="00534F81"/>
    <w:rsid w:val="00535024"/>
    <w:rsid w:val="005350A1"/>
    <w:rsid w:val="005353A5"/>
    <w:rsid w:val="00535A01"/>
    <w:rsid w:val="00535BA6"/>
    <w:rsid w:val="00535CBC"/>
    <w:rsid w:val="00536014"/>
    <w:rsid w:val="005367F4"/>
    <w:rsid w:val="005369AC"/>
    <w:rsid w:val="00536F75"/>
    <w:rsid w:val="0053772D"/>
    <w:rsid w:val="00537A3C"/>
    <w:rsid w:val="00537AFF"/>
    <w:rsid w:val="00537FBC"/>
    <w:rsid w:val="00540287"/>
    <w:rsid w:val="005408D3"/>
    <w:rsid w:val="00540A69"/>
    <w:rsid w:val="00540B8E"/>
    <w:rsid w:val="00540D61"/>
    <w:rsid w:val="00541326"/>
    <w:rsid w:val="00541E1B"/>
    <w:rsid w:val="005423AF"/>
    <w:rsid w:val="005427DA"/>
    <w:rsid w:val="00543078"/>
    <w:rsid w:val="005435C5"/>
    <w:rsid w:val="00543A40"/>
    <w:rsid w:val="00544118"/>
    <w:rsid w:val="005442A8"/>
    <w:rsid w:val="0054436C"/>
    <w:rsid w:val="0054451B"/>
    <w:rsid w:val="005447DC"/>
    <w:rsid w:val="00544B93"/>
    <w:rsid w:val="00544D2D"/>
    <w:rsid w:val="005458AC"/>
    <w:rsid w:val="00545A5E"/>
    <w:rsid w:val="00546093"/>
    <w:rsid w:val="00546241"/>
    <w:rsid w:val="005462DC"/>
    <w:rsid w:val="00546590"/>
    <w:rsid w:val="005468F7"/>
    <w:rsid w:val="00546955"/>
    <w:rsid w:val="00546B16"/>
    <w:rsid w:val="005470CE"/>
    <w:rsid w:val="005471D1"/>
    <w:rsid w:val="00547326"/>
    <w:rsid w:val="005475B7"/>
    <w:rsid w:val="00547B0F"/>
    <w:rsid w:val="00550007"/>
    <w:rsid w:val="005501D7"/>
    <w:rsid w:val="00550273"/>
    <w:rsid w:val="00550833"/>
    <w:rsid w:val="00550E56"/>
    <w:rsid w:val="00551034"/>
    <w:rsid w:val="005511EC"/>
    <w:rsid w:val="0055130C"/>
    <w:rsid w:val="00551CA6"/>
    <w:rsid w:val="00552A9D"/>
    <w:rsid w:val="005530C0"/>
    <w:rsid w:val="005533BE"/>
    <w:rsid w:val="00553A23"/>
    <w:rsid w:val="00553DB2"/>
    <w:rsid w:val="0055415C"/>
    <w:rsid w:val="00554344"/>
    <w:rsid w:val="00554C83"/>
    <w:rsid w:val="0055503F"/>
    <w:rsid w:val="00555353"/>
    <w:rsid w:val="00555697"/>
    <w:rsid w:val="00555861"/>
    <w:rsid w:val="0055595B"/>
    <w:rsid w:val="00555AEB"/>
    <w:rsid w:val="00555CBE"/>
    <w:rsid w:val="00555D81"/>
    <w:rsid w:val="00555DCC"/>
    <w:rsid w:val="005562CE"/>
    <w:rsid w:val="005564FD"/>
    <w:rsid w:val="005569A2"/>
    <w:rsid w:val="00556CFC"/>
    <w:rsid w:val="00557004"/>
    <w:rsid w:val="005572B7"/>
    <w:rsid w:val="0055748D"/>
    <w:rsid w:val="00557514"/>
    <w:rsid w:val="005576F2"/>
    <w:rsid w:val="00557A7E"/>
    <w:rsid w:val="00557D59"/>
    <w:rsid w:val="00560277"/>
    <w:rsid w:val="005602B0"/>
    <w:rsid w:val="005603EC"/>
    <w:rsid w:val="0056049F"/>
    <w:rsid w:val="00560566"/>
    <w:rsid w:val="00560883"/>
    <w:rsid w:val="00560B94"/>
    <w:rsid w:val="00560D06"/>
    <w:rsid w:val="00561412"/>
    <w:rsid w:val="0056157A"/>
    <w:rsid w:val="0056162F"/>
    <w:rsid w:val="00561DE2"/>
    <w:rsid w:val="00561E16"/>
    <w:rsid w:val="00562491"/>
    <w:rsid w:val="0056285F"/>
    <w:rsid w:val="005629A5"/>
    <w:rsid w:val="00562A41"/>
    <w:rsid w:val="00562E90"/>
    <w:rsid w:val="00562F69"/>
    <w:rsid w:val="0056310B"/>
    <w:rsid w:val="005639CC"/>
    <w:rsid w:val="00563D3E"/>
    <w:rsid w:val="00563F64"/>
    <w:rsid w:val="005644F7"/>
    <w:rsid w:val="0056474A"/>
    <w:rsid w:val="00564F39"/>
    <w:rsid w:val="00564F4B"/>
    <w:rsid w:val="0056503B"/>
    <w:rsid w:val="0056535D"/>
    <w:rsid w:val="00565D7A"/>
    <w:rsid w:val="00565EE6"/>
    <w:rsid w:val="00566FD9"/>
    <w:rsid w:val="005670C7"/>
    <w:rsid w:val="00567189"/>
    <w:rsid w:val="00567546"/>
    <w:rsid w:val="0056777B"/>
    <w:rsid w:val="0056789A"/>
    <w:rsid w:val="00567A9C"/>
    <w:rsid w:val="00567B3E"/>
    <w:rsid w:val="00567EE5"/>
    <w:rsid w:val="0057017E"/>
    <w:rsid w:val="00570631"/>
    <w:rsid w:val="0057083A"/>
    <w:rsid w:val="005709A2"/>
    <w:rsid w:val="00570AE3"/>
    <w:rsid w:val="00570BC1"/>
    <w:rsid w:val="0057106B"/>
    <w:rsid w:val="005711A1"/>
    <w:rsid w:val="0057185A"/>
    <w:rsid w:val="00571ADB"/>
    <w:rsid w:val="005725C3"/>
    <w:rsid w:val="0057271E"/>
    <w:rsid w:val="00572842"/>
    <w:rsid w:val="00572C6E"/>
    <w:rsid w:val="0057308F"/>
    <w:rsid w:val="00573343"/>
    <w:rsid w:val="00573AF9"/>
    <w:rsid w:val="00573DF5"/>
    <w:rsid w:val="0057496D"/>
    <w:rsid w:val="00574B16"/>
    <w:rsid w:val="00574BE2"/>
    <w:rsid w:val="00575034"/>
    <w:rsid w:val="00575977"/>
    <w:rsid w:val="00575BE1"/>
    <w:rsid w:val="00576082"/>
    <w:rsid w:val="00576F5D"/>
    <w:rsid w:val="005770ED"/>
    <w:rsid w:val="005771AD"/>
    <w:rsid w:val="0058005E"/>
    <w:rsid w:val="0058013A"/>
    <w:rsid w:val="00580290"/>
    <w:rsid w:val="005804C2"/>
    <w:rsid w:val="00580AE1"/>
    <w:rsid w:val="00580F73"/>
    <w:rsid w:val="00581218"/>
    <w:rsid w:val="005812BB"/>
    <w:rsid w:val="0058251D"/>
    <w:rsid w:val="005831D0"/>
    <w:rsid w:val="00583DFF"/>
    <w:rsid w:val="00584123"/>
    <w:rsid w:val="005841F3"/>
    <w:rsid w:val="00584433"/>
    <w:rsid w:val="00584C08"/>
    <w:rsid w:val="00584C3E"/>
    <w:rsid w:val="005851F6"/>
    <w:rsid w:val="00585557"/>
    <w:rsid w:val="005858EB"/>
    <w:rsid w:val="00585A91"/>
    <w:rsid w:val="00585C48"/>
    <w:rsid w:val="00585D6D"/>
    <w:rsid w:val="00586294"/>
    <w:rsid w:val="00586760"/>
    <w:rsid w:val="00586999"/>
    <w:rsid w:val="00586DE1"/>
    <w:rsid w:val="00586E33"/>
    <w:rsid w:val="00586E86"/>
    <w:rsid w:val="00586F66"/>
    <w:rsid w:val="00587125"/>
    <w:rsid w:val="00587211"/>
    <w:rsid w:val="005872E4"/>
    <w:rsid w:val="00587416"/>
    <w:rsid w:val="00587795"/>
    <w:rsid w:val="005879BB"/>
    <w:rsid w:val="005879D6"/>
    <w:rsid w:val="00587CB5"/>
    <w:rsid w:val="00587DA2"/>
    <w:rsid w:val="00587E5C"/>
    <w:rsid w:val="005900B2"/>
    <w:rsid w:val="00590D07"/>
    <w:rsid w:val="0059113B"/>
    <w:rsid w:val="00591315"/>
    <w:rsid w:val="005913E8"/>
    <w:rsid w:val="00591449"/>
    <w:rsid w:val="00591C57"/>
    <w:rsid w:val="00591F04"/>
    <w:rsid w:val="00592301"/>
    <w:rsid w:val="0059250B"/>
    <w:rsid w:val="005928D8"/>
    <w:rsid w:val="00592B12"/>
    <w:rsid w:val="0059334A"/>
    <w:rsid w:val="005936C6"/>
    <w:rsid w:val="005940DE"/>
    <w:rsid w:val="00594176"/>
    <w:rsid w:val="005941FF"/>
    <w:rsid w:val="0059421B"/>
    <w:rsid w:val="005945F8"/>
    <w:rsid w:val="00594B94"/>
    <w:rsid w:val="0059500A"/>
    <w:rsid w:val="0059546B"/>
    <w:rsid w:val="0059640C"/>
    <w:rsid w:val="00596BE8"/>
    <w:rsid w:val="00596CA1"/>
    <w:rsid w:val="0059701E"/>
    <w:rsid w:val="00597212"/>
    <w:rsid w:val="00597262"/>
    <w:rsid w:val="005A0019"/>
    <w:rsid w:val="005A001F"/>
    <w:rsid w:val="005A033E"/>
    <w:rsid w:val="005A05F7"/>
    <w:rsid w:val="005A0B74"/>
    <w:rsid w:val="005A0BDE"/>
    <w:rsid w:val="005A0D39"/>
    <w:rsid w:val="005A12DF"/>
    <w:rsid w:val="005A149C"/>
    <w:rsid w:val="005A15C9"/>
    <w:rsid w:val="005A169B"/>
    <w:rsid w:val="005A16B4"/>
    <w:rsid w:val="005A1967"/>
    <w:rsid w:val="005A20E4"/>
    <w:rsid w:val="005A23D2"/>
    <w:rsid w:val="005A314E"/>
    <w:rsid w:val="005A383E"/>
    <w:rsid w:val="005A3A39"/>
    <w:rsid w:val="005A3B99"/>
    <w:rsid w:val="005A3F6A"/>
    <w:rsid w:val="005A4320"/>
    <w:rsid w:val="005A4EEE"/>
    <w:rsid w:val="005A4FFA"/>
    <w:rsid w:val="005A50A7"/>
    <w:rsid w:val="005A5107"/>
    <w:rsid w:val="005A524F"/>
    <w:rsid w:val="005A535F"/>
    <w:rsid w:val="005A543E"/>
    <w:rsid w:val="005A5BB6"/>
    <w:rsid w:val="005A5FC1"/>
    <w:rsid w:val="005A65A7"/>
    <w:rsid w:val="005A66C8"/>
    <w:rsid w:val="005A673B"/>
    <w:rsid w:val="005A6786"/>
    <w:rsid w:val="005A68D2"/>
    <w:rsid w:val="005A68E5"/>
    <w:rsid w:val="005A6A3A"/>
    <w:rsid w:val="005A70AD"/>
    <w:rsid w:val="005A75AF"/>
    <w:rsid w:val="005A77AC"/>
    <w:rsid w:val="005A7B41"/>
    <w:rsid w:val="005A7CE4"/>
    <w:rsid w:val="005A7D71"/>
    <w:rsid w:val="005A7D90"/>
    <w:rsid w:val="005A7DE3"/>
    <w:rsid w:val="005A7E82"/>
    <w:rsid w:val="005B018E"/>
    <w:rsid w:val="005B05B2"/>
    <w:rsid w:val="005B1024"/>
    <w:rsid w:val="005B113B"/>
    <w:rsid w:val="005B11ED"/>
    <w:rsid w:val="005B1518"/>
    <w:rsid w:val="005B15FE"/>
    <w:rsid w:val="005B2109"/>
    <w:rsid w:val="005B219E"/>
    <w:rsid w:val="005B2C13"/>
    <w:rsid w:val="005B2CBE"/>
    <w:rsid w:val="005B2D78"/>
    <w:rsid w:val="005B2DC8"/>
    <w:rsid w:val="005B34A5"/>
    <w:rsid w:val="005B3AC8"/>
    <w:rsid w:val="005B3DD5"/>
    <w:rsid w:val="005B3FB2"/>
    <w:rsid w:val="005B417C"/>
    <w:rsid w:val="005B44DB"/>
    <w:rsid w:val="005B4675"/>
    <w:rsid w:val="005B4A09"/>
    <w:rsid w:val="005B4CAB"/>
    <w:rsid w:val="005B4CEA"/>
    <w:rsid w:val="005B4D3F"/>
    <w:rsid w:val="005B4EA8"/>
    <w:rsid w:val="005B5356"/>
    <w:rsid w:val="005B55F4"/>
    <w:rsid w:val="005B560E"/>
    <w:rsid w:val="005B5A0C"/>
    <w:rsid w:val="005B5A10"/>
    <w:rsid w:val="005B5B15"/>
    <w:rsid w:val="005B5F7C"/>
    <w:rsid w:val="005B6348"/>
    <w:rsid w:val="005B65F9"/>
    <w:rsid w:val="005B6920"/>
    <w:rsid w:val="005B6CC9"/>
    <w:rsid w:val="005B6E0C"/>
    <w:rsid w:val="005B708C"/>
    <w:rsid w:val="005B70C1"/>
    <w:rsid w:val="005B713B"/>
    <w:rsid w:val="005C02D3"/>
    <w:rsid w:val="005C07BE"/>
    <w:rsid w:val="005C1681"/>
    <w:rsid w:val="005C19FB"/>
    <w:rsid w:val="005C1A3B"/>
    <w:rsid w:val="005C1F06"/>
    <w:rsid w:val="005C1F8E"/>
    <w:rsid w:val="005C221F"/>
    <w:rsid w:val="005C23AE"/>
    <w:rsid w:val="005C2E32"/>
    <w:rsid w:val="005C3349"/>
    <w:rsid w:val="005C3447"/>
    <w:rsid w:val="005C3613"/>
    <w:rsid w:val="005C3744"/>
    <w:rsid w:val="005C3C75"/>
    <w:rsid w:val="005C3F55"/>
    <w:rsid w:val="005C416B"/>
    <w:rsid w:val="005C52BD"/>
    <w:rsid w:val="005C5506"/>
    <w:rsid w:val="005C557F"/>
    <w:rsid w:val="005C57DC"/>
    <w:rsid w:val="005C5B4C"/>
    <w:rsid w:val="005C5C6B"/>
    <w:rsid w:val="005C60C0"/>
    <w:rsid w:val="005C621A"/>
    <w:rsid w:val="005C632A"/>
    <w:rsid w:val="005C639B"/>
    <w:rsid w:val="005C670D"/>
    <w:rsid w:val="005C699F"/>
    <w:rsid w:val="005C6FAF"/>
    <w:rsid w:val="005C745A"/>
    <w:rsid w:val="005C76A5"/>
    <w:rsid w:val="005C76D3"/>
    <w:rsid w:val="005C78E5"/>
    <w:rsid w:val="005C7B54"/>
    <w:rsid w:val="005D0562"/>
    <w:rsid w:val="005D0C2E"/>
    <w:rsid w:val="005D0E64"/>
    <w:rsid w:val="005D133C"/>
    <w:rsid w:val="005D13BF"/>
    <w:rsid w:val="005D1634"/>
    <w:rsid w:val="005D19D3"/>
    <w:rsid w:val="005D1B4D"/>
    <w:rsid w:val="005D1E83"/>
    <w:rsid w:val="005D1E96"/>
    <w:rsid w:val="005D20CF"/>
    <w:rsid w:val="005D223C"/>
    <w:rsid w:val="005D24A4"/>
    <w:rsid w:val="005D24D1"/>
    <w:rsid w:val="005D2552"/>
    <w:rsid w:val="005D310F"/>
    <w:rsid w:val="005D3506"/>
    <w:rsid w:val="005D351D"/>
    <w:rsid w:val="005D393A"/>
    <w:rsid w:val="005D3BC9"/>
    <w:rsid w:val="005D3CEC"/>
    <w:rsid w:val="005D3FBB"/>
    <w:rsid w:val="005D4390"/>
    <w:rsid w:val="005D4D89"/>
    <w:rsid w:val="005D53F5"/>
    <w:rsid w:val="005D5A70"/>
    <w:rsid w:val="005D61F8"/>
    <w:rsid w:val="005D6576"/>
    <w:rsid w:val="005D676F"/>
    <w:rsid w:val="005D73A4"/>
    <w:rsid w:val="005D7498"/>
    <w:rsid w:val="005D74B1"/>
    <w:rsid w:val="005D7500"/>
    <w:rsid w:val="005D7591"/>
    <w:rsid w:val="005D7691"/>
    <w:rsid w:val="005D78DA"/>
    <w:rsid w:val="005D7C18"/>
    <w:rsid w:val="005E0035"/>
    <w:rsid w:val="005E02E4"/>
    <w:rsid w:val="005E0B92"/>
    <w:rsid w:val="005E0DDC"/>
    <w:rsid w:val="005E147D"/>
    <w:rsid w:val="005E1AFC"/>
    <w:rsid w:val="005E23B5"/>
    <w:rsid w:val="005E299C"/>
    <w:rsid w:val="005E2DC0"/>
    <w:rsid w:val="005E323E"/>
    <w:rsid w:val="005E3319"/>
    <w:rsid w:val="005E3817"/>
    <w:rsid w:val="005E38D0"/>
    <w:rsid w:val="005E3B4A"/>
    <w:rsid w:val="005E3C56"/>
    <w:rsid w:val="005E3EE6"/>
    <w:rsid w:val="005E40FB"/>
    <w:rsid w:val="005E4895"/>
    <w:rsid w:val="005E4DD5"/>
    <w:rsid w:val="005E5576"/>
    <w:rsid w:val="005E5694"/>
    <w:rsid w:val="005E5B46"/>
    <w:rsid w:val="005E5C4C"/>
    <w:rsid w:val="005E61AB"/>
    <w:rsid w:val="005E6370"/>
    <w:rsid w:val="005E6598"/>
    <w:rsid w:val="005E6FFE"/>
    <w:rsid w:val="005E73FA"/>
    <w:rsid w:val="005E754A"/>
    <w:rsid w:val="005E79C0"/>
    <w:rsid w:val="005E7B20"/>
    <w:rsid w:val="005E7C62"/>
    <w:rsid w:val="005F0005"/>
    <w:rsid w:val="005F035A"/>
    <w:rsid w:val="005F095A"/>
    <w:rsid w:val="005F0A5C"/>
    <w:rsid w:val="005F13A9"/>
    <w:rsid w:val="005F1540"/>
    <w:rsid w:val="005F154B"/>
    <w:rsid w:val="005F15B2"/>
    <w:rsid w:val="005F1943"/>
    <w:rsid w:val="005F1995"/>
    <w:rsid w:val="005F1CCF"/>
    <w:rsid w:val="005F1E54"/>
    <w:rsid w:val="005F31BA"/>
    <w:rsid w:val="005F377D"/>
    <w:rsid w:val="005F3A45"/>
    <w:rsid w:val="005F3CDB"/>
    <w:rsid w:val="005F3EEA"/>
    <w:rsid w:val="005F4BA9"/>
    <w:rsid w:val="005F4C07"/>
    <w:rsid w:val="005F4D3D"/>
    <w:rsid w:val="005F5C87"/>
    <w:rsid w:val="005F5D8D"/>
    <w:rsid w:val="005F6008"/>
    <w:rsid w:val="005F6258"/>
    <w:rsid w:val="005F6BAE"/>
    <w:rsid w:val="005F7083"/>
    <w:rsid w:val="005F7627"/>
    <w:rsid w:val="005F7664"/>
    <w:rsid w:val="005F78BC"/>
    <w:rsid w:val="005F78EF"/>
    <w:rsid w:val="005F7B3C"/>
    <w:rsid w:val="0060055E"/>
    <w:rsid w:val="00600CD8"/>
    <w:rsid w:val="00600E20"/>
    <w:rsid w:val="00601424"/>
    <w:rsid w:val="0060163B"/>
    <w:rsid w:val="006021ED"/>
    <w:rsid w:val="006028C8"/>
    <w:rsid w:val="00602937"/>
    <w:rsid w:val="00602AC5"/>
    <w:rsid w:val="00602E8A"/>
    <w:rsid w:val="006030DC"/>
    <w:rsid w:val="00603B64"/>
    <w:rsid w:val="00604D3C"/>
    <w:rsid w:val="00604EF9"/>
    <w:rsid w:val="0060504A"/>
    <w:rsid w:val="00605BBA"/>
    <w:rsid w:val="00606562"/>
    <w:rsid w:val="006067DF"/>
    <w:rsid w:val="006069B8"/>
    <w:rsid w:val="006073D2"/>
    <w:rsid w:val="0060755A"/>
    <w:rsid w:val="00607715"/>
    <w:rsid w:val="00607BB3"/>
    <w:rsid w:val="00607E5A"/>
    <w:rsid w:val="00607E6F"/>
    <w:rsid w:val="00607F9B"/>
    <w:rsid w:val="00610A93"/>
    <w:rsid w:val="00610E57"/>
    <w:rsid w:val="006110EA"/>
    <w:rsid w:val="006113C5"/>
    <w:rsid w:val="00611468"/>
    <w:rsid w:val="00611655"/>
    <w:rsid w:val="006116A0"/>
    <w:rsid w:val="00611EE8"/>
    <w:rsid w:val="0061213F"/>
    <w:rsid w:val="00612326"/>
    <w:rsid w:val="0061265B"/>
    <w:rsid w:val="0061269F"/>
    <w:rsid w:val="00612ADE"/>
    <w:rsid w:val="00612BE1"/>
    <w:rsid w:val="00612CF9"/>
    <w:rsid w:val="00612D68"/>
    <w:rsid w:val="00613763"/>
    <w:rsid w:val="00613B19"/>
    <w:rsid w:val="00613B61"/>
    <w:rsid w:val="00614200"/>
    <w:rsid w:val="0061456E"/>
    <w:rsid w:val="00614A6F"/>
    <w:rsid w:val="00614E58"/>
    <w:rsid w:val="00615472"/>
    <w:rsid w:val="006154CA"/>
    <w:rsid w:val="006155DC"/>
    <w:rsid w:val="00615B82"/>
    <w:rsid w:val="00616E99"/>
    <w:rsid w:val="006172A8"/>
    <w:rsid w:val="00617532"/>
    <w:rsid w:val="00617574"/>
    <w:rsid w:val="0061773F"/>
    <w:rsid w:val="006177A3"/>
    <w:rsid w:val="00617C4A"/>
    <w:rsid w:val="00620148"/>
    <w:rsid w:val="00620174"/>
    <w:rsid w:val="00620803"/>
    <w:rsid w:val="00620A7B"/>
    <w:rsid w:val="00620BEC"/>
    <w:rsid w:val="0062146D"/>
    <w:rsid w:val="0062175E"/>
    <w:rsid w:val="00621A7E"/>
    <w:rsid w:val="00622496"/>
    <w:rsid w:val="00622AD0"/>
    <w:rsid w:val="00622CD1"/>
    <w:rsid w:val="00622E3D"/>
    <w:rsid w:val="00622E60"/>
    <w:rsid w:val="0062327E"/>
    <w:rsid w:val="00623758"/>
    <w:rsid w:val="006238A5"/>
    <w:rsid w:val="006241B3"/>
    <w:rsid w:val="006242F3"/>
    <w:rsid w:val="00624318"/>
    <w:rsid w:val="00624394"/>
    <w:rsid w:val="00624451"/>
    <w:rsid w:val="006248DE"/>
    <w:rsid w:val="006251C6"/>
    <w:rsid w:val="00625340"/>
    <w:rsid w:val="00625509"/>
    <w:rsid w:val="00625D47"/>
    <w:rsid w:val="00626221"/>
    <w:rsid w:val="00626537"/>
    <w:rsid w:val="006268F3"/>
    <w:rsid w:val="006275A6"/>
    <w:rsid w:val="00627745"/>
    <w:rsid w:val="0063018D"/>
    <w:rsid w:val="00630867"/>
    <w:rsid w:val="0063089D"/>
    <w:rsid w:val="006309A5"/>
    <w:rsid w:val="00630E32"/>
    <w:rsid w:val="00630F47"/>
    <w:rsid w:val="00631403"/>
    <w:rsid w:val="0063150D"/>
    <w:rsid w:val="006317A3"/>
    <w:rsid w:val="00631D5B"/>
    <w:rsid w:val="006326A5"/>
    <w:rsid w:val="00632B25"/>
    <w:rsid w:val="00632B4A"/>
    <w:rsid w:val="00633977"/>
    <w:rsid w:val="00633CFF"/>
    <w:rsid w:val="00634166"/>
    <w:rsid w:val="0063417D"/>
    <w:rsid w:val="00634BD6"/>
    <w:rsid w:val="00634D93"/>
    <w:rsid w:val="00634F08"/>
    <w:rsid w:val="00634FD8"/>
    <w:rsid w:val="006350B3"/>
    <w:rsid w:val="006354D7"/>
    <w:rsid w:val="006359C9"/>
    <w:rsid w:val="00635C54"/>
    <w:rsid w:val="00635D15"/>
    <w:rsid w:val="00635EF3"/>
    <w:rsid w:val="00636029"/>
    <w:rsid w:val="0063602D"/>
    <w:rsid w:val="00636139"/>
    <w:rsid w:val="00636548"/>
    <w:rsid w:val="0063660D"/>
    <w:rsid w:val="006366C9"/>
    <w:rsid w:val="00636D3F"/>
    <w:rsid w:val="0063707C"/>
    <w:rsid w:val="006372D8"/>
    <w:rsid w:val="00637C68"/>
    <w:rsid w:val="00637EA3"/>
    <w:rsid w:val="00640010"/>
    <w:rsid w:val="006401D4"/>
    <w:rsid w:val="006402BE"/>
    <w:rsid w:val="006408DC"/>
    <w:rsid w:val="00640F04"/>
    <w:rsid w:val="0064138B"/>
    <w:rsid w:val="00642946"/>
    <w:rsid w:val="00642D09"/>
    <w:rsid w:val="00642D64"/>
    <w:rsid w:val="00642E7C"/>
    <w:rsid w:val="00643270"/>
    <w:rsid w:val="006433C2"/>
    <w:rsid w:val="00643A7E"/>
    <w:rsid w:val="00643AEF"/>
    <w:rsid w:val="00643CD1"/>
    <w:rsid w:val="0064405C"/>
    <w:rsid w:val="00644461"/>
    <w:rsid w:val="0064463F"/>
    <w:rsid w:val="00644678"/>
    <w:rsid w:val="006450EA"/>
    <w:rsid w:val="0064530C"/>
    <w:rsid w:val="0064590A"/>
    <w:rsid w:val="00645FD7"/>
    <w:rsid w:val="00646159"/>
    <w:rsid w:val="006465D4"/>
    <w:rsid w:val="006466E3"/>
    <w:rsid w:val="00646AD4"/>
    <w:rsid w:val="00647058"/>
    <w:rsid w:val="00647201"/>
    <w:rsid w:val="00647266"/>
    <w:rsid w:val="006474C5"/>
    <w:rsid w:val="00647527"/>
    <w:rsid w:val="00647E1D"/>
    <w:rsid w:val="00647F23"/>
    <w:rsid w:val="0065018C"/>
    <w:rsid w:val="00650456"/>
    <w:rsid w:val="006509B4"/>
    <w:rsid w:val="00650B60"/>
    <w:rsid w:val="00650EBB"/>
    <w:rsid w:val="00651473"/>
    <w:rsid w:val="0065147E"/>
    <w:rsid w:val="00651726"/>
    <w:rsid w:val="0065249A"/>
    <w:rsid w:val="0065293E"/>
    <w:rsid w:val="00652B6F"/>
    <w:rsid w:val="006533B0"/>
    <w:rsid w:val="006535FA"/>
    <w:rsid w:val="00653BEA"/>
    <w:rsid w:val="00653DD4"/>
    <w:rsid w:val="00653E95"/>
    <w:rsid w:val="0065415C"/>
    <w:rsid w:val="00654160"/>
    <w:rsid w:val="006547E7"/>
    <w:rsid w:val="00654FF8"/>
    <w:rsid w:val="006556DC"/>
    <w:rsid w:val="00655739"/>
    <w:rsid w:val="00655816"/>
    <w:rsid w:val="00655AD4"/>
    <w:rsid w:val="00655D66"/>
    <w:rsid w:val="00656966"/>
    <w:rsid w:val="00656A3A"/>
    <w:rsid w:val="00656D6B"/>
    <w:rsid w:val="00656F43"/>
    <w:rsid w:val="00657105"/>
    <w:rsid w:val="00657125"/>
    <w:rsid w:val="00657277"/>
    <w:rsid w:val="006574CF"/>
    <w:rsid w:val="00657607"/>
    <w:rsid w:val="00657818"/>
    <w:rsid w:val="006604D3"/>
    <w:rsid w:val="00660EBF"/>
    <w:rsid w:val="00660F68"/>
    <w:rsid w:val="006619B5"/>
    <w:rsid w:val="00661AF1"/>
    <w:rsid w:val="00661FF4"/>
    <w:rsid w:val="006620A5"/>
    <w:rsid w:val="00662326"/>
    <w:rsid w:val="006628D9"/>
    <w:rsid w:val="00663116"/>
    <w:rsid w:val="006633DE"/>
    <w:rsid w:val="00663868"/>
    <w:rsid w:val="00663925"/>
    <w:rsid w:val="00663B9B"/>
    <w:rsid w:val="006640B4"/>
    <w:rsid w:val="00664950"/>
    <w:rsid w:val="00664A2A"/>
    <w:rsid w:val="00664D96"/>
    <w:rsid w:val="006653D5"/>
    <w:rsid w:val="0066557A"/>
    <w:rsid w:val="00665859"/>
    <w:rsid w:val="00665B3F"/>
    <w:rsid w:val="00665C4E"/>
    <w:rsid w:val="00665D70"/>
    <w:rsid w:val="00666215"/>
    <w:rsid w:val="00666311"/>
    <w:rsid w:val="00666B2F"/>
    <w:rsid w:val="00666C4C"/>
    <w:rsid w:val="00667232"/>
    <w:rsid w:val="006673EF"/>
    <w:rsid w:val="006675E2"/>
    <w:rsid w:val="00667848"/>
    <w:rsid w:val="00667921"/>
    <w:rsid w:val="00667A2D"/>
    <w:rsid w:val="00667AD6"/>
    <w:rsid w:val="00667E62"/>
    <w:rsid w:val="00667F05"/>
    <w:rsid w:val="0067003F"/>
    <w:rsid w:val="00670591"/>
    <w:rsid w:val="006707B8"/>
    <w:rsid w:val="006707E8"/>
    <w:rsid w:val="00670A8D"/>
    <w:rsid w:val="00670E58"/>
    <w:rsid w:val="00671439"/>
    <w:rsid w:val="006719B7"/>
    <w:rsid w:val="00671A50"/>
    <w:rsid w:val="00671BA1"/>
    <w:rsid w:val="00671F59"/>
    <w:rsid w:val="006724F0"/>
    <w:rsid w:val="006725EB"/>
    <w:rsid w:val="006732F7"/>
    <w:rsid w:val="006735B9"/>
    <w:rsid w:val="00673A1A"/>
    <w:rsid w:val="00673DBA"/>
    <w:rsid w:val="00673F76"/>
    <w:rsid w:val="00674204"/>
    <w:rsid w:val="006743BC"/>
    <w:rsid w:val="006743E5"/>
    <w:rsid w:val="006747A4"/>
    <w:rsid w:val="006752EC"/>
    <w:rsid w:val="006753B9"/>
    <w:rsid w:val="0067543C"/>
    <w:rsid w:val="006757C5"/>
    <w:rsid w:val="006758B3"/>
    <w:rsid w:val="006761D6"/>
    <w:rsid w:val="0067640E"/>
    <w:rsid w:val="006768CB"/>
    <w:rsid w:val="006769EF"/>
    <w:rsid w:val="00676BA0"/>
    <w:rsid w:val="00676F2B"/>
    <w:rsid w:val="00676FA4"/>
    <w:rsid w:val="006776A8"/>
    <w:rsid w:val="00680785"/>
    <w:rsid w:val="006807E8"/>
    <w:rsid w:val="006809DF"/>
    <w:rsid w:val="00680AB7"/>
    <w:rsid w:val="00680D3C"/>
    <w:rsid w:val="006814B3"/>
    <w:rsid w:val="00681908"/>
    <w:rsid w:val="00681A90"/>
    <w:rsid w:val="00681C64"/>
    <w:rsid w:val="00681EA3"/>
    <w:rsid w:val="00681FFA"/>
    <w:rsid w:val="00682019"/>
    <w:rsid w:val="0068209D"/>
    <w:rsid w:val="00682182"/>
    <w:rsid w:val="006822C7"/>
    <w:rsid w:val="006827A3"/>
    <w:rsid w:val="00682C7A"/>
    <w:rsid w:val="006831CC"/>
    <w:rsid w:val="0068336C"/>
    <w:rsid w:val="006834DC"/>
    <w:rsid w:val="006838DD"/>
    <w:rsid w:val="00683943"/>
    <w:rsid w:val="00683BC4"/>
    <w:rsid w:val="00683CE9"/>
    <w:rsid w:val="00683E27"/>
    <w:rsid w:val="00684A73"/>
    <w:rsid w:val="00685F78"/>
    <w:rsid w:val="00686290"/>
    <w:rsid w:val="00686AE6"/>
    <w:rsid w:val="006870E1"/>
    <w:rsid w:val="00687890"/>
    <w:rsid w:val="00687DDB"/>
    <w:rsid w:val="00690011"/>
    <w:rsid w:val="006904D9"/>
    <w:rsid w:val="00690837"/>
    <w:rsid w:val="00690D37"/>
    <w:rsid w:val="0069104A"/>
    <w:rsid w:val="006910E2"/>
    <w:rsid w:val="00691108"/>
    <w:rsid w:val="0069128F"/>
    <w:rsid w:val="006912F0"/>
    <w:rsid w:val="00691459"/>
    <w:rsid w:val="0069154F"/>
    <w:rsid w:val="00691666"/>
    <w:rsid w:val="006919C8"/>
    <w:rsid w:val="00691F36"/>
    <w:rsid w:val="0069284E"/>
    <w:rsid w:val="00692B73"/>
    <w:rsid w:val="00692CBE"/>
    <w:rsid w:val="00692E60"/>
    <w:rsid w:val="006932AD"/>
    <w:rsid w:val="0069379C"/>
    <w:rsid w:val="00693C19"/>
    <w:rsid w:val="00694194"/>
    <w:rsid w:val="006942EA"/>
    <w:rsid w:val="006945A5"/>
    <w:rsid w:val="00694AAA"/>
    <w:rsid w:val="00694F5A"/>
    <w:rsid w:val="0069505B"/>
    <w:rsid w:val="00695067"/>
    <w:rsid w:val="0069551C"/>
    <w:rsid w:val="006955A4"/>
    <w:rsid w:val="00695935"/>
    <w:rsid w:val="006959A6"/>
    <w:rsid w:val="00695CF9"/>
    <w:rsid w:val="006965D0"/>
    <w:rsid w:val="00696839"/>
    <w:rsid w:val="006968E2"/>
    <w:rsid w:val="00696C59"/>
    <w:rsid w:val="00696E28"/>
    <w:rsid w:val="006973DA"/>
    <w:rsid w:val="00697C62"/>
    <w:rsid w:val="006A0578"/>
    <w:rsid w:val="006A0690"/>
    <w:rsid w:val="006A09FE"/>
    <w:rsid w:val="006A0CDE"/>
    <w:rsid w:val="006A12FF"/>
    <w:rsid w:val="006A14DB"/>
    <w:rsid w:val="006A1618"/>
    <w:rsid w:val="006A1B4A"/>
    <w:rsid w:val="006A2879"/>
    <w:rsid w:val="006A29F1"/>
    <w:rsid w:val="006A2C67"/>
    <w:rsid w:val="006A2EB4"/>
    <w:rsid w:val="006A2F41"/>
    <w:rsid w:val="006A32B2"/>
    <w:rsid w:val="006A32BB"/>
    <w:rsid w:val="006A3837"/>
    <w:rsid w:val="006A3A01"/>
    <w:rsid w:val="006A3B6B"/>
    <w:rsid w:val="006A4441"/>
    <w:rsid w:val="006A44DB"/>
    <w:rsid w:val="006A5336"/>
    <w:rsid w:val="006A5837"/>
    <w:rsid w:val="006A5F2D"/>
    <w:rsid w:val="006A624A"/>
    <w:rsid w:val="006A6CED"/>
    <w:rsid w:val="006A70F2"/>
    <w:rsid w:val="006A7134"/>
    <w:rsid w:val="006A72A7"/>
    <w:rsid w:val="006A799F"/>
    <w:rsid w:val="006A7C5D"/>
    <w:rsid w:val="006B0091"/>
    <w:rsid w:val="006B0470"/>
    <w:rsid w:val="006B057D"/>
    <w:rsid w:val="006B0D27"/>
    <w:rsid w:val="006B0E23"/>
    <w:rsid w:val="006B1EBF"/>
    <w:rsid w:val="006B2820"/>
    <w:rsid w:val="006B28DD"/>
    <w:rsid w:val="006B34A2"/>
    <w:rsid w:val="006B34F0"/>
    <w:rsid w:val="006B37A7"/>
    <w:rsid w:val="006B3AAC"/>
    <w:rsid w:val="006B3AF8"/>
    <w:rsid w:val="006B3B57"/>
    <w:rsid w:val="006B3C0D"/>
    <w:rsid w:val="006B3D55"/>
    <w:rsid w:val="006B44EF"/>
    <w:rsid w:val="006B4A85"/>
    <w:rsid w:val="006B5182"/>
    <w:rsid w:val="006B51BF"/>
    <w:rsid w:val="006B5791"/>
    <w:rsid w:val="006B59CE"/>
    <w:rsid w:val="006B5B68"/>
    <w:rsid w:val="006B5EFC"/>
    <w:rsid w:val="006B6924"/>
    <w:rsid w:val="006B6E4C"/>
    <w:rsid w:val="006B7719"/>
    <w:rsid w:val="006B78EF"/>
    <w:rsid w:val="006B7997"/>
    <w:rsid w:val="006B7AE3"/>
    <w:rsid w:val="006B7DD6"/>
    <w:rsid w:val="006C0217"/>
    <w:rsid w:val="006C04BF"/>
    <w:rsid w:val="006C0698"/>
    <w:rsid w:val="006C0762"/>
    <w:rsid w:val="006C0B83"/>
    <w:rsid w:val="006C10EB"/>
    <w:rsid w:val="006C1195"/>
    <w:rsid w:val="006C1524"/>
    <w:rsid w:val="006C201D"/>
    <w:rsid w:val="006C207E"/>
    <w:rsid w:val="006C2464"/>
    <w:rsid w:val="006C255A"/>
    <w:rsid w:val="006C2CD4"/>
    <w:rsid w:val="006C328B"/>
    <w:rsid w:val="006C3513"/>
    <w:rsid w:val="006C3593"/>
    <w:rsid w:val="006C35CE"/>
    <w:rsid w:val="006C3604"/>
    <w:rsid w:val="006C36B5"/>
    <w:rsid w:val="006C3F3A"/>
    <w:rsid w:val="006C4083"/>
    <w:rsid w:val="006C4855"/>
    <w:rsid w:val="006C4902"/>
    <w:rsid w:val="006C49D3"/>
    <w:rsid w:val="006C4AFE"/>
    <w:rsid w:val="006C4C26"/>
    <w:rsid w:val="006C5105"/>
    <w:rsid w:val="006C5190"/>
    <w:rsid w:val="006C52C2"/>
    <w:rsid w:val="006C54B9"/>
    <w:rsid w:val="006C54C7"/>
    <w:rsid w:val="006C54D5"/>
    <w:rsid w:val="006C56A9"/>
    <w:rsid w:val="006C58C2"/>
    <w:rsid w:val="006C5EC4"/>
    <w:rsid w:val="006C6141"/>
    <w:rsid w:val="006C66C0"/>
    <w:rsid w:val="006C6852"/>
    <w:rsid w:val="006C6955"/>
    <w:rsid w:val="006C6BE1"/>
    <w:rsid w:val="006C6D0F"/>
    <w:rsid w:val="006C6D11"/>
    <w:rsid w:val="006C6D78"/>
    <w:rsid w:val="006C71DA"/>
    <w:rsid w:val="006C7F84"/>
    <w:rsid w:val="006D002B"/>
    <w:rsid w:val="006D0CE7"/>
    <w:rsid w:val="006D10A4"/>
    <w:rsid w:val="006D1312"/>
    <w:rsid w:val="006D172E"/>
    <w:rsid w:val="006D1895"/>
    <w:rsid w:val="006D1899"/>
    <w:rsid w:val="006D1C20"/>
    <w:rsid w:val="006D20AD"/>
    <w:rsid w:val="006D23B3"/>
    <w:rsid w:val="006D26A9"/>
    <w:rsid w:val="006D2A8E"/>
    <w:rsid w:val="006D3041"/>
    <w:rsid w:val="006D3334"/>
    <w:rsid w:val="006D33B9"/>
    <w:rsid w:val="006D3620"/>
    <w:rsid w:val="006D38AA"/>
    <w:rsid w:val="006D3C7A"/>
    <w:rsid w:val="006D3DE1"/>
    <w:rsid w:val="006D4535"/>
    <w:rsid w:val="006D45D3"/>
    <w:rsid w:val="006D48E9"/>
    <w:rsid w:val="006D490F"/>
    <w:rsid w:val="006D49D7"/>
    <w:rsid w:val="006D4F62"/>
    <w:rsid w:val="006D5A78"/>
    <w:rsid w:val="006D5F15"/>
    <w:rsid w:val="006D5F81"/>
    <w:rsid w:val="006D64AE"/>
    <w:rsid w:val="006D6776"/>
    <w:rsid w:val="006D682B"/>
    <w:rsid w:val="006D6FB3"/>
    <w:rsid w:val="006D70C0"/>
    <w:rsid w:val="006D7A3D"/>
    <w:rsid w:val="006D7C25"/>
    <w:rsid w:val="006E0241"/>
    <w:rsid w:val="006E041E"/>
    <w:rsid w:val="006E06A9"/>
    <w:rsid w:val="006E0BEB"/>
    <w:rsid w:val="006E0C02"/>
    <w:rsid w:val="006E0C6B"/>
    <w:rsid w:val="006E0EF1"/>
    <w:rsid w:val="006E0F45"/>
    <w:rsid w:val="006E1090"/>
    <w:rsid w:val="006E136A"/>
    <w:rsid w:val="006E179B"/>
    <w:rsid w:val="006E1BFD"/>
    <w:rsid w:val="006E1D0B"/>
    <w:rsid w:val="006E1D28"/>
    <w:rsid w:val="006E1E17"/>
    <w:rsid w:val="006E1EB6"/>
    <w:rsid w:val="006E1FF9"/>
    <w:rsid w:val="006E200E"/>
    <w:rsid w:val="006E2247"/>
    <w:rsid w:val="006E2353"/>
    <w:rsid w:val="006E2553"/>
    <w:rsid w:val="006E320C"/>
    <w:rsid w:val="006E3372"/>
    <w:rsid w:val="006E35AC"/>
    <w:rsid w:val="006E36CB"/>
    <w:rsid w:val="006E37E1"/>
    <w:rsid w:val="006E38FD"/>
    <w:rsid w:val="006E48C9"/>
    <w:rsid w:val="006E498E"/>
    <w:rsid w:val="006E4CDE"/>
    <w:rsid w:val="006E4F74"/>
    <w:rsid w:val="006E5D29"/>
    <w:rsid w:val="006E62B4"/>
    <w:rsid w:val="006E667F"/>
    <w:rsid w:val="006E6AB9"/>
    <w:rsid w:val="006E6E58"/>
    <w:rsid w:val="006E6ECE"/>
    <w:rsid w:val="006E70A6"/>
    <w:rsid w:val="006E7111"/>
    <w:rsid w:val="006E7778"/>
    <w:rsid w:val="006E7A14"/>
    <w:rsid w:val="006E7B35"/>
    <w:rsid w:val="006E7B7E"/>
    <w:rsid w:val="006E7B93"/>
    <w:rsid w:val="006F0228"/>
    <w:rsid w:val="006F077D"/>
    <w:rsid w:val="006F0894"/>
    <w:rsid w:val="006F0BB3"/>
    <w:rsid w:val="006F0F31"/>
    <w:rsid w:val="006F10D1"/>
    <w:rsid w:val="006F16FE"/>
    <w:rsid w:val="006F1771"/>
    <w:rsid w:val="006F1F08"/>
    <w:rsid w:val="006F1F8B"/>
    <w:rsid w:val="006F2924"/>
    <w:rsid w:val="006F2953"/>
    <w:rsid w:val="006F29BE"/>
    <w:rsid w:val="006F39D3"/>
    <w:rsid w:val="006F3C94"/>
    <w:rsid w:val="006F47AA"/>
    <w:rsid w:val="006F4833"/>
    <w:rsid w:val="006F4B71"/>
    <w:rsid w:val="006F4C17"/>
    <w:rsid w:val="006F4CD9"/>
    <w:rsid w:val="006F5B8A"/>
    <w:rsid w:val="006F5DD4"/>
    <w:rsid w:val="006F5E23"/>
    <w:rsid w:val="006F600A"/>
    <w:rsid w:val="006F65BA"/>
    <w:rsid w:val="006F68E8"/>
    <w:rsid w:val="006F6BFC"/>
    <w:rsid w:val="006F76F1"/>
    <w:rsid w:val="006F7747"/>
    <w:rsid w:val="006F792C"/>
    <w:rsid w:val="006F7934"/>
    <w:rsid w:val="006F79B5"/>
    <w:rsid w:val="006F7A2D"/>
    <w:rsid w:val="006F7FB5"/>
    <w:rsid w:val="00700493"/>
    <w:rsid w:val="00700779"/>
    <w:rsid w:val="0070097E"/>
    <w:rsid w:val="00700C36"/>
    <w:rsid w:val="00700EB0"/>
    <w:rsid w:val="007011DD"/>
    <w:rsid w:val="00701318"/>
    <w:rsid w:val="00701884"/>
    <w:rsid w:val="00701F50"/>
    <w:rsid w:val="007020FC"/>
    <w:rsid w:val="0070226E"/>
    <w:rsid w:val="0070270C"/>
    <w:rsid w:val="00702F4D"/>
    <w:rsid w:val="0070301B"/>
    <w:rsid w:val="00703443"/>
    <w:rsid w:val="00703D47"/>
    <w:rsid w:val="0070415E"/>
    <w:rsid w:val="0070486E"/>
    <w:rsid w:val="00704BE1"/>
    <w:rsid w:val="00704FC2"/>
    <w:rsid w:val="00705DE5"/>
    <w:rsid w:val="0070646E"/>
    <w:rsid w:val="0070685A"/>
    <w:rsid w:val="007069B8"/>
    <w:rsid w:val="00706F69"/>
    <w:rsid w:val="00706FF2"/>
    <w:rsid w:val="007073E6"/>
    <w:rsid w:val="00707488"/>
    <w:rsid w:val="0070792F"/>
    <w:rsid w:val="00707940"/>
    <w:rsid w:val="00707A52"/>
    <w:rsid w:val="00707EB1"/>
    <w:rsid w:val="007104AF"/>
    <w:rsid w:val="007108FB"/>
    <w:rsid w:val="00710D05"/>
    <w:rsid w:val="00711201"/>
    <w:rsid w:val="00711353"/>
    <w:rsid w:val="00711372"/>
    <w:rsid w:val="0071168E"/>
    <w:rsid w:val="00711862"/>
    <w:rsid w:val="00711894"/>
    <w:rsid w:val="00711B8E"/>
    <w:rsid w:val="00711D29"/>
    <w:rsid w:val="0071223E"/>
    <w:rsid w:val="007123E3"/>
    <w:rsid w:val="00712577"/>
    <w:rsid w:val="007126A8"/>
    <w:rsid w:val="00712CC8"/>
    <w:rsid w:val="007132C6"/>
    <w:rsid w:val="0071344B"/>
    <w:rsid w:val="0071360B"/>
    <w:rsid w:val="00713618"/>
    <w:rsid w:val="00713AB9"/>
    <w:rsid w:val="00713E79"/>
    <w:rsid w:val="00713E7B"/>
    <w:rsid w:val="007147C9"/>
    <w:rsid w:val="00714A9C"/>
    <w:rsid w:val="00714CFB"/>
    <w:rsid w:val="00714D0D"/>
    <w:rsid w:val="00714FF4"/>
    <w:rsid w:val="00715692"/>
    <w:rsid w:val="00715805"/>
    <w:rsid w:val="0071584B"/>
    <w:rsid w:val="00715AE0"/>
    <w:rsid w:val="00715CBC"/>
    <w:rsid w:val="007160FD"/>
    <w:rsid w:val="00716575"/>
    <w:rsid w:val="00716714"/>
    <w:rsid w:val="007169B8"/>
    <w:rsid w:val="00716B34"/>
    <w:rsid w:val="00716F28"/>
    <w:rsid w:val="00717089"/>
    <w:rsid w:val="0071745B"/>
    <w:rsid w:val="0071798C"/>
    <w:rsid w:val="00717C28"/>
    <w:rsid w:val="0072010A"/>
    <w:rsid w:val="0072012A"/>
    <w:rsid w:val="0072040E"/>
    <w:rsid w:val="007204B7"/>
    <w:rsid w:val="007207A2"/>
    <w:rsid w:val="00720845"/>
    <w:rsid w:val="00720950"/>
    <w:rsid w:val="00720C28"/>
    <w:rsid w:val="00720D0D"/>
    <w:rsid w:val="00720EE5"/>
    <w:rsid w:val="00720F7D"/>
    <w:rsid w:val="007211EF"/>
    <w:rsid w:val="00722172"/>
    <w:rsid w:val="0072232E"/>
    <w:rsid w:val="00722D6E"/>
    <w:rsid w:val="007236B1"/>
    <w:rsid w:val="00723980"/>
    <w:rsid w:val="007244B1"/>
    <w:rsid w:val="00724591"/>
    <w:rsid w:val="00724DB3"/>
    <w:rsid w:val="00724EE5"/>
    <w:rsid w:val="0072554F"/>
    <w:rsid w:val="0072562F"/>
    <w:rsid w:val="00725763"/>
    <w:rsid w:val="00725B46"/>
    <w:rsid w:val="00726A41"/>
    <w:rsid w:val="00726A76"/>
    <w:rsid w:val="0072703B"/>
    <w:rsid w:val="00727185"/>
    <w:rsid w:val="00727421"/>
    <w:rsid w:val="00727615"/>
    <w:rsid w:val="00727B7A"/>
    <w:rsid w:val="00727CF7"/>
    <w:rsid w:val="00727DCD"/>
    <w:rsid w:val="00730093"/>
    <w:rsid w:val="00730700"/>
    <w:rsid w:val="00730B2E"/>
    <w:rsid w:val="00730C32"/>
    <w:rsid w:val="007312C1"/>
    <w:rsid w:val="007314E3"/>
    <w:rsid w:val="0073188F"/>
    <w:rsid w:val="00731E33"/>
    <w:rsid w:val="007320D3"/>
    <w:rsid w:val="007321D7"/>
    <w:rsid w:val="00732518"/>
    <w:rsid w:val="00732591"/>
    <w:rsid w:val="007327B5"/>
    <w:rsid w:val="007328A2"/>
    <w:rsid w:val="007329A3"/>
    <w:rsid w:val="00732E21"/>
    <w:rsid w:val="007334EF"/>
    <w:rsid w:val="0073379A"/>
    <w:rsid w:val="00733802"/>
    <w:rsid w:val="00733D07"/>
    <w:rsid w:val="00733F19"/>
    <w:rsid w:val="0073408E"/>
    <w:rsid w:val="00734144"/>
    <w:rsid w:val="00734214"/>
    <w:rsid w:val="007346D9"/>
    <w:rsid w:val="00734758"/>
    <w:rsid w:val="00734F10"/>
    <w:rsid w:val="007350DC"/>
    <w:rsid w:val="00735304"/>
    <w:rsid w:val="007355D4"/>
    <w:rsid w:val="00735995"/>
    <w:rsid w:val="00735D99"/>
    <w:rsid w:val="00735E3E"/>
    <w:rsid w:val="00735F74"/>
    <w:rsid w:val="00735F76"/>
    <w:rsid w:val="00736BDE"/>
    <w:rsid w:val="00736C2B"/>
    <w:rsid w:val="00736CED"/>
    <w:rsid w:val="00736E25"/>
    <w:rsid w:val="00736F7C"/>
    <w:rsid w:val="0073704F"/>
    <w:rsid w:val="00737103"/>
    <w:rsid w:val="007373BB"/>
    <w:rsid w:val="0073758B"/>
    <w:rsid w:val="007375A9"/>
    <w:rsid w:val="00737698"/>
    <w:rsid w:val="007378AA"/>
    <w:rsid w:val="00737A52"/>
    <w:rsid w:val="00737C37"/>
    <w:rsid w:val="00737C6D"/>
    <w:rsid w:val="00737E3B"/>
    <w:rsid w:val="00737EE7"/>
    <w:rsid w:val="007400D2"/>
    <w:rsid w:val="00740144"/>
    <w:rsid w:val="0074046D"/>
    <w:rsid w:val="0074056A"/>
    <w:rsid w:val="00740614"/>
    <w:rsid w:val="00740BF0"/>
    <w:rsid w:val="00740FD7"/>
    <w:rsid w:val="00741375"/>
    <w:rsid w:val="0074148E"/>
    <w:rsid w:val="00741BB3"/>
    <w:rsid w:val="00742023"/>
    <w:rsid w:val="00742030"/>
    <w:rsid w:val="007422E7"/>
    <w:rsid w:val="00742A26"/>
    <w:rsid w:val="00742B3C"/>
    <w:rsid w:val="00743590"/>
    <w:rsid w:val="0074381D"/>
    <w:rsid w:val="00743D8A"/>
    <w:rsid w:val="007442CB"/>
    <w:rsid w:val="007443CF"/>
    <w:rsid w:val="007443FB"/>
    <w:rsid w:val="00744771"/>
    <w:rsid w:val="007447C5"/>
    <w:rsid w:val="00745395"/>
    <w:rsid w:val="00745DF4"/>
    <w:rsid w:val="00746257"/>
    <w:rsid w:val="0074646C"/>
    <w:rsid w:val="00746610"/>
    <w:rsid w:val="0074675C"/>
    <w:rsid w:val="00746A8A"/>
    <w:rsid w:val="00746E21"/>
    <w:rsid w:val="007470C5"/>
    <w:rsid w:val="007477D5"/>
    <w:rsid w:val="00747AF7"/>
    <w:rsid w:val="007504C0"/>
    <w:rsid w:val="00750678"/>
    <w:rsid w:val="00750880"/>
    <w:rsid w:val="0075088D"/>
    <w:rsid w:val="00750CFC"/>
    <w:rsid w:val="00750F1D"/>
    <w:rsid w:val="00751002"/>
    <w:rsid w:val="0075126D"/>
    <w:rsid w:val="007512DB"/>
    <w:rsid w:val="0075130F"/>
    <w:rsid w:val="007514FC"/>
    <w:rsid w:val="007524DC"/>
    <w:rsid w:val="0075254E"/>
    <w:rsid w:val="00752730"/>
    <w:rsid w:val="00753355"/>
    <w:rsid w:val="007534B4"/>
    <w:rsid w:val="007535DC"/>
    <w:rsid w:val="00753667"/>
    <w:rsid w:val="00753A6D"/>
    <w:rsid w:val="00753B59"/>
    <w:rsid w:val="00753E4A"/>
    <w:rsid w:val="00754292"/>
    <w:rsid w:val="00754573"/>
    <w:rsid w:val="00754685"/>
    <w:rsid w:val="007547B6"/>
    <w:rsid w:val="007547B7"/>
    <w:rsid w:val="00754880"/>
    <w:rsid w:val="00754AB0"/>
    <w:rsid w:val="00754E0D"/>
    <w:rsid w:val="00754EE8"/>
    <w:rsid w:val="00754F0A"/>
    <w:rsid w:val="007552E3"/>
    <w:rsid w:val="0075540C"/>
    <w:rsid w:val="00755489"/>
    <w:rsid w:val="007560A0"/>
    <w:rsid w:val="007563E4"/>
    <w:rsid w:val="007566AE"/>
    <w:rsid w:val="007566DA"/>
    <w:rsid w:val="00756BB3"/>
    <w:rsid w:val="00756FF2"/>
    <w:rsid w:val="0075741E"/>
    <w:rsid w:val="0075747A"/>
    <w:rsid w:val="00757772"/>
    <w:rsid w:val="007577AC"/>
    <w:rsid w:val="0075793A"/>
    <w:rsid w:val="00757951"/>
    <w:rsid w:val="00757A02"/>
    <w:rsid w:val="00757DEE"/>
    <w:rsid w:val="007600D4"/>
    <w:rsid w:val="0076027A"/>
    <w:rsid w:val="007605B7"/>
    <w:rsid w:val="00760AA3"/>
    <w:rsid w:val="00760B6C"/>
    <w:rsid w:val="00761183"/>
    <w:rsid w:val="0076183C"/>
    <w:rsid w:val="00761A0D"/>
    <w:rsid w:val="0076249A"/>
    <w:rsid w:val="00762579"/>
    <w:rsid w:val="007626B3"/>
    <w:rsid w:val="00763A59"/>
    <w:rsid w:val="00763C46"/>
    <w:rsid w:val="00763DAA"/>
    <w:rsid w:val="0076441D"/>
    <w:rsid w:val="007647D8"/>
    <w:rsid w:val="00765597"/>
    <w:rsid w:val="00765891"/>
    <w:rsid w:val="00765968"/>
    <w:rsid w:val="00766283"/>
    <w:rsid w:val="007666FB"/>
    <w:rsid w:val="00767604"/>
    <w:rsid w:val="00767C74"/>
    <w:rsid w:val="00770089"/>
    <w:rsid w:val="00770225"/>
    <w:rsid w:val="007704A2"/>
    <w:rsid w:val="00770B0F"/>
    <w:rsid w:val="00770DA6"/>
    <w:rsid w:val="00770EB2"/>
    <w:rsid w:val="0077105E"/>
    <w:rsid w:val="007714FE"/>
    <w:rsid w:val="00771813"/>
    <w:rsid w:val="007718F7"/>
    <w:rsid w:val="007725AB"/>
    <w:rsid w:val="00772870"/>
    <w:rsid w:val="00772881"/>
    <w:rsid w:val="007729BF"/>
    <w:rsid w:val="00773011"/>
    <w:rsid w:val="00773638"/>
    <w:rsid w:val="00773C8A"/>
    <w:rsid w:val="007743C1"/>
    <w:rsid w:val="00774524"/>
    <w:rsid w:val="007746E6"/>
    <w:rsid w:val="00774B91"/>
    <w:rsid w:val="00775296"/>
    <w:rsid w:val="0077552E"/>
    <w:rsid w:val="00775E55"/>
    <w:rsid w:val="00775ECD"/>
    <w:rsid w:val="00776102"/>
    <w:rsid w:val="0077638D"/>
    <w:rsid w:val="00776674"/>
    <w:rsid w:val="007768A0"/>
    <w:rsid w:val="007768B9"/>
    <w:rsid w:val="00776AD0"/>
    <w:rsid w:val="00776EA3"/>
    <w:rsid w:val="00777705"/>
    <w:rsid w:val="00777780"/>
    <w:rsid w:val="0077791E"/>
    <w:rsid w:val="00777BBB"/>
    <w:rsid w:val="00777F12"/>
    <w:rsid w:val="0078010F"/>
    <w:rsid w:val="0078025C"/>
    <w:rsid w:val="00780380"/>
    <w:rsid w:val="007804F0"/>
    <w:rsid w:val="007805CB"/>
    <w:rsid w:val="00780756"/>
    <w:rsid w:val="007807AE"/>
    <w:rsid w:val="00780BBF"/>
    <w:rsid w:val="00780D4B"/>
    <w:rsid w:val="0078117A"/>
    <w:rsid w:val="00781251"/>
    <w:rsid w:val="0078142C"/>
    <w:rsid w:val="00781B80"/>
    <w:rsid w:val="00781B9E"/>
    <w:rsid w:val="00782025"/>
    <w:rsid w:val="00782134"/>
    <w:rsid w:val="00782484"/>
    <w:rsid w:val="00782CE6"/>
    <w:rsid w:val="007831CF"/>
    <w:rsid w:val="0078387B"/>
    <w:rsid w:val="00783BAB"/>
    <w:rsid w:val="00783C97"/>
    <w:rsid w:val="00784128"/>
    <w:rsid w:val="0078435C"/>
    <w:rsid w:val="00784741"/>
    <w:rsid w:val="00784766"/>
    <w:rsid w:val="007848C6"/>
    <w:rsid w:val="00784D58"/>
    <w:rsid w:val="00784E41"/>
    <w:rsid w:val="0078529D"/>
    <w:rsid w:val="0078561E"/>
    <w:rsid w:val="00785B68"/>
    <w:rsid w:val="00785CE7"/>
    <w:rsid w:val="00785F3B"/>
    <w:rsid w:val="0078604B"/>
    <w:rsid w:val="00786725"/>
    <w:rsid w:val="00786958"/>
    <w:rsid w:val="00786EA9"/>
    <w:rsid w:val="00787243"/>
    <w:rsid w:val="0078746B"/>
    <w:rsid w:val="007875F1"/>
    <w:rsid w:val="00790138"/>
    <w:rsid w:val="0079090C"/>
    <w:rsid w:val="00790A48"/>
    <w:rsid w:val="00790D42"/>
    <w:rsid w:val="00790E3E"/>
    <w:rsid w:val="007911BC"/>
    <w:rsid w:val="007912D3"/>
    <w:rsid w:val="0079203B"/>
    <w:rsid w:val="0079225B"/>
    <w:rsid w:val="0079287F"/>
    <w:rsid w:val="007928B0"/>
    <w:rsid w:val="00792D39"/>
    <w:rsid w:val="00792E2E"/>
    <w:rsid w:val="00792EFC"/>
    <w:rsid w:val="00793816"/>
    <w:rsid w:val="00793B7A"/>
    <w:rsid w:val="00794522"/>
    <w:rsid w:val="00794A15"/>
    <w:rsid w:val="00795040"/>
    <w:rsid w:val="00795267"/>
    <w:rsid w:val="00795B76"/>
    <w:rsid w:val="00795BCD"/>
    <w:rsid w:val="00795E9E"/>
    <w:rsid w:val="00796284"/>
    <w:rsid w:val="007963FD"/>
    <w:rsid w:val="0079669B"/>
    <w:rsid w:val="00796847"/>
    <w:rsid w:val="00796CF9"/>
    <w:rsid w:val="00796FE0"/>
    <w:rsid w:val="0079723C"/>
    <w:rsid w:val="00797467"/>
    <w:rsid w:val="00797B0D"/>
    <w:rsid w:val="00797B7C"/>
    <w:rsid w:val="00797BCD"/>
    <w:rsid w:val="00797DE3"/>
    <w:rsid w:val="00797E99"/>
    <w:rsid w:val="00797FEC"/>
    <w:rsid w:val="007A00ED"/>
    <w:rsid w:val="007A04EC"/>
    <w:rsid w:val="007A0744"/>
    <w:rsid w:val="007A0DAE"/>
    <w:rsid w:val="007A155D"/>
    <w:rsid w:val="007A15CC"/>
    <w:rsid w:val="007A179F"/>
    <w:rsid w:val="007A1F39"/>
    <w:rsid w:val="007A2BBB"/>
    <w:rsid w:val="007A316D"/>
    <w:rsid w:val="007A32AE"/>
    <w:rsid w:val="007A35EC"/>
    <w:rsid w:val="007A36E6"/>
    <w:rsid w:val="007A38BC"/>
    <w:rsid w:val="007A3F90"/>
    <w:rsid w:val="007A4843"/>
    <w:rsid w:val="007A5719"/>
    <w:rsid w:val="007A574B"/>
    <w:rsid w:val="007A5A3A"/>
    <w:rsid w:val="007A5E4C"/>
    <w:rsid w:val="007A60D8"/>
    <w:rsid w:val="007A62DA"/>
    <w:rsid w:val="007A6606"/>
    <w:rsid w:val="007A6ACC"/>
    <w:rsid w:val="007A70D0"/>
    <w:rsid w:val="007A7EBF"/>
    <w:rsid w:val="007B051C"/>
    <w:rsid w:val="007B05A1"/>
    <w:rsid w:val="007B0893"/>
    <w:rsid w:val="007B0CCA"/>
    <w:rsid w:val="007B1683"/>
    <w:rsid w:val="007B1761"/>
    <w:rsid w:val="007B1BE0"/>
    <w:rsid w:val="007B2055"/>
    <w:rsid w:val="007B24A9"/>
    <w:rsid w:val="007B2631"/>
    <w:rsid w:val="007B27DD"/>
    <w:rsid w:val="007B284D"/>
    <w:rsid w:val="007B2AB0"/>
    <w:rsid w:val="007B2C7F"/>
    <w:rsid w:val="007B385F"/>
    <w:rsid w:val="007B3DD6"/>
    <w:rsid w:val="007B3FBC"/>
    <w:rsid w:val="007B43D4"/>
    <w:rsid w:val="007B4609"/>
    <w:rsid w:val="007B4B29"/>
    <w:rsid w:val="007B4C06"/>
    <w:rsid w:val="007B51B2"/>
    <w:rsid w:val="007B53EF"/>
    <w:rsid w:val="007B56E3"/>
    <w:rsid w:val="007B590E"/>
    <w:rsid w:val="007B5A42"/>
    <w:rsid w:val="007B6087"/>
    <w:rsid w:val="007B63BC"/>
    <w:rsid w:val="007B642E"/>
    <w:rsid w:val="007B652A"/>
    <w:rsid w:val="007B6830"/>
    <w:rsid w:val="007B684A"/>
    <w:rsid w:val="007B6BEF"/>
    <w:rsid w:val="007B6E20"/>
    <w:rsid w:val="007B6E92"/>
    <w:rsid w:val="007B704F"/>
    <w:rsid w:val="007B7491"/>
    <w:rsid w:val="007B75DC"/>
    <w:rsid w:val="007B76B4"/>
    <w:rsid w:val="007B7C88"/>
    <w:rsid w:val="007B7F8D"/>
    <w:rsid w:val="007C0175"/>
    <w:rsid w:val="007C01C1"/>
    <w:rsid w:val="007C03E5"/>
    <w:rsid w:val="007C03FA"/>
    <w:rsid w:val="007C05BB"/>
    <w:rsid w:val="007C05BE"/>
    <w:rsid w:val="007C0ADE"/>
    <w:rsid w:val="007C0DB8"/>
    <w:rsid w:val="007C10BA"/>
    <w:rsid w:val="007C1221"/>
    <w:rsid w:val="007C1E08"/>
    <w:rsid w:val="007C1FD7"/>
    <w:rsid w:val="007C2049"/>
    <w:rsid w:val="007C21A1"/>
    <w:rsid w:val="007C274A"/>
    <w:rsid w:val="007C2EFD"/>
    <w:rsid w:val="007C3168"/>
    <w:rsid w:val="007C3900"/>
    <w:rsid w:val="007C3A2B"/>
    <w:rsid w:val="007C3CB6"/>
    <w:rsid w:val="007C4471"/>
    <w:rsid w:val="007C46EF"/>
    <w:rsid w:val="007C46F0"/>
    <w:rsid w:val="007C46F9"/>
    <w:rsid w:val="007C4945"/>
    <w:rsid w:val="007C4B22"/>
    <w:rsid w:val="007C4CDD"/>
    <w:rsid w:val="007C4D10"/>
    <w:rsid w:val="007C59D7"/>
    <w:rsid w:val="007C5D07"/>
    <w:rsid w:val="007C5D15"/>
    <w:rsid w:val="007C5F82"/>
    <w:rsid w:val="007C5FBA"/>
    <w:rsid w:val="007C63C1"/>
    <w:rsid w:val="007C6957"/>
    <w:rsid w:val="007C6AEC"/>
    <w:rsid w:val="007C6E34"/>
    <w:rsid w:val="007C79BB"/>
    <w:rsid w:val="007C7A90"/>
    <w:rsid w:val="007C7B6A"/>
    <w:rsid w:val="007C7CBB"/>
    <w:rsid w:val="007D010A"/>
    <w:rsid w:val="007D0714"/>
    <w:rsid w:val="007D0FE5"/>
    <w:rsid w:val="007D10C0"/>
    <w:rsid w:val="007D123E"/>
    <w:rsid w:val="007D19E0"/>
    <w:rsid w:val="007D1F41"/>
    <w:rsid w:val="007D2827"/>
    <w:rsid w:val="007D2BD1"/>
    <w:rsid w:val="007D33AF"/>
    <w:rsid w:val="007D3446"/>
    <w:rsid w:val="007D357A"/>
    <w:rsid w:val="007D3777"/>
    <w:rsid w:val="007D395F"/>
    <w:rsid w:val="007D415F"/>
    <w:rsid w:val="007D4162"/>
    <w:rsid w:val="007D42E1"/>
    <w:rsid w:val="007D4543"/>
    <w:rsid w:val="007D477D"/>
    <w:rsid w:val="007D4B14"/>
    <w:rsid w:val="007D4C0B"/>
    <w:rsid w:val="007D4DB1"/>
    <w:rsid w:val="007D5179"/>
    <w:rsid w:val="007D55EF"/>
    <w:rsid w:val="007D564E"/>
    <w:rsid w:val="007D5922"/>
    <w:rsid w:val="007D594D"/>
    <w:rsid w:val="007D5D03"/>
    <w:rsid w:val="007D5EA2"/>
    <w:rsid w:val="007D5FE9"/>
    <w:rsid w:val="007D6178"/>
    <w:rsid w:val="007D64BB"/>
    <w:rsid w:val="007D65D6"/>
    <w:rsid w:val="007D6BAE"/>
    <w:rsid w:val="007D6BC1"/>
    <w:rsid w:val="007D6C13"/>
    <w:rsid w:val="007D6CAB"/>
    <w:rsid w:val="007D6EA3"/>
    <w:rsid w:val="007D6FB6"/>
    <w:rsid w:val="007D7459"/>
    <w:rsid w:val="007D7662"/>
    <w:rsid w:val="007D7712"/>
    <w:rsid w:val="007D795E"/>
    <w:rsid w:val="007D7A9C"/>
    <w:rsid w:val="007E0263"/>
    <w:rsid w:val="007E0413"/>
    <w:rsid w:val="007E0476"/>
    <w:rsid w:val="007E048C"/>
    <w:rsid w:val="007E049D"/>
    <w:rsid w:val="007E0972"/>
    <w:rsid w:val="007E098B"/>
    <w:rsid w:val="007E141A"/>
    <w:rsid w:val="007E1A4D"/>
    <w:rsid w:val="007E1BFF"/>
    <w:rsid w:val="007E2514"/>
    <w:rsid w:val="007E2BD7"/>
    <w:rsid w:val="007E3A44"/>
    <w:rsid w:val="007E4569"/>
    <w:rsid w:val="007E4954"/>
    <w:rsid w:val="007E4AAD"/>
    <w:rsid w:val="007E4CF3"/>
    <w:rsid w:val="007E4D8D"/>
    <w:rsid w:val="007E50DD"/>
    <w:rsid w:val="007E54BC"/>
    <w:rsid w:val="007E596E"/>
    <w:rsid w:val="007E5DC9"/>
    <w:rsid w:val="007E60F2"/>
    <w:rsid w:val="007E627A"/>
    <w:rsid w:val="007E6383"/>
    <w:rsid w:val="007E63F6"/>
    <w:rsid w:val="007E64FE"/>
    <w:rsid w:val="007E6A2E"/>
    <w:rsid w:val="007E6E75"/>
    <w:rsid w:val="007E78A2"/>
    <w:rsid w:val="007F0CAF"/>
    <w:rsid w:val="007F13AE"/>
    <w:rsid w:val="007F13FA"/>
    <w:rsid w:val="007F1F7E"/>
    <w:rsid w:val="007F2130"/>
    <w:rsid w:val="007F21F5"/>
    <w:rsid w:val="007F28F0"/>
    <w:rsid w:val="007F2900"/>
    <w:rsid w:val="007F29A3"/>
    <w:rsid w:val="007F2AE8"/>
    <w:rsid w:val="007F2CE3"/>
    <w:rsid w:val="007F33E4"/>
    <w:rsid w:val="007F36C0"/>
    <w:rsid w:val="007F37AF"/>
    <w:rsid w:val="007F3BFC"/>
    <w:rsid w:val="007F3D59"/>
    <w:rsid w:val="007F3F50"/>
    <w:rsid w:val="007F4375"/>
    <w:rsid w:val="007F43D4"/>
    <w:rsid w:val="007F489B"/>
    <w:rsid w:val="007F4EC0"/>
    <w:rsid w:val="007F5C09"/>
    <w:rsid w:val="007F5E21"/>
    <w:rsid w:val="007F61F0"/>
    <w:rsid w:val="007F65A5"/>
    <w:rsid w:val="007F65CB"/>
    <w:rsid w:val="007F6922"/>
    <w:rsid w:val="007F6C8D"/>
    <w:rsid w:val="007F6E2C"/>
    <w:rsid w:val="007F6E86"/>
    <w:rsid w:val="007F6F61"/>
    <w:rsid w:val="007F74DE"/>
    <w:rsid w:val="007F78E2"/>
    <w:rsid w:val="007F7AA4"/>
    <w:rsid w:val="007F7C59"/>
    <w:rsid w:val="007F7D71"/>
    <w:rsid w:val="007F7FD2"/>
    <w:rsid w:val="00800662"/>
    <w:rsid w:val="00800AFE"/>
    <w:rsid w:val="00800D43"/>
    <w:rsid w:val="00800FAB"/>
    <w:rsid w:val="0080173E"/>
    <w:rsid w:val="00801A16"/>
    <w:rsid w:val="008022E7"/>
    <w:rsid w:val="008028E9"/>
    <w:rsid w:val="00802D57"/>
    <w:rsid w:val="00803262"/>
    <w:rsid w:val="008033ED"/>
    <w:rsid w:val="00803444"/>
    <w:rsid w:val="00803C74"/>
    <w:rsid w:val="00803F98"/>
    <w:rsid w:val="008040E7"/>
    <w:rsid w:val="00804161"/>
    <w:rsid w:val="008041E1"/>
    <w:rsid w:val="008047D3"/>
    <w:rsid w:val="00804CB6"/>
    <w:rsid w:val="00804E5A"/>
    <w:rsid w:val="008051E9"/>
    <w:rsid w:val="00805224"/>
    <w:rsid w:val="00805575"/>
    <w:rsid w:val="00805D02"/>
    <w:rsid w:val="00805D87"/>
    <w:rsid w:val="00805DF7"/>
    <w:rsid w:val="0080612A"/>
    <w:rsid w:val="00806AAC"/>
    <w:rsid w:val="008070B7"/>
    <w:rsid w:val="008074C6"/>
    <w:rsid w:val="00807A63"/>
    <w:rsid w:val="008100F1"/>
    <w:rsid w:val="008100F3"/>
    <w:rsid w:val="00810338"/>
    <w:rsid w:val="008109B9"/>
    <w:rsid w:val="0081125B"/>
    <w:rsid w:val="008113DE"/>
    <w:rsid w:val="0081140F"/>
    <w:rsid w:val="008116B4"/>
    <w:rsid w:val="00811F14"/>
    <w:rsid w:val="00812080"/>
    <w:rsid w:val="0081212D"/>
    <w:rsid w:val="008121EE"/>
    <w:rsid w:val="00812893"/>
    <w:rsid w:val="008128A9"/>
    <w:rsid w:val="00812947"/>
    <w:rsid w:val="00812A3B"/>
    <w:rsid w:val="00812C4A"/>
    <w:rsid w:val="00812E14"/>
    <w:rsid w:val="00812F43"/>
    <w:rsid w:val="00812FB6"/>
    <w:rsid w:val="0081343B"/>
    <w:rsid w:val="0081349E"/>
    <w:rsid w:val="0081353E"/>
    <w:rsid w:val="0081356B"/>
    <w:rsid w:val="00813EBA"/>
    <w:rsid w:val="0081401B"/>
    <w:rsid w:val="00814663"/>
    <w:rsid w:val="00815094"/>
    <w:rsid w:val="008152F6"/>
    <w:rsid w:val="008153A9"/>
    <w:rsid w:val="0081573A"/>
    <w:rsid w:val="00815B3B"/>
    <w:rsid w:val="00815E42"/>
    <w:rsid w:val="0081649C"/>
    <w:rsid w:val="008164DF"/>
    <w:rsid w:val="00816D90"/>
    <w:rsid w:val="00816DA0"/>
    <w:rsid w:val="00817BA3"/>
    <w:rsid w:val="0082010E"/>
    <w:rsid w:val="008205AB"/>
    <w:rsid w:val="0082092A"/>
    <w:rsid w:val="00820D99"/>
    <w:rsid w:val="00820E2B"/>
    <w:rsid w:val="00821159"/>
    <w:rsid w:val="008211D0"/>
    <w:rsid w:val="00821327"/>
    <w:rsid w:val="008218B2"/>
    <w:rsid w:val="00821B0A"/>
    <w:rsid w:val="00821CEE"/>
    <w:rsid w:val="00821E56"/>
    <w:rsid w:val="00822C81"/>
    <w:rsid w:val="00822CAF"/>
    <w:rsid w:val="00822D20"/>
    <w:rsid w:val="00823671"/>
    <w:rsid w:val="00823E4A"/>
    <w:rsid w:val="008241CA"/>
    <w:rsid w:val="0082435D"/>
    <w:rsid w:val="00824B98"/>
    <w:rsid w:val="00824C04"/>
    <w:rsid w:val="00824F61"/>
    <w:rsid w:val="0082521B"/>
    <w:rsid w:val="00825355"/>
    <w:rsid w:val="00825667"/>
    <w:rsid w:val="0082583D"/>
    <w:rsid w:val="00825B89"/>
    <w:rsid w:val="00825D84"/>
    <w:rsid w:val="008261CB"/>
    <w:rsid w:val="008262B6"/>
    <w:rsid w:val="0082631C"/>
    <w:rsid w:val="00826571"/>
    <w:rsid w:val="00826EF6"/>
    <w:rsid w:val="00827364"/>
    <w:rsid w:val="00827A1C"/>
    <w:rsid w:val="00827B6C"/>
    <w:rsid w:val="00827BF3"/>
    <w:rsid w:val="00827C3B"/>
    <w:rsid w:val="00827C81"/>
    <w:rsid w:val="00830116"/>
    <w:rsid w:val="008304C2"/>
    <w:rsid w:val="00830A2D"/>
    <w:rsid w:val="00830E98"/>
    <w:rsid w:val="008310FB"/>
    <w:rsid w:val="00831403"/>
    <w:rsid w:val="00831B49"/>
    <w:rsid w:val="00831C98"/>
    <w:rsid w:val="00831CC1"/>
    <w:rsid w:val="00831E17"/>
    <w:rsid w:val="008322F6"/>
    <w:rsid w:val="00832332"/>
    <w:rsid w:val="00832566"/>
    <w:rsid w:val="00832698"/>
    <w:rsid w:val="00832EEB"/>
    <w:rsid w:val="0083313E"/>
    <w:rsid w:val="00833BF1"/>
    <w:rsid w:val="00833DB6"/>
    <w:rsid w:val="00833E61"/>
    <w:rsid w:val="00834045"/>
    <w:rsid w:val="008341C1"/>
    <w:rsid w:val="008343BB"/>
    <w:rsid w:val="00834784"/>
    <w:rsid w:val="00834EA7"/>
    <w:rsid w:val="00835215"/>
    <w:rsid w:val="00835328"/>
    <w:rsid w:val="008355D8"/>
    <w:rsid w:val="00835761"/>
    <w:rsid w:val="00835AA6"/>
    <w:rsid w:val="008368A0"/>
    <w:rsid w:val="008368AD"/>
    <w:rsid w:val="00836934"/>
    <w:rsid w:val="00836965"/>
    <w:rsid w:val="00836BEA"/>
    <w:rsid w:val="008373EA"/>
    <w:rsid w:val="00837A04"/>
    <w:rsid w:val="00837B28"/>
    <w:rsid w:val="00837D6C"/>
    <w:rsid w:val="00837D85"/>
    <w:rsid w:val="00837DA6"/>
    <w:rsid w:val="008401D3"/>
    <w:rsid w:val="008401F3"/>
    <w:rsid w:val="0084044B"/>
    <w:rsid w:val="00840458"/>
    <w:rsid w:val="0084056C"/>
    <w:rsid w:val="0084068B"/>
    <w:rsid w:val="0084096F"/>
    <w:rsid w:val="00840B62"/>
    <w:rsid w:val="00840BBB"/>
    <w:rsid w:val="00840F83"/>
    <w:rsid w:val="0084115E"/>
    <w:rsid w:val="0084153B"/>
    <w:rsid w:val="00841611"/>
    <w:rsid w:val="008419ED"/>
    <w:rsid w:val="00841B9C"/>
    <w:rsid w:val="00841C96"/>
    <w:rsid w:val="00841EAE"/>
    <w:rsid w:val="0084276C"/>
    <w:rsid w:val="0084280A"/>
    <w:rsid w:val="00842966"/>
    <w:rsid w:val="00842D47"/>
    <w:rsid w:val="00842F7D"/>
    <w:rsid w:val="00843284"/>
    <w:rsid w:val="00843407"/>
    <w:rsid w:val="00843432"/>
    <w:rsid w:val="00843668"/>
    <w:rsid w:val="008437A8"/>
    <w:rsid w:val="00843948"/>
    <w:rsid w:val="00843BB1"/>
    <w:rsid w:val="00843C69"/>
    <w:rsid w:val="00843FDD"/>
    <w:rsid w:val="0084410B"/>
    <w:rsid w:val="00844312"/>
    <w:rsid w:val="008448E8"/>
    <w:rsid w:val="00844FDC"/>
    <w:rsid w:val="00845A89"/>
    <w:rsid w:val="00845A9B"/>
    <w:rsid w:val="00845D2B"/>
    <w:rsid w:val="00845FB2"/>
    <w:rsid w:val="00846366"/>
    <w:rsid w:val="008464A3"/>
    <w:rsid w:val="00846668"/>
    <w:rsid w:val="00846ACD"/>
    <w:rsid w:val="00847056"/>
    <w:rsid w:val="0084708E"/>
    <w:rsid w:val="008471FA"/>
    <w:rsid w:val="00847211"/>
    <w:rsid w:val="00847B59"/>
    <w:rsid w:val="00847BB3"/>
    <w:rsid w:val="00847DD9"/>
    <w:rsid w:val="00847FB9"/>
    <w:rsid w:val="0085084C"/>
    <w:rsid w:val="0085084D"/>
    <w:rsid w:val="008508B3"/>
    <w:rsid w:val="00850DD9"/>
    <w:rsid w:val="00850F0F"/>
    <w:rsid w:val="00850FC3"/>
    <w:rsid w:val="0085135E"/>
    <w:rsid w:val="008514F3"/>
    <w:rsid w:val="008517E1"/>
    <w:rsid w:val="00851895"/>
    <w:rsid w:val="00851B2C"/>
    <w:rsid w:val="00851C07"/>
    <w:rsid w:val="00852096"/>
    <w:rsid w:val="008521AF"/>
    <w:rsid w:val="008524A5"/>
    <w:rsid w:val="008528F8"/>
    <w:rsid w:val="00852C19"/>
    <w:rsid w:val="008532CD"/>
    <w:rsid w:val="008534DA"/>
    <w:rsid w:val="00853AA2"/>
    <w:rsid w:val="00853ED4"/>
    <w:rsid w:val="0085446B"/>
    <w:rsid w:val="00855181"/>
    <w:rsid w:val="008551A9"/>
    <w:rsid w:val="00855763"/>
    <w:rsid w:val="0085585D"/>
    <w:rsid w:val="00855C33"/>
    <w:rsid w:val="00855F72"/>
    <w:rsid w:val="00856320"/>
    <w:rsid w:val="008563C3"/>
    <w:rsid w:val="008564A2"/>
    <w:rsid w:val="008565C5"/>
    <w:rsid w:val="008569DB"/>
    <w:rsid w:val="00856DED"/>
    <w:rsid w:val="00856E92"/>
    <w:rsid w:val="00857074"/>
    <w:rsid w:val="00857191"/>
    <w:rsid w:val="00857391"/>
    <w:rsid w:val="0085739D"/>
    <w:rsid w:val="008574B1"/>
    <w:rsid w:val="008576B4"/>
    <w:rsid w:val="00857703"/>
    <w:rsid w:val="0085773F"/>
    <w:rsid w:val="0086028B"/>
    <w:rsid w:val="008602D2"/>
    <w:rsid w:val="0086049F"/>
    <w:rsid w:val="008604ED"/>
    <w:rsid w:val="00860505"/>
    <w:rsid w:val="00860AF2"/>
    <w:rsid w:val="00860C31"/>
    <w:rsid w:val="00861127"/>
    <w:rsid w:val="008615B0"/>
    <w:rsid w:val="00861A49"/>
    <w:rsid w:val="00861CF5"/>
    <w:rsid w:val="00862151"/>
    <w:rsid w:val="008621B6"/>
    <w:rsid w:val="00862463"/>
    <w:rsid w:val="00862705"/>
    <w:rsid w:val="0086273C"/>
    <w:rsid w:val="0086275A"/>
    <w:rsid w:val="008628BA"/>
    <w:rsid w:val="00862A88"/>
    <w:rsid w:val="00862DD3"/>
    <w:rsid w:val="00863021"/>
    <w:rsid w:val="008632DD"/>
    <w:rsid w:val="00863370"/>
    <w:rsid w:val="008633BB"/>
    <w:rsid w:val="008634AE"/>
    <w:rsid w:val="00863951"/>
    <w:rsid w:val="00863C35"/>
    <w:rsid w:val="00863C3D"/>
    <w:rsid w:val="00863FD5"/>
    <w:rsid w:val="00864262"/>
    <w:rsid w:val="008643BE"/>
    <w:rsid w:val="008649AA"/>
    <w:rsid w:val="00864B38"/>
    <w:rsid w:val="00864B99"/>
    <w:rsid w:val="00864FE9"/>
    <w:rsid w:val="008655CE"/>
    <w:rsid w:val="00865A27"/>
    <w:rsid w:val="00865A59"/>
    <w:rsid w:val="00866109"/>
    <w:rsid w:val="00866959"/>
    <w:rsid w:val="00866D28"/>
    <w:rsid w:val="00866DA0"/>
    <w:rsid w:val="00867291"/>
    <w:rsid w:val="008674BC"/>
    <w:rsid w:val="00867569"/>
    <w:rsid w:val="008677CE"/>
    <w:rsid w:val="00870353"/>
    <w:rsid w:val="0087092B"/>
    <w:rsid w:val="00870FDC"/>
    <w:rsid w:val="008711BE"/>
    <w:rsid w:val="008711DD"/>
    <w:rsid w:val="008711ED"/>
    <w:rsid w:val="00871444"/>
    <w:rsid w:val="00871504"/>
    <w:rsid w:val="00871563"/>
    <w:rsid w:val="00871764"/>
    <w:rsid w:val="00871939"/>
    <w:rsid w:val="00871A29"/>
    <w:rsid w:val="00871B5D"/>
    <w:rsid w:val="00871DEC"/>
    <w:rsid w:val="00872731"/>
    <w:rsid w:val="0087275E"/>
    <w:rsid w:val="0087284D"/>
    <w:rsid w:val="008729BB"/>
    <w:rsid w:val="00872BCF"/>
    <w:rsid w:val="00872EE9"/>
    <w:rsid w:val="00873028"/>
    <w:rsid w:val="008732CD"/>
    <w:rsid w:val="0087397A"/>
    <w:rsid w:val="00873B17"/>
    <w:rsid w:val="00873C48"/>
    <w:rsid w:val="0087428D"/>
    <w:rsid w:val="008742F4"/>
    <w:rsid w:val="00874895"/>
    <w:rsid w:val="00874FFE"/>
    <w:rsid w:val="008755CB"/>
    <w:rsid w:val="00875BA3"/>
    <w:rsid w:val="008762F9"/>
    <w:rsid w:val="008764AB"/>
    <w:rsid w:val="00876504"/>
    <w:rsid w:val="00876620"/>
    <w:rsid w:val="00876657"/>
    <w:rsid w:val="008767CB"/>
    <w:rsid w:val="00876DD5"/>
    <w:rsid w:val="00877181"/>
    <w:rsid w:val="00877288"/>
    <w:rsid w:val="0087768B"/>
    <w:rsid w:val="008779C7"/>
    <w:rsid w:val="00877F76"/>
    <w:rsid w:val="008801FB"/>
    <w:rsid w:val="0088026C"/>
    <w:rsid w:val="00880495"/>
    <w:rsid w:val="00880686"/>
    <w:rsid w:val="0088072A"/>
    <w:rsid w:val="00880D83"/>
    <w:rsid w:val="00880DBD"/>
    <w:rsid w:val="008814E3"/>
    <w:rsid w:val="008818AE"/>
    <w:rsid w:val="00881F22"/>
    <w:rsid w:val="00882473"/>
    <w:rsid w:val="008829D5"/>
    <w:rsid w:val="00882D3E"/>
    <w:rsid w:val="00882E5D"/>
    <w:rsid w:val="0088313A"/>
    <w:rsid w:val="00883144"/>
    <w:rsid w:val="008839A3"/>
    <w:rsid w:val="00884070"/>
    <w:rsid w:val="0088425E"/>
    <w:rsid w:val="008842B4"/>
    <w:rsid w:val="00884596"/>
    <w:rsid w:val="008845E7"/>
    <w:rsid w:val="00884C8D"/>
    <w:rsid w:val="00885F1B"/>
    <w:rsid w:val="00886608"/>
    <w:rsid w:val="008875F0"/>
    <w:rsid w:val="00890345"/>
    <w:rsid w:val="0089054F"/>
    <w:rsid w:val="0089078E"/>
    <w:rsid w:val="00890A78"/>
    <w:rsid w:val="00890F72"/>
    <w:rsid w:val="00890FD3"/>
    <w:rsid w:val="008915E4"/>
    <w:rsid w:val="008916EF"/>
    <w:rsid w:val="0089184D"/>
    <w:rsid w:val="00891BF7"/>
    <w:rsid w:val="008922EC"/>
    <w:rsid w:val="00892443"/>
    <w:rsid w:val="00892B3F"/>
    <w:rsid w:val="00892CAB"/>
    <w:rsid w:val="00892F3B"/>
    <w:rsid w:val="008931C9"/>
    <w:rsid w:val="00893995"/>
    <w:rsid w:val="00893D64"/>
    <w:rsid w:val="00893E93"/>
    <w:rsid w:val="00893EF8"/>
    <w:rsid w:val="00894484"/>
    <w:rsid w:val="008944F0"/>
    <w:rsid w:val="00894738"/>
    <w:rsid w:val="00894BB5"/>
    <w:rsid w:val="00894F1A"/>
    <w:rsid w:val="00894F3D"/>
    <w:rsid w:val="00895A66"/>
    <w:rsid w:val="00895CC0"/>
    <w:rsid w:val="00895D10"/>
    <w:rsid w:val="00895DF5"/>
    <w:rsid w:val="00897279"/>
    <w:rsid w:val="008978E3"/>
    <w:rsid w:val="00897940"/>
    <w:rsid w:val="00897D29"/>
    <w:rsid w:val="00897F29"/>
    <w:rsid w:val="00897FEF"/>
    <w:rsid w:val="008A00B3"/>
    <w:rsid w:val="008A00D9"/>
    <w:rsid w:val="008A0330"/>
    <w:rsid w:val="008A0778"/>
    <w:rsid w:val="008A0BCB"/>
    <w:rsid w:val="008A0C08"/>
    <w:rsid w:val="008A0FD9"/>
    <w:rsid w:val="008A1130"/>
    <w:rsid w:val="008A1308"/>
    <w:rsid w:val="008A14C4"/>
    <w:rsid w:val="008A1633"/>
    <w:rsid w:val="008A186C"/>
    <w:rsid w:val="008A1884"/>
    <w:rsid w:val="008A1B8F"/>
    <w:rsid w:val="008A1CA9"/>
    <w:rsid w:val="008A1EC6"/>
    <w:rsid w:val="008A25D5"/>
    <w:rsid w:val="008A280A"/>
    <w:rsid w:val="008A2A09"/>
    <w:rsid w:val="008A2A50"/>
    <w:rsid w:val="008A2B7C"/>
    <w:rsid w:val="008A2C77"/>
    <w:rsid w:val="008A2C86"/>
    <w:rsid w:val="008A2E0A"/>
    <w:rsid w:val="008A2E4E"/>
    <w:rsid w:val="008A2F70"/>
    <w:rsid w:val="008A3652"/>
    <w:rsid w:val="008A388C"/>
    <w:rsid w:val="008A3DE1"/>
    <w:rsid w:val="008A3ED5"/>
    <w:rsid w:val="008A4133"/>
    <w:rsid w:val="008A42EE"/>
    <w:rsid w:val="008A43EB"/>
    <w:rsid w:val="008A47CF"/>
    <w:rsid w:val="008A509F"/>
    <w:rsid w:val="008A5628"/>
    <w:rsid w:val="008A59C2"/>
    <w:rsid w:val="008A5D29"/>
    <w:rsid w:val="008A5DD4"/>
    <w:rsid w:val="008A60F9"/>
    <w:rsid w:val="008A6627"/>
    <w:rsid w:val="008A717A"/>
    <w:rsid w:val="008A764F"/>
    <w:rsid w:val="008A7C80"/>
    <w:rsid w:val="008A7CBA"/>
    <w:rsid w:val="008A7FD7"/>
    <w:rsid w:val="008B0842"/>
    <w:rsid w:val="008B0D28"/>
    <w:rsid w:val="008B0F0A"/>
    <w:rsid w:val="008B0F32"/>
    <w:rsid w:val="008B13C0"/>
    <w:rsid w:val="008B1915"/>
    <w:rsid w:val="008B1996"/>
    <w:rsid w:val="008B1A9D"/>
    <w:rsid w:val="008B1C2D"/>
    <w:rsid w:val="008B1FC3"/>
    <w:rsid w:val="008B21A5"/>
    <w:rsid w:val="008B2E3E"/>
    <w:rsid w:val="008B3136"/>
    <w:rsid w:val="008B3709"/>
    <w:rsid w:val="008B3C6F"/>
    <w:rsid w:val="008B4347"/>
    <w:rsid w:val="008B4E6F"/>
    <w:rsid w:val="008B500C"/>
    <w:rsid w:val="008B5123"/>
    <w:rsid w:val="008B51D8"/>
    <w:rsid w:val="008B5355"/>
    <w:rsid w:val="008B623B"/>
    <w:rsid w:val="008B633B"/>
    <w:rsid w:val="008B641F"/>
    <w:rsid w:val="008B649C"/>
    <w:rsid w:val="008B70EF"/>
    <w:rsid w:val="008B70FD"/>
    <w:rsid w:val="008B71C9"/>
    <w:rsid w:val="008B71FB"/>
    <w:rsid w:val="008B7483"/>
    <w:rsid w:val="008B7866"/>
    <w:rsid w:val="008B7A22"/>
    <w:rsid w:val="008B7A34"/>
    <w:rsid w:val="008B7CDC"/>
    <w:rsid w:val="008B7D32"/>
    <w:rsid w:val="008B7ED5"/>
    <w:rsid w:val="008C0276"/>
    <w:rsid w:val="008C02FC"/>
    <w:rsid w:val="008C08E6"/>
    <w:rsid w:val="008C0CB8"/>
    <w:rsid w:val="008C11E4"/>
    <w:rsid w:val="008C124B"/>
    <w:rsid w:val="008C1896"/>
    <w:rsid w:val="008C1AC4"/>
    <w:rsid w:val="008C2073"/>
    <w:rsid w:val="008C244B"/>
    <w:rsid w:val="008C2616"/>
    <w:rsid w:val="008C2AC4"/>
    <w:rsid w:val="008C2D9F"/>
    <w:rsid w:val="008C3E02"/>
    <w:rsid w:val="008C4179"/>
    <w:rsid w:val="008C4482"/>
    <w:rsid w:val="008C4561"/>
    <w:rsid w:val="008C4A86"/>
    <w:rsid w:val="008C51A4"/>
    <w:rsid w:val="008C5937"/>
    <w:rsid w:val="008C5D17"/>
    <w:rsid w:val="008C604A"/>
    <w:rsid w:val="008C60B7"/>
    <w:rsid w:val="008C6122"/>
    <w:rsid w:val="008C6274"/>
    <w:rsid w:val="008C648C"/>
    <w:rsid w:val="008C6585"/>
    <w:rsid w:val="008C6D4A"/>
    <w:rsid w:val="008C6EE8"/>
    <w:rsid w:val="008C6FD7"/>
    <w:rsid w:val="008C739E"/>
    <w:rsid w:val="008C73BF"/>
    <w:rsid w:val="008C79D7"/>
    <w:rsid w:val="008C7D33"/>
    <w:rsid w:val="008D02FA"/>
    <w:rsid w:val="008D0323"/>
    <w:rsid w:val="008D0DCB"/>
    <w:rsid w:val="008D0E06"/>
    <w:rsid w:val="008D1385"/>
    <w:rsid w:val="008D1998"/>
    <w:rsid w:val="008D1B6D"/>
    <w:rsid w:val="008D1E17"/>
    <w:rsid w:val="008D1EB4"/>
    <w:rsid w:val="008D22A8"/>
    <w:rsid w:val="008D2337"/>
    <w:rsid w:val="008D23EB"/>
    <w:rsid w:val="008D2C09"/>
    <w:rsid w:val="008D3741"/>
    <w:rsid w:val="008D3A07"/>
    <w:rsid w:val="008D3F87"/>
    <w:rsid w:val="008D4545"/>
    <w:rsid w:val="008D4873"/>
    <w:rsid w:val="008D4A4E"/>
    <w:rsid w:val="008D4B39"/>
    <w:rsid w:val="008D4BEE"/>
    <w:rsid w:val="008D514D"/>
    <w:rsid w:val="008D5A64"/>
    <w:rsid w:val="008D5EFA"/>
    <w:rsid w:val="008D6033"/>
    <w:rsid w:val="008D60D9"/>
    <w:rsid w:val="008D6346"/>
    <w:rsid w:val="008D65FD"/>
    <w:rsid w:val="008D666C"/>
    <w:rsid w:val="008D6863"/>
    <w:rsid w:val="008D6EA4"/>
    <w:rsid w:val="008D6FD8"/>
    <w:rsid w:val="008D6FE1"/>
    <w:rsid w:val="008D74E8"/>
    <w:rsid w:val="008D76AF"/>
    <w:rsid w:val="008D78BE"/>
    <w:rsid w:val="008E0425"/>
    <w:rsid w:val="008E12FA"/>
    <w:rsid w:val="008E1DD8"/>
    <w:rsid w:val="008E1DE3"/>
    <w:rsid w:val="008E2529"/>
    <w:rsid w:val="008E2611"/>
    <w:rsid w:val="008E278B"/>
    <w:rsid w:val="008E27B7"/>
    <w:rsid w:val="008E2A07"/>
    <w:rsid w:val="008E3125"/>
    <w:rsid w:val="008E31AC"/>
    <w:rsid w:val="008E31B2"/>
    <w:rsid w:val="008E3356"/>
    <w:rsid w:val="008E33E3"/>
    <w:rsid w:val="008E3EF3"/>
    <w:rsid w:val="008E42AD"/>
    <w:rsid w:val="008E43C5"/>
    <w:rsid w:val="008E446A"/>
    <w:rsid w:val="008E45E8"/>
    <w:rsid w:val="008E4BD4"/>
    <w:rsid w:val="008E4DC3"/>
    <w:rsid w:val="008E526F"/>
    <w:rsid w:val="008E5A4F"/>
    <w:rsid w:val="008E5BA8"/>
    <w:rsid w:val="008E5E42"/>
    <w:rsid w:val="008E5FE4"/>
    <w:rsid w:val="008E6973"/>
    <w:rsid w:val="008E6A5D"/>
    <w:rsid w:val="008E6BD6"/>
    <w:rsid w:val="008E6BF7"/>
    <w:rsid w:val="008E6C02"/>
    <w:rsid w:val="008E701E"/>
    <w:rsid w:val="008E76B0"/>
    <w:rsid w:val="008E7792"/>
    <w:rsid w:val="008E785B"/>
    <w:rsid w:val="008E7D2A"/>
    <w:rsid w:val="008E7F1C"/>
    <w:rsid w:val="008F01C8"/>
    <w:rsid w:val="008F03AD"/>
    <w:rsid w:val="008F056C"/>
    <w:rsid w:val="008F0DED"/>
    <w:rsid w:val="008F0F27"/>
    <w:rsid w:val="008F0F39"/>
    <w:rsid w:val="008F120D"/>
    <w:rsid w:val="008F17D4"/>
    <w:rsid w:val="008F17FA"/>
    <w:rsid w:val="008F1B3B"/>
    <w:rsid w:val="008F2107"/>
    <w:rsid w:val="008F2109"/>
    <w:rsid w:val="008F2278"/>
    <w:rsid w:val="008F28C7"/>
    <w:rsid w:val="008F2A32"/>
    <w:rsid w:val="008F2BA0"/>
    <w:rsid w:val="008F3024"/>
    <w:rsid w:val="008F30ED"/>
    <w:rsid w:val="008F4962"/>
    <w:rsid w:val="008F4A81"/>
    <w:rsid w:val="008F4FC0"/>
    <w:rsid w:val="008F5366"/>
    <w:rsid w:val="008F5463"/>
    <w:rsid w:val="008F570E"/>
    <w:rsid w:val="008F5B30"/>
    <w:rsid w:val="008F5EAF"/>
    <w:rsid w:val="008F5F4B"/>
    <w:rsid w:val="008F609D"/>
    <w:rsid w:val="008F6512"/>
    <w:rsid w:val="008F69D9"/>
    <w:rsid w:val="008F6E0F"/>
    <w:rsid w:val="008F7A4A"/>
    <w:rsid w:val="008F7C3A"/>
    <w:rsid w:val="00900363"/>
    <w:rsid w:val="0090079E"/>
    <w:rsid w:val="00900EA7"/>
    <w:rsid w:val="009017BA"/>
    <w:rsid w:val="00901AEE"/>
    <w:rsid w:val="00901E1A"/>
    <w:rsid w:val="00901E81"/>
    <w:rsid w:val="00902579"/>
    <w:rsid w:val="00902D2F"/>
    <w:rsid w:val="00903224"/>
    <w:rsid w:val="009034B7"/>
    <w:rsid w:val="0090389A"/>
    <w:rsid w:val="009038FF"/>
    <w:rsid w:val="00903A40"/>
    <w:rsid w:val="0090406E"/>
    <w:rsid w:val="00904307"/>
    <w:rsid w:val="0090457B"/>
    <w:rsid w:val="00904894"/>
    <w:rsid w:val="009049AF"/>
    <w:rsid w:val="00904DCC"/>
    <w:rsid w:val="00905B68"/>
    <w:rsid w:val="0090669B"/>
    <w:rsid w:val="00906A3A"/>
    <w:rsid w:val="00906C50"/>
    <w:rsid w:val="00906C86"/>
    <w:rsid w:val="00906D6E"/>
    <w:rsid w:val="00907321"/>
    <w:rsid w:val="00907671"/>
    <w:rsid w:val="00907A52"/>
    <w:rsid w:val="00907B58"/>
    <w:rsid w:val="00907DCA"/>
    <w:rsid w:val="00907F84"/>
    <w:rsid w:val="00907FF3"/>
    <w:rsid w:val="0091010B"/>
    <w:rsid w:val="0091099C"/>
    <w:rsid w:val="00910A11"/>
    <w:rsid w:val="00910A50"/>
    <w:rsid w:val="009111AB"/>
    <w:rsid w:val="009111E3"/>
    <w:rsid w:val="00911996"/>
    <w:rsid w:val="009119C6"/>
    <w:rsid w:val="00911FD6"/>
    <w:rsid w:val="009121A3"/>
    <w:rsid w:val="009129CA"/>
    <w:rsid w:val="00912AD5"/>
    <w:rsid w:val="00912FCC"/>
    <w:rsid w:val="009130AF"/>
    <w:rsid w:val="009133AF"/>
    <w:rsid w:val="00913744"/>
    <w:rsid w:val="00913760"/>
    <w:rsid w:val="00913C8A"/>
    <w:rsid w:val="00913CDF"/>
    <w:rsid w:val="00914430"/>
    <w:rsid w:val="00914764"/>
    <w:rsid w:val="009150B0"/>
    <w:rsid w:val="009153EF"/>
    <w:rsid w:val="009156B1"/>
    <w:rsid w:val="009157D4"/>
    <w:rsid w:val="00916C7F"/>
    <w:rsid w:val="00916D61"/>
    <w:rsid w:val="00916D79"/>
    <w:rsid w:val="00916F78"/>
    <w:rsid w:val="00917161"/>
    <w:rsid w:val="009172DA"/>
    <w:rsid w:val="00917BF3"/>
    <w:rsid w:val="009204F9"/>
    <w:rsid w:val="009207CE"/>
    <w:rsid w:val="00920989"/>
    <w:rsid w:val="00921011"/>
    <w:rsid w:val="009213E5"/>
    <w:rsid w:val="00921D8B"/>
    <w:rsid w:val="00921DD2"/>
    <w:rsid w:val="00922037"/>
    <w:rsid w:val="009221ED"/>
    <w:rsid w:val="00922BEF"/>
    <w:rsid w:val="00923175"/>
    <w:rsid w:val="00923430"/>
    <w:rsid w:val="00923614"/>
    <w:rsid w:val="00923653"/>
    <w:rsid w:val="00923743"/>
    <w:rsid w:val="00923FD8"/>
    <w:rsid w:val="00924203"/>
    <w:rsid w:val="009244DF"/>
    <w:rsid w:val="009245A0"/>
    <w:rsid w:val="0092469C"/>
    <w:rsid w:val="00924C5E"/>
    <w:rsid w:val="00924E1D"/>
    <w:rsid w:val="00925516"/>
    <w:rsid w:val="0092551E"/>
    <w:rsid w:val="0092578B"/>
    <w:rsid w:val="00925A12"/>
    <w:rsid w:val="00925B14"/>
    <w:rsid w:val="00925E72"/>
    <w:rsid w:val="009260A2"/>
    <w:rsid w:val="00926699"/>
    <w:rsid w:val="009268CE"/>
    <w:rsid w:val="00926E54"/>
    <w:rsid w:val="0092710A"/>
    <w:rsid w:val="00927338"/>
    <w:rsid w:val="009305AC"/>
    <w:rsid w:val="0093082C"/>
    <w:rsid w:val="00930D94"/>
    <w:rsid w:val="00930F97"/>
    <w:rsid w:val="009318CA"/>
    <w:rsid w:val="00931B7A"/>
    <w:rsid w:val="00931DF2"/>
    <w:rsid w:val="00931F17"/>
    <w:rsid w:val="0093230D"/>
    <w:rsid w:val="00932395"/>
    <w:rsid w:val="00932870"/>
    <w:rsid w:val="0093326A"/>
    <w:rsid w:val="00933A1A"/>
    <w:rsid w:val="00933F00"/>
    <w:rsid w:val="00933FBD"/>
    <w:rsid w:val="00934008"/>
    <w:rsid w:val="009341EC"/>
    <w:rsid w:val="00934318"/>
    <w:rsid w:val="009343EA"/>
    <w:rsid w:val="00934419"/>
    <w:rsid w:val="00934AC0"/>
    <w:rsid w:val="009352DE"/>
    <w:rsid w:val="00935739"/>
    <w:rsid w:val="00935B6A"/>
    <w:rsid w:val="00935DA4"/>
    <w:rsid w:val="00935E57"/>
    <w:rsid w:val="009361CD"/>
    <w:rsid w:val="0093714A"/>
    <w:rsid w:val="009371FA"/>
    <w:rsid w:val="009374C8"/>
    <w:rsid w:val="009375CC"/>
    <w:rsid w:val="00937898"/>
    <w:rsid w:val="00940C30"/>
    <w:rsid w:val="00940ED7"/>
    <w:rsid w:val="00941AE1"/>
    <w:rsid w:val="00941AEF"/>
    <w:rsid w:val="00941B2C"/>
    <w:rsid w:val="00941B4B"/>
    <w:rsid w:val="00941F4C"/>
    <w:rsid w:val="009420B2"/>
    <w:rsid w:val="009424B5"/>
    <w:rsid w:val="00942779"/>
    <w:rsid w:val="00942967"/>
    <w:rsid w:val="00942E49"/>
    <w:rsid w:val="00942E95"/>
    <w:rsid w:val="00943077"/>
    <w:rsid w:val="00943294"/>
    <w:rsid w:val="0094364B"/>
    <w:rsid w:val="009437E6"/>
    <w:rsid w:val="00944000"/>
    <w:rsid w:val="009450BE"/>
    <w:rsid w:val="00945471"/>
    <w:rsid w:val="009459E2"/>
    <w:rsid w:val="00945C04"/>
    <w:rsid w:val="00946701"/>
    <w:rsid w:val="009467EC"/>
    <w:rsid w:val="0094690A"/>
    <w:rsid w:val="00946B1C"/>
    <w:rsid w:val="00946E9E"/>
    <w:rsid w:val="0094735C"/>
    <w:rsid w:val="0094769B"/>
    <w:rsid w:val="00947B0F"/>
    <w:rsid w:val="00947C4F"/>
    <w:rsid w:val="00947F07"/>
    <w:rsid w:val="009503A6"/>
    <w:rsid w:val="00950862"/>
    <w:rsid w:val="00950FED"/>
    <w:rsid w:val="00950FFF"/>
    <w:rsid w:val="00951110"/>
    <w:rsid w:val="0095135D"/>
    <w:rsid w:val="009513CD"/>
    <w:rsid w:val="00951581"/>
    <w:rsid w:val="00951957"/>
    <w:rsid w:val="00951EA0"/>
    <w:rsid w:val="009521C2"/>
    <w:rsid w:val="009521FB"/>
    <w:rsid w:val="00952743"/>
    <w:rsid w:val="00952909"/>
    <w:rsid w:val="00952B29"/>
    <w:rsid w:val="00952C42"/>
    <w:rsid w:val="00952C62"/>
    <w:rsid w:val="00952D34"/>
    <w:rsid w:val="009531A1"/>
    <w:rsid w:val="009538AD"/>
    <w:rsid w:val="00953915"/>
    <w:rsid w:val="00954010"/>
    <w:rsid w:val="00954519"/>
    <w:rsid w:val="009545B8"/>
    <w:rsid w:val="00954B83"/>
    <w:rsid w:val="009550C2"/>
    <w:rsid w:val="009554A5"/>
    <w:rsid w:val="009556D4"/>
    <w:rsid w:val="00955B01"/>
    <w:rsid w:val="009567A4"/>
    <w:rsid w:val="009567F3"/>
    <w:rsid w:val="0095723E"/>
    <w:rsid w:val="009574C1"/>
    <w:rsid w:val="0095793D"/>
    <w:rsid w:val="00957AC5"/>
    <w:rsid w:val="00957ED1"/>
    <w:rsid w:val="00957FFC"/>
    <w:rsid w:val="00960219"/>
    <w:rsid w:val="00960AB3"/>
    <w:rsid w:val="00960C06"/>
    <w:rsid w:val="00960F59"/>
    <w:rsid w:val="00961029"/>
    <w:rsid w:val="0096103D"/>
    <w:rsid w:val="0096128D"/>
    <w:rsid w:val="00961344"/>
    <w:rsid w:val="00961703"/>
    <w:rsid w:val="009617EE"/>
    <w:rsid w:val="00961D3D"/>
    <w:rsid w:val="00961DEC"/>
    <w:rsid w:val="00961DF9"/>
    <w:rsid w:val="009620CA"/>
    <w:rsid w:val="009622C0"/>
    <w:rsid w:val="009622DC"/>
    <w:rsid w:val="00962B98"/>
    <w:rsid w:val="009633C1"/>
    <w:rsid w:val="009638B0"/>
    <w:rsid w:val="009639AC"/>
    <w:rsid w:val="009639C0"/>
    <w:rsid w:val="00963A5A"/>
    <w:rsid w:val="00963C18"/>
    <w:rsid w:val="00963EC9"/>
    <w:rsid w:val="00964148"/>
    <w:rsid w:val="009643E5"/>
    <w:rsid w:val="00964470"/>
    <w:rsid w:val="009644C6"/>
    <w:rsid w:val="0096458D"/>
    <w:rsid w:val="0096459F"/>
    <w:rsid w:val="00964936"/>
    <w:rsid w:val="00964F17"/>
    <w:rsid w:val="00965801"/>
    <w:rsid w:val="00965892"/>
    <w:rsid w:val="00965B97"/>
    <w:rsid w:val="00965D6D"/>
    <w:rsid w:val="0096603B"/>
    <w:rsid w:val="009660EE"/>
    <w:rsid w:val="0096616A"/>
    <w:rsid w:val="00966300"/>
    <w:rsid w:val="00966872"/>
    <w:rsid w:val="009668B8"/>
    <w:rsid w:val="00966A6D"/>
    <w:rsid w:val="00966AA3"/>
    <w:rsid w:val="00966EE3"/>
    <w:rsid w:val="00966FE4"/>
    <w:rsid w:val="0096704D"/>
    <w:rsid w:val="009671EE"/>
    <w:rsid w:val="00967399"/>
    <w:rsid w:val="0096745F"/>
    <w:rsid w:val="00967AE3"/>
    <w:rsid w:val="00967F20"/>
    <w:rsid w:val="009700B3"/>
    <w:rsid w:val="0097017A"/>
    <w:rsid w:val="009707FC"/>
    <w:rsid w:val="0097097E"/>
    <w:rsid w:val="00970A3D"/>
    <w:rsid w:val="00970A80"/>
    <w:rsid w:val="00970BAB"/>
    <w:rsid w:val="00970C90"/>
    <w:rsid w:val="00970F93"/>
    <w:rsid w:val="009711CB"/>
    <w:rsid w:val="00971593"/>
    <w:rsid w:val="00971B21"/>
    <w:rsid w:val="00971DDD"/>
    <w:rsid w:val="00971FA8"/>
    <w:rsid w:val="00972517"/>
    <w:rsid w:val="0097260D"/>
    <w:rsid w:val="00972A8A"/>
    <w:rsid w:val="00972C36"/>
    <w:rsid w:val="00973220"/>
    <w:rsid w:val="00973270"/>
    <w:rsid w:val="0097361B"/>
    <w:rsid w:val="009740F8"/>
    <w:rsid w:val="0097419D"/>
    <w:rsid w:val="00974CEC"/>
    <w:rsid w:val="00975631"/>
    <w:rsid w:val="00975AAB"/>
    <w:rsid w:val="00975B2C"/>
    <w:rsid w:val="00975FAB"/>
    <w:rsid w:val="00976944"/>
    <w:rsid w:val="00976EE7"/>
    <w:rsid w:val="009774E6"/>
    <w:rsid w:val="009775E0"/>
    <w:rsid w:val="009778F2"/>
    <w:rsid w:val="009779E2"/>
    <w:rsid w:val="00977C48"/>
    <w:rsid w:val="00977CC9"/>
    <w:rsid w:val="00977EB0"/>
    <w:rsid w:val="00977EE5"/>
    <w:rsid w:val="009801C3"/>
    <w:rsid w:val="0098046C"/>
    <w:rsid w:val="0098048E"/>
    <w:rsid w:val="0098094A"/>
    <w:rsid w:val="00980AEF"/>
    <w:rsid w:val="00980D62"/>
    <w:rsid w:val="00980E2A"/>
    <w:rsid w:val="00980F42"/>
    <w:rsid w:val="00981356"/>
    <w:rsid w:val="00981473"/>
    <w:rsid w:val="0098181A"/>
    <w:rsid w:val="009819FD"/>
    <w:rsid w:val="00981A17"/>
    <w:rsid w:val="00982C05"/>
    <w:rsid w:val="00983067"/>
    <w:rsid w:val="0098350F"/>
    <w:rsid w:val="00983559"/>
    <w:rsid w:val="009835B7"/>
    <w:rsid w:val="00983B7B"/>
    <w:rsid w:val="0098406B"/>
    <w:rsid w:val="0098412C"/>
    <w:rsid w:val="00984448"/>
    <w:rsid w:val="009848BD"/>
    <w:rsid w:val="00984DB0"/>
    <w:rsid w:val="009854FA"/>
    <w:rsid w:val="00985999"/>
    <w:rsid w:val="00985DA1"/>
    <w:rsid w:val="009860F1"/>
    <w:rsid w:val="00986874"/>
    <w:rsid w:val="00986CD9"/>
    <w:rsid w:val="00986DDF"/>
    <w:rsid w:val="00987792"/>
    <w:rsid w:val="00987D98"/>
    <w:rsid w:val="00987E65"/>
    <w:rsid w:val="00987EF7"/>
    <w:rsid w:val="00990449"/>
    <w:rsid w:val="00990E76"/>
    <w:rsid w:val="00990FF1"/>
    <w:rsid w:val="00991148"/>
    <w:rsid w:val="009912D9"/>
    <w:rsid w:val="0099137C"/>
    <w:rsid w:val="009914B6"/>
    <w:rsid w:val="0099174C"/>
    <w:rsid w:val="009917A2"/>
    <w:rsid w:val="00991C86"/>
    <w:rsid w:val="00992137"/>
    <w:rsid w:val="009929A6"/>
    <w:rsid w:val="00992CEF"/>
    <w:rsid w:val="00992D0A"/>
    <w:rsid w:val="00992EDC"/>
    <w:rsid w:val="00992FD8"/>
    <w:rsid w:val="00993078"/>
    <w:rsid w:val="009932CA"/>
    <w:rsid w:val="00993C98"/>
    <w:rsid w:val="00993E24"/>
    <w:rsid w:val="00993E3F"/>
    <w:rsid w:val="00993E71"/>
    <w:rsid w:val="0099409C"/>
    <w:rsid w:val="00994571"/>
    <w:rsid w:val="00994DF1"/>
    <w:rsid w:val="00995A9F"/>
    <w:rsid w:val="00995C1C"/>
    <w:rsid w:val="00995FE4"/>
    <w:rsid w:val="00996326"/>
    <w:rsid w:val="0099675E"/>
    <w:rsid w:val="009968D5"/>
    <w:rsid w:val="00996E75"/>
    <w:rsid w:val="00996ED7"/>
    <w:rsid w:val="0099708A"/>
    <w:rsid w:val="009974B3"/>
    <w:rsid w:val="009976C6"/>
    <w:rsid w:val="00997774"/>
    <w:rsid w:val="009A008E"/>
    <w:rsid w:val="009A092A"/>
    <w:rsid w:val="009A0A3E"/>
    <w:rsid w:val="009A0A8F"/>
    <w:rsid w:val="009A0B1A"/>
    <w:rsid w:val="009A0EBA"/>
    <w:rsid w:val="009A0F4B"/>
    <w:rsid w:val="009A14BD"/>
    <w:rsid w:val="009A1541"/>
    <w:rsid w:val="009A1811"/>
    <w:rsid w:val="009A1A07"/>
    <w:rsid w:val="009A1E96"/>
    <w:rsid w:val="009A231E"/>
    <w:rsid w:val="009A25BE"/>
    <w:rsid w:val="009A297B"/>
    <w:rsid w:val="009A34B9"/>
    <w:rsid w:val="009A36A9"/>
    <w:rsid w:val="009A4A54"/>
    <w:rsid w:val="009A5066"/>
    <w:rsid w:val="009A5187"/>
    <w:rsid w:val="009A5C2D"/>
    <w:rsid w:val="009A6525"/>
    <w:rsid w:val="009A68EC"/>
    <w:rsid w:val="009A695D"/>
    <w:rsid w:val="009A6EF6"/>
    <w:rsid w:val="009A75D9"/>
    <w:rsid w:val="009A7CE9"/>
    <w:rsid w:val="009A7D75"/>
    <w:rsid w:val="009A7F38"/>
    <w:rsid w:val="009B04CE"/>
    <w:rsid w:val="009B0579"/>
    <w:rsid w:val="009B05EB"/>
    <w:rsid w:val="009B0660"/>
    <w:rsid w:val="009B0B7D"/>
    <w:rsid w:val="009B17BA"/>
    <w:rsid w:val="009B1A79"/>
    <w:rsid w:val="009B1D1A"/>
    <w:rsid w:val="009B2377"/>
    <w:rsid w:val="009B2464"/>
    <w:rsid w:val="009B248E"/>
    <w:rsid w:val="009B284C"/>
    <w:rsid w:val="009B2B8F"/>
    <w:rsid w:val="009B30FA"/>
    <w:rsid w:val="009B3775"/>
    <w:rsid w:val="009B461D"/>
    <w:rsid w:val="009B4B10"/>
    <w:rsid w:val="009B5164"/>
    <w:rsid w:val="009B55FB"/>
    <w:rsid w:val="009B55FE"/>
    <w:rsid w:val="009B5780"/>
    <w:rsid w:val="009B5A98"/>
    <w:rsid w:val="009B5CFF"/>
    <w:rsid w:val="009B5E33"/>
    <w:rsid w:val="009B67B5"/>
    <w:rsid w:val="009B6A3A"/>
    <w:rsid w:val="009B6FDC"/>
    <w:rsid w:val="009B7311"/>
    <w:rsid w:val="009B7320"/>
    <w:rsid w:val="009B7A10"/>
    <w:rsid w:val="009B7D05"/>
    <w:rsid w:val="009C0006"/>
    <w:rsid w:val="009C03DA"/>
    <w:rsid w:val="009C0CD2"/>
    <w:rsid w:val="009C0CDF"/>
    <w:rsid w:val="009C0E4C"/>
    <w:rsid w:val="009C10E2"/>
    <w:rsid w:val="009C1100"/>
    <w:rsid w:val="009C1478"/>
    <w:rsid w:val="009C1585"/>
    <w:rsid w:val="009C1653"/>
    <w:rsid w:val="009C1AC0"/>
    <w:rsid w:val="009C1BB2"/>
    <w:rsid w:val="009C203D"/>
    <w:rsid w:val="009C243F"/>
    <w:rsid w:val="009C261E"/>
    <w:rsid w:val="009C2813"/>
    <w:rsid w:val="009C2EEB"/>
    <w:rsid w:val="009C379D"/>
    <w:rsid w:val="009C3BDD"/>
    <w:rsid w:val="009C3CDB"/>
    <w:rsid w:val="009C438B"/>
    <w:rsid w:val="009C43A4"/>
    <w:rsid w:val="009C4BA7"/>
    <w:rsid w:val="009C4C55"/>
    <w:rsid w:val="009C5812"/>
    <w:rsid w:val="009C58F2"/>
    <w:rsid w:val="009C5AA6"/>
    <w:rsid w:val="009C5DDE"/>
    <w:rsid w:val="009C6411"/>
    <w:rsid w:val="009C6711"/>
    <w:rsid w:val="009C684A"/>
    <w:rsid w:val="009C7341"/>
    <w:rsid w:val="009C7A0D"/>
    <w:rsid w:val="009D0226"/>
    <w:rsid w:val="009D0330"/>
    <w:rsid w:val="009D0491"/>
    <w:rsid w:val="009D0A34"/>
    <w:rsid w:val="009D0BA1"/>
    <w:rsid w:val="009D10D6"/>
    <w:rsid w:val="009D124A"/>
    <w:rsid w:val="009D1610"/>
    <w:rsid w:val="009D16FF"/>
    <w:rsid w:val="009D1C1A"/>
    <w:rsid w:val="009D24BB"/>
    <w:rsid w:val="009D2915"/>
    <w:rsid w:val="009D2BAF"/>
    <w:rsid w:val="009D364E"/>
    <w:rsid w:val="009D367E"/>
    <w:rsid w:val="009D3F2C"/>
    <w:rsid w:val="009D3FCA"/>
    <w:rsid w:val="009D4403"/>
    <w:rsid w:val="009D467F"/>
    <w:rsid w:val="009D4C1C"/>
    <w:rsid w:val="009D4FE1"/>
    <w:rsid w:val="009D528E"/>
    <w:rsid w:val="009D558A"/>
    <w:rsid w:val="009D55DC"/>
    <w:rsid w:val="009D57FE"/>
    <w:rsid w:val="009D5A6B"/>
    <w:rsid w:val="009D6388"/>
    <w:rsid w:val="009D6395"/>
    <w:rsid w:val="009D64EB"/>
    <w:rsid w:val="009D731D"/>
    <w:rsid w:val="009E094C"/>
    <w:rsid w:val="009E0BB8"/>
    <w:rsid w:val="009E0CF2"/>
    <w:rsid w:val="009E0FAF"/>
    <w:rsid w:val="009E101E"/>
    <w:rsid w:val="009E109E"/>
    <w:rsid w:val="009E1200"/>
    <w:rsid w:val="009E1F27"/>
    <w:rsid w:val="009E28B3"/>
    <w:rsid w:val="009E2C57"/>
    <w:rsid w:val="009E32FC"/>
    <w:rsid w:val="009E36E3"/>
    <w:rsid w:val="009E3701"/>
    <w:rsid w:val="009E3BF9"/>
    <w:rsid w:val="009E41C0"/>
    <w:rsid w:val="009E425A"/>
    <w:rsid w:val="009E4644"/>
    <w:rsid w:val="009E4B01"/>
    <w:rsid w:val="009E4B4B"/>
    <w:rsid w:val="009E4B55"/>
    <w:rsid w:val="009E5778"/>
    <w:rsid w:val="009E589B"/>
    <w:rsid w:val="009E5BB1"/>
    <w:rsid w:val="009E5D5C"/>
    <w:rsid w:val="009E618E"/>
    <w:rsid w:val="009E63D6"/>
    <w:rsid w:val="009E68A2"/>
    <w:rsid w:val="009E68D7"/>
    <w:rsid w:val="009E6D19"/>
    <w:rsid w:val="009E6D9F"/>
    <w:rsid w:val="009E7083"/>
    <w:rsid w:val="009E739B"/>
    <w:rsid w:val="009E73A7"/>
    <w:rsid w:val="009E7557"/>
    <w:rsid w:val="009E75C8"/>
    <w:rsid w:val="009E7AE3"/>
    <w:rsid w:val="009E7D55"/>
    <w:rsid w:val="009E7F4C"/>
    <w:rsid w:val="009F005F"/>
    <w:rsid w:val="009F0140"/>
    <w:rsid w:val="009F0773"/>
    <w:rsid w:val="009F0C96"/>
    <w:rsid w:val="009F112E"/>
    <w:rsid w:val="009F13F2"/>
    <w:rsid w:val="009F145B"/>
    <w:rsid w:val="009F16E7"/>
    <w:rsid w:val="009F18BE"/>
    <w:rsid w:val="009F1FBB"/>
    <w:rsid w:val="009F1FCD"/>
    <w:rsid w:val="009F223F"/>
    <w:rsid w:val="009F2260"/>
    <w:rsid w:val="009F2650"/>
    <w:rsid w:val="009F27F3"/>
    <w:rsid w:val="009F28DE"/>
    <w:rsid w:val="009F2D04"/>
    <w:rsid w:val="009F3273"/>
    <w:rsid w:val="009F33B9"/>
    <w:rsid w:val="009F3E6C"/>
    <w:rsid w:val="009F3EB4"/>
    <w:rsid w:val="009F3EBF"/>
    <w:rsid w:val="009F476A"/>
    <w:rsid w:val="009F4CF0"/>
    <w:rsid w:val="009F4D01"/>
    <w:rsid w:val="009F4D37"/>
    <w:rsid w:val="009F4D4B"/>
    <w:rsid w:val="009F4EE8"/>
    <w:rsid w:val="009F5154"/>
    <w:rsid w:val="009F5385"/>
    <w:rsid w:val="009F592B"/>
    <w:rsid w:val="009F5D2E"/>
    <w:rsid w:val="009F5EA2"/>
    <w:rsid w:val="009F6339"/>
    <w:rsid w:val="009F64F5"/>
    <w:rsid w:val="009F6885"/>
    <w:rsid w:val="009F6958"/>
    <w:rsid w:val="009F6F7D"/>
    <w:rsid w:val="009F7059"/>
    <w:rsid w:val="009F748F"/>
    <w:rsid w:val="009F74CA"/>
    <w:rsid w:val="009F7858"/>
    <w:rsid w:val="009F7A04"/>
    <w:rsid w:val="009F7CF3"/>
    <w:rsid w:val="009F7ED1"/>
    <w:rsid w:val="00A00CD9"/>
    <w:rsid w:val="00A00D53"/>
    <w:rsid w:val="00A00EDF"/>
    <w:rsid w:val="00A0112E"/>
    <w:rsid w:val="00A01CAA"/>
    <w:rsid w:val="00A01D3D"/>
    <w:rsid w:val="00A01EFA"/>
    <w:rsid w:val="00A023B7"/>
    <w:rsid w:val="00A02521"/>
    <w:rsid w:val="00A02B67"/>
    <w:rsid w:val="00A02C79"/>
    <w:rsid w:val="00A02E05"/>
    <w:rsid w:val="00A03622"/>
    <w:rsid w:val="00A0387C"/>
    <w:rsid w:val="00A03DF3"/>
    <w:rsid w:val="00A03F2E"/>
    <w:rsid w:val="00A04158"/>
    <w:rsid w:val="00A0468B"/>
    <w:rsid w:val="00A04842"/>
    <w:rsid w:val="00A0495B"/>
    <w:rsid w:val="00A04CDA"/>
    <w:rsid w:val="00A04FC3"/>
    <w:rsid w:val="00A052DC"/>
    <w:rsid w:val="00A0558E"/>
    <w:rsid w:val="00A058A7"/>
    <w:rsid w:val="00A05D0C"/>
    <w:rsid w:val="00A062EE"/>
    <w:rsid w:val="00A06405"/>
    <w:rsid w:val="00A064BA"/>
    <w:rsid w:val="00A06577"/>
    <w:rsid w:val="00A0675E"/>
    <w:rsid w:val="00A06E7B"/>
    <w:rsid w:val="00A06F5A"/>
    <w:rsid w:val="00A07022"/>
    <w:rsid w:val="00A074CF"/>
    <w:rsid w:val="00A075FA"/>
    <w:rsid w:val="00A07B72"/>
    <w:rsid w:val="00A07D33"/>
    <w:rsid w:val="00A101FC"/>
    <w:rsid w:val="00A107C7"/>
    <w:rsid w:val="00A107FC"/>
    <w:rsid w:val="00A109EC"/>
    <w:rsid w:val="00A10B2F"/>
    <w:rsid w:val="00A10B66"/>
    <w:rsid w:val="00A10E78"/>
    <w:rsid w:val="00A10EA0"/>
    <w:rsid w:val="00A11188"/>
    <w:rsid w:val="00A11516"/>
    <w:rsid w:val="00A11E84"/>
    <w:rsid w:val="00A120FC"/>
    <w:rsid w:val="00A121D3"/>
    <w:rsid w:val="00A1232F"/>
    <w:rsid w:val="00A126C9"/>
    <w:rsid w:val="00A12717"/>
    <w:rsid w:val="00A129C5"/>
    <w:rsid w:val="00A12E52"/>
    <w:rsid w:val="00A12E97"/>
    <w:rsid w:val="00A131D5"/>
    <w:rsid w:val="00A13738"/>
    <w:rsid w:val="00A138AA"/>
    <w:rsid w:val="00A138BB"/>
    <w:rsid w:val="00A139B4"/>
    <w:rsid w:val="00A13C44"/>
    <w:rsid w:val="00A140C3"/>
    <w:rsid w:val="00A1447E"/>
    <w:rsid w:val="00A14738"/>
    <w:rsid w:val="00A1479D"/>
    <w:rsid w:val="00A14873"/>
    <w:rsid w:val="00A14A82"/>
    <w:rsid w:val="00A15848"/>
    <w:rsid w:val="00A1595D"/>
    <w:rsid w:val="00A15E73"/>
    <w:rsid w:val="00A163AA"/>
    <w:rsid w:val="00A16716"/>
    <w:rsid w:val="00A17554"/>
    <w:rsid w:val="00A17808"/>
    <w:rsid w:val="00A17C59"/>
    <w:rsid w:val="00A17D84"/>
    <w:rsid w:val="00A207C1"/>
    <w:rsid w:val="00A20D34"/>
    <w:rsid w:val="00A20FC4"/>
    <w:rsid w:val="00A211F2"/>
    <w:rsid w:val="00A217AC"/>
    <w:rsid w:val="00A21A26"/>
    <w:rsid w:val="00A21A71"/>
    <w:rsid w:val="00A21F6D"/>
    <w:rsid w:val="00A22933"/>
    <w:rsid w:val="00A22AFB"/>
    <w:rsid w:val="00A230C4"/>
    <w:rsid w:val="00A23E68"/>
    <w:rsid w:val="00A2468E"/>
    <w:rsid w:val="00A248D5"/>
    <w:rsid w:val="00A24C42"/>
    <w:rsid w:val="00A24FCA"/>
    <w:rsid w:val="00A25029"/>
    <w:rsid w:val="00A25618"/>
    <w:rsid w:val="00A256D9"/>
    <w:rsid w:val="00A25AEE"/>
    <w:rsid w:val="00A25C58"/>
    <w:rsid w:val="00A26353"/>
    <w:rsid w:val="00A265D0"/>
    <w:rsid w:val="00A26735"/>
    <w:rsid w:val="00A26A6D"/>
    <w:rsid w:val="00A27295"/>
    <w:rsid w:val="00A2748C"/>
    <w:rsid w:val="00A275C1"/>
    <w:rsid w:val="00A27601"/>
    <w:rsid w:val="00A277B1"/>
    <w:rsid w:val="00A27A0D"/>
    <w:rsid w:val="00A30046"/>
    <w:rsid w:val="00A3028C"/>
    <w:rsid w:val="00A30677"/>
    <w:rsid w:val="00A30DCB"/>
    <w:rsid w:val="00A311C8"/>
    <w:rsid w:val="00A314FE"/>
    <w:rsid w:val="00A31605"/>
    <w:rsid w:val="00A317C1"/>
    <w:rsid w:val="00A31B42"/>
    <w:rsid w:val="00A321C2"/>
    <w:rsid w:val="00A3239A"/>
    <w:rsid w:val="00A32450"/>
    <w:rsid w:val="00A329D6"/>
    <w:rsid w:val="00A330CA"/>
    <w:rsid w:val="00A3375C"/>
    <w:rsid w:val="00A337BF"/>
    <w:rsid w:val="00A33A1C"/>
    <w:rsid w:val="00A33DAD"/>
    <w:rsid w:val="00A33F11"/>
    <w:rsid w:val="00A33FCD"/>
    <w:rsid w:val="00A340C7"/>
    <w:rsid w:val="00A341F6"/>
    <w:rsid w:val="00A343BB"/>
    <w:rsid w:val="00A35087"/>
    <w:rsid w:val="00A354F1"/>
    <w:rsid w:val="00A35580"/>
    <w:rsid w:val="00A35D4B"/>
    <w:rsid w:val="00A362A3"/>
    <w:rsid w:val="00A36342"/>
    <w:rsid w:val="00A371FA"/>
    <w:rsid w:val="00A3772A"/>
    <w:rsid w:val="00A378AF"/>
    <w:rsid w:val="00A3795A"/>
    <w:rsid w:val="00A37AB8"/>
    <w:rsid w:val="00A37C80"/>
    <w:rsid w:val="00A40291"/>
    <w:rsid w:val="00A405D0"/>
    <w:rsid w:val="00A40961"/>
    <w:rsid w:val="00A409B0"/>
    <w:rsid w:val="00A40BD9"/>
    <w:rsid w:val="00A40D24"/>
    <w:rsid w:val="00A40EA2"/>
    <w:rsid w:val="00A412E3"/>
    <w:rsid w:val="00A41F79"/>
    <w:rsid w:val="00A41F92"/>
    <w:rsid w:val="00A4222A"/>
    <w:rsid w:val="00A423C3"/>
    <w:rsid w:val="00A423FD"/>
    <w:rsid w:val="00A42E62"/>
    <w:rsid w:val="00A42ED0"/>
    <w:rsid w:val="00A42F9A"/>
    <w:rsid w:val="00A43196"/>
    <w:rsid w:val="00A43B3C"/>
    <w:rsid w:val="00A43E40"/>
    <w:rsid w:val="00A4401D"/>
    <w:rsid w:val="00A45188"/>
    <w:rsid w:val="00A459F4"/>
    <w:rsid w:val="00A45AA6"/>
    <w:rsid w:val="00A45FB9"/>
    <w:rsid w:val="00A4754B"/>
    <w:rsid w:val="00A475C0"/>
    <w:rsid w:val="00A47675"/>
    <w:rsid w:val="00A477A5"/>
    <w:rsid w:val="00A47AFA"/>
    <w:rsid w:val="00A47F2E"/>
    <w:rsid w:val="00A5007F"/>
    <w:rsid w:val="00A502EF"/>
    <w:rsid w:val="00A5048D"/>
    <w:rsid w:val="00A507C9"/>
    <w:rsid w:val="00A50818"/>
    <w:rsid w:val="00A5141F"/>
    <w:rsid w:val="00A517DA"/>
    <w:rsid w:val="00A519BF"/>
    <w:rsid w:val="00A51FCF"/>
    <w:rsid w:val="00A5221F"/>
    <w:rsid w:val="00A523BB"/>
    <w:rsid w:val="00A524A5"/>
    <w:rsid w:val="00A5283D"/>
    <w:rsid w:val="00A533CC"/>
    <w:rsid w:val="00A53577"/>
    <w:rsid w:val="00A53731"/>
    <w:rsid w:val="00A53924"/>
    <w:rsid w:val="00A53C59"/>
    <w:rsid w:val="00A541F3"/>
    <w:rsid w:val="00A54285"/>
    <w:rsid w:val="00A5491E"/>
    <w:rsid w:val="00A55DFF"/>
    <w:rsid w:val="00A55FD0"/>
    <w:rsid w:val="00A56378"/>
    <w:rsid w:val="00A56670"/>
    <w:rsid w:val="00A56834"/>
    <w:rsid w:val="00A56D79"/>
    <w:rsid w:val="00A56FBB"/>
    <w:rsid w:val="00A57140"/>
    <w:rsid w:val="00A5721C"/>
    <w:rsid w:val="00A572B1"/>
    <w:rsid w:val="00A57515"/>
    <w:rsid w:val="00A57774"/>
    <w:rsid w:val="00A57BB1"/>
    <w:rsid w:val="00A57DD9"/>
    <w:rsid w:val="00A57E14"/>
    <w:rsid w:val="00A57E6E"/>
    <w:rsid w:val="00A60265"/>
    <w:rsid w:val="00A606DF"/>
    <w:rsid w:val="00A6099F"/>
    <w:rsid w:val="00A60B45"/>
    <w:rsid w:val="00A60D90"/>
    <w:rsid w:val="00A6181F"/>
    <w:rsid w:val="00A619A2"/>
    <w:rsid w:val="00A61A2D"/>
    <w:rsid w:val="00A61EE5"/>
    <w:rsid w:val="00A62620"/>
    <w:rsid w:val="00A62664"/>
    <w:rsid w:val="00A62D43"/>
    <w:rsid w:val="00A63150"/>
    <w:rsid w:val="00A63540"/>
    <w:rsid w:val="00A636AD"/>
    <w:rsid w:val="00A63CB7"/>
    <w:rsid w:val="00A6402A"/>
    <w:rsid w:val="00A644C2"/>
    <w:rsid w:val="00A644FB"/>
    <w:rsid w:val="00A646A1"/>
    <w:rsid w:val="00A64BA5"/>
    <w:rsid w:val="00A65415"/>
    <w:rsid w:val="00A65479"/>
    <w:rsid w:val="00A657B7"/>
    <w:rsid w:val="00A658EE"/>
    <w:rsid w:val="00A65B98"/>
    <w:rsid w:val="00A65E99"/>
    <w:rsid w:val="00A65FA5"/>
    <w:rsid w:val="00A66549"/>
    <w:rsid w:val="00A66A2C"/>
    <w:rsid w:val="00A66AA3"/>
    <w:rsid w:val="00A66EDF"/>
    <w:rsid w:val="00A66F3A"/>
    <w:rsid w:val="00A67111"/>
    <w:rsid w:val="00A6715A"/>
    <w:rsid w:val="00A674C9"/>
    <w:rsid w:val="00A67852"/>
    <w:rsid w:val="00A6786C"/>
    <w:rsid w:val="00A678EC"/>
    <w:rsid w:val="00A67C1E"/>
    <w:rsid w:val="00A67D10"/>
    <w:rsid w:val="00A70501"/>
    <w:rsid w:val="00A708BF"/>
    <w:rsid w:val="00A70927"/>
    <w:rsid w:val="00A70B2C"/>
    <w:rsid w:val="00A70C0C"/>
    <w:rsid w:val="00A70CE9"/>
    <w:rsid w:val="00A70FB8"/>
    <w:rsid w:val="00A715C3"/>
    <w:rsid w:val="00A71AF8"/>
    <w:rsid w:val="00A71B29"/>
    <w:rsid w:val="00A71D17"/>
    <w:rsid w:val="00A71DDD"/>
    <w:rsid w:val="00A71F45"/>
    <w:rsid w:val="00A7258C"/>
    <w:rsid w:val="00A72723"/>
    <w:rsid w:val="00A72B2D"/>
    <w:rsid w:val="00A73147"/>
    <w:rsid w:val="00A742A2"/>
    <w:rsid w:val="00A7434E"/>
    <w:rsid w:val="00A74902"/>
    <w:rsid w:val="00A75110"/>
    <w:rsid w:val="00A753C4"/>
    <w:rsid w:val="00A75492"/>
    <w:rsid w:val="00A7575C"/>
    <w:rsid w:val="00A75FAE"/>
    <w:rsid w:val="00A76139"/>
    <w:rsid w:val="00A761E4"/>
    <w:rsid w:val="00A7641E"/>
    <w:rsid w:val="00A768FC"/>
    <w:rsid w:val="00A76DC1"/>
    <w:rsid w:val="00A76E22"/>
    <w:rsid w:val="00A77302"/>
    <w:rsid w:val="00A77807"/>
    <w:rsid w:val="00A77A6D"/>
    <w:rsid w:val="00A77D5C"/>
    <w:rsid w:val="00A77FE6"/>
    <w:rsid w:val="00A80120"/>
    <w:rsid w:val="00A80230"/>
    <w:rsid w:val="00A8040A"/>
    <w:rsid w:val="00A80411"/>
    <w:rsid w:val="00A80940"/>
    <w:rsid w:val="00A809F5"/>
    <w:rsid w:val="00A810B5"/>
    <w:rsid w:val="00A81161"/>
    <w:rsid w:val="00A81911"/>
    <w:rsid w:val="00A81A68"/>
    <w:rsid w:val="00A81B40"/>
    <w:rsid w:val="00A81C86"/>
    <w:rsid w:val="00A81DD2"/>
    <w:rsid w:val="00A820F9"/>
    <w:rsid w:val="00A82125"/>
    <w:rsid w:val="00A82513"/>
    <w:rsid w:val="00A82594"/>
    <w:rsid w:val="00A82640"/>
    <w:rsid w:val="00A8274F"/>
    <w:rsid w:val="00A82CE7"/>
    <w:rsid w:val="00A82D1B"/>
    <w:rsid w:val="00A830BF"/>
    <w:rsid w:val="00A83336"/>
    <w:rsid w:val="00A835E6"/>
    <w:rsid w:val="00A836CB"/>
    <w:rsid w:val="00A84333"/>
    <w:rsid w:val="00A84445"/>
    <w:rsid w:val="00A84541"/>
    <w:rsid w:val="00A84848"/>
    <w:rsid w:val="00A85012"/>
    <w:rsid w:val="00A850DE"/>
    <w:rsid w:val="00A853BD"/>
    <w:rsid w:val="00A857D1"/>
    <w:rsid w:val="00A859B8"/>
    <w:rsid w:val="00A86710"/>
    <w:rsid w:val="00A86848"/>
    <w:rsid w:val="00A8698B"/>
    <w:rsid w:val="00A86AED"/>
    <w:rsid w:val="00A86DBF"/>
    <w:rsid w:val="00A86DDA"/>
    <w:rsid w:val="00A87452"/>
    <w:rsid w:val="00A87815"/>
    <w:rsid w:val="00A87B9E"/>
    <w:rsid w:val="00A87EB1"/>
    <w:rsid w:val="00A87F70"/>
    <w:rsid w:val="00A87FAD"/>
    <w:rsid w:val="00A9007D"/>
    <w:rsid w:val="00A90121"/>
    <w:rsid w:val="00A906B6"/>
    <w:rsid w:val="00A907F5"/>
    <w:rsid w:val="00A90832"/>
    <w:rsid w:val="00A90889"/>
    <w:rsid w:val="00A90B81"/>
    <w:rsid w:val="00A90E10"/>
    <w:rsid w:val="00A91952"/>
    <w:rsid w:val="00A91983"/>
    <w:rsid w:val="00A91EB9"/>
    <w:rsid w:val="00A9214C"/>
    <w:rsid w:val="00A928DF"/>
    <w:rsid w:val="00A92EF0"/>
    <w:rsid w:val="00A9309F"/>
    <w:rsid w:val="00A93546"/>
    <w:rsid w:val="00A93562"/>
    <w:rsid w:val="00A93D74"/>
    <w:rsid w:val="00A941F8"/>
    <w:rsid w:val="00A948B8"/>
    <w:rsid w:val="00A94941"/>
    <w:rsid w:val="00A94EBA"/>
    <w:rsid w:val="00A953A5"/>
    <w:rsid w:val="00A95410"/>
    <w:rsid w:val="00A95654"/>
    <w:rsid w:val="00A95808"/>
    <w:rsid w:val="00A95C74"/>
    <w:rsid w:val="00A97AA0"/>
    <w:rsid w:val="00A97E15"/>
    <w:rsid w:val="00AA1514"/>
    <w:rsid w:val="00AA1700"/>
    <w:rsid w:val="00AA1B6D"/>
    <w:rsid w:val="00AA1B80"/>
    <w:rsid w:val="00AA1D4C"/>
    <w:rsid w:val="00AA3727"/>
    <w:rsid w:val="00AA4125"/>
    <w:rsid w:val="00AA4A7E"/>
    <w:rsid w:val="00AA4C90"/>
    <w:rsid w:val="00AA5632"/>
    <w:rsid w:val="00AA580C"/>
    <w:rsid w:val="00AA5817"/>
    <w:rsid w:val="00AA5FD4"/>
    <w:rsid w:val="00AA6292"/>
    <w:rsid w:val="00AA6477"/>
    <w:rsid w:val="00AA6A50"/>
    <w:rsid w:val="00AA716F"/>
    <w:rsid w:val="00AA72E1"/>
    <w:rsid w:val="00AA7725"/>
    <w:rsid w:val="00AA7EB3"/>
    <w:rsid w:val="00AA7FB9"/>
    <w:rsid w:val="00AA7FEC"/>
    <w:rsid w:val="00AB015A"/>
    <w:rsid w:val="00AB0421"/>
    <w:rsid w:val="00AB0548"/>
    <w:rsid w:val="00AB0766"/>
    <w:rsid w:val="00AB07AD"/>
    <w:rsid w:val="00AB1110"/>
    <w:rsid w:val="00AB126B"/>
    <w:rsid w:val="00AB1566"/>
    <w:rsid w:val="00AB170D"/>
    <w:rsid w:val="00AB1E09"/>
    <w:rsid w:val="00AB2014"/>
    <w:rsid w:val="00AB2DF4"/>
    <w:rsid w:val="00AB31EC"/>
    <w:rsid w:val="00AB3789"/>
    <w:rsid w:val="00AB3E4E"/>
    <w:rsid w:val="00AB49AA"/>
    <w:rsid w:val="00AB4A16"/>
    <w:rsid w:val="00AB4BB1"/>
    <w:rsid w:val="00AB4BF1"/>
    <w:rsid w:val="00AB4DF0"/>
    <w:rsid w:val="00AB4E69"/>
    <w:rsid w:val="00AB4FC0"/>
    <w:rsid w:val="00AB51BC"/>
    <w:rsid w:val="00AB5332"/>
    <w:rsid w:val="00AB5508"/>
    <w:rsid w:val="00AB6089"/>
    <w:rsid w:val="00AB6472"/>
    <w:rsid w:val="00AB6B7A"/>
    <w:rsid w:val="00AB6D34"/>
    <w:rsid w:val="00AB6E02"/>
    <w:rsid w:val="00AB6F53"/>
    <w:rsid w:val="00AB72D3"/>
    <w:rsid w:val="00AB7978"/>
    <w:rsid w:val="00AB7A2E"/>
    <w:rsid w:val="00AB7DC6"/>
    <w:rsid w:val="00AB7E37"/>
    <w:rsid w:val="00AB7F47"/>
    <w:rsid w:val="00AC0585"/>
    <w:rsid w:val="00AC05C8"/>
    <w:rsid w:val="00AC070B"/>
    <w:rsid w:val="00AC0E14"/>
    <w:rsid w:val="00AC1015"/>
    <w:rsid w:val="00AC1451"/>
    <w:rsid w:val="00AC1893"/>
    <w:rsid w:val="00AC18D3"/>
    <w:rsid w:val="00AC1E13"/>
    <w:rsid w:val="00AC1E45"/>
    <w:rsid w:val="00AC20CB"/>
    <w:rsid w:val="00AC20CE"/>
    <w:rsid w:val="00AC22D2"/>
    <w:rsid w:val="00AC24F6"/>
    <w:rsid w:val="00AC2915"/>
    <w:rsid w:val="00AC2A3A"/>
    <w:rsid w:val="00AC2C66"/>
    <w:rsid w:val="00AC3178"/>
    <w:rsid w:val="00AC3800"/>
    <w:rsid w:val="00AC38E4"/>
    <w:rsid w:val="00AC3F14"/>
    <w:rsid w:val="00AC4689"/>
    <w:rsid w:val="00AC496D"/>
    <w:rsid w:val="00AC4AE2"/>
    <w:rsid w:val="00AC4B4B"/>
    <w:rsid w:val="00AC4F1E"/>
    <w:rsid w:val="00AC4F3F"/>
    <w:rsid w:val="00AC5943"/>
    <w:rsid w:val="00AC5A63"/>
    <w:rsid w:val="00AC5AD7"/>
    <w:rsid w:val="00AC5B15"/>
    <w:rsid w:val="00AC5BBA"/>
    <w:rsid w:val="00AC5C19"/>
    <w:rsid w:val="00AC5C1E"/>
    <w:rsid w:val="00AC5EB1"/>
    <w:rsid w:val="00AC6116"/>
    <w:rsid w:val="00AC642B"/>
    <w:rsid w:val="00AC643E"/>
    <w:rsid w:val="00AC649C"/>
    <w:rsid w:val="00AC65AB"/>
    <w:rsid w:val="00AC670F"/>
    <w:rsid w:val="00AC67A8"/>
    <w:rsid w:val="00AC6EB7"/>
    <w:rsid w:val="00AC6F1C"/>
    <w:rsid w:val="00AC77D0"/>
    <w:rsid w:val="00AC792B"/>
    <w:rsid w:val="00AC7EA4"/>
    <w:rsid w:val="00AD0464"/>
    <w:rsid w:val="00AD07A2"/>
    <w:rsid w:val="00AD0A9D"/>
    <w:rsid w:val="00AD0E2E"/>
    <w:rsid w:val="00AD1B0D"/>
    <w:rsid w:val="00AD1F46"/>
    <w:rsid w:val="00AD1FA5"/>
    <w:rsid w:val="00AD21D3"/>
    <w:rsid w:val="00AD22B8"/>
    <w:rsid w:val="00AD2571"/>
    <w:rsid w:val="00AD26E3"/>
    <w:rsid w:val="00AD2A15"/>
    <w:rsid w:val="00AD2A27"/>
    <w:rsid w:val="00AD2C10"/>
    <w:rsid w:val="00AD2C8C"/>
    <w:rsid w:val="00AD2EF2"/>
    <w:rsid w:val="00AD2FD5"/>
    <w:rsid w:val="00AD323A"/>
    <w:rsid w:val="00AD3541"/>
    <w:rsid w:val="00AD3884"/>
    <w:rsid w:val="00AD3D38"/>
    <w:rsid w:val="00AD3E9D"/>
    <w:rsid w:val="00AD41E0"/>
    <w:rsid w:val="00AD42CB"/>
    <w:rsid w:val="00AD4413"/>
    <w:rsid w:val="00AD473A"/>
    <w:rsid w:val="00AD480E"/>
    <w:rsid w:val="00AD4AC9"/>
    <w:rsid w:val="00AD4F57"/>
    <w:rsid w:val="00AD53D0"/>
    <w:rsid w:val="00AD573B"/>
    <w:rsid w:val="00AD58F1"/>
    <w:rsid w:val="00AD5EA7"/>
    <w:rsid w:val="00AD5F57"/>
    <w:rsid w:val="00AD6009"/>
    <w:rsid w:val="00AD6102"/>
    <w:rsid w:val="00AD61B5"/>
    <w:rsid w:val="00AD6440"/>
    <w:rsid w:val="00AD6EE8"/>
    <w:rsid w:val="00AD7005"/>
    <w:rsid w:val="00AD7275"/>
    <w:rsid w:val="00AD7464"/>
    <w:rsid w:val="00AD7688"/>
    <w:rsid w:val="00AD79DE"/>
    <w:rsid w:val="00AD7A5D"/>
    <w:rsid w:val="00AD7DC9"/>
    <w:rsid w:val="00AE0380"/>
    <w:rsid w:val="00AE0578"/>
    <w:rsid w:val="00AE09F0"/>
    <w:rsid w:val="00AE0B20"/>
    <w:rsid w:val="00AE0FED"/>
    <w:rsid w:val="00AE1521"/>
    <w:rsid w:val="00AE1847"/>
    <w:rsid w:val="00AE2143"/>
    <w:rsid w:val="00AE23A7"/>
    <w:rsid w:val="00AE26D4"/>
    <w:rsid w:val="00AE2979"/>
    <w:rsid w:val="00AE2AF9"/>
    <w:rsid w:val="00AE30D9"/>
    <w:rsid w:val="00AE3262"/>
    <w:rsid w:val="00AE41A4"/>
    <w:rsid w:val="00AE46AC"/>
    <w:rsid w:val="00AE48BB"/>
    <w:rsid w:val="00AE4E04"/>
    <w:rsid w:val="00AE4E11"/>
    <w:rsid w:val="00AE4EA2"/>
    <w:rsid w:val="00AE4FA2"/>
    <w:rsid w:val="00AE5039"/>
    <w:rsid w:val="00AE59D2"/>
    <w:rsid w:val="00AE5A38"/>
    <w:rsid w:val="00AE5CD6"/>
    <w:rsid w:val="00AE5F7F"/>
    <w:rsid w:val="00AE60DF"/>
    <w:rsid w:val="00AE630F"/>
    <w:rsid w:val="00AE6661"/>
    <w:rsid w:val="00AE6BA1"/>
    <w:rsid w:val="00AE6CB1"/>
    <w:rsid w:val="00AE7033"/>
    <w:rsid w:val="00AE70BC"/>
    <w:rsid w:val="00AE7143"/>
    <w:rsid w:val="00AE752D"/>
    <w:rsid w:val="00AE78CA"/>
    <w:rsid w:val="00AE7B00"/>
    <w:rsid w:val="00AF0050"/>
    <w:rsid w:val="00AF03EE"/>
    <w:rsid w:val="00AF05C9"/>
    <w:rsid w:val="00AF0704"/>
    <w:rsid w:val="00AF0882"/>
    <w:rsid w:val="00AF101E"/>
    <w:rsid w:val="00AF128E"/>
    <w:rsid w:val="00AF1580"/>
    <w:rsid w:val="00AF166A"/>
    <w:rsid w:val="00AF1929"/>
    <w:rsid w:val="00AF1AA3"/>
    <w:rsid w:val="00AF1CEF"/>
    <w:rsid w:val="00AF220A"/>
    <w:rsid w:val="00AF2457"/>
    <w:rsid w:val="00AF260C"/>
    <w:rsid w:val="00AF28F3"/>
    <w:rsid w:val="00AF2DFB"/>
    <w:rsid w:val="00AF2E77"/>
    <w:rsid w:val="00AF2FFA"/>
    <w:rsid w:val="00AF310D"/>
    <w:rsid w:val="00AF3928"/>
    <w:rsid w:val="00AF3B95"/>
    <w:rsid w:val="00AF4159"/>
    <w:rsid w:val="00AF4399"/>
    <w:rsid w:val="00AF45D3"/>
    <w:rsid w:val="00AF499C"/>
    <w:rsid w:val="00AF5698"/>
    <w:rsid w:val="00AF5844"/>
    <w:rsid w:val="00AF5AB3"/>
    <w:rsid w:val="00AF5B01"/>
    <w:rsid w:val="00AF5FA1"/>
    <w:rsid w:val="00AF60CF"/>
    <w:rsid w:val="00AF6284"/>
    <w:rsid w:val="00AF6505"/>
    <w:rsid w:val="00AF665F"/>
    <w:rsid w:val="00AF67EA"/>
    <w:rsid w:val="00AF6A02"/>
    <w:rsid w:val="00AF6F89"/>
    <w:rsid w:val="00AF707A"/>
    <w:rsid w:val="00AF72F3"/>
    <w:rsid w:val="00AF73F9"/>
    <w:rsid w:val="00AF789F"/>
    <w:rsid w:val="00B00120"/>
    <w:rsid w:val="00B00164"/>
    <w:rsid w:val="00B002D1"/>
    <w:rsid w:val="00B00BC9"/>
    <w:rsid w:val="00B00D93"/>
    <w:rsid w:val="00B00DF2"/>
    <w:rsid w:val="00B00E87"/>
    <w:rsid w:val="00B011CD"/>
    <w:rsid w:val="00B01451"/>
    <w:rsid w:val="00B018DE"/>
    <w:rsid w:val="00B026C4"/>
    <w:rsid w:val="00B026CC"/>
    <w:rsid w:val="00B029DA"/>
    <w:rsid w:val="00B034F2"/>
    <w:rsid w:val="00B035DD"/>
    <w:rsid w:val="00B03FEE"/>
    <w:rsid w:val="00B042C1"/>
    <w:rsid w:val="00B04597"/>
    <w:rsid w:val="00B04B0D"/>
    <w:rsid w:val="00B056F2"/>
    <w:rsid w:val="00B05BEB"/>
    <w:rsid w:val="00B06401"/>
    <w:rsid w:val="00B0670D"/>
    <w:rsid w:val="00B06989"/>
    <w:rsid w:val="00B06B73"/>
    <w:rsid w:val="00B06DD4"/>
    <w:rsid w:val="00B06DDF"/>
    <w:rsid w:val="00B072D1"/>
    <w:rsid w:val="00B07591"/>
    <w:rsid w:val="00B07629"/>
    <w:rsid w:val="00B07663"/>
    <w:rsid w:val="00B076C4"/>
    <w:rsid w:val="00B0799B"/>
    <w:rsid w:val="00B07A8B"/>
    <w:rsid w:val="00B07BB6"/>
    <w:rsid w:val="00B07BF3"/>
    <w:rsid w:val="00B07CD7"/>
    <w:rsid w:val="00B10B03"/>
    <w:rsid w:val="00B119F6"/>
    <w:rsid w:val="00B11AE4"/>
    <w:rsid w:val="00B11E64"/>
    <w:rsid w:val="00B1217A"/>
    <w:rsid w:val="00B122BB"/>
    <w:rsid w:val="00B122FA"/>
    <w:rsid w:val="00B13102"/>
    <w:rsid w:val="00B1373E"/>
    <w:rsid w:val="00B13B17"/>
    <w:rsid w:val="00B13DC5"/>
    <w:rsid w:val="00B1412D"/>
    <w:rsid w:val="00B143B2"/>
    <w:rsid w:val="00B1475D"/>
    <w:rsid w:val="00B14B8B"/>
    <w:rsid w:val="00B1571A"/>
    <w:rsid w:val="00B1572A"/>
    <w:rsid w:val="00B15B1C"/>
    <w:rsid w:val="00B15CE3"/>
    <w:rsid w:val="00B15D2C"/>
    <w:rsid w:val="00B16723"/>
    <w:rsid w:val="00B168B3"/>
    <w:rsid w:val="00B16917"/>
    <w:rsid w:val="00B16971"/>
    <w:rsid w:val="00B16B5F"/>
    <w:rsid w:val="00B16ECB"/>
    <w:rsid w:val="00B17744"/>
    <w:rsid w:val="00B17780"/>
    <w:rsid w:val="00B17AC5"/>
    <w:rsid w:val="00B17B17"/>
    <w:rsid w:val="00B17CAD"/>
    <w:rsid w:val="00B17E4D"/>
    <w:rsid w:val="00B20475"/>
    <w:rsid w:val="00B20AEE"/>
    <w:rsid w:val="00B20CC4"/>
    <w:rsid w:val="00B20E5F"/>
    <w:rsid w:val="00B20F22"/>
    <w:rsid w:val="00B21059"/>
    <w:rsid w:val="00B21206"/>
    <w:rsid w:val="00B21562"/>
    <w:rsid w:val="00B2191B"/>
    <w:rsid w:val="00B21DBB"/>
    <w:rsid w:val="00B21DDE"/>
    <w:rsid w:val="00B21F5E"/>
    <w:rsid w:val="00B2213A"/>
    <w:rsid w:val="00B22295"/>
    <w:rsid w:val="00B22777"/>
    <w:rsid w:val="00B22E00"/>
    <w:rsid w:val="00B22EFE"/>
    <w:rsid w:val="00B2306D"/>
    <w:rsid w:val="00B23A5C"/>
    <w:rsid w:val="00B23D0E"/>
    <w:rsid w:val="00B24511"/>
    <w:rsid w:val="00B24E19"/>
    <w:rsid w:val="00B25552"/>
    <w:rsid w:val="00B255E7"/>
    <w:rsid w:val="00B257D5"/>
    <w:rsid w:val="00B2595D"/>
    <w:rsid w:val="00B25C6B"/>
    <w:rsid w:val="00B2624B"/>
    <w:rsid w:val="00B2626D"/>
    <w:rsid w:val="00B264A7"/>
    <w:rsid w:val="00B264B1"/>
    <w:rsid w:val="00B27487"/>
    <w:rsid w:val="00B2758D"/>
    <w:rsid w:val="00B27634"/>
    <w:rsid w:val="00B279E7"/>
    <w:rsid w:val="00B27C30"/>
    <w:rsid w:val="00B27D58"/>
    <w:rsid w:val="00B27EE8"/>
    <w:rsid w:val="00B3082D"/>
    <w:rsid w:val="00B30C84"/>
    <w:rsid w:val="00B310AB"/>
    <w:rsid w:val="00B3163F"/>
    <w:rsid w:val="00B317FF"/>
    <w:rsid w:val="00B31884"/>
    <w:rsid w:val="00B31D43"/>
    <w:rsid w:val="00B32133"/>
    <w:rsid w:val="00B32334"/>
    <w:rsid w:val="00B32535"/>
    <w:rsid w:val="00B32541"/>
    <w:rsid w:val="00B327B2"/>
    <w:rsid w:val="00B32868"/>
    <w:rsid w:val="00B32BC7"/>
    <w:rsid w:val="00B332F0"/>
    <w:rsid w:val="00B33750"/>
    <w:rsid w:val="00B337B9"/>
    <w:rsid w:val="00B33875"/>
    <w:rsid w:val="00B33C4D"/>
    <w:rsid w:val="00B33D23"/>
    <w:rsid w:val="00B33EC8"/>
    <w:rsid w:val="00B34114"/>
    <w:rsid w:val="00B341C9"/>
    <w:rsid w:val="00B341CF"/>
    <w:rsid w:val="00B341F6"/>
    <w:rsid w:val="00B34975"/>
    <w:rsid w:val="00B34F54"/>
    <w:rsid w:val="00B3505D"/>
    <w:rsid w:val="00B35697"/>
    <w:rsid w:val="00B35C2D"/>
    <w:rsid w:val="00B361C3"/>
    <w:rsid w:val="00B36355"/>
    <w:rsid w:val="00B36453"/>
    <w:rsid w:val="00B3718C"/>
    <w:rsid w:val="00B372AA"/>
    <w:rsid w:val="00B37507"/>
    <w:rsid w:val="00B3779E"/>
    <w:rsid w:val="00B37DFC"/>
    <w:rsid w:val="00B4067D"/>
    <w:rsid w:val="00B40FBB"/>
    <w:rsid w:val="00B4109C"/>
    <w:rsid w:val="00B410A6"/>
    <w:rsid w:val="00B4161F"/>
    <w:rsid w:val="00B41B80"/>
    <w:rsid w:val="00B41CB9"/>
    <w:rsid w:val="00B41EBC"/>
    <w:rsid w:val="00B4285E"/>
    <w:rsid w:val="00B4294F"/>
    <w:rsid w:val="00B43BEB"/>
    <w:rsid w:val="00B43E02"/>
    <w:rsid w:val="00B44D15"/>
    <w:rsid w:val="00B45124"/>
    <w:rsid w:val="00B451EA"/>
    <w:rsid w:val="00B457B8"/>
    <w:rsid w:val="00B45D8E"/>
    <w:rsid w:val="00B46117"/>
    <w:rsid w:val="00B46853"/>
    <w:rsid w:val="00B46E3A"/>
    <w:rsid w:val="00B46ED1"/>
    <w:rsid w:val="00B46F2B"/>
    <w:rsid w:val="00B4717A"/>
    <w:rsid w:val="00B471D7"/>
    <w:rsid w:val="00B4720C"/>
    <w:rsid w:val="00B4788B"/>
    <w:rsid w:val="00B479AB"/>
    <w:rsid w:val="00B47F66"/>
    <w:rsid w:val="00B5052F"/>
    <w:rsid w:val="00B505D9"/>
    <w:rsid w:val="00B50C7A"/>
    <w:rsid w:val="00B512BF"/>
    <w:rsid w:val="00B51593"/>
    <w:rsid w:val="00B51BFF"/>
    <w:rsid w:val="00B51C8F"/>
    <w:rsid w:val="00B52B65"/>
    <w:rsid w:val="00B53420"/>
    <w:rsid w:val="00B53846"/>
    <w:rsid w:val="00B539EA"/>
    <w:rsid w:val="00B54066"/>
    <w:rsid w:val="00B5421B"/>
    <w:rsid w:val="00B54A05"/>
    <w:rsid w:val="00B553BA"/>
    <w:rsid w:val="00B55553"/>
    <w:rsid w:val="00B55735"/>
    <w:rsid w:val="00B55C36"/>
    <w:rsid w:val="00B56076"/>
    <w:rsid w:val="00B560D9"/>
    <w:rsid w:val="00B5632C"/>
    <w:rsid w:val="00B565FF"/>
    <w:rsid w:val="00B56A05"/>
    <w:rsid w:val="00B56CF8"/>
    <w:rsid w:val="00B572CD"/>
    <w:rsid w:val="00B577DD"/>
    <w:rsid w:val="00B57898"/>
    <w:rsid w:val="00B57BE1"/>
    <w:rsid w:val="00B57E24"/>
    <w:rsid w:val="00B57F41"/>
    <w:rsid w:val="00B601EE"/>
    <w:rsid w:val="00B60506"/>
    <w:rsid w:val="00B605E3"/>
    <w:rsid w:val="00B60846"/>
    <w:rsid w:val="00B609E5"/>
    <w:rsid w:val="00B609EB"/>
    <w:rsid w:val="00B60A58"/>
    <w:rsid w:val="00B60DA5"/>
    <w:rsid w:val="00B61710"/>
    <w:rsid w:val="00B61883"/>
    <w:rsid w:val="00B618D4"/>
    <w:rsid w:val="00B61E54"/>
    <w:rsid w:val="00B62319"/>
    <w:rsid w:val="00B6237E"/>
    <w:rsid w:val="00B62792"/>
    <w:rsid w:val="00B62993"/>
    <w:rsid w:val="00B6315D"/>
    <w:rsid w:val="00B63447"/>
    <w:rsid w:val="00B63764"/>
    <w:rsid w:val="00B63BB0"/>
    <w:rsid w:val="00B63DEC"/>
    <w:rsid w:val="00B63F93"/>
    <w:rsid w:val="00B64127"/>
    <w:rsid w:val="00B6425E"/>
    <w:rsid w:val="00B64E23"/>
    <w:rsid w:val="00B6532A"/>
    <w:rsid w:val="00B654A9"/>
    <w:rsid w:val="00B65A49"/>
    <w:rsid w:val="00B65C70"/>
    <w:rsid w:val="00B65D02"/>
    <w:rsid w:val="00B66B09"/>
    <w:rsid w:val="00B66B31"/>
    <w:rsid w:val="00B67352"/>
    <w:rsid w:val="00B67605"/>
    <w:rsid w:val="00B67721"/>
    <w:rsid w:val="00B67DFE"/>
    <w:rsid w:val="00B701C2"/>
    <w:rsid w:val="00B70348"/>
    <w:rsid w:val="00B70752"/>
    <w:rsid w:val="00B70769"/>
    <w:rsid w:val="00B70AE6"/>
    <w:rsid w:val="00B70D0C"/>
    <w:rsid w:val="00B71005"/>
    <w:rsid w:val="00B71646"/>
    <w:rsid w:val="00B71655"/>
    <w:rsid w:val="00B71B82"/>
    <w:rsid w:val="00B71BFB"/>
    <w:rsid w:val="00B71C38"/>
    <w:rsid w:val="00B72158"/>
    <w:rsid w:val="00B722A5"/>
    <w:rsid w:val="00B726AD"/>
    <w:rsid w:val="00B729F7"/>
    <w:rsid w:val="00B72A35"/>
    <w:rsid w:val="00B731CB"/>
    <w:rsid w:val="00B73874"/>
    <w:rsid w:val="00B738C3"/>
    <w:rsid w:val="00B73EEA"/>
    <w:rsid w:val="00B7430C"/>
    <w:rsid w:val="00B74573"/>
    <w:rsid w:val="00B74B40"/>
    <w:rsid w:val="00B750CC"/>
    <w:rsid w:val="00B754A7"/>
    <w:rsid w:val="00B759FE"/>
    <w:rsid w:val="00B76FAE"/>
    <w:rsid w:val="00B77A11"/>
    <w:rsid w:val="00B77A4E"/>
    <w:rsid w:val="00B77E4D"/>
    <w:rsid w:val="00B77EA8"/>
    <w:rsid w:val="00B8040F"/>
    <w:rsid w:val="00B806CE"/>
    <w:rsid w:val="00B80744"/>
    <w:rsid w:val="00B808A1"/>
    <w:rsid w:val="00B81468"/>
    <w:rsid w:val="00B8166B"/>
    <w:rsid w:val="00B817C2"/>
    <w:rsid w:val="00B81B4D"/>
    <w:rsid w:val="00B81C39"/>
    <w:rsid w:val="00B81D50"/>
    <w:rsid w:val="00B822C7"/>
    <w:rsid w:val="00B82379"/>
    <w:rsid w:val="00B82442"/>
    <w:rsid w:val="00B825C2"/>
    <w:rsid w:val="00B82ED5"/>
    <w:rsid w:val="00B83BBE"/>
    <w:rsid w:val="00B83C9D"/>
    <w:rsid w:val="00B83E0C"/>
    <w:rsid w:val="00B83FEE"/>
    <w:rsid w:val="00B84133"/>
    <w:rsid w:val="00B8475D"/>
    <w:rsid w:val="00B85512"/>
    <w:rsid w:val="00B8604F"/>
    <w:rsid w:val="00B86214"/>
    <w:rsid w:val="00B8650B"/>
    <w:rsid w:val="00B8681D"/>
    <w:rsid w:val="00B86B75"/>
    <w:rsid w:val="00B87413"/>
    <w:rsid w:val="00B87B96"/>
    <w:rsid w:val="00B87CB7"/>
    <w:rsid w:val="00B902CD"/>
    <w:rsid w:val="00B90475"/>
    <w:rsid w:val="00B909EB"/>
    <w:rsid w:val="00B90B83"/>
    <w:rsid w:val="00B90B99"/>
    <w:rsid w:val="00B90C22"/>
    <w:rsid w:val="00B90EA5"/>
    <w:rsid w:val="00B91426"/>
    <w:rsid w:val="00B91B88"/>
    <w:rsid w:val="00B91BA7"/>
    <w:rsid w:val="00B923C3"/>
    <w:rsid w:val="00B92832"/>
    <w:rsid w:val="00B92CA5"/>
    <w:rsid w:val="00B92CAF"/>
    <w:rsid w:val="00B92F42"/>
    <w:rsid w:val="00B92FE0"/>
    <w:rsid w:val="00B93042"/>
    <w:rsid w:val="00B934FE"/>
    <w:rsid w:val="00B938C1"/>
    <w:rsid w:val="00B93CAD"/>
    <w:rsid w:val="00B94096"/>
    <w:rsid w:val="00B941BC"/>
    <w:rsid w:val="00B945DA"/>
    <w:rsid w:val="00B94865"/>
    <w:rsid w:val="00B9492B"/>
    <w:rsid w:val="00B94A40"/>
    <w:rsid w:val="00B94F88"/>
    <w:rsid w:val="00B95159"/>
    <w:rsid w:val="00B95286"/>
    <w:rsid w:val="00B95308"/>
    <w:rsid w:val="00B95980"/>
    <w:rsid w:val="00B95FCA"/>
    <w:rsid w:val="00B961CB"/>
    <w:rsid w:val="00B962D9"/>
    <w:rsid w:val="00B96360"/>
    <w:rsid w:val="00B96408"/>
    <w:rsid w:val="00B9670A"/>
    <w:rsid w:val="00B96A9B"/>
    <w:rsid w:val="00B96C99"/>
    <w:rsid w:val="00B96FB1"/>
    <w:rsid w:val="00B973EE"/>
    <w:rsid w:val="00B975A0"/>
    <w:rsid w:val="00B97853"/>
    <w:rsid w:val="00BA02E9"/>
    <w:rsid w:val="00BA0653"/>
    <w:rsid w:val="00BA0DC4"/>
    <w:rsid w:val="00BA13E2"/>
    <w:rsid w:val="00BA1620"/>
    <w:rsid w:val="00BA1A16"/>
    <w:rsid w:val="00BA1DC5"/>
    <w:rsid w:val="00BA1E82"/>
    <w:rsid w:val="00BA20BA"/>
    <w:rsid w:val="00BA2146"/>
    <w:rsid w:val="00BA220B"/>
    <w:rsid w:val="00BA2256"/>
    <w:rsid w:val="00BA25A1"/>
    <w:rsid w:val="00BA320E"/>
    <w:rsid w:val="00BA3483"/>
    <w:rsid w:val="00BA393A"/>
    <w:rsid w:val="00BA4160"/>
    <w:rsid w:val="00BA41E9"/>
    <w:rsid w:val="00BA4289"/>
    <w:rsid w:val="00BA42D0"/>
    <w:rsid w:val="00BA42EA"/>
    <w:rsid w:val="00BA4300"/>
    <w:rsid w:val="00BA463A"/>
    <w:rsid w:val="00BA4EDE"/>
    <w:rsid w:val="00BA51C6"/>
    <w:rsid w:val="00BA568F"/>
    <w:rsid w:val="00BA5C93"/>
    <w:rsid w:val="00BA5F49"/>
    <w:rsid w:val="00BA62F9"/>
    <w:rsid w:val="00BA62FC"/>
    <w:rsid w:val="00BA72E9"/>
    <w:rsid w:val="00BA7566"/>
    <w:rsid w:val="00BA7844"/>
    <w:rsid w:val="00BA7D99"/>
    <w:rsid w:val="00BB0115"/>
    <w:rsid w:val="00BB0315"/>
    <w:rsid w:val="00BB0C67"/>
    <w:rsid w:val="00BB1478"/>
    <w:rsid w:val="00BB1486"/>
    <w:rsid w:val="00BB1697"/>
    <w:rsid w:val="00BB2545"/>
    <w:rsid w:val="00BB262A"/>
    <w:rsid w:val="00BB278F"/>
    <w:rsid w:val="00BB2FA9"/>
    <w:rsid w:val="00BB346C"/>
    <w:rsid w:val="00BB3D44"/>
    <w:rsid w:val="00BB4502"/>
    <w:rsid w:val="00BB4A38"/>
    <w:rsid w:val="00BB4C28"/>
    <w:rsid w:val="00BB56D4"/>
    <w:rsid w:val="00BB5BA7"/>
    <w:rsid w:val="00BB5D17"/>
    <w:rsid w:val="00BB618F"/>
    <w:rsid w:val="00BB61CD"/>
    <w:rsid w:val="00BB67F4"/>
    <w:rsid w:val="00BB68D1"/>
    <w:rsid w:val="00BB6CF8"/>
    <w:rsid w:val="00BB6F86"/>
    <w:rsid w:val="00BB792F"/>
    <w:rsid w:val="00BB7F02"/>
    <w:rsid w:val="00BC0291"/>
    <w:rsid w:val="00BC04B1"/>
    <w:rsid w:val="00BC04CA"/>
    <w:rsid w:val="00BC05F3"/>
    <w:rsid w:val="00BC06F4"/>
    <w:rsid w:val="00BC0809"/>
    <w:rsid w:val="00BC08F6"/>
    <w:rsid w:val="00BC0BE2"/>
    <w:rsid w:val="00BC0DF4"/>
    <w:rsid w:val="00BC13CD"/>
    <w:rsid w:val="00BC1534"/>
    <w:rsid w:val="00BC16C9"/>
    <w:rsid w:val="00BC16E2"/>
    <w:rsid w:val="00BC190E"/>
    <w:rsid w:val="00BC1C03"/>
    <w:rsid w:val="00BC1D2B"/>
    <w:rsid w:val="00BC2163"/>
    <w:rsid w:val="00BC2417"/>
    <w:rsid w:val="00BC2737"/>
    <w:rsid w:val="00BC27E4"/>
    <w:rsid w:val="00BC29C9"/>
    <w:rsid w:val="00BC2CD2"/>
    <w:rsid w:val="00BC2DB1"/>
    <w:rsid w:val="00BC31AA"/>
    <w:rsid w:val="00BC322A"/>
    <w:rsid w:val="00BC3388"/>
    <w:rsid w:val="00BC33E2"/>
    <w:rsid w:val="00BC3A4C"/>
    <w:rsid w:val="00BC40B2"/>
    <w:rsid w:val="00BC48D5"/>
    <w:rsid w:val="00BC4B29"/>
    <w:rsid w:val="00BC5488"/>
    <w:rsid w:val="00BC54CF"/>
    <w:rsid w:val="00BC575C"/>
    <w:rsid w:val="00BC5997"/>
    <w:rsid w:val="00BC59D2"/>
    <w:rsid w:val="00BC59EA"/>
    <w:rsid w:val="00BC5ECC"/>
    <w:rsid w:val="00BC5F37"/>
    <w:rsid w:val="00BC5F4A"/>
    <w:rsid w:val="00BC6161"/>
    <w:rsid w:val="00BC622C"/>
    <w:rsid w:val="00BC6FB2"/>
    <w:rsid w:val="00BC7556"/>
    <w:rsid w:val="00BC7914"/>
    <w:rsid w:val="00BC7A1E"/>
    <w:rsid w:val="00BC7A5B"/>
    <w:rsid w:val="00BD060B"/>
    <w:rsid w:val="00BD079A"/>
    <w:rsid w:val="00BD0A08"/>
    <w:rsid w:val="00BD10A8"/>
    <w:rsid w:val="00BD1986"/>
    <w:rsid w:val="00BD1A5D"/>
    <w:rsid w:val="00BD1C78"/>
    <w:rsid w:val="00BD1F95"/>
    <w:rsid w:val="00BD1FC1"/>
    <w:rsid w:val="00BD2003"/>
    <w:rsid w:val="00BD2A02"/>
    <w:rsid w:val="00BD2BEA"/>
    <w:rsid w:val="00BD329B"/>
    <w:rsid w:val="00BD33B7"/>
    <w:rsid w:val="00BD38F5"/>
    <w:rsid w:val="00BD3B38"/>
    <w:rsid w:val="00BD3B62"/>
    <w:rsid w:val="00BD3BDB"/>
    <w:rsid w:val="00BD3D20"/>
    <w:rsid w:val="00BD3EED"/>
    <w:rsid w:val="00BD3F21"/>
    <w:rsid w:val="00BD434F"/>
    <w:rsid w:val="00BD4D0D"/>
    <w:rsid w:val="00BD4F38"/>
    <w:rsid w:val="00BD5540"/>
    <w:rsid w:val="00BD5936"/>
    <w:rsid w:val="00BD5D05"/>
    <w:rsid w:val="00BD5D54"/>
    <w:rsid w:val="00BD657E"/>
    <w:rsid w:val="00BD668D"/>
    <w:rsid w:val="00BD669C"/>
    <w:rsid w:val="00BD66D3"/>
    <w:rsid w:val="00BD6851"/>
    <w:rsid w:val="00BD6B64"/>
    <w:rsid w:val="00BD6C38"/>
    <w:rsid w:val="00BD6CE2"/>
    <w:rsid w:val="00BD7321"/>
    <w:rsid w:val="00BD7329"/>
    <w:rsid w:val="00BD73FD"/>
    <w:rsid w:val="00BD75EC"/>
    <w:rsid w:val="00BD7E85"/>
    <w:rsid w:val="00BE03F2"/>
    <w:rsid w:val="00BE0489"/>
    <w:rsid w:val="00BE06D1"/>
    <w:rsid w:val="00BE118B"/>
    <w:rsid w:val="00BE175D"/>
    <w:rsid w:val="00BE1962"/>
    <w:rsid w:val="00BE1CAE"/>
    <w:rsid w:val="00BE1E00"/>
    <w:rsid w:val="00BE28FC"/>
    <w:rsid w:val="00BE2F37"/>
    <w:rsid w:val="00BE32D8"/>
    <w:rsid w:val="00BE38D5"/>
    <w:rsid w:val="00BE3936"/>
    <w:rsid w:val="00BE3AA0"/>
    <w:rsid w:val="00BE3F89"/>
    <w:rsid w:val="00BE40DE"/>
    <w:rsid w:val="00BE423D"/>
    <w:rsid w:val="00BE46D2"/>
    <w:rsid w:val="00BE4A5A"/>
    <w:rsid w:val="00BE4AED"/>
    <w:rsid w:val="00BE4B77"/>
    <w:rsid w:val="00BE4BB9"/>
    <w:rsid w:val="00BE4CC6"/>
    <w:rsid w:val="00BE51AF"/>
    <w:rsid w:val="00BE5549"/>
    <w:rsid w:val="00BE5715"/>
    <w:rsid w:val="00BE57CF"/>
    <w:rsid w:val="00BE591C"/>
    <w:rsid w:val="00BE601D"/>
    <w:rsid w:val="00BE63AA"/>
    <w:rsid w:val="00BE63CF"/>
    <w:rsid w:val="00BE640C"/>
    <w:rsid w:val="00BE6BAB"/>
    <w:rsid w:val="00BE6C85"/>
    <w:rsid w:val="00BE6D58"/>
    <w:rsid w:val="00BE755C"/>
    <w:rsid w:val="00BE75D3"/>
    <w:rsid w:val="00BE777C"/>
    <w:rsid w:val="00BE7CCE"/>
    <w:rsid w:val="00BE7F77"/>
    <w:rsid w:val="00BF00AB"/>
    <w:rsid w:val="00BF02BD"/>
    <w:rsid w:val="00BF04AF"/>
    <w:rsid w:val="00BF052F"/>
    <w:rsid w:val="00BF053C"/>
    <w:rsid w:val="00BF0772"/>
    <w:rsid w:val="00BF1158"/>
    <w:rsid w:val="00BF1186"/>
    <w:rsid w:val="00BF12A8"/>
    <w:rsid w:val="00BF156D"/>
    <w:rsid w:val="00BF1650"/>
    <w:rsid w:val="00BF18BE"/>
    <w:rsid w:val="00BF1D2F"/>
    <w:rsid w:val="00BF2A37"/>
    <w:rsid w:val="00BF2A5A"/>
    <w:rsid w:val="00BF2B55"/>
    <w:rsid w:val="00BF30AE"/>
    <w:rsid w:val="00BF352E"/>
    <w:rsid w:val="00BF375D"/>
    <w:rsid w:val="00BF3796"/>
    <w:rsid w:val="00BF3B5B"/>
    <w:rsid w:val="00BF3B5F"/>
    <w:rsid w:val="00BF3D92"/>
    <w:rsid w:val="00BF3D98"/>
    <w:rsid w:val="00BF40CD"/>
    <w:rsid w:val="00BF419A"/>
    <w:rsid w:val="00BF4AF9"/>
    <w:rsid w:val="00BF4B1E"/>
    <w:rsid w:val="00BF4C81"/>
    <w:rsid w:val="00BF4F14"/>
    <w:rsid w:val="00BF4F5A"/>
    <w:rsid w:val="00BF52DC"/>
    <w:rsid w:val="00BF6220"/>
    <w:rsid w:val="00BF62F8"/>
    <w:rsid w:val="00BF6532"/>
    <w:rsid w:val="00BF6603"/>
    <w:rsid w:val="00BF6823"/>
    <w:rsid w:val="00BF68C9"/>
    <w:rsid w:val="00BF6AE5"/>
    <w:rsid w:val="00C004B2"/>
    <w:rsid w:val="00C00BF9"/>
    <w:rsid w:val="00C00D2C"/>
    <w:rsid w:val="00C00D42"/>
    <w:rsid w:val="00C00E10"/>
    <w:rsid w:val="00C00FFD"/>
    <w:rsid w:val="00C013E4"/>
    <w:rsid w:val="00C02352"/>
    <w:rsid w:val="00C025DE"/>
    <w:rsid w:val="00C02CF0"/>
    <w:rsid w:val="00C02E5A"/>
    <w:rsid w:val="00C02EE2"/>
    <w:rsid w:val="00C0334B"/>
    <w:rsid w:val="00C034B5"/>
    <w:rsid w:val="00C035D4"/>
    <w:rsid w:val="00C03ABE"/>
    <w:rsid w:val="00C03B09"/>
    <w:rsid w:val="00C03C72"/>
    <w:rsid w:val="00C03DC9"/>
    <w:rsid w:val="00C03EE9"/>
    <w:rsid w:val="00C0408F"/>
    <w:rsid w:val="00C04278"/>
    <w:rsid w:val="00C04342"/>
    <w:rsid w:val="00C043C9"/>
    <w:rsid w:val="00C0446C"/>
    <w:rsid w:val="00C04519"/>
    <w:rsid w:val="00C04F39"/>
    <w:rsid w:val="00C0510F"/>
    <w:rsid w:val="00C0575D"/>
    <w:rsid w:val="00C057A0"/>
    <w:rsid w:val="00C0582D"/>
    <w:rsid w:val="00C05C05"/>
    <w:rsid w:val="00C05D74"/>
    <w:rsid w:val="00C0650C"/>
    <w:rsid w:val="00C065F1"/>
    <w:rsid w:val="00C06786"/>
    <w:rsid w:val="00C06A98"/>
    <w:rsid w:val="00C06C19"/>
    <w:rsid w:val="00C06F08"/>
    <w:rsid w:val="00C07B5B"/>
    <w:rsid w:val="00C1020C"/>
    <w:rsid w:val="00C1037D"/>
    <w:rsid w:val="00C10617"/>
    <w:rsid w:val="00C107A2"/>
    <w:rsid w:val="00C107D3"/>
    <w:rsid w:val="00C10A51"/>
    <w:rsid w:val="00C10BDA"/>
    <w:rsid w:val="00C10CBB"/>
    <w:rsid w:val="00C1154C"/>
    <w:rsid w:val="00C118FC"/>
    <w:rsid w:val="00C1295A"/>
    <w:rsid w:val="00C1312D"/>
    <w:rsid w:val="00C1350D"/>
    <w:rsid w:val="00C137B2"/>
    <w:rsid w:val="00C1385B"/>
    <w:rsid w:val="00C13964"/>
    <w:rsid w:val="00C1399B"/>
    <w:rsid w:val="00C13A75"/>
    <w:rsid w:val="00C13CD0"/>
    <w:rsid w:val="00C14078"/>
    <w:rsid w:val="00C1474F"/>
    <w:rsid w:val="00C14ADC"/>
    <w:rsid w:val="00C14CB8"/>
    <w:rsid w:val="00C15726"/>
    <w:rsid w:val="00C15EA4"/>
    <w:rsid w:val="00C16023"/>
    <w:rsid w:val="00C166CD"/>
    <w:rsid w:val="00C16A3A"/>
    <w:rsid w:val="00C1703C"/>
    <w:rsid w:val="00C173C6"/>
    <w:rsid w:val="00C1744A"/>
    <w:rsid w:val="00C176A3"/>
    <w:rsid w:val="00C200B3"/>
    <w:rsid w:val="00C203DB"/>
    <w:rsid w:val="00C2061A"/>
    <w:rsid w:val="00C20964"/>
    <w:rsid w:val="00C20A1A"/>
    <w:rsid w:val="00C21442"/>
    <w:rsid w:val="00C2173B"/>
    <w:rsid w:val="00C22142"/>
    <w:rsid w:val="00C224D3"/>
    <w:rsid w:val="00C2268A"/>
    <w:rsid w:val="00C2296C"/>
    <w:rsid w:val="00C22AD7"/>
    <w:rsid w:val="00C22C33"/>
    <w:rsid w:val="00C2377B"/>
    <w:rsid w:val="00C23C15"/>
    <w:rsid w:val="00C23CE1"/>
    <w:rsid w:val="00C24267"/>
    <w:rsid w:val="00C242D2"/>
    <w:rsid w:val="00C24A1A"/>
    <w:rsid w:val="00C24B57"/>
    <w:rsid w:val="00C24D62"/>
    <w:rsid w:val="00C24EED"/>
    <w:rsid w:val="00C24F8C"/>
    <w:rsid w:val="00C25875"/>
    <w:rsid w:val="00C25D01"/>
    <w:rsid w:val="00C25F8F"/>
    <w:rsid w:val="00C26479"/>
    <w:rsid w:val="00C26983"/>
    <w:rsid w:val="00C269B6"/>
    <w:rsid w:val="00C26C77"/>
    <w:rsid w:val="00C26E32"/>
    <w:rsid w:val="00C26F2F"/>
    <w:rsid w:val="00C27277"/>
    <w:rsid w:val="00C27825"/>
    <w:rsid w:val="00C30224"/>
    <w:rsid w:val="00C30EB5"/>
    <w:rsid w:val="00C31AAE"/>
    <w:rsid w:val="00C31D95"/>
    <w:rsid w:val="00C3286A"/>
    <w:rsid w:val="00C32FF8"/>
    <w:rsid w:val="00C333B0"/>
    <w:rsid w:val="00C3345D"/>
    <w:rsid w:val="00C33464"/>
    <w:rsid w:val="00C33949"/>
    <w:rsid w:val="00C33A30"/>
    <w:rsid w:val="00C33B8E"/>
    <w:rsid w:val="00C34243"/>
    <w:rsid w:val="00C34286"/>
    <w:rsid w:val="00C34BBB"/>
    <w:rsid w:val="00C34C81"/>
    <w:rsid w:val="00C3500E"/>
    <w:rsid w:val="00C35511"/>
    <w:rsid w:val="00C35854"/>
    <w:rsid w:val="00C35F33"/>
    <w:rsid w:val="00C3617A"/>
    <w:rsid w:val="00C36279"/>
    <w:rsid w:val="00C3635C"/>
    <w:rsid w:val="00C363F0"/>
    <w:rsid w:val="00C36776"/>
    <w:rsid w:val="00C36966"/>
    <w:rsid w:val="00C36BA0"/>
    <w:rsid w:val="00C36BB4"/>
    <w:rsid w:val="00C36F55"/>
    <w:rsid w:val="00C3770A"/>
    <w:rsid w:val="00C37B80"/>
    <w:rsid w:val="00C37E63"/>
    <w:rsid w:val="00C37EA4"/>
    <w:rsid w:val="00C37F2B"/>
    <w:rsid w:val="00C404D8"/>
    <w:rsid w:val="00C40D36"/>
    <w:rsid w:val="00C410DE"/>
    <w:rsid w:val="00C411F3"/>
    <w:rsid w:val="00C41336"/>
    <w:rsid w:val="00C4162F"/>
    <w:rsid w:val="00C41949"/>
    <w:rsid w:val="00C41CF8"/>
    <w:rsid w:val="00C42056"/>
    <w:rsid w:val="00C420D4"/>
    <w:rsid w:val="00C42254"/>
    <w:rsid w:val="00C42403"/>
    <w:rsid w:val="00C42613"/>
    <w:rsid w:val="00C42C70"/>
    <w:rsid w:val="00C42E26"/>
    <w:rsid w:val="00C43238"/>
    <w:rsid w:val="00C432EF"/>
    <w:rsid w:val="00C437E8"/>
    <w:rsid w:val="00C43CB8"/>
    <w:rsid w:val="00C43ED4"/>
    <w:rsid w:val="00C43F49"/>
    <w:rsid w:val="00C4426E"/>
    <w:rsid w:val="00C442D9"/>
    <w:rsid w:val="00C44402"/>
    <w:rsid w:val="00C444CD"/>
    <w:rsid w:val="00C44808"/>
    <w:rsid w:val="00C44E64"/>
    <w:rsid w:val="00C44F70"/>
    <w:rsid w:val="00C459BD"/>
    <w:rsid w:val="00C45C14"/>
    <w:rsid w:val="00C462AB"/>
    <w:rsid w:val="00C46345"/>
    <w:rsid w:val="00C46C64"/>
    <w:rsid w:val="00C46E05"/>
    <w:rsid w:val="00C46FE9"/>
    <w:rsid w:val="00C4722E"/>
    <w:rsid w:val="00C474D3"/>
    <w:rsid w:val="00C474E9"/>
    <w:rsid w:val="00C476A2"/>
    <w:rsid w:val="00C50218"/>
    <w:rsid w:val="00C50D9B"/>
    <w:rsid w:val="00C50E80"/>
    <w:rsid w:val="00C51338"/>
    <w:rsid w:val="00C51927"/>
    <w:rsid w:val="00C51D94"/>
    <w:rsid w:val="00C51ED1"/>
    <w:rsid w:val="00C523C6"/>
    <w:rsid w:val="00C525D5"/>
    <w:rsid w:val="00C52E58"/>
    <w:rsid w:val="00C530AB"/>
    <w:rsid w:val="00C53393"/>
    <w:rsid w:val="00C535CF"/>
    <w:rsid w:val="00C5372F"/>
    <w:rsid w:val="00C5397F"/>
    <w:rsid w:val="00C546A2"/>
    <w:rsid w:val="00C546E8"/>
    <w:rsid w:val="00C54A81"/>
    <w:rsid w:val="00C54DDB"/>
    <w:rsid w:val="00C554E8"/>
    <w:rsid w:val="00C55767"/>
    <w:rsid w:val="00C557A5"/>
    <w:rsid w:val="00C559BA"/>
    <w:rsid w:val="00C5626F"/>
    <w:rsid w:val="00C56671"/>
    <w:rsid w:val="00C566DC"/>
    <w:rsid w:val="00C568F5"/>
    <w:rsid w:val="00C57029"/>
    <w:rsid w:val="00C57303"/>
    <w:rsid w:val="00C57418"/>
    <w:rsid w:val="00C5757C"/>
    <w:rsid w:val="00C57D95"/>
    <w:rsid w:val="00C57E68"/>
    <w:rsid w:val="00C57F54"/>
    <w:rsid w:val="00C60A4D"/>
    <w:rsid w:val="00C6146B"/>
    <w:rsid w:val="00C614D8"/>
    <w:rsid w:val="00C617B0"/>
    <w:rsid w:val="00C61C13"/>
    <w:rsid w:val="00C61C22"/>
    <w:rsid w:val="00C61E71"/>
    <w:rsid w:val="00C6230A"/>
    <w:rsid w:val="00C626AE"/>
    <w:rsid w:val="00C62740"/>
    <w:rsid w:val="00C62CF1"/>
    <w:rsid w:val="00C63128"/>
    <w:rsid w:val="00C638E0"/>
    <w:rsid w:val="00C63BB9"/>
    <w:rsid w:val="00C642AD"/>
    <w:rsid w:val="00C6458F"/>
    <w:rsid w:val="00C64B4C"/>
    <w:rsid w:val="00C64B4D"/>
    <w:rsid w:val="00C64BB8"/>
    <w:rsid w:val="00C652E7"/>
    <w:rsid w:val="00C65C6B"/>
    <w:rsid w:val="00C66124"/>
    <w:rsid w:val="00C6666F"/>
    <w:rsid w:val="00C66673"/>
    <w:rsid w:val="00C669AD"/>
    <w:rsid w:val="00C6715A"/>
    <w:rsid w:val="00C67534"/>
    <w:rsid w:val="00C67620"/>
    <w:rsid w:val="00C67657"/>
    <w:rsid w:val="00C67703"/>
    <w:rsid w:val="00C67732"/>
    <w:rsid w:val="00C6779B"/>
    <w:rsid w:val="00C67939"/>
    <w:rsid w:val="00C67C74"/>
    <w:rsid w:val="00C67C85"/>
    <w:rsid w:val="00C67ED3"/>
    <w:rsid w:val="00C67F56"/>
    <w:rsid w:val="00C702D8"/>
    <w:rsid w:val="00C7040F"/>
    <w:rsid w:val="00C707E1"/>
    <w:rsid w:val="00C70CFD"/>
    <w:rsid w:val="00C716B5"/>
    <w:rsid w:val="00C71983"/>
    <w:rsid w:val="00C71D35"/>
    <w:rsid w:val="00C722BD"/>
    <w:rsid w:val="00C72F00"/>
    <w:rsid w:val="00C73C24"/>
    <w:rsid w:val="00C74616"/>
    <w:rsid w:val="00C749C2"/>
    <w:rsid w:val="00C749EF"/>
    <w:rsid w:val="00C75513"/>
    <w:rsid w:val="00C75597"/>
    <w:rsid w:val="00C75C4D"/>
    <w:rsid w:val="00C76B21"/>
    <w:rsid w:val="00C76FF5"/>
    <w:rsid w:val="00C77130"/>
    <w:rsid w:val="00C7756A"/>
    <w:rsid w:val="00C77604"/>
    <w:rsid w:val="00C777D0"/>
    <w:rsid w:val="00C77A7C"/>
    <w:rsid w:val="00C77E55"/>
    <w:rsid w:val="00C80920"/>
    <w:rsid w:val="00C80D48"/>
    <w:rsid w:val="00C80ED0"/>
    <w:rsid w:val="00C813F9"/>
    <w:rsid w:val="00C816A3"/>
    <w:rsid w:val="00C81F8B"/>
    <w:rsid w:val="00C821CB"/>
    <w:rsid w:val="00C821EF"/>
    <w:rsid w:val="00C822A9"/>
    <w:rsid w:val="00C827A0"/>
    <w:rsid w:val="00C82D31"/>
    <w:rsid w:val="00C82F74"/>
    <w:rsid w:val="00C83760"/>
    <w:rsid w:val="00C83778"/>
    <w:rsid w:val="00C83A63"/>
    <w:rsid w:val="00C840EB"/>
    <w:rsid w:val="00C843C2"/>
    <w:rsid w:val="00C84711"/>
    <w:rsid w:val="00C8479A"/>
    <w:rsid w:val="00C8481F"/>
    <w:rsid w:val="00C8483E"/>
    <w:rsid w:val="00C84C9D"/>
    <w:rsid w:val="00C85553"/>
    <w:rsid w:val="00C857CC"/>
    <w:rsid w:val="00C85977"/>
    <w:rsid w:val="00C86169"/>
    <w:rsid w:val="00C8672D"/>
    <w:rsid w:val="00C8693C"/>
    <w:rsid w:val="00C86E59"/>
    <w:rsid w:val="00C8736E"/>
    <w:rsid w:val="00C874E8"/>
    <w:rsid w:val="00C87805"/>
    <w:rsid w:val="00C87ECD"/>
    <w:rsid w:val="00C90094"/>
    <w:rsid w:val="00C900F6"/>
    <w:rsid w:val="00C90378"/>
    <w:rsid w:val="00C90550"/>
    <w:rsid w:val="00C90629"/>
    <w:rsid w:val="00C9070E"/>
    <w:rsid w:val="00C909EA"/>
    <w:rsid w:val="00C90A34"/>
    <w:rsid w:val="00C90ABC"/>
    <w:rsid w:val="00C90B48"/>
    <w:rsid w:val="00C90EEF"/>
    <w:rsid w:val="00C9175F"/>
    <w:rsid w:val="00C91F64"/>
    <w:rsid w:val="00C9200A"/>
    <w:rsid w:val="00C92051"/>
    <w:rsid w:val="00C921E8"/>
    <w:rsid w:val="00C9236D"/>
    <w:rsid w:val="00C92423"/>
    <w:rsid w:val="00C9257D"/>
    <w:rsid w:val="00C9258E"/>
    <w:rsid w:val="00C92A0B"/>
    <w:rsid w:val="00C92B23"/>
    <w:rsid w:val="00C92BD5"/>
    <w:rsid w:val="00C92D05"/>
    <w:rsid w:val="00C92E15"/>
    <w:rsid w:val="00C92F61"/>
    <w:rsid w:val="00C934C7"/>
    <w:rsid w:val="00C94755"/>
    <w:rsid w:val="00C94773"/>
    <w:rsid w:val="00C94C07"/>
    <w:rsid w:val="00C94E7E"/>
    <w:rsid w:val="00C95D52"/>
    <w:rsid w:val="00C95EDC"/>
    <w:rsid w:val="00C962DA"/>
    <w:rsid w:val="00C96364"/>
    <w:rsid w:val="00C96973"/>
    <w:rsid w:val="00C96B6E"/>
    <w:rsid w:val="00C96E64"/>
    <w:rsid w:val="00C96F48"/>
    <w:rsid w:val="00C97003"/>
    <w:rsid w:val="00C97591"/>
    <w:rsid w:val="00C97E42"/>
    <w:rsid w:val="00CA1592"/>
    <w:rsid w:val="00CA1794"/>
    <w:rsid w:val="00CA1888"/>
    <w:rsid w:val="00CA1C2C"/>
    <w:rsid w:val="00CA1C60"/>
    <w:rsid w:val="00CA1DB2"/>
    <w:rsid w:val="00CA2116"/>
    <w:rsid w:val="00CA2926"/>
    <w:rsid w:val="00CA2D4A"/>
    <w:rsid w:val="00CA2F3A"/>
    <w:rsid w:val="00CA3056"/>
    <w:rsid w:val="00CA319F"/>
    <w:rsid w:val="00CA31A1"/>
    <w:rsid w:val="00CA332B"/>
    <w:rsid w:val="00CA33B1"/>
    <w:rsid w:val="00CA349E"/>
    <w:rsid w:val="00CA35C1"/>
    <w:rsid w:val="00CA3677"/>
    <w:rsid w:val="00CA3796"/>
    <w:rsid w:val="00CA3D63"/>
    <w:rsid w:val="00CA40C3"/>
    <w:rsid w:val="00CA4798"/>
    <w:rsid w:val="00CA5169"/>
    <w:rsid w:val="00CA590E"/>
    <w:rsid w:val="00CA5A7B"/>
    <w:rsid w:val="00CA5C5C"/>
    <w:rsid w:val="00CA6465"/>
    <w:rsid w:val="00CA64A6"/>
    <w:rsid w:val="00CA6D3F"/>
    <w:rsid w:val="00CA6E31"/>
    <w:rsid w:val="00CA6ED6"/>
    <w:rsid w:val="00CA75BC"/>
    <w:rsid w:val="00CA7B86"/>
    <w:rsid w:val="00CA7DFB"/>
    <w:rsid w:val="00CB00B4"/>
    <w:rsid w:val="00CB066C"/>
    <w:rsid w:val="00CB093A"/>
    <w:rsid w:val="00CB0E10"/>
    <w:rsid w:val="00CB10DE"/>
    <w:rsid w:val="00CB1999"/>
    <w:rsid w:val="00CB1C70"/>
    <w:rsid w:val="00CB1D93"/>
    <w:rsid w:val="00CB20EF"/>
    <w:rsid w:val="00CB215A"/>
    <w:rsid w:val="00CB2C8B"/>
    <w:rsid w:val="00CB30CF"/>
    <w:rsid w:val="00CB3AFD"/>
    <w:rsid w:val="00CB3EED"/>
    <w:rsid w:val="00CB3F9E"/>
    <w:rsid w:val="00CB45D5"/>
    <w:rsid w:val="00CB4613"/>
    <w:rsid w:val="00CB4A26"/>
    <w:rsid w:val="00CB4D76"/>
    <w:rsid w:val="00CB5156"/>
    <w:rsid w:val="00CB5741"/>
    <w:rsid w:val="00CB579A"/>
    <w:rsid w:val="00CB5884"/>
    <w:rsid w:val="00CB5A29"/>
    <w:rsid w:val="00CB5A33"/>
    <w:rsid w:val="00CB5A35"/>
    <w:rsid w:val="00CB5D87"/>
    <w:rsid w:val="00CB6185"/>
    <w:rsid w:val="00CB63DE"/>
    <w:rsid w:val="00CB66CB"/>
    <w:rsid w:val="00CB675D"/>
    <w:rsid w:val="00CB6A39"/>
    <w:rsid w:val="00CB6A78"/>
    <w:rsid w:val="00CB6AA5"/>
    <w:rsid w:val="00CB6CF3"/>
    <w:rsid w:val="00CB738D"/>
    <w:rsid w:val="00CB79D8"/>
    <w:rsid w:val="00CB7AA6"/>
    <w:rsid w:val="00CB7B4B"/>
    <w:rsid w:val="00CB7C4A"/>
    <w:rsid w:val="00CC0534"/>
    <w:rsid w:val="00CC0BB0"/>
    <w:rsid w:val="00CC0D22"/>
    <w:rsid w:val="00CC0E4B"/>
    <w:rsid w:val="00CC0F4F"/>
    <w:rsid w:val="00CC11CD"/>
    <w:rsid w:val="00CC11EE"/>
    <w:rsid w:val="00CC1280"/>
    <w:rsid w:val="00CC13A4"/>
    <w:rsid w:val="00CC153B"/>
    <w:rsid w:val="00CC1B35"/>
    <w:rsid w:val="00CC207F"/>
    <w:rsid w:val="00CC2167"/>
    <w:rsid w:val="00CC226D"/>
    <w:rsid w:val="00CC30A3"/>
    <w:rsid w:val="00CC382B"/>
    <w:rsid w:val="00CC3EE2"/>
    <w:rsid w:val="00CC3F76"/>
    <w:rsid w:val="00CC4377"/>
    <w:rsid w:val="00CC43B2"/>
    <w:rsid w:val="00CC45F9"/>
    <w:rsid w:val="00CC4662"/>
    <w:rsid w:val="00CC4916"/>
    <w:rsid w:val="00CC4C7D"/>
    <w:rsid w:val="00CC5134"/>
    <w:rsid w:val="00CC5237"/>
    <w:rsid w:val="00CC54EC"/>
    <w:rsid w:val="00CC5DEE"/>
    <w:rsid w:val="00CC5DEF"/>
    <w:rsid w:val="00CC60A3"/>
    <w:rsid w:val="00CC62E8"/>
    <w:rsid w:val="00CC6632"/>
    <w:rsid w:val="00CC6697"/>
    <w:rsid w:val="00CC676F"/>
    <w:rsid w:val="00CC6C6E"/>
    <w:rsid w:val="00CC6C71"/>
    <w:rsid w:val="00CC7644"/>
    <w:rsid w:val="00CC7F4C"/>
    <w:rsid w:val="00CD0226"/>
    <w:rsid w:val="00CD0A35"/>
    <w:rsid w:val="00CD0C08"/>
    <w:rsid w:val="00CD0CD4"/>
    <w:rsid w:val="00CD0FEC"/>
    <w:rsid w:val="00CD13D9"/>
    <w:rsid w:val="00CD1537"/>
    <w:rsid w:val="00CD1D4B"/>
    <w:rsid w:val="00CD1E14"/>
    <w:rsid w:val="00CD1F74"/>
    <w:rsid w:val="00CD231C"/>
    <w:rsid w:val="00CD256B"/>
    <w:rsid w:val="00CD292E"/>
    <w:rsid w:val="00CD30F1"/>
    <w:rsid w:val="00CD39B2"/>
    <w:rsid w:val="00CD3BD2"/>
    <w:rsid w:val="00CD41BE"/>
    <w:rsid w:val="00CD4324"/>
    <w:rsid w:val="00CD4A15"/>
    <w:rsid w:val="00CD4AD8"/>
    <w:rsid w:val="00CD4C7B"/>
    <w:rsid w:val="00CD578A"/>
    <w:rsid w:val="00CD62F9"/>
    <w:rsid w:val="00CD7130"/>
    <w:rsid w:val="00CD7875"/>
    <w:rsid w:val="00CD7D98"/>
    <w:rsid w:val="00CD7F3A"/>
    <w:rsid w:val="00CE05AC"/>
    <w:rsid w:val="00CE08A4"/>
    <w:rsid w:val="00CE0DE5"/>
    <w:rsid w:val="00CE0E84"/>
    <w:rsid w:val="00CE0F89"/>
    <w:rsid w:val="00CE11C7"/>
    <w:rsid w:val="00CE1991"/>
    <w:rsid w:val="00CE26A2"/>
    <w:rsid w:val="00CE2827"/>
    <w:rsid w:val="00CE2940"/>
    <w:rsid w:val="00CE29E8"/>
    <w:rsid w:val="00CE2E94"/>
    <w:rsid w:val="00CE2F1B"/>
    <w:rsid w:val="00CE2FE2"/>
    <w:rsid w:val="00CE30F6"/>
    <w:rsid w:val="00CE3120"/>
    <w:rsid w:val="00CE3482"/>
    <w:rsid w:val="00CE3620"/>
    <w:rsid w:val="00CE368C"/>
    <w:rsid w:val="00CE37BC"/>
    <w:rsid w:val="00CE3831"/>
    <w:rsid w:val="00CE39A3"/>
    <w:rsid w:val="00CE4154"/>
    <w:rsid w:val="00CE433F"/>
    <w:rsid w:val="00CE495F"/>
    <w:rsid w:val="00CE4C5B"/>
    <w:rsid w:val="00CE4C79"/>
    <w:rsid w:val="00CE5412"/>
    <w:rsid w:val="00CE551E"/>
    <w:rsid w:val="00CE58FB"/>
    <w:rsid w:val="00CE6064"/>
    <w:rsid w:val="00CE78D9"/>
    <w:rsid w:val="00CE794F"/>
    <w:rsid w:val="00CE7A65"/>
    <w:rsid w:val="00CE7A98"/>
    <w:rsid w:val="00CE7B7E"/>
    <w:rsid w:val="00CE7DB3"/>
    <w:rsid w:val="00CF006D"/>
    <w:rsid w:val="00CF0AE9"/>
    <w:rsid w:val="00CF0CE4"/>
    <w:rsid w:val="00CF0E9C"/>
    <w:rsid w:val="00CF100B"/>
    <w:rsid w:val="00CF10B2"/>
    <w:rsid w:val="00CF1301"/>
    <w:rsid w:val="00CF1367"/>
    <w:rsid w:val="00CF1446"/>
    <w:rsid w:val="00CF1D94"/>
    <w:rsid w:val="00CF21B2"/>
    <w:rsid w:val="00CF2B61"/>
    <w:rsid w:val="00CF2DBF"/>
    <w:rsid w:val="00CF35FD"/>
    <w:rsid w:val="00CF433B"/>
    <w:rsid w:val="00CF4BBD"/>
    <w:rsid w:val="00CF4FAD"/>
    <w:rsid w:val="00CF5230"/>
    <w:rsid w:val="00CF5286"/>
    <w:rsid w:val="00CF5D62"/>
    <w:rsid w:val="00CF5EC5"/>
    <w:rsid w:val="00CF6530"/>
    <w:rsid w:val="00CF69E0"/>
    <w:rsid w:val="00CF6E20"/>
    <w:rsid w:val="00CF76B3"/>
    <w:rsid w:val="00CF7AAB"/>
    <w:rsid w:val="00D0009A"/>
    <w:rsid w:val="00D009F1"/>
    <w:rsid w:val="00D00C2E"/>
    <w:rsid w:val="00D00E00"/>
    <w:rsid w:val="00D01135"/>
    <w:rsid w:val="00D01E71"/>
    <w:rsid w:val="00D024F5"/>
    <w:rsid w:val="00D02806"/>
    <w:rsid w:val="00D029CE"/>
    <w:rsid w:val="00D02B52"/>
    <w:rsid w:val="00D02BDD"/>
    <w:rsid w:val="00D0334B"/>
    <w:rsid w:val="00D039AC"/>
    <w:rsid w:val="00D03AC5"/>
    <w:rsid w:val="00D042D9"/>
    <w:rsid w:val="00D045D1"/>
    <w:rsid w:val="00D0484D"/>
    <w:rsid w:val="00D0491A"/>
    <w:rsid w:val="00D04C37"/>
    <w:rsid w:val="00D04E83"/>
    <w:rsid w:val="00D05072"/>
    <w:rsid w:val="00D05551"/>
    <w:rsid w:val="00D05773"/>
    <w:rsid w:val="00D064D7"/>
    <w:rsid w:val="00D06536"/>
    <w:rsid w:val="00D0675D"/>
    <w:rsid w:val="00D068D8"/>
    <w:rsid w:val="00D06FEF"/>
    <w:rsid w:val="00D07241"/>
    <w:rsid w:val="00D0768E"/>
    <w:rsid w:val="00D07710"/>
    <w:rsid w:val="00D07D2E"/>
    <w:rsid w:val="00D07DD2"/>
    <w:rsid w:val="00D07EC0"/>
    <w:rsid w:val="00D10318"/>
    <w:rsid w:val="00D108B7"/>
    <w:rsid w:val="00D1091B"/>
    <w:rsid w:val="00D10B09"/>
    <w:rsid w:val="00D1109F"/>
    <w:rsid w:val="00D11816"/>
    <w:rsid w:val="00D11832"/>
    <w:rsid w:val="00D11B93"/>
    <w:rsid w:val="00D11F65"/>
    <w:rsid w:val="00D1262A"/>
    <w:rsid w:val="00D12AF2"/>
    <w:rsid w:val="00D13514"/>
    <w:rsid w:val="00D13745"/>
    <w:rsid w:val="00D14188"/>
    <w:rsid w:val="00D14447"/>
    <w:rsid w:val="00D14522"/>
    <w:rsid w:val="00D14653"/>
    <w:rsid w:val="00D147DC"/>
    <w:rsid w:val="00D149F4"/>
    <w:rsid w:val="00D14E47"/>
    <w:rsid w:val="00D1525D"/>
    <w:rsid w:val="00D1564F"/>
    <w:rsid w:val="00D15E82"/>
    <w:rsid w:val="00D16077"/>
    <w:rsid w:val="00D1638C"/>
    <w:rsid w:val="00D16542"/>
    <w:rsid w:val="00D1687E"/>
    <w:rsid w:val="00D16A96"/>
    <w:rsid w:val="00D17163"/>
    <w:rsid w:val="00D17270"/>
    <w:rsid w:val="00D17738"/>
    <w:rsid w:val="00D20138"/>
    <w:rsid w:val="00D20B38"/>
    <w:rsid w:val="00D20BAF"/>
    <w:rsid w:val="00D20BBE"/>
    <w:rsid w:val="00D20E39"/>
    <w:rsid w:val="00D218B9"/>
    <w:rsid w:val="00D21ACA"/>
    <w:rsid w:val="00D21BA4"/>
    <w:rsid w:val="00D21E63"/>
    <w:rsid w:val="00D21FB4"/>
    <w:rsid w:val="00D229F3"/>
    <w:rsid w:val="00D23617"/>
    <w:rsid w:val="00D24067"/>
    <w:rsid w:val="00D24299"/>
    <w:rsid w:val="00D243E9"/>
    <w:rsid w:val="00D2448E"/>
    <w:rsid w:val="00D24DFD"/>
    <w:rsid w:val="00D251FE"/>
    <w:rsid w:val="00D252EB"/>
    <w:rsid w:val="00D25334"/>
    <w:rsid w:val="00D25471"/>
    <w:rsid w:val="00D2574F"/>
    <w:rsid w:val="00D25897"/>
    <w:rsid w:val="00D25BF1"/>
    <w:rsid w:val="00D25C7D"/>
    <w:rsid w:val="00D25DBA"/>
    <w:rsid w:val="00D25E7F"/>
    <w:rsid w:val="00D26A0B"/>
    <w:rsid w:val="00D26A8B"/>
    <w:rsid w:val="00D26BD2"/>
    <w:rsid w:val="00D26C49"/>
    <w:rsid w:val="00D27672"/>
    <w:rsid w:val="00D27737"/>
    <w:rsid w:val="00D27C21"/>
    <w:rsid w:val="00D300FD"/>
    <w:rsid w:val="00D30BE9"/>
    <w:rsid w:val="00D31334"/>
    <w:rsid w:val="00D3176A"/>
    <w:rsid w:val="00D31CCA"/>
    <w:rsid w:val="00D31D95"/>
    <w:rsid w:val="00D320E3"/>
    <w:rsid w:val="00D32851"/>
    <w:rsid w:val="00D32B2E"/>
    <w:rsid w:val="00D332B5"/>
    <w:rsid w:val="00D333B3"/>
    <w:rsid w:val="00D33EFE"/>
    <w:rsid w:val="00D3433E"/>
    <w:rsid w:val="00D34661"/>
    <w:rsid w:val="00D34C04"/>
    <w:rsid w:val="00D355E7"/>
    <w:rsid w:val="00D35602"/>
    <w:rsid w:val="00D35694"/>
    <w:rsid w:val="00D356A9"/>
    <w:rsid w:val="00D358EA"/>
    <w:rsid w:val="00D368DB"/>
    <w:rsid w:val="00D36C19"/>
    <w:rsid w:val="00D37533"/>
    <w:rsid w:val="00D375EE"/>
    <w:rsid w:val="00D37A61"/>
    <w:rsid w:val="00D40672"/>
    <w:rsid w:val="00D407F1"/>
    <w:rsid w:val="00D409E9"/>
    <w:rsid w:val="00D40B0B"/>
    <w:rsid w:val="00D416EF"/>
    <w:rsid w:val="00D41850"/>
    <w:rsid w:val="00D4187E"/>
    <w:rsid w:val="00D41962"/>
    <w:rsid w:val="00D41A4F"/>
    <w:rsid w:val="00D41AAF"/>
    <w:rsid w:val="00D42035"/>
    <w:rsid w:val="00D429B4"/>
    <w:rsid w:val="00D42A3C"/>
    <w:rsid w:val="00D42B28"/>
    <w:rsid w:val="00D43149"/>
    <w:rsid w:val="00D4330E"/>
    <w:rsid w:val="00D43616"/>
    <w:rsid w:val="00D4366C"/>
    <w:rsid w:val="00D436C1"/>
    <w:rsid w:val="00D43A4D"/>
    <w:rsid w:val="00D43BB7"/>
    <w:rsid w:val="00D43F57"/>
    <w:rsid w:val="00D44084"/>
    <w:rsid w:val="00D446A7"/>
    <w:rsid w:val="00D44A8F"/>
    <w:rsid w:val="00D44F39"/>
    <w:rsid w:val="00D458F5"/>
    <w:rsid w:val="00D46408"/>
    <w:rsid w:val="00D469C4"/>
    <w:rsid w:val="00D46B93"/>
    <w:rsid w:val="00D47498"/>
    <w:rsid w:val="00D477CE"/>
    <w:rsid w:val="00D50018"/>
    <w:rsid w:val="00D50119"/>
    <w:rsid w:val="00D508B9"/>
    <w:rsid w:val="00D510EF"/>
    <w:rsid w:val="00D5151F"/>
    <w:rsid w:val="00D51739"/>
    <w:rsid w:val="00D51CBD"/>
    <w:rsid w:val="00D51F56"/>
    <w:rsid w:val="00D51F73"/>
    <w:rsid w:val="00D521DB"/>
    <w:rsid w:val="00D5239A"/>
    <w:rsid w:val="00D53C02"/>
    <w:rsid w:val="00D53C45"/>
    <w:rsid w:val="00D5443C"/>
    <w:rsid w:val="00D5447E"/>
    <w:rsid w:val="00D54629"/>
    <w:rsid w:val="00D546DC"/>
    <w:rsid w:val="00D54BEC"/>
    <w:rsid w:val="00D54DCE"/>
    <w:rsid w:val="00D54EE0"/>
    <w:rsid w:val="00D54FA8"/>
    <w:rsid w:val="00D55101"/>
    <w:rsid w:val="00D55301"/>
    <w:rsid w:val="00D555F8"/>
    <w:rsid w:val="00D55852"/>
    <w:rsid w:val="00D55900"/>
    <w:rsid w:val="00D55F06"/>
    <w:rsid w:val="00D55FDA"/>
    <w:rsid w:val="00D56019"/>
    <w:rsid w:val="00D5658B"/>
    <w:rsid w:val="00D565DE"/>
    <w:rsid w:val="00D567DC"/>
    <w:rsid w:val="00D56A56"/>
    <w:rsid w:val="00D56EA7"/>
    <w:rsid w:val="00D572E8"/>
    <w:rsid w:val="00D57367"/>
    <w:rsid w:val="00D57915"/>
    <w:rsid w:val="00D57B0E"/>
    <w:rsid w:val="00D57CF8"/>
    <w:rsid w:val="00D57D15"/>
    <w:rsid w:val="00D60251"/>
    <w:rsid w:val="00D6050F"/>
    <w:rsid w:val="00D6059A"/>
    <w:rsid w:val="00D607B4"/>
    <w:rsid w:val="00D609D0"/>
    <w:rsid w:val="00D60A7C"/>
    <w:rsid w:val="00D60CC2"/>
    <w:rsid w:val="00D61269"/>
    <w:rsid w:val="00D6150B"/>
    <w:rsid w:val="00D61B9F"/>
    <w:rsid w:val="00D6256B"/>
    <w:rsid w:val="00D62800"/>
    <w:rsid w:val="00D62A3B"/>
    <w:rsid w:val="00D62A87"/>
    <w:rsid w:val="00D62E26"/>
    <w:rsid w:val="00D63310"/>
    <w:rsid w:val="00D63AA1"/>
    <w:rsid w:val="00D63DE0"/>
    <w:rsid w:val="00D641BB"/>
    <w:rsid w:val="00D6442A"/>
    <w:rsid w:val="00D6460E"/>
    <w:rsid w:val="00D648FE"/>
    <w:rsid w:val="00D651A5"/>
    <w:rsid w:val="00D65E1F"/>
    <w:rsid w:val="00D662B9"/>
    <w:rsid w:val="00D66976"/>
    <w:rsid w:val="00D670C8"/>
    <w:rsid w:val="00D67552"/>
    <w:rsid w:val="00D67FED"/>
    <w:rsid w:val="00D70352"/>
    <w:rsid w:val="00D70521"/>
    <w:rsid w:val="00D70AD9"/>
    <w:rsid w:val="00D70E52"/>
    <w:rsid w:val="00D70E5B"/>
    <w:rsid w:val="00D70E7F"/>
    <w:rsid w:val="00D7143B"/>
    <w:rsid w:val="00D71830"/>
    <w:rsid w:val="00D71BED"/>
    <w:rsid w:val="00D71C00"/>
    <w:rsid w:val="00D71FA5"/>
    <w:rsid w:val="00D722AA"/>
    <w:rsid w:val="00D72A0A"/>
    <w:rsid w:val="00D72AF5"/>
    <w:rsid w:val="00D72DC5"/>
    <w:rsid w:val="00D7315B"/>
    <w:rsid w:val="00D73794"/>
    <w:rsid w:val="00D737A5"/>
    <w:rsid w:val="00D73815"/>
    <w:rsid w:val="00D73D45"/>
    <w:rsid w:val="00D7439B"/>
    <w:rsid w:val="00D74A63"/>
    <w:rsid w:val="00D74C7F"/>
    <w:rsid w:val="00D75158"/>
    <w:rsid w:val="00D751D3"/>
    <w:rsid w:val="00D75CF0"/>
    <w:rsid w:val="00D76066"/>
    <w:rsid w:val="00D76222"/>
    <w:rsid w:val="00D762F8"/>
    <w:rsid w:val="00D76506"/>
    <w:rsid w:val="00D7654D"/>
    <w:rsid w:val="00D76669"/>
    <w:rsid w:val="00D7680B"/>
    <w:rsid w:val="00D768E8"/>
    <w:rsid w:val="00D769FE"/>
    <w:rsid w:val="00D773D5"/>
    <w:rsid w:val="00D774F7"/>
    <w:rsid w:val="00D77542"/>
    <w:rsid w:val="00D7760A"/>
    <w:rsid w:val="00D776C7"/>
    <w:rsid w:val="00D776D3"/>
    <w:rsid w:val="00D77847"/>
    <w:rsid w:val="00D778BB"/>
    <w:rsid w:val="00D77E3A"/>
    <w:rsid w:val="00D77E40"/>
    <w:rsid w:val="00D77F9D"/>
    <w:rsid w:val="00D803F9"/>
    <w:rsid w:val="00D8051C"/>
    <w:rsid w:val="00D80D64"/>
    <w:rsid w:val="00D80DBF"/>
    <w:rsid w:val="00D80E11"/>
    <w:rsid w:val="00D81460"/>
    <w:rsid w:val="00D81616"/>
    <w:rsid w:val="00D81AC4"/>
    <w:rsid w:val="00D81C3D"/>
    <w:rsid w:val="00D81C9A"/>
    <w:rsid w:val="00D82707"/>
    <w:rsid w:val="00D827D2"/>
    <w:rsid w:val="00D829D3"/>
    <w:rsid w:val="00D82EE9"/>
    <w:rsid w:val="00D82F9C"/>
    <w:rsid w:val="00D83480"/>
    <w:rsid w:val="00D838BB"/>
    <w:rsid w:val="00D83AC4"/>
    <w:rsid w:val="00D83DEB"/>
    <w:rsid w:val="00D83E54"/>
    <w:rsid w:val="00D84819"/>
    <w:rsid w:val="00D84AB9"/>
    <w:rsid w:val="00D84AEE"/>
    <w:rsid w:val="00D84F58"/>
    <w:rsid w:val="00D84F68"/>
    <w:rsid w:val="00D8503C"/>
    <w:rsid w:val="00D851DA"/>
    <w:rsid w:val="00D8521E"/>
    <w:rsid w:val="00D85E02"/>
    <w:rsid w:val="00D864ED"/>
    <w:rsid w:val="00D86BAE"/>
    <w:rsid w:val="00D86C16"/>
    <w:rsid w:val="00D86C70"/>
    <w:rsid w:val="00D86D3A"/>
    <w:rsid w:val="00D86F24"/>
    <w:rsid w:val="00D871DB"/>
    <w:rsid w:val="00D87C9B"/>
    <w:rsid w:val="00D87F7F"/>
    <w:rsid w:val="00D90134"/>
    <w:rsid w:val="00D90235"/>
    <w:rsid w:val="00D903CF"/>
    <w:rsid w:val="00D90BB0"/>
    <w:rsid w:val="00D919CB"/>
    <w:rsid w:val="00D91B24"/>
    <w:rsid w:val="00D91BE7"/>
    <w:rsid w:val="00D91E36"/>
    <w:rsid w:val="00D92620"/>
    <w:rsid w:val="00D926C3"/>
    <w:rsid w:val="00D92BF5"/>
    <w:rsid w:val="00D92E06"/>
    <w:rsid w:val="00D92EFF"/>
    <w:rsid w:val="00D938E8"/>
    <w:rsid w:val="00D93F8F"/>
    <w:rsid w:val="00D945AA"/>
    <w:rsid w:val="00D9479C"/>
    <w:rsid w:val="00D948B9"/>
    <w:rsid w:val="00D94904"/>
    <w:rsid w:val="00D94AE3"/>
    <w:rsid w:val="00D94B8F"/>
    <w:rsid w:val="00D94C02"/>
    <w:rsid w:val="00D95117"/>
    <w:rsid w:val="00D9528C"/>
    <w:rsid w:val="00D952ED"/>
    <w:rsid w:val="00D95C5C"/>
    <w:rsid w:val="00D95C91"/>
    <w:rsid w:val="00D95D1F"/>
    <w:rsid w:val="00D963B9"/>
    <w:rsid w:val="00D96599"/>
    <w:rsid w:val="00D9661B"/>
    <w:rsid w:val="00D9662F"/>
    <w:rsid w:val="00D96744"/>
    <w:rsid w:val="00D96A56"/>
    <w:rsid w:val="00D96B4F"/>
    <w:rsid w:val="00D96BEA"/>
    <w:rsid w:val="00D96EB0"/>
    <w:rsid w:val="00D97B9D"/>
    <w:rsid w:val="00D97E5E"/>
    <w:rsid w:val="00DA03A7"/>
    <w:rsid w:val="00DA07EE"/>
    <w:rsid w:val="00DA0995"/>
    <w:rsid w:val="00DA0B90"/>
    <w:rsid w:val="00DA0F59"/>
    <w:rsid w:val="00DA0F9B"/>
    <w:rsid w:val="00DA12A3"/>
    <w:rsid w:val="00DA1755"/>
    <w:rsid w:val="00DA187A"/>
    <w:rsid w:val="00DA269C"/>
    <w:rsid w:val="00DA29F5"/>
    <w:rsid w:val="00DA2BE3"/>
    <w:rsid w:val="00DA2E37"/>
    <w:rsid w:val="00DA31B5"/>
    <w:rsid w:val="00DA34C1"/>
    <w:rsid w:val="00DA38F2"/>
    <w:rsid w:val="00DA3C2A"/>
    <w:rsid w:val="00DA4554"/>
    <w:rsid w:val="00DA48AD"/>
    <w:rsid w:val="00DA4A54"/>
    <w:rsid w:val="00DA4FB9"/>
    <w:rsid w:val="00DA513B"/>
    <w:rsid w:val="00DA5910"/>
    <w:rsid w:val="00DA5A29"/>
    <w:rsid w:val="00DA5BE7"/>
    <w:rsid w:val="00DA6060"/>
    <w:rsid w:val="00DA61AF"/>
    <w:rsid w:val="00DA66CD"/>
    <w:rsid w:val="00DA68AA"/>
    <w:rsid w:val="00DA69C4"/>
    <w:rsid w:val="00DA6D3E"/>
    <w:rsid w:val="00DA71CF"/>
    <w:rsid w:val="00DA76EC"/>
    <w:rsid w:val="00DA7AAC"/>
    <w:rsid w:val="00DA7C76"/>
    <w:rsid w:val="00DB00AF"/>
    <w:rsid w:val="00DB0795"/>
    <w:rsid w:val="00DB0B16"/>
    <w:rsid w:val="00DB0F04"/>
    <w:rsid w:val="00DB1098"/>
    <w:rsid w:val="00DB1418"/>
    <w:rsid w:val="00DB18CA"/>
    <w:rsid w:val="00DB1A5C"/>
    <w:rsid w:val="00DB1D1C"/>
    <w:rsid w:val="00DB27E3"/>
    <w:rsid w:val="00DB317E"/>
    <w:rsid w:val="00DB31C4"/>
    <w:rsid w:val="00DB31F1"/>
    <w:rsid w:val="00DB3B76"/>
    <w:rsid w:val="00DB3BDD"/>
    <w:rsid w:val="00DB3D21"/>
    <w:rsid w:val="00DB40D2"/>
    <w:rsid w:val="00DB412A"/>
    <w:rsid w:val="00DB431F"/>
    <w:rsid w:val="00DB438D"/>
    <w:rsid w:val="00DB471E"/>
    <w:rsid w:val="00DB483C"/>
    <w:rsid w:val="00DB48E2"/>
    <w:rsid w:val="00DB4AAB"/>
    <w:rsid w:val="00DB4EA0"/>
    <w:rsid w:val="00DB4FB9"/>
    <w:rsid w:val="00DB5464"/>
    <w:rsid w:val="00DB5DAE"/>
    <w:rsid w:val="00DB6156"/>
    <w:rsid w:val="00DB6284"/>
    <w:rsid w:val="00DB6400"/>
    <w:rsid w:val="00DB6512"/>
    <w:rsid w:val="00DB6769"/>
    <w:rsid w:val="00DB6935"/>
    <w:rsid w:val="00DB6980"/>
    <w:rsid w:val="00DB6A61"/>
    <w:rsid w:val="00DB7317"/>
    <w:rsid w:val="00DB7590"/>
    <w:rsid w:val="00DB77BC"/>
    <w:rsid w:val="00DC01D0"/>
    <w:rsid w:val="00DC02F1"/>
    <w:rsid w:val="00DC0EE2"/>
    <w:rsid w:val="00DC0FC2"/>
    <w:rsid w:val="00DC186C"/>
    <w:rsid w:val="00DC18E5"/>
    <w:rsid w:val="00DC1E10"/>
    <w:rsid w:val="00DC26ED"/>
    <w:rsid w:val="00DC279B"/>
    <w:rsid w:val="00DC2FAA"/>
    <w:rsid w:val="00DC3340"/>
    <w:rsid w:val="00DC34A9"/>
    <w:rsid w:val="00DC3E9C"/>
    <w:rsid w:val="00DC431B"/>
    <w:rsid w:val="00DC471D"/>
    <w:rsid w:val="00DC49C3"/>
    <w:rsid w:val="00DC4A74"/>
    <w:rsid w:val="00DC4B70"/>
    <w:rsid w:val="00DC4EC4"/>
    <w:rsid w:val="00DC5375"/>
    <w:rsid w:val="00DC5915"/>
    <w:rsid w:val="00DC6441"/>
    <w:rsid w:val="00DC6B5A"/>
    <w:rsid w:val="00DC6F43"/>
    <w:rsid w:val="00DC7590"/>
    <w:rsid w:val="00DC782E"/>
    <w:rsid w:val="00DC7886"/>
    <w:rsid w:val="00DD00A5"/>
    <w:rsid w:val="00DD0833"/>
    <w:rsid w:val="00DD087C"/>
    <w:rsid w:val="00DD1B9F"/>
    <w:rsid w:val="00DD1BB0"/>
    <w:rsid w:val="00DD1DEF"/>
    <w:rsid w:val="00DD1E39"/>
    <w:rsid w:val="00DD2CA6"/>
    <w:rsid w:val="00DD2E10"/>
    <w:rsid w:val="00DD3049"/>
    <w:rsid w:val="00DD36DC"/>
    <w:rsid w:val="00DD3712"/>
    <w:rsid w:val="00DD3D41"/>
    <w:rsid w:val="00DD4A4A"/>
    <w:rsid w:val="00DD509F"/>
    <w:rsid w:val="00DD5115"/>
    <w:rsid w:val="00DD5808"/>
    <w:rsid w:val="00DD5B5B"/>
    <w:rsid w:val="00DD5FC9"/>
    <w:rsid w:val="00DD6455"/>
    <w:rsid w:val="00DD68A7"/>
    <w:rsid w:val="00DD6CBE"/>
    <w:rsid w:val="00DD7372"/>
    <w:rsid w:val="00DD7869"/>
    <w:rsid w:val="00DD7A15"/>
    <w:rsid w:val="00DD7E5E"/>
    <w:rsid w:val="00DD7FDF"/>
    <w:rsid w:val="00DE0206"/>
    <w:rsid w:val="00DE0338"/>
    <w:rsid w:val="00DE0478"/>
    <w:rsid w:val="00DE0733"/>
    <w:rsid w:val="00DE0871"/>
    <w:rsid w:val="00DE09E6"/>
    <w:rsid w:val="00DE0A56"/>
    <w:rsid w:val="00DE156D"/>
    <w:rsid w:val="00DE167C"/>
    <w:rsid w:val="00DE182F"/>
    <w:rsid w:val="00DE18F0"/>
    <w:rsid w:val="00DE1D0F"/>
    <w:rsid w:val="00DE28A2"/>
    <w:rsid w:val="00DE2B90"/>
    <w:rsid w:val="00DE2D45"/>
    <w:rsid w:val="00DE2DD5"/>
    <w:rsid w:val="00DE2F0F"/>
    <w:rsid w:val="00DE2F5A"/>
    <w:rsid w:val="00DE3327"/>
    <w:rsid w:val="00DE38A5"/>
    <w:rsid w:val="00DE3996"/>
    <w:rsid w:val="00DE418A"/>
    <w:rsid w:val="00DE443C"/>
    <w:rsid w:val="00DE4477"/>
    <w:rsid w:val="00DE4BDD"/>
    <w:rsid w:val="00DE502C"/>
    <w:rsid w:val="00DE50C3"/>
    <w:rsid w:val="00DE56F8"/>
    <w:rsid w:val="00DE5A50"/>
    <w:rsid w:val="00DE5C18"/>
    <w:rsid w:val="00DE5D1D"/>
    <w:rsid w:val="00DE612A"/>
    <w:rsid w:val="00DE613E"/>
    <w:rsid w:val="00DE633E"/>
    <w:rsid w:val="00DE6376"/>
    <w:rsid w:val="00DE63F6"/>
    <w:rsid w:val="00DE6998"/>
    <w:rsid w:val="00DE6DAC"/>
    <w:rsid w:val="00DE7480"/>
    <w:rsid w:val="00DE7711"/>
    <w:rsid w:val="00DE7C07"/>
    <w:rsid w:val="00DE7F7E"/>
    <w:rsid w:val="00DF0097"/>
    <w:rsid w:val="00DF0406"/>
    <w:rsid w:val="00DF0522"/>
    <w:rsid w:val="00DF0C65"/>
    <w:rsid w:val="00DF0D99"/>
    <w:rsid w:val="00DF0F96"/>
    <w:rsid w:val="00DF1123"/>
    <w:rsid w:val="00DF127B"/>
    <w:rsid w:val="00DF1303"/>
    <w:rsid w:val="00DF19A2"/>
    <w:rsid w:val="00DF19F2"/>
    <w:rsid w:val="00DF1AD0"/>
    <w:rsid w:val="00DF1BE9"/>
    <w:rsid w:val="00DF1D1D"/>
    <w:rsid w:val="00DF1F80"/>
    <w:rsid w:val="00DF216B"/>
    <w:rsid w:val="00DF22BA"/>
    <w:rsid w:val="00DF24AA"/>
    <w:rsid w:val="00DF24B0"/>
    <w:rsid w:val="00DF2830"/>
    <w:rsid w:val="00DF2839"/>
    <w:rsid w:val="00DF2DC9"/>
    <w:rsid w:val="00DF305E"/>
    <w:rsid w:val="00DF31A6"/>
    <w:rsid w:val="00DF31FF"/>
    <w:rsid w:val="00DF329D"/>
    <w:rsid w:val="00DF33CE"/>
    <w:rsid w:val="00DF35DB"/>
    <w:rsid w:val="00DF35E2"/>
    <w:rsid w:val="00DF3869"/>
    <w:rsid w:val="00DF38AC"/>
    <w:rsid w:val="00DF3CB7"/>
    <w:rsid w:val="00DF3DCB"/>
    <w:rsid w:val="00DF41D3"/>
    <w:rsid w:val="00DF4493"/>
    <w:rsid w:val="00DF4574"/>
    <w:rsid w:val="00DF47AD"/>
    <w:rsid w:val="00DF4B73"/>
    <w:rsid w:val="00DF4E28"/>
    <w:rsid w:val="00DF4E99"/>
    <w:rsid w:val="00DF4ED4"/>
    <w:rsid w:val="00DF6611"/>
    <w:rsid w:val="00DF6754"/>
    <w:rsid w:val="00DF6803"/>
    <w:rsid w:val="00DF68D3"/>
    <w:rsid w:val="00DF691D"/>
    <w:rsid w:val="00DF6A11"/>
    <w:rsid w:val="00DF6F29"/>
    <w:rsid w:val="00DF7176"/>
    <w:rsid w:val="00DF7924"/>
    <w:rsid w:val="00E000CD"/>
    <w:rsid w:val="00E009DF"/>
    <w:rsid w:val="00E00B5D"/>
    <w:rsid w:val="00E00F5D"/>
    <w:rsid w:val="00E0107B"/>
    <w:rsid w:val="00E01111"/>
    <w:rsid w:val="00E01461"/>
    <w:rsid w:val="00E0229E"/>
    <w:rsid w:val="00E02694"/>
    <w:rsid w:val="00E026FD"/>
    <w:rsid w:val="00E0276B"/>
    <w:rsid w:val="00E02A5B"/>
    <w:rsid w:val="00E02F28"/>
    <w:rsid w:val="00E030A0"/>
    <w:rsid w:val="00E03865"/>
    <w:rsid w:val="00E039CA"/>
    <w:rsid w:val="00E040B1"/>
    <w:rsid w:val="00E040BE"/>
    <w:rsid w:val="00E047B6"/>
    <w:rsid w:val="00E04A8A"/>
    <w:rsid w:val="00E052AD"/>
    <w:rsid w:val="00E058D6"/>
    <w:rsid w:val="00E06200"/>
    <w:rsid w:val="00E0622A"/>
    <w:rsid w:val="00E07059"/>
    <w:rsid w:val="00E07612"/>
    <w:rsid w:val="00E07919"/>
    <w:rsid w:val="00E100B9"/>
    <w:rsid w:val="00E10475"/>
    <w:rsid w:val="00E1097F"/>
    <w:rsid w:val="00E10B40"/>
    <w:rsid w:val="00E10BF5"/>
    <w:rsid w:val="00E10CD2"/>
    <w:rsid w:val="00E10DA7"/>
    <w:rsid w:val="00E10E43"/>
    <w:rsid w:val="00E1116C"/>
    <w:rsid w:val="00E11225"/>
    <w:rsid w:val="00E11250"/>
    <w:rsid w:val="00E1150E"/>
    <w:rsid w:val="00E1166B"/>
    <w:rsid w:val="00E116DB"/>
    <w:rsid w:val="00E11B28"/>
    <w:rsid w:val="00E11C46"/>
    <w:rsid w:val="00E12960"/>
    <w:rsid w:val="00E12C6F"/>
    <w:rsid w:val="00E12D4E"/>
    <w:rsid w:val="00E13CC2"/>
    <w:rsid w:val="00E13D36"/>
    <w:rsid w:val="00E142B7"/>
    <w:rsid w:val="00E14984"/>
    <w:rsid w:val="00E14B18"/>
    <w:rsid w:val="00E14F7A"/>
    <w:rsid w:val="00E1516F"/>
    <w:rsid w:val="00E1532F"/>
    <w:rsid w:val="00E15BD8"/>
    <w:rsid w:val="00E1601C"/>
    <w:rsid w:val="00E16315"/>
    <w:rsid w:val="00E16619"/>
    <w:rsid w:val="00E169C8"/>
    <w:rsid w:val="00E16F2C"/>
    <w:rsid w:val="00E17047"/>
    <w:rsid w:val="00E17118"/>
    <w:rsid w:val="00E17196"/>
    <w:rsid w:val="00E172D4"/>
    <w:rsid w:val="00E174E4"/>
    <w:rsid w:val="00E201B9"/>
    <w:rsid w:val="00E2021A"/>
    <w:rsid w:val="00E2101A"/>
    <w:rsid w:val="00E214F3"/>
    <w:rsid w:val="00E217EC"/>
    <w:rsid w:val="00E22394"/>
    <w:rsid w:val="00E228D8"/>
    <w:rsid w:val="00E22B34"/>
    <w:rsid w:val="00E23003"/>
    <w:rsid w:val="00E23399"/>
    <w:rsid w:val="00E23599"/>
    <w:rsid w:val="00E23C7B"/>
    <w:rsid w:val="00E23E4D"/>
    <w:rsid w:val="00E24D8B"/>
    <w:rsid w:val="00E24F58"/>
    <w:rsid w:val="00E250EC"/>
    <w:rsid w:val="00E25141"/>
    <w:rsid w:val="00E25CEF"/>
    <w:rsid w:val="00E25E1B"/>
    <w:rsid w:val="00E2638C"/>
    <w:rsid w:val="00E2656A"/>
    <w:rsid w:val="00E267AF"/>
    <w:rsid w:val="00E267E1"/>
    <w:rsid w:val="00E268E0"/>
    <w:rsid w:val="00E27291"/>
    <w:rsid w:val="00E27E17"/>
    <w:rsid w:val="00E303C3"/>
    <w:rsid w:val="00E307AE"/>
    <w:rsid w:val="00E30AAD"/>
    <w:rsid w:val="00E30BDC"/>
    <w:rsid w:val="00E30CA5"/>
    <w:rsid w:val="00E30DE1"/>
    <w:rsid w:val="00E3112B"/>
    <w:rsid w:val="00E3117B"/>
    <w:rsid w:val="00E312A2"/>
    <w:rsid w:val="00E312F1"/>
    <w:rsid w:val="00E31430"/>
    <w:rsid w:val="00E315A3"/>
    <w:rsid w:val="00E315CC"/>
    <w:rsid w:val="00E3170C"/>
    <w:rsid w:val="00E318D2"/>
    <w:rsid w:val="00E318D7"/>
    <w:rsid w:val="00E31945"/>
    <w:rsid w:val="00E31A17"/>
    <w:rsid w:val="00E31B04"/>
    <w:rsid w:val="00E31BB7"/>
    <w:rsid w:val="00E31D65"/>
    <w:rsid w:val="00E31DF0"/>
    <w:rsid w:val="00E31FAF"/>
    <w:rsid w:val="00E3223D"/>
    <w:rsid w:val="00E328C7"/>
    <w:rsid w:val="00E32DD1"/>
    <w:rsid w:val="00E32E38"/>
    <w:rsid w:val="00E33088"/>
    <w:rsid w:val="00E33090"/>
    <w:rsid w:val="00E33151"/>
    <w:rsid w:val="00E33478"/>
    <w:rsid w:val="00E335EB"/>
    <w:rsid w:val="00E344C6"/>
    <w:rsid w:val="00E347A1"/>
    <w:rsid w:val="00E3481A"/>
    <w:rsid w:val="00E34E19"/>
    <w:rsid w:val="00E34F7C"/>
    <w:rsid w:val="00E354B4"/>
    <w:rsid w:val="00E35B23"/>
    <w:rsid w:val="00E35E8D"/>
    <w:rsid w:val="00E36288"/>
    <w:rsid w:val="00E368C4"/>
    <w:rsid w:val="00E3692B"/>
    <w:rsid w:val="00E36ACD"/>
    <w:rsid w:val="00E36C8D"/>
    <w:rsid w:val="00E3702A"/>
    <w:rsid w:val="00E372F4"/>
    <w:rsid w:val="00E37699"/>
    <w:rsid w:val="00E37753"/>
    <w:rsid w:val="00E377CF"/>
    <w:rsid w:val="00E37D9D"/>
    <w:rsid w:val="00E407CB"/>
    <w:rsid w:val="00E40AF7"/>
    <w:rsid w:val="00E40F2B"/>
    <w:rsid w:val="00E4174E"/>
    <w:rsid w:val="00E41811"/>
    <w:rsid w:val="00E418C6"/>
    <w:rsid w:val="00E41A41"/>
    <w:rsid w:val="00E42768"/>
    <w:rsid w:val="00E42A15"/>
    <w:rsid w:val="00E42B9D"/>
    <w:rsid w:val="00E42D1F"/>
    <w:rsid w:val="00E42ED0"/>
    <w:rsid w:val="00E431AB"/>
    <w:rsid w:val="00E431DE"/>
    <w:rsid w:val="00E434EF"/>
    <w:rsid w:val="00E4357F"/>
    <w:rsid w:val="00E44653"/>
    <w:rsid w:val="00E44909"/>
    <w:rsid w:val="00E44FF5"/>
    <w:rsid w:val="00E457F1"/>
    <w:rsid w:val="00E461DC"/>
    <w:rsid w:val="00E46A6E"/>
    <w:rsid w:val="00E4702B"/>
    <w:rsid w:val="00E47548"/>
    <w:rsid w:val="00E47811"/>
    <w:rsid w:val="00E47B12"/>
    <w:rsid w:val="00E50118"/>
    <w:rsid w:val="00E5011D"/>
    <w:rsid w:val="00E50610"/>
    <w:rsid w:val="00E508BF"/>
    <w:rsid w:val="00E50DC8"/>
    <w:rsid w:val="00E51284"/>
    <w:rsid w:val="00E51538"/>
    <w:rsid w:val="00E51659"/>
    <w:rsid w:val="00E51971"/>
    <w:rsid w:val="00E51A47"/>
    <w:rsid w:val="00E51D4D"/>
    <w:rsid w:val="00E52F12"/>
    <w:rsid w:val="00E52F17"/>
    <w:rsid w:val="00E5333A"/>
    <w:rsid w:val="00E533A0"/>
    <w:rsid w:val="00E53AED"/>
    <w:rsid w:val="00E53D52"/>
    <w:rsid w:val="00E53E59"/>
    <w:rsid w:val="00E53F6A"/>
    <w:rsid w:val="00E5446A"/>
    <w:rsid w:val="00E54509"/>
    <w:rsid w:val="00E5455A"/>
    <w:rsid w:val="00E54BDF"/>
    <w:rsid w:val="00E54E6A"/>
    <w:rsid w:val="00E54F7B"/>
    <w:rsid w:val="00E54FCE"/>
    <w:rsid w:val="00E55176"/>
    <w:rsid w:val="00E55275"/>
    <w:rsid w:val="00E5658D"/>
    <w:rsid w:val="00E5664D"/>
    <w:rsid w:val="00E56A03"/>
    <w:rsid w:val="00E56F36"/>
    <w:rsid w:val="00E5726C"/>
    <w:rsid w:val="00E574D9"/>
    <w:rsid w:val="00E57559"/>
    <w:rsid w:val="00E57722"/>
    <w:rsid w:val="00E577A6"/>
    <w:rsid w:val="00E57A3B"/>
    <w:rsid w:val="00E57CFE"/>
    <w:rsid w:val="00E57E97"/>
    <w:rsid w:val="00E60158"/>
    <w:rsid w:val="00E6018F"/>
    <w:rsid w:val="00E602BE"/>
    <w:rsid w:val="00E603A9"/>
    <w:rsid w:val="00E605FC"/>
    <w:rsid w:val="00E60827"/>
    <w:rsid w:val="00E60886"/>
    <w:rsid w:val="00E609BB"/>
    <w:rsid w:val="00E60E9E"/>
    <w:rsid w:val="00E61175"/>
    <w:rsid w:val="00E61608"/>
    <w:rsid w:val="00E61E95"/>
    <w:rsid w:val="00E62184"/>
    <w:rsid w:val="00E6234F"/>
    <w:rsid w:val="00E62468"/>
    <w:rsid w:val="00E62664"/>
    <w:rsid w:val="00E62E2E"/>
    <w:rsid w:val="00E630E6"/>
    <w:rsid w:val="00E635BD"/>
    <w:rsid w:val="00E63BAE"/>
    <w:rsid w:val="00E63D46"/>
    <w:rsid w:val="00E63DD3"/>
    <w:rsid w:val="00E64005"/>
    <w:rsid w:val="00E64705"/>
    <w:rsid w:val="00E64885"/>
    <w:rsid w:val="00E64B07"/>
    <w:rsid w:val="00E64D93"/>
    <w:rsid w:val="00E652AF"/>
    <w:rsid w:val="00E65445"/>
    <w:rsid w:val="00E65970"/>
    <w:rsid w:val="00E659B6"/>
    <w:rsid w:val="00E65EAB"/>
    <w:rsid w:val="00E65EB2"/>
    <w:rsid w:val="00E660BA"/>
    <w:rsid w:val="00E660C1"/>
    <w:rsid w:val="00E66580"/>
    <w:rsid w:val="00E66771"/>
    <w:rsid w:val="00E6696E"/>
    <w:rsid w:val="00E669CA"/>
    <w:rsid w:val="00E66A64"/>
    <w:rsid w:val="00E6707A"/>
    <w:rsid w:val="00E70574"/>
    <w:rsid w:val="00E706CD"/>
    <w:rsid w:val="00E70824"/>
    <w:rsid w:val="00E70C7B"/>
    <w:rsid w:val="00E70DBC"/>
    <w:rsid w:val="00E710DF"/>
    <w:rsid w:val="00E71141"/>
    <w:rsid w:val="00E719C0"/>
    <w:rsid w:val="00E7213C"/>
    <w:rsid w:val="00E7228E"/>
    <w:rsid w:val="00E7260B"/>
    <w:rsid w:val="00E72B36"/>
    <w:rsid w:val="00E730AD"/>
    <w:rsid w:val="00E73163"/>
    <w:rsid w:val="00E73290"/>
    <w:rsid w:val="00E73324"/>
    <w:rsid w:val="00E7367F"/>
    <w:rsid w:val="00E738B9"/>
    <w:rsid w:val="00E73905"/>
    <w:rsid w:val="00E73A2C"/>
    <w:rsid w:val="00E73C04"/>
    <w:rsid w:val="00E7435A"/>
    <w:rsid w:val="00E743C9"/>
    <w:rsid w:val="00E74564"/>
    <w:rsid w:val="00E747A8"/>
    <w:rsid w:val="00E749CF"/>
    <w:rsid w:val="00E74F38"/>
    <w:rsid w:val="00E75833"/>
    <w:rsid w:val="00E75DBD"/>
    <w:rsid w:val="00E7678B"/>
    <w:rsid w:val="00E76FB9"/>
    <w:rsid w:val="00E77242"/>
    <w:rsid w:val="00E7740B"/>
    <w:rsid w:val="00E8085C"/>
    <w:rsid w:val="00E80C76"/>
    <w:rsid w:val="00E80EB2"/>
    <w:rsid w:val="00E81191"/>
    <w:rsid w:val="00E8119C"/>
    <w:rsid w:val="00E813CF"/>
    <w:rsid w:val="00E8143D"/>
    <w:rsid w:val="00E81493"/>
    <w:rsid w:val="00E814A7"/>
    <w:rsid w:val="00E8162A"/>
    <w:rsid w:val="00E817D9"/>
    <w:rsid w:val="00E81B3E"/>
    <w:rsid w:val="00E8225C"/>
    <w:rsid w:val="00E8252E"/>
    <w:rsid w:val="00E826AF"/>
    <w:rsid w:val="00E82B99"/>
    <w:rsid w:val="00E82C8F"/>
    <w:rsid w:val="00E83C9B"/>
    <w:rsid w:val="00E840AE"/>
    <w:rsid w:val="00E8426F"/>
    <w:rsid w:val="00E84AFC"/>
    <w:rsid w:val="00E84BD8"/>
    <w:rsid w:val="00E85371"/>
    <w:rsid w:val="00E854F1"/>
    <w:rsid w:val="00E855E0"/>
    <w:rsid w:val="00E856FC"/>
    <w:rsid w:val="00E85982"/>
    <w:rsid w:val="00E863F8"/>
    <w:rsid w:val="00E86A01"/>
    <w:rsid w:val="00E86AFD"/>
    <w:rsid w:val="00E86B54"/>
    <w:rsid w:val="00E86E3C"/>
    <w:rsid w:val="00E872DA"/>
    <w:rsid w:val="00E87D1E"/>
    <w:rsid w:val="00E87F9D"/>
    <w:rsid w:val="00E90160"/>
    <w:rsid w:val="00E90423"/>
    <w:rsid w:val="00E90CC1"/>
    <w:rsid w:val="00E90E29"/>
    <w:rsid w:val="00E910F9"/>
    <w:rsid w:val="00E91259"/>
    <w:rsid w:val="00E9134A"/>
    <w:rsid w:val="00E91713"/>
    <w:rsid w:val="00E9193E"/>
    <w:rsid w:val="00E91A78"/>
    <w:rsid w:val="00E91D48"/>
    <w:rsid w:val="00E92167"/>
    <w:rsid w:val="00E924FA"/>
    <w:rsid w:val="00E92A39"/>
    <w:rsid w:val="00E92F4B"/>
    <w:rsid w:val="00E92F5C"/>
    <w:rsid w:val="00E9317D"/>
    <w:rsid w:val="00E9332E"/>
    <w:rsid w:val="00E93B27"/>
    <w:rsid w:val="00E93CA2"/>
    <w:rsid w:val="00E93EE2"/>
    <w:rsid w:val="00E93FBB"/>
    <w:rsid w:val="00E9436E"/>
    <w:rsid w:val="00E9448F"/>
    <w:rsid w:val="00E9466C"/>
    <w:rsid w:val="00E94720"/>
    <w:rsid w:val="00E94D29"/>
    <w:rsid w:val="00E94E6A"/>
    <w:rsid w:val="00E95423"/>
    <w:rsid w:val="00E958A0"/>
    <w:rsid w:val="00E961E0"/>
    <w:rsid w:val="00E964C7"/>
    <w:rsid w:val="00E96808"/>
    <w:rsid w:val="00E96D1C"/>
    <w:rsid w:val="00E96DD1"/>
    <w:rsid w:val="00E976D9"/>
    <w:rsid w:val="00E97CD3"/>
    <w:rsid w:val="00E97F3A"/>
    <w:rsid w:val="00EA0507"/>
    <w:rsid w:val="00EA0694"/>
    <w:rsid w:val="00EA0850"/>
    <w:rsid w:val="00EA0AD5"/>
    <w:rsid w:val="00EA10E5"/>
    <w:rsid w:val="00EA11C5"/>
    <w:rsid w:val="00EA1219"/>
    <w:rsid w:val="00EA1A74"/>
    <w:rsid w:val="00EA225E"/>
    <w:rsid w:val="00EA267C"/>
    <w:rsid w:val="00EA26AA"/>
    <w:rsid w:val="00EA2BB8"/>
    <w:rsid w:val="00EA2E2D"/>
    <w:rsid w:val="00EA30EC"/>
    <w:rsid w:val="00EA3378"/>
    <w:rsid w:val="00EA3442"/>
    <w:rsid w:val="00EA36BB"/>
    <w:rsid w:val="00EA3B9E"/>
    <w:rsid w:val="00EA3C2A"/>
    <w:rsid w:val="00EA498A"/>
    <w:rsid w:val="00EA5008"/>
    <w:rsid w:val="00EA511E"/>
    <w:rsid w:val="00EA56C4"/>
    <w:rsid w:val="00EA591E"/>
    <w:rsid w:val="00EA5B17"/>
    <w:rsid w:val="00EA5E2E"/>
    <w:rsid w:val="00EA600A"/>
    <w:rsid w:val="00EA60DD"/>
    <w:rsid w:val="00EA65A7"/>
    <w:rsid w:val="00EA681E"/>
    <w:rsid w:val="00EA7403"/>
    <w:rsid w:val="00EA7980"/>
    <w:rsid w:val="00EB0616"/>
    <w:rsid w:val="00EB0654"/>
    <w:rsid w:val="00EB06E6"/>
    <w:rsid w:val="00EB098E"/>
    <w:rsid w:val="00EB0E6D"/>
    <w:rsid w:val="00EB0F73"/>
    <w:rsid w:val="00EB0F8C"/>
    <w:rsid w:val="00EB1575"/>
    <w:rsid w:val="00EB159A"/>
    <w:rsid w:val="00EB17B6"/>
    <w:rsid w:val="00EB1ABF"/>
    <w:rsid w:val="00EB1F24"/>
    <w:rsid w:val="00EB25E6"/>
    <w:rsid w:val="00EB25F9"/>
    <w:rsid w:val="00EB2611"/>
    <w:rsid w:val="00EB2758"/>
    <w:rsid w:val="00EB3445"/>
    <w:rsid w:val="00EB3FD7"/>
    <w:rsid w:val="00EB4041"/>
    <w:rsid w:val="00EB430E"/>
    <w:rsid w:val="00EB46D5"/>
    <w:rsid w:val="00EB4DE0"/>
    <w:rsid w:val="00EB55B8"/>
    <w:rsid w:val="00EB55D3"/>
    <w:rsid w:val="00EB584D"/>
    <w:rsid w:val="00EB5A7B"/>
    <w:rsid w:val="00EB5AEC"/>
    <w:rsid w:val="00EB5B8D"/>
    <w:rsid w:val="00EB5EBA"/>
    <w:rsid w:val="00EB5F68"/>
    <w:rsid w:val="00EB5FF1"/>
    <w:rsid w:val="00EB60BA"/>
    <w:rsid w:val="00EB60F8"/>
    <w:rsid w:val="00EB653E"/>
    <w:rsid w:val="00EB65CA"/>
    <w:rsid w:val="00EB698F"/>
    <w:rsid w:val="00EB6B96"/>
    <w:rsid w:val="00EB6C33"/>
    <w:rsid w:val="00EB6CE5"/>
    <w:rsid w:val="00EB6D57"/>
    <w:rsid w:val="00EB7776"/>
    <w:rsid w:val="00EB7867"/>
    <w:rsid w:val="00EB7B58"/>
    <w:rsid w:val="00EB7BE9"/>
    <w:rsid w:val="00EC01D3"/>
    <w:rsid w:val="00EC074E"/>
    <w:rsid w:val="00EC0AD7"/>
    <w:rsid w:val="00EC0BEA"/>
    <w:rsid w:val="00EC0D9F"/>
    <w:rsid w:val="00EC0DE9"/>
    <w:rsid w:val="00EC106D"/>
    <w:rsid w:val="00EC10E9"/>
    <w:rsid w:val="00EC1429"/>
    <w:rsid w:val="00EC14D7"/>
    <w:rsid w:val="00EC2015"/>
    <w:rsid w:val="00EC232F"/>
    <w:rsid w:val="00EC2526"/>
    <w:rsid w:val="00EC31F4"/>
    <w:rsid w:val="00EC33BC"/>
    <w:rsid w:val="00EC34CE"/>
    <w:rsid w:val="00EC3542"/>
    <w:rsid w:val="00EC36F3"/>
    <w:rsid w:val="00EC3A53"/>
    <w:rsid w:val="00EC3C9B"/>
    <w:rsid w:val="00EC3D7D"/>
    <w:rsid w:val="00EC4332"/>
    <w:rsid w:val="00EC45F5"/>
    <w:rsid w:val="00EC461B"/>
    <w:rsid w:val="00EC551D"/>
    <w:rsid w:val="00EC5611"/>
    <w:rsid w:val="00EC5AEC"/>
    <w:rsid w:val="00EC5AF8"/>
    <w:rsid w:val="00EC5D58"/>
    <w:rsid w:val="00EC726D"/>
    <w:rsid w:val="00EC7BBF"/>
    <w:rsid w:val="00EC7C45"/>
    <w:rsid w:val="00EC7DFF"/>
    <w:rsid w:val="00EC7F06"/>
    <w:rsid w:val="00ED06BB"/>
    <w:rsid w:val="00ED06F0"/>
    <w:rsid w:val="00ED0A75"/>
    <w:rsid w:val="00ED0B07"/>
    <w:rsid w:val="00ED0B96"/>
    <w:rsid w:val="00ED0DF8"/>
    <w:rsid w:val="00ED13B9"/>
    <w:rsid w:val="00ED1C3B"/>
    <w:rsid w:val="00ED1CB7"/>
    <w:rsid w:val="00ED1EEA"/>
    <w:rsid w:val="00ED20E3"/>
    <w:rsid w:val="00ED2557"/>
    <w:rsid w:val="00ED2745"/>
    <w:rsid w:val="00ED2EEA"/>
    <w:rsid w:val="00ED3D34"/>
    <w:rsid w:val="00ED40B4"/>
    <w:rsid w:val="00ED42B0"/>
    <w:rsid w:val="00ED43C3"/>
    <w:rsid w:val="00ED4739"/>
    <w:rsid w:val="00ED554D"/>
    <w:rsid w:val="00ED557E"/>
    <w:rsid w:val="00ED5706"/>
    <w:rsid w:val="00ED575E"/>
    <w:rsid w:val="00ED582F"/>
    <w:rsid w:val="00ED5A20"/>
    <w:rsid w:val="00ED5ACA"/>
    <w:rsid w:val="00ED5FF5"/>
    <w:rsid w:val="00ED64E4"/>
    <w:rsid w:val="00ED6515"/>
    <w:rsid w:val="00ED68EA"/>
    <w:rsid w:val="00ED6C04"/>
    <w:rsid w:val="00ED6C70"/>
    <w:rsid w:val="00ED6D6C"/>
    <w:rsid w:val="00ED7167"/>
    <w:rsid w:val="00ED75F2"/>
    <w:rsid w:val="00ED7793"/>
    <w:rsid w:val="00ED77DD"/>
    <w:rsid w:val="00ED7A02"/>
    <w:rsid w:val="00ED7AE5"/>
    <w:rsid w:val="00ED7DFA"/>
    <w:rsid w:val="00ED7E54"/>
    <w:rsid w:val="00EE003C"/>
    <w:rsid w:val="00EE0291"/>
    <w:rsid w:val="00EE030C"/>
    <w:rsid w:val="00EE03C5"/>
    <w:rsid w:val="00EE04DE"/>
    <w:rsid w:val="00EE0CA8"/>
    <w:rsid w:val="00EE1534"/>
    <w:rsid w:val="00EE17D8"/>
    <w:rsid w:val="00EE1A8C"/>
    <w:rsid w:val="00EE1C0B"/>
    <w:rsid w:val="00EE1C6A"/>
    <w:rsid w:val="00EE288F"/>
    <w:rsid w:val="00EE28B3"/>
    <w:rsid w:val="00EE2A81"/>
    <w:rsid w:val="00EE31AA"/>
    <w:rsid w:val="00EE39E9"/>
    <w:rsid w:val="00EE3A66"/>
    <w:rsid w:val="00EE3C5D"/>
    <w:rsid w:val="00EE3CE9"/>
    <w:rsid w:val="00EE3D8C"/>
    <w:rsid w:val="00EE3F1E"/>
    <w:rsid w:val="00EE43D2"/>
    <w:rsid w:val="00EE4FD2"/>
    <w:rsid w:val="00EE5074"/>
    <w:rsid w:val="00EE54AB"/>
    <w:rsid w:val="00EE57AD"/>
    <w:rsid w:val="00EE5DD8"/>
    <w:rsid w:val="00EE6120"/>
    <w:rsid w:val="00EE69D2"/>
    <w:rsid w:val="00EE72C8"/>
    <w:rsid w:val="00EE7915"/>
    <w:rsid w:val="00EE7BDF"/>
    <w:rsid w:val="00EE7C9B"/>
    <w:rsid w:val="00EE7F53"/>
    <w:rsid w:val="00EE7F83"/>
    <w:rsid w:val="00EF003F"/>
    <w:rsid w:val="00EF068A"/>
    <w:rsid w:val="00EF0E47"/>
    <w:rsid w:val="00EF117C"/>
    <w:rsid w:val="00EF13D5"/>
    <w:rsid w:val="00EF14E4"/>
    <w:rsid w:val="00EF17DD"/>
    <w:rsid w:val="00EF194D"/>
    <w:rsid w:val="00EF1B95"/>
    <w:rsid w:val="00EF240D"/>
    <w:rsid w:val="00EF25B1"/>
    <w:rsid w:val="00EF2620"/>
    <w:rsid w:val="00EF2A0E"/>
    <w:rsid w:val="00EF2FBE"/>
    <w:rsid w:val="00EF3A9E"/>
    <w:rsid w:val="00EF3CFD"/>
    <w:rsid w:val="00EF40AA"/>
    <w:rsid w:val="00EF43A4"/>
    <w:rsid w:val="00EF4CAA"/>
    <w:rsid w:val="00EF5004"/>
    <w:rsid w:val="00EF5BC1"/>
    <w:rsid w:val="00EF62C7"/>
    <w:rsid w:val="00EF63D0"/>
    <w:rsid w:val="00EF671F"/>
    <w:rsid w:val="00EF6792"/>
    <w:rsid w:val="00EF6A33"/>
    <w:rsid w:val="00EF72E6"/>
    <w:rsid w:val="00EF74C3"/>
    <w:rsid w:val="00EF79C7"/>
    <w:rsid w:val="00F0031A"/>
    <w:rsid w:val="00F00669"/>
    <w:rsid w:val="00F00693"/>
    <w:rsid w:val="00F00798"/>
    <w:rsid w:val="00F00996"/>
    <w:rsid w:val="00F00C54"/>
    <w:rsid w:val="00F00FF3"/>
    <w:rsid w:val="00F01252"/>
    <w:rsid w:val="00F01D4B"/>
    <w:rsid w:val="00F01DA0"/>
    <w:rsid w:val="00F01E5A"/>
    <w:rsid w:val="00F0207F"/>
    <w:rsid w:val="00F022B1"/>
    <w:rsid w:val="00F025AA"/>
    <w:rsid w:val="00F02737"/>
    <w:rsid w:val="00F0282D"/>
    <w:rsid w:val="00F0288A"/>
    <w:rsid w:val="00F032E5"/>
    <w:rsid w:val="00F034C4"/>
    <w:rsid w:val="00F03561"/>
    <w:rsid w:val="00F04C65"/>
    <w:rsid w:val="00F054D0"/>
    <w:rsid w:val="00F05508"/>
    <w:rsid w:val="00F05941"/>
    <w:rsid w:val="00F05EF5"/>
    <w:rsid w:val="00F06324"/>
    <w:rsid w:val="00F06405"/>
    <w:rsid w:val="00F069CA"/>
    <w:rsid w:val="00F0734A"/>
    <w:rsid w:val="00F07B09"/>
    <w:rsid w:val="00F07BEB"/>
    <w:rsid w:val="00F104B3"/>
    <w:rsid w:val="00F107E1"/>
    <w:rsid w:val="00F107E7"/>
    <w:rsid w:val="00F10834"/>
    <w:rsid w:val="00F10B66"/>
    <w:rsid w:val="00F111C2"/>
    <w:rsid w:val="00F11209"/>
    <w:rsid w:val="00F11862"/>
    <w:rsid w:val="00F11D41"/>
    <w:rsid w:val="00F11D56"/>
    <w:rsid w:val="00F11DCB"/>
    <w:rsid w:val="00F12050"/>
    <w:rsid w:val="00F125F0"/>
    <w:rsid w:val="00F128A8"/>
    <w:rsid w:val="00F12CF7"/>
    <w:rsid w:val="00F13072"/>
    <w:rsid w:val="00F14023"/>
    <w:rsid w:val="00F1431A"/>
    <w:rsid w:val="00F1447A"/>
    <w:rsid w:val="00F14517"/>
    <w:rsid w:val="00F14D49"/>
    <w:rsid w:val="00F14E63"/>
    <w:rsid w:val="00F14FC4"/>
    <w:rsid w:val="00F154DC"/>
    <w:rsid w:val="00F15DC0"/>
    <w:rsid w:val="00F15E78"/>
    <w:rsid w:val="00F15FFF"/>
    <w:rsid w:val="00F16150"/>
    <w:rsid w:val="00F16551"/>
    <w:rsid w:val="00F1749E"/>
    <w:rsid w:val="00F17656"/>
    <w:rsid w:val="00F1785D"/>
    <w:rsid w:val="00F17D1D"/>
    <w:rsid w:val="00F17DB7"/>
    <w:rsid w:val="00F2053B"/>
    <w:rsid w:val="00F20A6E"/>
    <w:rsid w:val="00F20FEF"/>
    <w:rsid w:val="00F212F6"/>
    <w:rsid w:val="00F21AC5"/>
    <w:rsid w:val="00F21B33"/>
    <w:rsid w:val="00F21B9B"/>
    <w:rsid w:val="00F21CC2"/>
    <w:rsid w:val="00F22302"/>
    <w:rsid w:val="00F2262D"/>
    <w:rsid w:val="00F22723"/>
    <w:rsid w:val="00F2281F"/>
    <w:rsid w:val="00F228D8"/>
    <w:rsid w:val="00F2294D"/>
    <w:rsid w:val="00F22E67"/>
    <w:rsid w:val="00F22FE6"/>
    <w:rsid w:val="00F231E3"/>
    <w:rsid w:val="00F237F2"/>
    <w:rsid w:val="00F23C7C"/>
    <w:rsid w:val="00F23C81"/>
    <w:rsid w:val="00F23CF4"/>
    <w:rsid w:val="00F24232"/>
    <w:rsid w:val="00F2480A"/>
    <w:rsid w:val="00F24916"/>
    <w:rsid w:val="00F24961"/>
    <w:rsid w:val="00F24BB3"/>
    <w:rsid w:val="00F24F58"/>
    <w:rsid w:val="00F25296"/>
    <w:rsid w:val="00F252D4"/>
    <w:rsid w:val="00F2531D"/>
    <w:rsid w:val="00F25589"/>
    <w:rsid w:val="00F25B22"/>
    <w:rsid w:val="00F2658D"/>
    <w:rsid w:val="00F27113"/>
    <w:rsid w:val="00F275AE"/>
    <w:rsid w:val="00F275D6"/>
    <w:rsid w:val="00F27750"/>
    <w:rsid w:val="00F27956"/>
    <w:rsid w:val="00F27A77"/>
    <w:rsid w:val="00F27C8B"/>
    <w:rsid w:val="00F27DB9"/>
    <w:rsid w:val="00F27E24"/>
    <w:rsid w:val="00F30099"/>
    <w:rsid w:val="00F30124"/>
    <w:rsid w:val="00F306CE"/>
    <w:rsid w:val="00F308C3"/>
    <w:rsid w:val="00F310CF"/>
    <w:rsid w:val="00F31798"/>
    <w:rsid w:val="00F319B4"/>
    <w:rsid w:val="00F31AFB"/>
    <w:rsid w:val="00F31CB3"/>
    <w:rsid w:val="00F31CBB"/>
    <w:rsid w:val="00F31D9B"/>
    <w:rsid w:val="00F3219C"/>
    <w:rsid w:val="00F3228D"/>
    <w:rsid w:val="00F323A5"/>
    <w:rsid w:val="00F32411"/>
    <w:rsid w:val="00F32524"/>
    <w:rsid w:val="00F32BDA"/>
    <w:rsid w:val="00F336BB"/>
    <w:rsid w:val="00F3378F"/>
    <w:rsid w:val="00F339E2"/>
    <w:rsid w:val="00F33AF5"/>
    <w:rsid w:val="00F33AF7"/>
    <w:rsid w:val="00F33EAE"/>
    <w:rsid w:val="00F34A97"/>
    <w:rsid w:val="00F357B9"/>
    <w:rsid w:val="00F35A12"/>
    <w:rsid w:val="00F35ABC"/>
    <w:rsid w:val="00F3680B"/>
    <w:rsid w:val="00F368A3"/>
    <w:rsid w:val="00F36CCA"/>
    <w:rsid w:val="00F36F3E"/>
    <w:rsid w:val="00F36F93"/>
    <w:rsid w:val="00F370E5"/>
    <w:rsid w:val="00F3766E"/>
    <w:rsid w:val="00F376FA"/>
    <w:rsid w:val="00F37C5D"/>
    <w:rsid w:val="00F40AC4"/>
    <w:rsid w:val="00F40BAA"/>
    <w:rsid w:val="00F40F0F"/>
    <w:rsid w:val="00F4122D"/>
    <w:rsid w:val="00F412F5"/>
    <w:rsid w:val="00F414CD"/>
    <w:rsid w:val="00F41623"/>
    <w:rsid w:val="00F41995"/>
    <w:rsid w:val="00F41E17"/>
    <w:rsid w:val="00F41F20"/>
    <w:rsid w:val="00F43145"/>
    <w:rsid w:val="00F43147"/>
    <w:rsid w:val="00F4336D"/>
    <w:rsid w:val="00F435B4"/>
    <w:rsid w:val="00F4373A"/>
    <w:rsid w:val="00F439D9"/>
    <w:rsid w:val="00F43A08"/>
    <w:rsid w:val="00F43B12"/>
    <w:rsid w:val="00F44299"/>
    <w:rsid w:val="00F443AF"/>
    <w:rsid w:val="00F45021"/>
    <w:rsid w:val="00F454BE"/>
    <w:rsid w:val="00F459FD"/>
    <w:rsid w:val="00F45A08"/>
    <w:rsid w:val="00F45A3C"/>
    <w:rsid w:val="00F45BE0"/>
    <w:rsid w:val="00F46133"/>
    <w:rsid w:val="00F46650"/>
    <w:rsid w:val="00F46A5E"/>
    <w:rsid w:val="00F46BE1"/>
    <w:rsid w:val="00F46F1A"/>
    <w:rsid w:val="00F471E7"/>
    <w:rsid w:val="00F476CA"/>
    <w:rsid w:val="00F47C41"/>
    <w:rsid w:val="00F47D38"/>
    <w:rsid w:val="00F50DA6"/>
    <w:rsid w:val="00F50EDC"/>
    <w:rsid w:val="00F511A2"/>
    <w:rsid w:val="00F51CFA"/>
    <w:rsid w:val="00F52055"/>
    <w:rsid w:val="00F52263"/>
    <w:rsid w:val="00F52ACE"/>
    <w:rsid w:val="00F52B36"/>
    <w:rsid w:val="00F52EE5"/>
    <w:rsid w:val="00F53276"/>
    <w:rsid w:val="00F533CB"/>
    <w:rsid w:val="00F5357C"/>
    <w:rsid w:val="00F53878"/>
    <w:rsid w:val="00F53A7F"/>
    <w:rsid w:val="00F53FAB"/>
    <w:rsid w:val="00F54374"/>
    <w:rsid w:val="00F543DD"/>
    <w:rsid w:val="00F5450A"/>
    <w:rsid w:val="00F54D72"/>
    <w:rsid w:val="00F552D4"/>
    <w:rsid w:val="00F5549D"/>
    <w:rsid w:val="00F554C9"/>
    <w:rsid w:val="00F55798"/>
    <w:rsid w:val="00F565A7"/>
    <w:rsid w:val="00F56D5E"/>
    <w:rsid w:val="00F57520"/>
    <w:rsid w:val="00F57749"/>
    <w:rsid w:val="00F57A84"/>
    <w:rsid w:val="00F57B10"/>
    <w:rsid w:val="00F57E9A"/>
    <w:rsid w:val="00F57ED9"/>
    <w:rsid w:val="00F57F1A"/>
    <w:rsid w:val="00F57F8D"/>
    <w:rsid w:val="00F6059A"/>
    <w:rsid w:val="00F606B7"/>
    <w:rsid w:val="00F60C71"/>
    <w:rsid w:val="00F612EC"/>
    <w:rsid w:val="00F615FA"/>
    <w:rsid w:val="00F61A49"/>
    <w:rsid w:val="00F61AC4"/>
    <w:rsid w:val="00F61B3E"/>
    <w:rsid w:val="00F61D05"/>
    <w:rsid w:val="00F61D19"/>
    <w:rsid w:val="00F6249F"/>
    <w:rsid w:val="00F625BB"/>
    <w:rsid w:val="00F62A83"/>
    <w:rsid w:val="00F632C0"/>
    <w:rsid w:val="00F63582"/>
    <w:rsid w:val="00F63CA9"/>
    <w:rsid w:val="00F63E89"/>
    <w:rsid w:val="00F63EC1"/>
    <w:rsid w:val="00F64240"/>
    <w:rsid w:val="00F64241"/>
    <w:rsid w:val="00F64868"/>
    <w:rsid w:val="00F64912"/>
    <w:rsid w:val="00F64937"/>
    <w:rsid w:val="00F6494A"/>
    <w:rsid w:val="00F64A3A"/>
    <w:rsid w:val="00F64E15"/>
    <w:rsid w:val="00F65DE6"/>
    <w:rsid w:val="00F65E86"/>
    <w:rsid w:val="00F663C0"/>
    <w:rsid w:val="00F66546"/>
    <w:rsid w:val="00F668B4"/>
    <w:rsid w:val="00F66C34"/>
    <w:rsid w:val="00F66D1D"/>
    <w:rsid w:val="00F670B9"/>
    <w:rsid w:val="00F6768F"/>
    <w:rsid w:val="00F67B03"/>
    <w:rsid w:val="00F67D75"/>
    <w:rsid w:val="00F67F5C"/>
    <w:rsid w:val="00F70205"/>
    <w:rsid w:val="00F7023A"/>
    <w:rsid w:val="00F7081B"/>
    <w:rsid w:val="00F70E0D"/>
    <w:rsid w:val="00F71815"/>
    <w:rsid w:val="00F71C11"/>
    <w:rsid w:val="00F720CE"/>
    <w:rsid w:val="00F723C8"/>
    <w:rsid w:val="00F7248B"/>
    <w:rsid w:val="00F7248D"/>
    <w:rsid w:val="00F72508"/>
    <w:rsid w:val="00F7251D"/>
    <w:rsid w:val="00F725EA"/>
    <w:rsid w:val="00F72767"/>
    <w:rsid w:val="00F72C59"/>
    <w:rsid w:val="00F72D84"/>
    <w:rsid w:val="00F72DFA"/>
    <w:rsid w:val="00F72E0E"/>
    <w:rsid w:val="00F73227"/>
    <w:rsid w:val="00F73328"/>
    <w:rsid w:val="00F738A2"/>
    <w:rsid w:val="00F73B9E"/>
    <w:rsid w:val="00F73C08"/>
    <w:rsid w:val="00F741C5"/>
    <w:rsid w:val="00F743A1"/>
    <w:rsid w:val="00F74688"/>
    <w:rsid w:val="00F74710"/>
    <w:rsid w:val="00F74EEE"/>
    <w:rsid w:val="00F75583"/>
    <w:rsid w:val="00F76415"/>
    <w:rsid w:val="00F76504"/>
    <w:rsid w:val="00F76D4F"/>
    <w:rsid w:val="00F77B9C"/>
    <w:rsid w:val="00F80611"/>
    <w:rsid w:val="00F80D96"/>
    <w:rsid w:val="00F81080"/>
    <w:rsid w:val="00F81602"/>
    <w:rsid w:val="00F81CE4"/>
    <w:rsid w:val="00F8231B"/>
    <w:rsid w:val="00F825E5"/>
    <w:rsid w:val="00F83562"/>
    <w:rsid w:val="00F83661"/>
    <w:rsid w:val="00F837E7"/>
    <w:rsid w:val="00F83869"/>
    <w:rsid w:val="00F83C3D"/>
    <w:rsid w:val="00F8400A"/>
    <w:rsid w:val="00F84635"/>
    <w:rsid w:val="00F8470D"/>
    <w:rsid w:val="00F848DF"/>
    <w:rsid w:val="00F84DFA"/>
    <w:rsid w:val="00F852D9"/>
    <w:rsid w:val="00F857DB"/>
    <w:rsid w:val="00F85925"/>
    <w:rsid w:val="00F85A6C"/>
    <w:rsid w:val="00F85B91"/>
    <w:rsid w:val="00F85D90"/>
    <w:rsid w:val="00F86E9E"/>
    <w:rsid w:val="00F87433"/>
    <w:rsid w:val="00F8756F"/>
    <w:rsid w:val="00F8759F"/>
    <w:rsid w:val="00F879C4"/>
    <w:rsid w:val="00F87B33"/>
    <w:rsid w:val="00F90698"/>
    <w:rsid w:val="00F9129C"/>
    <w:rsid w:val="00F9130A"/>
    <w:rsid w:val="00F91C71"/>
    <w:rsid w:val="00F91D12"/>
    <w:rsid w:val="00F91DD9"/>
    <w:rsid w:val="00F91ED5"/>
    <w:rsid w:val="00F91F8E"/>
    <w:rsid w:val="00F92740"/>
    <w:rsid w:val="00F92ACF"/>
    <w:rsid w:val="00F92C16"/>
    <w:rsid w:val="00F932A1"/>
    <w:rsid w:val="00F933C4"/>
    <w:rsid w:val="00F9384F"/>
    <w:rsid w:val="00F93C23"/>
    <w:rsid w:val="00F93CC3"/>
    <w:rsid w:val="00F93E35"/>
    <w:rsid w:val="00F94460"/>
    <w:rsid w:val="00F9483B"/>
    <w:rsid w:val="00F94EF3"/>
    <w:rsid w:val="00F9535F"/>
    <w:rsid w:val="00F9553C"/>
    <w:rsid w:val="00F95648"/>
    <w:rsid w:val="00F956A7"/>
    <w:rsid w:val="00F959DD"/>
    <w:rsid w:val="00F95EC5"/>
    <w:rsid w:val="00F95F24"/>
    <w:rsid w:val="00F95F68"/>
    <w:rsid w:val="00F961BE"/>
    <w:rsid w:val="00F96424"/>
    <w:rsid w:val="00F96C63"/>
    <w:rsid w:val="00F96FDD"/>
    <w:rsid w:val="00F97686"/>
    <w:rsid w:val="00F976E2"/>
    <w:rsid w:val="00F97B50"/>
    <w:rsid w:val="00F97C69"/>
    <w:rsid w:val="00F97E89"/>
    <w:rsid w:val="00F97F4C"/>
    <w:rsid w:val="00FA0317"/>
    <w:rsid w:val="00FA0623"/>
    <w:rsid w:val="00FA0A5B"/>
    <w:rsid w:val="00FA0AC0"/>
    <w:rsid w:val="00FA0FF9"/>
    <w:rsid w:val="00FA183E"/>
    <w:rsid w:val="00FA1C96"/>
    <w:rsid w:val="00FA1DBA"/>
    <w:rsid w:val="00FA2230"/>
    <w:rsid w:val="00FA2290"/>
    <w:rsid w:val="00FA2434"/>
    <w:rsid w:val="00FA2541"/>
    <w:rsid w:val="00FA2694"/>
    <w:rsid w:val="00FA2DF5"/>
    <w:rsid w:val="00FA31F3"/>
    <w:rsid w:val="00FA36F6"/>
    <w:rsid w:val="00FA39C2"/>
    <w:rsid w:val="00FA42E5"/>
    <w:rsid w:val="00FA4328"/>
    <w:rsid w:val="00FA4394"/>
    <w:rsid w:val="00FA4579"/>
    <w:rsid w:val="00FA4E8B"/>
    <w:rsid w:val="00FA5346"/>
    <w:rsid w:val="00FA5512"/>
    <w:rsid w:val="00FA57FE"/>
    <w:rsid w:val="00FA5CAB"/>
    <w:rsid w:val="00FA603F"/>
    <w:rsid w:val="00FA63AB"/>
    <w:rsid w:val="00FA645B"/>
    <w:rsid w:val="00FA6DBF"/>
    <w:rsid w:val="00FA764C"/>
    <w:rsid w:val="00FA7BF3"/>
    <w:rsid w:val="00FA7C7B"/>
    <w:rsid w:val="00FB0C00"/>
    <w:rsid w:val="00FB0DE1"/>
    <w:rsid w:val="00FB162D"/>
    <w:rsid w:val="00FB1A35"/>
    <w:rsid w:val="00FB1B5E"/>
    <w:rsid w:val="00FB1E67"/>
    <w:rsid w:val="00FB1ED8"/>
    <w:rsid w:val="00FB1EDA"/>
    <w:rsid w:val="00FB303D"/>
    <w:rsid w:val="00FB3373"/>
    <w:rsid w:val="00FB3651"/>
    <w:rsid w:val="00FB3809"/>
    <w:rsid w:val="00FB389D"/>
    <w:rsid w:val="00FB3AF4"/>
    <w:rsid w:val="00FB3B27"/>
    <w:rsid w:val="00FB3C9F"/>
    <w:rsid w:val="00FB44AE"/>
    <w:rsid w:val="00FB4730"/>
    <w:rsid w:val="00FB480A"/>
    <w:rsid w:val="00FB4CFB"/>
    <w:rsid w:val="00FB4E59"/>
    <w:rsid w:val="00FB577B"/>
    <w:rsid w:val="00FB5BF9"/>
    <w:rsid w:val="00FB5D44"/>
    <w:rsid w:val="00FB5DFE"/>
    <w:rsid w:val="00FB5E19"/>
    <w:rsid w:val="00FB6209"/>
    <w:rsid w:val="00FB6512"/>
    <w:rsid w:val="00FB6A12"/>
    <w:rsid w:val="00FB6A36"/>
    <w:rsid w:val="00FB718A"/>
    <w:rsid w:val="00FB73BE"/>
    <w:rsid w:val="00FB7B9D"/>
    <w:rsid w:val="00FC0341"/>
    <w:rsid w:val="00FC038F"/>
    <w:rsid w:val="00FC079E"/>
    <w:rsid w:val="00FC07DB"/>
    <w:rsid w:val="00FC08D8"/>
    <w:rsid w:val="00FC0ACB"/>
    <w:rsid w:val="00FC0B28"/>
    <w:rsid w:val="00FC0D36"/>
    <w:rsid w:val="00FC16B4"/>
    <w:rsid w:val="00FC1C21"/>
    <w:rsid w:val="00FC23D3"/>
    <w:rsid w:val="00FC23DA"/>
    <w:rsid w:val="00FC28DD"/>
    <w:rsid w:val="00FC2BD2"/>
    <w:rsid w:val="00FC30E1"/>
    <w:rsid w:val="00FC3417"/>
    <w:rsid w:val="00FC344D"/>
    <w:rsid w:val="00FC3623"/>
    <w:rsid w:val="00FC3B36"/>
    <w:rsid w:val="00FC3CDA"/>
    <w:rsid w:val="00FC4061"/>
    <w:rsid w:val="00FC40A2"/>
    <w:rsid w:val="00FC4270"/>
    <w:rsid w:val="00FC44C6"/>
    <w:rsid w:val="00FC5552"/>
    <w:rsid w:val="00FC55BB"/>
    <w:rsid w:val="00FC5771"/>
    <w:rsid w:val="00FC5C73"/>
    <w:rsid w:val="00FC5CD6"/>
    <w:rsid w:val="00FC5D62"/>
    <w:rsid w:val="00FC5DDB"/>
    <w:rsid w:val="00FC5F2A"/>
    <w:rsid w:val="00FC62A2"/>
    <w:rsid w:val="00FC6494"/>
    <w:rsid w:val="00FC64A7"/>
    <w:rsid w:val="00FC6B0A"/>
    <w:rsid w:val="00FC6C78"/>
    <w:rsid w:val="00FC6D07"/>
    <w:rsid w:val="00FC6D7D"/>
    <w:rsid w:val="00FC6F59"/>
    <w:rsid w:val="00FC7067"/>
    <w:rsid w:val="00FC7260"/>
    <w:rsid w:val="00FC73A7"/>
    <w:rsid w:val="00FC771C"/>
    <w:rsid w:val="00FC77EF"/>
    <w:rsid w:val="00FC7A56"/>
    <w:rsid w:val="00FC7BBC"/>
    <w:rsid w:val="00FD0185"/>
    <w:rsid w:val="00FD036E"/>
    <w:rsid w:val="00FD08A0"/>
    <w:rsid w:val="00FD0BB9"/>
    <w:rsid w:val="00FD0BF8"/>
    <w:rsid w:val="00FD0D97"/>
    <w:rsid w:val="00FD0EA6"/>
    <w:rsid w:val="00FD10B3"/>
    <w:rsid w:val="00FD19E0"/>
    <w:rsid w:val="00FD1DEA"/>
    <w:rsid w:val="00FD1EBE"/>
    <w:rsid w:val="00FD247E"/>
    <w:rsid w:val="00FD2617"/>
    <w:rsid w:val="00FD28BA"/>
    <w:rsid w:val="00FD2A55"/>
    <w:rsid w:val="00FD2B8C"/>
    <w:rsid w:val="00FD2D76"/>
    <w:rsid w:val="00FD2F83"/>
    <w:rsid w:val="00FD316C"/>
    <w:rsid w:val="00FD331C"/>
    <w:rsid w:val="00FD375C"/>
    <w:rsid w:val="00FD3A45"/>
    <w:rsid w:val="00FD3AAC"/>
    <w:rsid w:val="00FD3DDA"/>
    <w:rsid w:val="00FD41D2"/>
    <w:rsid w:val="00FD42FD"/>
    <w:rsid w:val="00FD44A5"/>
    <w:rsid w:val="00FD4582"/>
    <w:rsid w:val="00FD56D2"/>
    <w:rsid w:val="00FD56DD"/>
    <w:rsid w:val="00FD57A2"/>
    <w:rsid w:val="00FD5A42"/>
    <w:rsid w:val="00FD5C40"/>
    <w:rsid w:val="00FD5F51"/>
    <w:rsid w:val="00FD7432"/>
    <w:rsid w:val="00FD75DF"/>
    <w:rsid w:val="00FD764F"/>
    <w:rsid w:val="00FD78AE"/>
    <w:rsid w:val="00FD7903"/>
    <w:rsid w:val="00FD7AF2"/>
    <w:rsid w:val="00FD7B5F"/>
    <w:rsid w:val="00FD7B71"/>
    <w:rsid w:val="00FD7D51"/>
    <w:rsid w:val="00FE00A2"/>
    <w:rsid w:val="00FE0356"/>
    <w:rsid w:val="00FE0A9A"/>
    <w:rsid w:val="00FE0F01"/>
    <w:rsid w:val="00FE1398"/>
    <w:rsid w:val="00FE1565"/>
    <w:rsid w:val="00FE1F66"/>
    <w:rsid w:val="00FE217F"/>
    <w:rsid w:val="00FE2195"/>
    <w:rsid w:val="00FE26F6"/>
    <w:rsid w:val="00FE2D18"/>
    <w:rsid w:val="00FE2F68"/>
    <w:rsid w:val="00FE32AE"/>
    <w:rsid w:val="00FE35D1"/>
    <w:rsid w:val="00FE3781"/>
    <w:rsid w:val="00FE43C8"/>
    <w:rsid w:val="00FE444C"/>
    <w:rsid w:val="00FE45D0"/>
    <w:rsid w:val="00FE4D39"/>
    <w:rsid w:val="00FE51DE"/>
    <w:rsid w:val="00FE5206"/>
    <w:rsid w:val="00FE55A1"/>
    <w:rsid w:val="00FE6021"/>
    <w:rsid w:val="00FE63F7"/>
    <w:rsid w:val="00FE6974"/>
    <w:rsid w:val="00FE6B6B"/>
    <w:rsid w:val="00FE6FF5"/>
    <w:rsid w:val="00FE7129"/>
    <w:rsid w:val="00FE7840"/>
    <w:rsid w:val="00FE7C1C"/>
    <w:rsid w:val="00FE7D7B"/>
    <w:rsid w:val="00FE7F41"/>
    <w:rsid w:val="00FF07F4"/>
    <w:rsid w:val="00FF09C7"/>
    <w:rsid w:val="00FF09EB"/>
    <w:rsid w:val="00FF0BE4"/>
    <w:rsid w:val="00FF11AE"/>
    <w:rsid w:val="00FF138E"/>
    <w:rsid w:val="00FF17D3"/>
    <w:rsid w:val="00FF1AA2"/>
    <w:rsid w:val="00FF1F22"/>
    <w:rsid w:val="00FF2042"/>
    <w:rsid w:val="00FF24C7"/>
    <w:rsid w:val="00FF25FB"/>
    <w:rsid w:val="00FF263B"/>
    <w:rsid w:val="00FF2D21"/>
    <w:rsid w:val="00FF3520"/>
    <w:rsid w:val="00FF3CFF"/>
    <w:rsid w:val="00FF424D"/>
    <w:rsid w:val="00FF431B"/>
    <w:rsid w:val="00FF4BD9"/>
    <w:rsid w:val="00FF4DD8"/>
    <w:rsid w:val="00FF4FBB"/>
    <w:rsid w:val="00FF52F6"/>
    <w:rsid w:val="00FF5320"/>
    <w:rsid w:val="00FF534D"/>
    <w:rsid w:val="00FF5581"/>
    <w:rsid w:val="00FF5706"/>
    <w:rsid w:val="00FF58EC"/>
    <w:rsid w:val="00FF59AE"/>
    <w:rsid w:val="00FF623A"/>
    <w:rsid w:val="00FF6627"/>
    <w:rsid w:val="00FF694E"/>
    <w:rsid w:val="00FF7261"/>
    <w:rsid w:val="00FF78F9"/>
    <w:rsid w:val="00FF7D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8F80"/>
  <w15:docId w15:val="{0EAD6D79-090A-442F-8BBF-216F0AEE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GB" w:bidi="ar-SA"/>
      </w:rPr>
    </w:rPrDefault>
    <w:pPrDefault>
      <w:pPr>
        <w:spacing w:after="16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unhideWhenUsed="1"/>
    <w:lsdException w:name="List Bullet 4" w:semiHidden="1" w:unhideWhenUsed="1"/>
    <w:lsdException w:name="List Bullet 5" w:semiHidden="1"/>
    <w:lsdException w:name="List Number 2" w:semiHidden="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lsdException w:name="Body Text Indent 3" w:semiHidden="1" w:unhideWhenUsed="1"/>
    <w:lsdException w:name="Block Text" w:semiHidden="1" w:uiPriority="9" w:unhideWhenUsed="1" w:qFormat="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42A6"/>
  </w:style>
  <w:style w:type="paragraph" w:styleId="Heading1">
    <w:name w:val="heading 1"/>
    <w:basedOn w:val="Normal"/>
    <w:next w:val="Normal"/>
    <w:link w:val="Heading1Char"/>
    <w:uiPriority w:val="9"/>
    <w:qFormat/>
    <w:rsid w:val="005514D8"/>
    <w:pPr>
      <w:keepNext/>
      <w:keepLines/>
      <w:numPr>
        <w:numId w:val="13"/>
      </w:numPr>
      <w:pBdr>
        <w:bottom w:val="single" w:sz="4" w:space="2" w:color="C0504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514D8"/>
    <w:pPr>
      <w:keepNext/>
      <w:keepLines/>
      <w:numPr>
        <w:ilvl w:val="1"/>
        <w:numId w:val="13"/>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5514D8"/>
    <w:pPr>
      <w:keepNext/>
      <w:keepLines/>
      <w:numPr>
        <w:ilvl w:val="2"/>
        <w:numId w:val="13"/>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unhideWhenUsed/>
    <w:qFormat/>
    <w:rsid w:val="005514D8"/>
    <w:pPr>
      <w:keepNext/>
      <w:keepLines/>
      <w:numPr>
        <w:ilvl w:val="3"/>
        <w:numId w:val="13"/>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1C735C"/>
    <w:pPr>
      <w:pageBreakBefore/>
      <w:numPr>
        <w:ilvl w:val="4"/>
        <w:numId w:val="13"/>
      </w:numPr>
      <w:suppressLineNumbers/>
      <w:spacing w:before="80" w:after="0" w:line="240" w:lineRule="auto"/>
      <w:ind w:left="1009" w:hanging="1009"/>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unhideWhenUsed/>
    <w:qFormat/>
    <w:rsid w:val="005514D8"/>
    <w:pPr>
      <w:keepNext/>
      <w:keepLines/>
      <w:numPr>
        <w:ilvl w:val="5"/>
        <w:numId w:val="13"/>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unhideWhenUsed/>
    <w:qFormat/>
    <w:rsid w:val="005514D8"/>
    <w:pPr>
      <w:keepNext/>
      <w:keepLines/>
      <w:numPr>
        <w:ilvl w:val="6"/>
        <w:numId w:val="13"/>
      </w:numPr>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unhideWhenUsed/>
    <w:qFormat/>
    <w:rsid w:val="005514D8"/>
    <w:pPr>
      <w:keepNext/>
      <w:keepLines/>
      <w:numPr>
        <w:ilvl w:val="7"/>
        <w:numId w:val="13"/>
      </w:numPr>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unhideWhenUsed/>
    <w:qFormat/>
    <w:rsid w:val="005514D8"/>
    <w:pPr>
      <w:keepNext/>
      <w:keepLines/>
      <w:numPr>
        <w:ilvl w:val="8"/>
        <w:numId w:val="13"/>
      </w:numPr>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4D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514D8"/>
    <w:rPr>
      <w:rFonts w:asciiTheme="majorHAnsi" w:eastAsiaTheme="majorEastAsia" w:hAnsiTheme="majorHAnsi" w:cstheme="majorBidi"/>
      <w:color w:val="C0504D" w:themeColor="accent2"/>
      <w:sz w:val="36"/>
      <w:szCs w:val="36"/>
    </w:rPr>
  </w:style>
  <w:style w:type="character" w:customStyle="1" w:styleId="Heading3Char">
    <w:name w:val="Heading 3 Char"/>
    <w:basedOn w:val="DefaultParagraphFont"/>
    <w:link w:val="Heading3"/>
    <w:uiPriority w:val="9"/>
    <w:rsid w:val="005514D8"/>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rsid w:val="005514D8"/>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1C735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514D8"/>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rsid w:val="005514D8"/>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rsid w:val="005514D8"/>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rsid w:val="005514D8"/>
    <w:rPr>
      <w:rFonts w:asciiTheme="majorHAnsi" w:eastAsiaTheme="majorEastAsia" w:hAnsiTheme="majorHAnsi" w:cstheme="majorBidi"/>
      <w:i/>
      <w:iCs/>
      <w:color w:val="632423" w:themeColor="accent2" w:themeShade="80"/>
      <w:sz w:val="22"/>
      <w:szCs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rPr>
  </w:style>
  <w:style w:type="paragraph" w:styleId="BodyText">
    <w:name w:val="Body Text"/>
    <w:basedOn w:val="Normal"/>
    <w:link w:val="BodyTextChar"/>
    <w:qFormat/>
    <w:pPr>
      <w:spacing w:before="180" w:after="180"/>
    </w:pPr>
  </w:style>
  <w:style w:type="character" w:customStyle="1" w:styleId="BodyTextChar">
    <w:name w:val="Body Text Char"/>
    <w:basedOn w:val="DefaultParagraphFont"/>
    <w:link w:val="BodyText"/>
    <w:rsid w:val="0056474A"/>
  </w:style>
  <w:style w:type="paragraph" w:styleId="Caption">
    <w:name w:val="caption"/>
    <w:basedOn w:val="Normal"/>
    <w:next w:val="Normal"/>
    <w:link w:val="CaptionChar"/>
    <w:unhideWhenUsed/>
    <w:qFormat/>
    <w:rsid w:val="005514D8"/>
    <w:pPr>
      <w:spacing w:line="240" w:lineRule="auto"/>
    </w:pPr>
    <w:rPr>
      <w:b/>
      <w:bCs/>
      <w:color w:val="404040" w:themeColor="text1" w:themeTint="BF"/>
      <w:sz w:val="16"/>
      <w:szCs w:val="16"/>
    </w:rPr>
  </w:style>
  <w:style w:type="character" w:customStyle="1" w:styleId="CaptionChar">
    <w:name w:val="Caption Char"/>
    <w:basedOn w:val="DefaultParagraphFont"/>
    <w:link w:val="Caption"/>
    <w:rPr>
      <w:b/>
      <w:bCs/>
      <w:color w:val="404040" w:themeColor="text1" w:themeTint="BF"/>
      <w:sz w:val="16"/>
      <w:szCs w:val="16"/>
    </w:rPr>
  </w:style>
  <w:style w:type="paragraph" w:styleId="Date">
    <w:name w:val="Date"/>
    <w:next w:val="BodyText"/>
    <w:link w:val="DateChar"/>
    <w:qFormat/>
    <w:pPr>
      <w:keepNext/>
      <w:keepLines/>
      <w:jc w:val="center"/>
    </w:pPr>
    <w:rPr>
      <w:lang w:val="en-US" w:eastAsia="en-US"/>
    </w:rPr>
  </w:style>
  <w:style w:type="character" w:customStyle="1" w:styleId="DateChar">
    <w:name w:val="Date Char"/>
    <w:basedOn w:val="DefaultParagraphFont"/>
    <w:link w:val="Date"/>
    <w:rsid w:val="00587416"/>
    <w:rPr>
      <w:lang w:val="en-US" w:eastAsia="en-US"/>
    </w:rPr>
  </w:style>
  <w:style w:type="paragraph" w:styleId="FootnoteText">
    <w:name w:val="footnote text"/>
    <w:basedOn w:val="Normal"/>
    <w:uiPriority w:val="9"/>
    <w:unhideWhenUsed/>
    <w:qFormat/>
  </w:style>
  <w:style w:type="paragraph" w:styleId="Subtitle">
    <w:name w:val="Subtitle"/>
    <w:basedOn w:val="Normal"/>
    <w:next w:val="Normal"/>
    <w:link w:val="SubtitleChar"/>
    <w:qFormat/>
    <w:rsid w:val="005514D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14D8"/>
    <w:rPr>
      <w:caps/>
      <w:color w:val="404040" w:themeColor="text1" w:themeTint="BF"/>
      <w:spacing w:val="20"/>
      <w:sz w:val="28"/>
      <w:szCs w:val="28"/>
    </w:rPr>
  </w:style>
  <w:style w:type="paragraph" w:styleId="Title">
    <w:name w:val="Title"/>
    <w:basedOn w:val="Normal"/>
    <w:next w:val="Normal"/>
    <w:link w:val="TitleChar"/>
    <w:qFormat/>
    <w:rsid w:val="005514D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14D8"/>
    <w:rPr>
      <w:rFonts w:asciiTheme="majorHAnsi" w:eastAsiaTheme="majorEastAsia" w:hAnsiTheme="majorHAnsi" w:cstheme="majorBidi"/>
      <w:color w:val="262626" w:themeColor="text1" w:themeTint="D9"/>
      <w:sz w:val="96"/>
      <w:szCs w:val="96"/>
    </w:rPr>
  </w:style>
  <w:style w:type="character" w:styleId="Emphasis">
    <w:name w:val="Emphasis"/>
    <w:basedOn w:val="DefaultParagraphFont"/>
    <w:uiPriority w:val="20"/>
    <w:qFormat/>
    <w:rsid w:val="005514D8"/>
    <w:rPr>
      <w:i/>
      <w:iCs/>
      <w:color w:val="000000" w:themeColor="text1"/>
    </w:rPr>
  </w:style>
  <w:style w:type="character" w:styleId="FootnoteReference">
    <w:name w:val="footnote reference"/>
    <w:basedOn w:val="CaptionChar"/>
    <w:rPr>
      <w:b/>
      <w:bCs/>
      <w:smallCaps w:val="0"/>
      <w:color w:val="595959" w:themeColor="text1" w:themeTint="A6"/>
      <w:sz w:val="16"/>
      <w:szCs w:val="16"/>
      <w:vertAlign w:val="superscript"/>
    </w:rPr>
  </w:style>
  <w:style w:type="character" w:styleId="Hyperlink">
    <w:name w:val="Hyperlink"/>
    <w:basedOn w:val="CaptionChar"/>
    <w:rPr>
      <w:b/>
      <w:bCs/>
      <w:smallCaps w:val="0"/>
      <w:color w:val="4F81BD" w:themeColor="accent1"/>
      <w:sz w:val="16"/>
      <w:szCs w:val="16"/>
    </w:rPr>
  </w:style>
  <w:style w:type="character" w:styleId="Strong">
    <w:name w:val="Strong"/>
    <w:basedOn w:val="DefaultParagraphFont"/>
    <w:uiPriority w:val="22"/>
    <w:qFormat/>
    <w:rsid w:val="005514D8"/>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jc w:val="center"/>
    </w:pPr>
    <w:rPr>
      <w:lang w:val="en-US" w:eastAsia="en-US"/>
    </w:rPr>
  </w:style>
  <w:style w:type="paragraph" w:customStyle="1" w:styleId="Abstract">
    <w:name w:val="Abstract"/>
    <w:basedOn w:val="Normal"/>
    <w:next w:val="BodyText"/>
    <w:qFormat/>
    <w:pPr>
      <w:keepNext/>
      <w:keepLines/>
      <w:spacing w:before="300" w:after="300"/>
    </w:pPr>
  </w:style>
  <w:style w:type="paragraph" w:customStyle="1" w:styleId="Bibliography1">
    <w:name w:val="Bibliography1"/>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b/>
      <w:bCs/>
      <w:smallCaps w:val="0"/>
      <w:color w:val="595959" w:themeColor="text1" w:themeTint="A6"/>
      <w:sz w:val="22"/>
      <w:szCs w:val="16"/>
    </w:rPr>
  </w:style>
  <w:style w:type="paragraph" w:customStyle="1" w:styleId="SourceCode">
    <w:name w:val="Source Code"/>
    <w:basedOn w:val="Normal"/>
    <w:link w:val="VerbatimChar"/>
    <w:pPr>
      <w:shd w:val="clear" w:color="auto" w:fill="F8F8F8"/>
      <w:wordWrap w:val="0"/>
    </w:pPr>
  </w:style>
  <w:style w:type="paragraph" w:customStyle="1" w:styleId="TOCHeading1">
    <w:name w:val="TOC Heading1"/>
    <w:basedOn w:val="Heading1"/>
    <w:next w:val="Normal"/>
    <w:uiPriority w:val="39"/>
    <w:unhideWhenUsed/>
    <w:pPr>
      <w:outlineLvl w:val="9"/>
    </w:pPr>
  </w:style>
  <w:style w:type="character" w:customStyle="1" w:styleId="KeywordTok">
    <w:name w:val="KeywordTok"/>
    <w:basedOn w:val="VerbatimChar"/>
    <w:rPr>
      <w:rFonts w:ascii="Consolas" w:hAnsi="Consolas"/>
      <w:b w:val="0"/>
      <w:bCs/>
      <w:smallCaps w:val="0"/>
      <w:color w:val="204A87"/>
      <w:sz w:val="22"/>
      <w:szCs w:val="16"/>
      <w:shd w:val="clear" w:color="auto" w:fill="F8F8F8"/>
    </w:rPr>
  </w:style>
  <w:style w:type="character" w:customStyle="1" w:styleId="DataTypeTok">
    <w:name w:val="DataTypeTok"/>
    <w:basedOn w:val="VerbatimChar"/>
    <w:rPr>
      <w:rFonts w:ascii="Consolas" w:hAnsi="Consolas"/>
      <w:b/>
      <w:bCs/>
      <w:smallCaps w:val="0"/>
      <w:color w:val="204A87"/>
      <w:sz w:val="22"/>
      <w:szCs w:val="16"/>
      <w:shd w:val="clear" w:color="auto" w:fill="F8F8F8"/>
    </w:rPr>
  </w:style>
  <w:style w:type="character" w:customStyle="1" w:styleId="DecValTok">
    <w:name w:val="DecValTok"/>
    <w:basedOn w:val="VerbatimChar"/>
    <w:rPr>
      <w:rFonts w:ascii="Consolas" w:hAnsi="Consolas"/>
      <w:b/>
      <w:bCs/>
      <w:smallCaps w:val="0"/>
      <w:color w:val="0000CF"/>
      <w:sz w:val="22"/>
      <w:szCs w:val="16"/>
      <w:shd w:val="clear" w:color="auto" w:fill="F8F8F8"/>
    </w:rPr>
  </w:style>
  <w:style w:type="character" w:customStyle="1" w:styleId="BaseNTok">
    <w:name w:val="BaseNTok"/>
    <w:basedOn w:val="VerbatimChar"/>
    <w:rPr>
      <w:rFonts w:ascii="Consolas" w:hAnsi="Consolas"/>
      <w:b/>
      <w:bCs/>
      <w:smallCaps w:val="0"/>
      <w:color w:val="0000CF"/>
      <w:sz w:val="22"/>
      <w:szCs w:val="16"/>
      <w:shd w:val="clear" w:color="auto" w:fill="F8F8F8"/>
    </w:rPr>
  </w:style>
  <w:style w:type="character" w:customStyle="1" w:styleId="FloatTok">
    <w:name w:val="FloatTok"/>
    <w:basedOn w:val="VerbatimChar"/>
    <w:rPr>
      <w:rFonts w:ascii="Consolas" w:hAnsi="Consolas"/>
      <w:b/>
      <w:bCs/>
      <w:smallCaps w:val="0"/>
      <w:color w:val="0000CF"/>
      <w:sz w:val="22"/>
      <w:szCs w:val="16"/>
      <w:shd w:val="clear" w:color="auto" w:fill="F8F8F8"/>
    </w:rPr>
  </w:style>
  <w:style w:type="character" w:customStyle="1" w:styleId="ConstantTok">
    <w:name w:val="ConstantTok"/>
    <w:basedOn w:val="VerbatimChar"/>
    <w:rPr>
      <w:rFonts w:ascii="Consolas" w:hAnsi="Consolas"/>
      <w:b/>
      <w:bCs/>
      <w:smallCaps w:val="0"/>
      <w:color w:val="000000"/>
      <w:sz w:val="22"/>
      <w:szCs w:val="16"/>
      <w:shd w:val="clear" w:color="auto" w:fill="F8F8F8"/>
    </w:rPr>
  </w:style>
  <w:style w:type="character" w:customStyle="1" w:styleId="CharTok">
    <w:name w:val="CharTok"/>
    <w:basedOn w:val="VerbatimChar"/>
    <w:rPr>
      <w:rFonts w:ascii="Consolas" w:hAnsi="Consolas"/>
      <w:b/>
      <w:bCs/>
      <w:smallCaps w:val="0"/>
      <w:color w:val="4E9A06"/>
      <w:sz w:val="22"/>
      <w:szCs w:val="16"/>
      <w:shd w:val="clear" w:color="auto" w:fill="F8F8F8"/>
    </w:rPr>
  </w:style>
  <w:style w:type="character" w:customStyle="1" w:styleId="SpecialCharTok">
    <w:name w:val="SpecialCharTok"/>
    <w:basedOn w:val="VerbatimChar"/>
    <w:rPr>
      <w:rFonts w:ascii="Consolas" w:hAnsi="Consolas"/>
      <w:b/>
      <w:bCs/>
      <w:smallCaps w:val="0"/>
      <w:color w:val="000000"/>
      <w:sz w:val="22"/>
      <w:szCs w:val="16"/>
      <w:shd w:val="clear" w:color="auto" w:fill="F8F8F8"/>
    </w:rPr>
  </w:style>
  <w:style w:type="character" w:customStyle="1" w:styleId="StringTok">
    <w:name w:val="StringTok"/>
    <w:basedOn w:val="VerbatimChar"/>
    <w:rPr>
      <w:rFonts w:ascii="Consolas" w:hAnsi="Consolas"/>
      <w:b/>
      <w:bCs/>
      <w:smallCaps w:val="0"/>
      <w:color w:val="4E9A06"/>
      <w:sz w:val="22"/>
      <w:szCs w:val="16"/>
      <w:shd w:val="clear" w:color="auto" w:fill="F8F8F8"/>
    </w:rPr>
  </w:style>
  <w:style w:type="character" w:customStyle="1" w:styleId="VerbatimStringTok">
    <w:name w:val="VerbatimStringTok"/>
    <w:basedOn w:val="VerbatimChar"/>
    <w:rPr>
      <w:rFonts w:ascii="Consolas" w:hAnsi="Consolas"/>
      <w:b/>
      <w:bCs/>
      <w:smallCaps w:val="0"/>
      <w:color w:val="4E9A06"/>
      <w:sz w:val="22"/>
      <w:szCs w:val="16"/>
      <w:shd w:val="clear" w:color="auto" w:fill="F8F8F8"/>
    </w:rPr>
  </w:style>
  <w:style w:type="character" w:customStyle="1" w:styleId="SpecialStringTok">
    <w:name w:val="SpecialStringTok"/>
    <w:basedOn w:val="VerbatimChar"/>
    <w:rPr>
      <w:rFonts w:ascii="Consolas" w:hAnsi="Consolas"/>
      <w:b/>
      <w:bCs/>
      <w:smallCaps w:val="0"/>
      <w:color w:val="4E9A06"/>
      <w:sz w:val="22"/>
      <w:szCs w:val="16"/>
      <w:shd w:val="clear" w:color="auto" w:fill="F8F8F8"/>
    </w:rPr>
  </w:style>
  <w:style w:type="character" w:customStyle="1" w:styleId="ImportTok">
    <w:name w:val="ImportTok"/>
    <w:basedOn w:val="VerbatimChar"/>
    <w:rPr>
      <w:rFonts w:ascii="Consolas" w:hAnsi="Consolas"/>
      <w:b/>
      <w:bCs/>
      <w:smallCaps w:val="0"/>
      <w:color w:val="595959" w:themeColor="text1" w:themeTint="A6"/>
      <w:sz w:val="22"/>
      <w:szCs w:val="16"/>
      <w:shd w:val="clear" w:color="auto" w:fill="F8F8F8"/>
    </w:rPr>
  </w:style>
  <w:style w:type="character" w:customStyle="1" w:styleId="CommentTok">
    <w:name w:val="CommentTok"/>
    <w:basedOn w:val="VerbatimChar"/>
    <w:rPr>
      <w:rFonts w:ascii="Consolas" w:hAnsi="Consolas"/>
      <w:b/>
      <w:bCs/>
      <w:i/>
      <w:smallCaps w:val="0"/>
      <w:color w:val="8F5902"/>
      <w:sz w:val="22"/>
      <w:szCs w:val="16"/>
      <w:shd w:val="clear" w:color="auto" w:fill="F8F8F8"/>
    </w:rPr>
  </w:style>
  <w:style w:type="character" w:customStyle="1" w:styleId="DocumentationTok">
    <w:name w:val="DocumentationTok"/>
    <w:basedOn w:val="VerbatimChar"/>
    <w:rPr>
      <w:rFonts w:ascii="Consolas" w:hAnsi="Consolas"/>
      <w:b w:val="0"/>
      <w:bCs/>
      <w:i/>
      <w:smallCaps w:val="0"/>
      <w:color w:val="8F5902"/>
      <w:sz w:val="22"/>
      <w:szCs w:val="16"/>
      <w:shd w:val="clear" w:color="auto" w:fill="F8F8F8"/>
    </w:rPr>
  </w:style>
  <w:style w:type="character" w:customStyle="1" w:styleId="AnnotationTok">
    <w:name w:val="AnnotationTok"/>
    <w:basedOn w:val="VerbatimChar"/>
    <w:rPr>
      <w:rFonts w:ascii="Consolas" w:hAnsi="Consolas"/>
      <w:b w:val="0"/>
      <w:bCs/>
      <w:i/>
      <w:smallCaps w:val="0"/>
      <w:color w:val="8F5902"/>
      <w:sz w:val="22"/>
      <w:szCs w:val="16"/>
      <w:shd w:val="clear" w:color="auto" w:fill="F8F8F8"/>
    </w:rPr>
  </w:style>
  <w:style w:type="character" w:customStyle="1" w:styleId="CommentVarTok">
    <w:name w:val="CommentVarTok"/>
    <w:basedOn w:val="VerbatimChar"/>
    <w:rPr>
      <w:rFonts w:ascii="Consolas" w:hAnsi="Consolas"/>
      <w:b w:val="0"/>
      <w:bCs/>
      <w:i/>
      <w:smallCaps w:val="0"/>
      <w:color w:val="8F5902"/>
      <w:sz w:val="22"/>
      <w:szCs w:val="16"/>
      <w:shd w:val="clear" w:color="auto" w:fill="F8F8F8"/>
    </w:rPr>
  </w:style>
  <w:style w:type="character" w:customStyle="1" w:styleId="OtherTok">
    <w:name w:val="OtherTok"/>
    <w:basedOn w:val="VerbatimChar"/>
    <w:rPr>
      <w:rFonts w:ascii="Consolas" w:hAnsi="Consolas"/>
      <w:b/>
      <w:bCs/>
      <w:smallCaps w:val="0"/>
      <w:color w:val="8F5902"/>
      <w:sz w:val="22"/>
      <w:szCs w:val="16"/>
      <w:shd w:val="clear" w:color="auto" w:fill="F8F8F8"/>
    </w:rPr>
  </w:style>
  <w:style w:type="character" w:customStyle="1" w:styleId="FunctionTok">
    <w:name w:val="FunctionTok"/>
    <w:basedOn w:val="VerbatimChar"/>
    <w:rPr>
      <w:rFonts w:ascii="Consolas" w:hAnsi="Consolas"/>
      <w:b/>
      <w:bCs/>
      <w:smallCaps w:val="0"/>
      <w:color w:val="000000"/>
      <w:sz w:val="22"/>
      <w:szCs w:val="16"/>
      <w:shd w:val="clear" w:color="auto" w:fill="F8F8F8"/>
    </w:rPr>
  </w:style>
  <w:style w:type="character" w:customStyle="1" w:styleId="VariableTok">
    <w:name w:val="VariableTok"/>
    <w:basedOn w:val="VerbatimChar"/>
    <w:rPr>
      <w:rFonts w:ascii="Consolas" w:hAnsi="Consolas"/>
      <w:b/>
      <w:bCs/>
      <w:smallCaps w:val="0"/>
      <w:color w:val="000000"/>
      <w:sz w:val="22"/>
      <w:szCs w:val="16"/>
      <w:shd w:val="clear" w:color="auto" w:fill="F8F8F8"/>
    </w:rPr>
  </w:style>
  <w:style w:type="character" w:customStyle="1" w:styleId="ControlFlowTok">
    <w:name w:val="ControlFlowTok"/>
    <w:basedOn w:val="VerbatimChar"/>
    <w:rPr>
      <w:rFonts w:ascii="Consolas" w:hAnsi="Consolas"/>
      <w:b w:val="0"/>
      <w:bCs/>
      <w:smallCaps w:val="0"/>
      <w:color w:val="204A87"/>
      <w:sz w:val="22"/>
      <w:szCs w:val="16"/>
      <w:shd w:val="clear" w:color="auto" w:fill="F8F8F8"/>
    </w:rPr>
  </w:style>
  <w:style w:type="character" w:customStyle="1" w:styleId="OperatorTok">
    <w:name w:val="OperatorTok"/>
    <w:basedOn w:val="VerbatimChar"/>
    <w:rPr>
      <w:rFonts w:ascii="Consolas" w:hAnsi="Consolas"/>
      <w:b w:val="0"/>
      <w:bCs/>
      <w:smallCaps w:val="0"/>
      <w:color w:val="CE5C00"/>
      <w:sz w:val="22"/>
      <w:szCs w:val="16"/>
      <w:shd w:val="clear" w:color="auto" w:fill="F8F8F8"/>
    </w:rPr>
  </w:style>
  <w:style w:type="character" w:customStyle="1" w:styleId="BuiltInTok">
    <w:name w:val="BuiltInTok"/>
    <w:basedOn w:val="VerbatimChar"/>
    <w:rPr>
      <w:rFonts w:ascii="Consolas" w:hAnsi="Consolas"/>
      <w:b/>
      <w:bCs/>
      <w:smallCaps w:val="0"/>
      <w:color w:val="595959" w:themeColor="text1" w:themeTint="A6"/>
      <w:sz w:val="22"/>
      <w:szCs w:val="16"/>
      <w:shd w:val="clear" w:color="auto" w:fill="F8F8F8"/>
    </w:rPr>
  </w:style>
  <w:style w:type="character" w:customStyle="1" w:styleId="ExtensionTok">
    <w:name w:val="ExtensionTok"/>
    <w:basedOn w:val="VerbatimChar"/>
    <w:rPr>
      <w:rFonts w:ascii="Consolas" w:hAnsi="Consolas"/>
      <w:b/>
      <w:bCs/>
      <w:smallCaps w:val="0"/>
      <w:color w:val="595959" w:themeColor="text1" w:themeTint="A6"/>
      <w:sz w:val="22"/>
      <w:szCs w:val="16"/>
      <w:shd w:val="clear" w:color="auto" w:fill="F8F8F8"/>
    </w:rPr>
  </w:style>
  <w:style w:type="character" w:customStyle="1" w:styleId="PreprocessorTok">
    <w:name w:val="PreprocessorTok"/>
    <w:basedOn w:val="VerbatimChar"/>
    <w:rPr>
      <w:rFonts w:ascii="Consolas" w:hAnsi="Consolas"/>
      <w:b/>
      <w:bCs/>
      <w:i/>
      <w:smallCaps w:val="0"/>
      <w:color w:val="8F5902"/>
      <w:sz w:val="22"/>
      <w:szCs w:val="16"/>
      <w:shd w:val="clear" w:color="auto" w:fill="F8F8F8"/>
    </w:rPr>
  </w:style>
  <w:style w:type="character" w:customStyle="1" w:styleId="AttributeTok">
    <w:name w:val="AttributeTok"/>
    <w:basedOn w:val="VerbatimChar"/>
    <w:rPr>
      <w:rFonts w:ascii="Consolas" w:hAnsi="Consolas"/>
      <w:b/>
      <w:bCs/>
      <w:smallCaps w:val="0"/>
      <w:color w:val="C4A000"/>
      <w:sz w:val="22"/>
      <w:szCs w:val="16"/>
      <w:shd w:val="clear" w:color="auto" w:fill="F8F8F8"/>
    </w:rPr>
  </w:style>
  <w:style w:type="character" w:customStyle="1" w:styleId="RegionMarkerTok">
    <w:name w:val="RegionMarkerTok"/>
    <w:basedOn w:val="VerbatimChar"/>
    <w:rPr>
      <w:rFonts w:ascii="Consolas" w:hAnsi="Consolas"/>
      <w:b/>
      <w:bCs/>
      <w:smallCaps w:val="0"/>
      <w:color w:val="595959" w:themeColor="text1" w:themeTint="A6"/>
      <w:sz w:val="22"/>
      <w:szCs w:val="16"/>
      <w:shd w:val="clear" w:color="auto" w:fill="F8F8F8"/>
    </w:rPr>
  </w:style>
  <w:style w:type="character" w:customStyle="1" w:styleId="InformationTok">
    <w:name w:val="InformationTok"/>
    <w:basedOn w:val="VerbatimChar"/>
    <w:rPr>
      <w:rFonts w:ascii="Consolas" w:hAnsi="Consolas"/>
      <w:b w:val="0"/>
      <w:bCs/>
      <w:i/>
      <w:smallCaps w:val="0"/>
      <w:color w:val="8F5902"/>
      <w:sz w:val="22"/>
      <w:szCs w:val="16"/>
      <w:shd w:val="clear" w:color="auto" w:fill="F8F8F8"/>
    </w:rPr>
  </w:style>
  <w:style w:type="character" w:customStyle="1" w:styleId="WarningTok">
    <w:name w:val="WarningTok"/>
    <w:basedOn w:val="VerbatimChar"/>
    <w:rPr>
      <w:rFonts w:ascii="Consolas" w:hAnsi="Consolas"/>
      <w:b w:val="0"/>
      <w:bCs/>
      <w:i/>
      <w:smallCaps w:val="0"/>
      <w:color w:val="8F5902"/>
      <w:sz w:val="22"/>
      <w:szCs w:val="16"/>
      <w:shd w:val="clear" w:color="auto" w:fill="F8F8F8"/>
    </w:rPr>
  </w:style>
  <w:style w:type="character" w:customStyle="1" w:styleId="AlertTok">
    <w:name w:val="AlertTok"/>
    <w:basedOn w:val="VerbatimChar"/>
    <w:rPr>
      <w:rFonts w:ascii="Consolas" w:hAnsi="Consolas"/>
      <w:b/>
      <w:bCs/>
      <w:smallCaps w:val="0"/>
      <w:color w:val="EF2929"/>
      <w:sz w:val="22"/>
      <w:szCs w:val="16"/>
      <w:shd w:val="clear" w:color="auto" w:fill="F8F8F8"/>
    </w:rPr>
  </w:style>
  <w:style w:type="character" w:customStyle="1" w:styleId="ErrorTok">
    <w:name w:val="ErrorTok"/>
    <w:basedOn w:val="VerbatimChar"/>
    <w:rPr>
      <w:rFonts w:ascii="Consolas" w:hAnsi="Consolas"/>
      <w:b w:val="0"/>
      <w:bCs/>
      <w:smallCaps w:val="0"/>
      <w:color w:val="A40000"/>
      <w:sz w:val="22"/>
      <w:szCs w:val="16"/>
      <w:shd w:val="clear" w:color="auto" w:fill="F8F8F8"/>
    </w:rPr>
  </w:style>
  <w:style w:type="character" w:customStyle="1" w:styleId="NormalTok">
    <w:name w:val="NormalTok"/>
    <w:basedOn w:val="VerbatimChar"/>
    <w:rPr>
      <w:rFonts w:ascii="Consolas" w:hAnsi="Consolas"/>
      <w:b/>
      <w:bCs/>
      <w:smallCaps w:val="0"/>
      <w:color w:val="595959" w:themeColor="text1" w:themeTint="A6"/>
      <w:sz w:val="22"/>
      <w:szCs w:val="16"/>
      <w:shd w:val="clear" w:color="auto" w:fill="F8F8F8"/>
    </w:rPr>
  </w:style>
  <w:style w:type="paragraph" w:styleId="NoSpacing">
    <w:name w:val="No Spacing"/>
    <w:uiPriority w:val="1"/>
    <w:qFormat/>
    <w:rsid w:val="005514D8"/>
    <w:pPr>
      <w:spacing w:after="0" w:line="240" w:lineRule="auto"/>
    </w:pPr>
  </w:style>
  <w:style w:type="paragraph" w:styleId="Quote">
    <w:name w:val="Quote"/>
    <w:basedOn w:val="Normal"/>
    <w:next w:val="Normal"/>
    <w:link w:val="QuoteChar"/>
    <w:uiPriority w:val="29"/>
    <w:qFormat/>
    <w:rsid w:val="005514D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14D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14D8"/>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14D8"/>
    <w:rPr>
      <w:rFonts w:asciiTheme="majorHAnsi" w:eastAsiaTheme="majorEastAsia" w:hAnsiTheme="majorHAnsi" w:cstheme="majorBidi"/>
      <w:sz w:val="24"/>
      <w:szCs w:val="24"/>
    </w:rPr>
  </w:style>
  <w:style w:type="character" w:customStyle="1" w:styleId="SubtleEmphasis1">
    <w:name w:val="Subtle Emphasis1"/>
    <w:uiPriority w:val="19"/>
    <w:rPr>
      <w:i/>
      <w:iCs/>
    </w:rPr>
  </w:style>
  <w:style w:type="character" w:customStyle="1" w:styleId="IntenseEmphasis1">
    <w:name w:val="Intense Emphasis1"/>
    <w:uiPriority w:val="21"/>
    <w:rPr>
      <w:b/>
      <w:bCs/>
      <w:i/>
      <w:iCs/>
      <w:color w:val="F79646" w:themeColor="accent6"/>
      <w:spacing w:val="10"/>
    </w:rPr>
  </w:style>
  <w:style w:type="character" w:customStyle="1" w:styleId="SubtleReference1">
    <w:name w:val="Subtle Reference1"/>
    <w:uiPriority w:val="31"/>
    <w:rPr>
      <w:b/>
      <w:bCs/>
    </w:rPr>
  </w:style>
  <w:style w:type="character" w:customStyle="1" w:styleId="IntenseReference1">
    <w:name w:val="Intense Reference1"/>
    <w:uiPriority w:val="32"/>
    <w:rPr>
      <w:b/>
      <w:bCs/>
      <w:smallCaps/>
      <w:spacing w:val="5"/>
      <w:sz w:val="22"/>
      <w:szCs w:val="22"/>
      <w:u w:val="single"/>
    </w:rPr>
  </w:style>
  <w:style w:type="character" w:customStyle="1" w:styleId="BookTitle1">
    <w:name w:val="Book Title1"/>
    <w:uiPriority w:val="33"/>
    <w:rPr>
      <w:rFonts w:asciiTheme="majorHAnsi" w:eastAsiaTheme="majorEastAsia" w:hAnsiTheme="majorHAnsi" w:cstheme="majorBidi"/>
      <w:i/>
      <w:iCs/>
      <w:sz w:val="20"/>
      <w:szCs w:val="20"/>
    </w:rPr>
  </w:style>
  <w:style w:type="character" w:styleId="SubtleEmphasis">
    <w:name w:val="Subtle Emphasis"/>
    <w:basedOn w:val="DefaultParagraphFont"/>
    <w:uiPriority w:val="19"/>
    <w:qFormat/>
    <w:rsid w:val="005514D8"/>
    <w:rPr>
      <w:i/>
      <w:iCs/>
      <w:color w:val="595959" w:themeColor="text1" w:themeTint="A6"/>
    </w:rPr>
  </w:style>
  <w:style w:type="character" w:styleId="IntenseEmphasis">
    <w:name w:val="Intense Emphasis"/>
    <w:basedOn w:val="DefaultParagraphFont"/>
    <w:uiPriority w:val="21"/>
    <w:qFormat/>
    <w:rsid w:val="005514D8"/>
    <w:rPr>
      <w:b/>
      <w:bCs/>
      <w:i/>
      <w:iCs/>
      <w:caps w:val="0"/>
      <w:smallCaps w:val="0"/>
      <w:strike w:val="0"/>
      <w:dstrike w:val="0"/>
      <w:color w:val="C0504D" w:themeColor="accent2"/>
    </w:rPr>
  </w:style>
  <w:style w:type="character" w:styleId="SubtleReference">
    <w:name w:val="Subtle Reference"/>
    <w:basedOn w:val="DefaultParagraphFont"/>
    <w:uiPriority w:val="31"/>
    <w:qFormat/>
    <w:rsid w:val="005514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14D8"/>
    <w:rPr>
      <w:b/>
      <w:bCs/>
      <w:caps w:val="0"/>
      <w:smallCaps/>
      <w:color w:val="auto"/>
      <w:spacing w:val="0"/>
      <w:u w:val="single"/>
    </w:rPr>
  </w:style>
  <w:style w:type="character" w:styleId="BookTitle">
    <w:name w:val="Book Title"/>
    <w:basedOn w:val="DefaultParagraphFont"/>
    <w:uiPriority w:val="33"/>
    <w:qFormat/>
    <w:rsid w:val="005514D8"/>
    <w:rPr>
      <w:b/>
      <w:bCs/>
      <w:caps w:val="0"/>
      <w:smallCaps/>
      <w:spacing w:val="0"/>
    </w:rPr>
  </w:style>
  <w:style w:type="paragraph" w:styleId="TOCHeading">
    <w:name w:val="TOC Heading"/>
    <w:basedOn w:val="Heading1"/>
    <w:next w:val="Normal"/>
    <w:uiPriority w:val="39"/>
    <w:unhideWhenUsed/>
    <w:qFormat/>
    <w:rsid w:val="005514D8"/>
    <w:pPr>
      <w:outlineLvl w:val="9"/>
    </w:pPr>
  </w:style>
  <w:style w:type="paragraph" w:styleId="ListParagraph">
    <w:name w:val="List Paragraph"/>
    <w:basedOn w:val="Normal"/>
    <w:uiPriority w:val="34"/>
    <w:qFormat/>
    <w:rsid w:val="003B50B9"/>
    <w:pPr>
      <w:ind w:left="720"/>
      <w:contextualSpacing/>
    </w:pPr>
  </w:style>
  <w:style w:type="paragraph" w:styleId="Bibliography">
    <w:name w:val="Bibliography"/>
    <w:basedOn w:val="Normal"/>
    <w:next w:val="Normal"/>
    <w:unhideWhenUsed/>
    <w:qFormat/>
    <w:rsid w:val="002C2674"/>
    <w:pPr>
      <w:spacing w:after="240" w:line="240" w:lineRule="auto"/>
    </w:pPr>
  </w:style>
  <w:style w:type="character" w:styleId="CommentReference">
    <w:name w:val="annotation reference"/>
    <w:basedOn w:val="DefaultParagraphFont"/>
    <w:semiHidden/>
    <w:unhideWhenUsed/>
    <w:rsid w:val="00107867"/>
    <w:rPr>
      <w:sz w:val="16"/>
      <w:szCs w:val="16"/>
    </w:rPr>
  </w:style>
  <w:style w:type="paragraph" w:styleId="CommentText">
    <w:name w:val="annotation text"/>
    <w:basedOn w:val="Normal"/>
    <w:link w:val="CommentTextChar"/>
    <w:unhideWhenUsed/>
    <w:rsid w:val="00107867"/>
    <w:pPr>
      <w:spacing w:line="240" w:lineRule="auto"/>
    </w:pPr>
    <w:rPr>
      <w:sz w:val="20"/>
      <w:szCs w:val="20"/>
    </w:rPr>
  </w:style>
  <w:style w:type="character" w:customStyle="1" w:styleId="CommentTextChar">
    <w:name w:val="Comment Text Char"/>
    <w:basedOn w:val="DefaultParagraphFont"/>
    <w:link w:val="CommentText"/>
    <w:rsid w:val="00107867"/>
    <w:rPr>
      <w:sz w:val="20"/>
      <w:szCs w:val="20"/>
    </w:rPr>
  </w:style>
  <w:style w:type="paragraph" w:styleId="CommentSubject">
    <w:name w:val="annotation subject"/>
    <w:basedOn w:val="CommentText"/>
    <w:next w:val="CommentText"/>
    <w:link w:val="CommentSubjectChar"/>
    <w:semiHidden/>
    <w:unhideWhenUsed/>
    <w:rsid w:val="00107867"/>
    <w:rPr>
      <w:b/>
      <w:bCs/>
    </w:rPr>
  </w:style>
  <w:style w:type="character" w:customStyle="1" w:styleId="CommentSubjectChar">
    <w:name w:val="Comment Subject Char"/>
    <w:basedOn w:val="CommentTextChar"/>
    <w:link w:val="CommentSubject"/>
    <w:semiHidden/>
    <w:rsid w:val="00107867"/>
    <w:rPr>
      <w:b/>
      <w:bCs/>
      <w:sz w:val="20"/>
      <w:szCs w:val="20"/>
    </w:rPr>
  </w:style>
  <w:style w:type="paragraph" w:styleId="BalloonText">
    <w:name w:val="Balloon Text"/>
    <w:basedOn w:val="Normal"/>
    <w:link w:val="BalloonTextChar"/>
    <w:semiHidden/>
    <w:unhideWhenUsed/>
    <w:rsid w:val="0010786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107867"/>
    <w:rPr>
      <w:rFonts w:ascii="Times New Roman" w:hAnsi="Times New Roman" w:cs="Times New Roman"/>
      <w:sz w:val="18"/>
      <w:szCs w:val="18"/>
    </w:rPr>
  </w:style>
  <w:style w:type="paragraph" w:styleId="Revision">
    <w:name w:val="Revision"/>
    <w:hidden/>
    <w:uiPriority w:val="99"/>
    <w:semiHidden/>
    <w:rsid w:val="00EE0291"/>
    <w:pPr>
      <w:spacing w:after="0" w:line="240" w:lineRule="auto"/>
    </w:pPr>
  </w:style>
  <w:style w:type="character" w:styleId="PlaceholderText">
    <w:name w:val="Placeholder Text"/>
    <w:basedOn w:val="DefaultParagraphFont"/>
    <w:uiPriority w:val="99"/>
    <w:semiHidden/>
    <w:rsid w:val="00A4401D"/>
    <w:rPr>
      <w:color w:val="808080"/>
    </w:rPr>
  </w:style>
  <w:style w:type="character" w:styleId="FollowedHyperlink">
    <w:name w:val="FollowedHyperlink"/>
    <w:basedOn w:val="DefaultParagraphFont"/>
    <w:semiHidden/>
    <w:unhideWhenUsed/>
    <w:rsid w:val="00BC16E2"/>
    <w:rPr>
      <w:color w:val="800080" w:themeColor="followedHyperlink"/>
      <w:u w:val="single"/>
    </w:rPr>
  </w:style>
  <w:style w:type="character" w:customStyle="1" w:styleId="textcell">
    <w:name w:val="textcell"/>
    <w:basedOn w:val="DefaultParagraphFont"/>
    <w:rsid w:val="002813AA"/>
  </w:style>
  <w:style w:type="character" w:customStyle="1" w:styleId="numbercell">
    <w:name w:val="numbercell"/>
    <w:basedOn w:val="DefaultParagraphFont"/>
    <w:rsid w:val="002813AA"/>
  </w:style>
  <w:style w:type="table" w:customStyle="1" w:styleId="PlainTable51">
    <w:name w:val="Plain Table 51"/>
    <w:basedOn w:val="TableNormal"/>
    <w:uiPriority w:val="45"/>
    <w:rsid w:val="002813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TableNormal"/>
    <w:uiPriority w:val="46"/>
    <w:rsid w:val="00380E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A0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A98"/>
  </w:style>
  <w:style w:type="paragraph" w:styleId="Footer">
    <w:name w:val="footer"/>
    <w:basedOn w:val="Normal"/>
    <w:link w:val="FooterChar"/>
    <w:unhideWhenUsed/>
    <w:rsid w:val="002A0A98"/>
    <w:pPr>
      <w:tabs>
        <w:tab w:val="center" w:pos="4513"/>
        <w:tab w:val="right" w:pos="9026"/>
      </w:tabs>
      <w:spacing w:after="0" w:line="240" w:lineRule="auto"/>
    </w:pPr>
  </w:style>
  <w:style w:type="character" w:customStyle="1" w:styleId="FooterChar">
    <w:name w:val="Footer Char"/>
    <w:basedOn w:val="DefaultParagraphFont"/>
    <w:link w:val="Footer"/>
    <w:rsid w:val="002A0A98"/>
  </w:style>
  <w:style w:type="character" w:customStyle="1" w:styleId="a">
    <w:name w:val="_"/>
    <w:rsid w:val="00130FB5"/>
  </w:style>
  <w:style w:type="character" w:customStyle="1" w:styleId="fc1">
    <w:name w:val="fc1"/>
    <w:rsid w:val="00130FB5"/>
  </w:style>
  <w:style w:type="character" w:customStyle="1" w:styleId="mwe-math-mathml-inline">
    <w:name w:val="mwe-math-mathml-inline"/>
    <w:basedOn w:val="DefaultParagraphFont"/>
    <w:rsid w:val="00377F1A"/>
  </w:style>
  <w:style w:type="character" w:styleId="HTMLCite">
    <w:name w:val="HTML Cite"/>
    <w:basedOn w:val="DefaultParagraphFont"/>
    <w:uiPriority w:val="99"/>
    <w:semiHidden/>
    <w:unhideWhenUsed/>
    <w:rsid w:val="004A21C8"/>
    <w:rPr>
      <w:i/>
      <w:iCs/>
    </w:rPr>
  </w:style>
  <w:style w:type="table" w:customStyle="1" w:styleId="PlainTable31">
    <w:name w:val="Plain Table 31"/>
    <w:basedOn w:val="TableNormal"/>
    <w:uiPriority w:val="43"/>
    <w:rsid w:val="00DE0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78474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gd15mcfceub">
    <w:name w:val="gd15mcfceub"/>
    <w:basedOn w:val="DefaultParagraphFont"/>
    <w:rsid w:val="00C41CF8"/>
  </w:style>
  <w:style w:type="character" w:customStyle="1" w:styleId="fc21">
    <w:name w:val="fc21"/>
    <w:basedOn w:val="DefaultParagraphFont"/>
    <w:rsid w:val="00413746"/>
    <w:rPr>
      <w:color w:val="231F20"/>
    </w:rPr>
  </w:style>
  <w:style w:type="character" w:customStyle="1" w:styleId="ff31">
    <w:name w:val="ff31"/>
    <w:basedOn w:val="DefaultParagraphFont"/>
    <w:rsid w:val="00413746"/>
    <w:rPr>
      <w:rFonts w:ascii="ff3" w:hAnsi="ff3" w:hint="default"/>
      <w:b w:val="0"/>
      <w:bCs w:val="0"/>
      <w:i w:val="0"/>
      <w:iCs w:val="0"/>
    </w:rPr>
  </w:style>
  <w:style w:type="character" w:customStyle="1" w:styleId="ls541">
    <w:name w:val="ls541"/>
    <w:basedOn w:val="DefaultParagraphFont"/>
    <w:rsid w:val="00413746"/>
    <w:rPr>
      <w:spacing w:val="0"/>
    </w:rPr>
  </w:style>
  <w:style w:type="character" w:styleId="LineNumber">
    <w:name w:val="line number"/>
    <w:basedOn w:val="DefaultParagraphFont"/>
    <w:semiHidden/>
    <w:unhideWhenUsed/>
    <w:rsid w:val="00D95D1F"/>
  </w:style>
  <w:style w:type="paragraph" w:customStyle="1" w:styleId="CaptionedFigure">
    <w:name w:val="Captioned Figure"/>
    <w:basedOn w:val="Figure"/>
    <w:rsid w:val="00E04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7337">
      <w:bodyDiv w:val="1"/>
      <w:marLeft w:val="0"/>
      <w:marRight w:val="0"/>
      <w:marTop w:val="0"/>
      <w:marBottom w:val="0"/>
      <w:divBdr>
        <w:top w:val="none" w:sz="0" w:space="0" w:color="auto"/>
        <w:left w:val="none" w:sz="0" w:space="0" w:color="auto"/>
        <w:bottom w:val="none" w:sz="0" w:space="0" w:color="auto"/>
        <w:right w:val="none" w:sz="0" w:space="0" w:color="auto"/>
      </w:divBdr>
    </w:div>
    <w:div w:id="24797364">
      <w:bodyDiv w:val="1"/>
      <w:marLeft w:val="0"/>
      <w:marRight w:val="0"/>
      <w:marTop w:val="0"/>
      <w:marBottom w:val="0"/>
      <w:divBdr>
        <w:top w:val="none" w:sz="0" w:space="0" w:color="auto"/>
        <w:left w:val="none" w:sz="0" w:space="0" w:color="auto"/>
        <w:bottom w:val="none" w:sz="0" w:space="0" w:color="auto"/>
        <w:right w:val="none" w:sz="0" w:space="0" w:color="auto"/>
      </w:divBdr>
    </w:div>
    <w:div w:id="61216478">
      <w:bodyDiv w:val="1"/>
      <w:marLeft w:val="0"/>
      <w:marRight w:val="0"/>
      <w:marTop w:val="0"/>
      <w:marBottom w:val="0"/>
      <w:divBdr>
        <w:top w:val="none" w:sz="0" w:space="0" w:color="auto"/>
        <w:left w:val="none" w:sz="0" w:space="0" w:color="auto"/>
        <w:bottom w:val="none" w:sz="0" w:space="0" w:color="auto"/>
        <w:right w:val="none" w:sz="0" w:space="0" w:color="auto"/>
      </w:divBdr>
    </w:div>
    <w:div w:id="99376589">
      <w:bodyDiv w:val="1"/>
      <w:marLeft w:val="0"/>
      <w:marRight w:val="0"/>
      <w:marTop w:val="0"/>
      <w:marBottom w:val="0"/>
      <w:divBdr>
        <w:top w:val="none" w:sz="0" w:space="0" w:color="auto"/>
        <w:left w:val="none" w:sz="0" w:space="0" w:color="auto"/>
        <w:bottom w:val="none" w:sz="0" w:space="0" w:color="auto"/>
        <w:right w:val="none" w:sz="0" w:space="0" w:color="auto"/>
      </w:divBdr>
    </w:div>
    <w:div w:id="114301172">
      <w:bodyDiv w:val="1"/>
      <w:marLeft w:val="0"/>
      <w:marRight w:val="0"/>
      <w:marTop w:val="0"/>
      <w:marBottom w:val="0"/>
      <w:divBdr>
        <w:top w:val="none" w:sz="0" w:space="0" w:color="auto"/>
        <w:left w:val="none" w:sz="0" w:space="0" w:color="auto"/>
        <w:bottom w:val="none" w:sz="0" w:space="0" w:color="auto"/>
        <w:right w:val="none" w:sz="0" w:space="0" w:color="auto"/>
      </w:divBdr>
    </w:div>
    <w:div w:id="205601888">
      <w:bodyDiv w:val="1"/>
      <w:marLeft w:val="0"/>
      <w:marRight w:val="0"/>
      <w:marTop w:val="0"/>
      <w:marBottom w:val="0"/>
      <w:divBdr>
        <w:top w:val="none" w:sz="0" w:space="0" w:color="auto"/>
        <w:left w:val="none" w:sz="0" w:space="0" w:color="auto"/>
        <w:bottom w:val="none" w:sz="0" w:space="0" w:color="auto"/>
        <w:right w:val="none" w:sz="0" w:space="0" w:color="auto"/>
      </w:divBdr>
    </w:div>
    <w:div w:id="275254063">
      <w:bodyDiv w:val="1"/>
      <w:marLeft w:val="0"/>
      <w:marRight w:val="0"/>
      <w:marTop w:val="0"/>
      <w:marBottom w:val="0"/>
      <w:divBdr>
        <w:top w:val="none" w:sz="0" w:space="0" w:color="auto"/>
        <w:left w:val="none" w:sz="0" w:space="0" w:color="auto"/>
        <w:bottom w:val="none" w:sz="0" w:space="0" w:color="auto"/>
        <w:right w:val="none" w:sz="0" w:space="0" w:color="auto"/>
      </w:divBdr>
    </w:div>
    <w:div w:id="294682233">
      <w:bodyDiv w:val="1"/>
      <w:marLeft w:val="0"/>
      <w:marRight w:val="0"/>
      <w:marTop w:val="0"/>
      <w:marBottom w:val="0"/>
      <w:divBdr>
        <w:top w:val="none" w:sz="0" w:space="0" w:color="auto"/>
        <w:left w:val="none" w:sz="0" w:space="0" w:color="auto"/>
        <w:bottom w:val="none" w:sz="0" w:space="0" w:color="auto"/>
        <w:right w:val="none" w:sz="0" w:space="0" w:color="auto"/>
      </w:divBdr>
    </w:div>
    <w:div w:id="322977080">
      <w:bodyDiv w:val="1"/>
      <w:marLeft w:val="0"/>
      <w:marRight w:val="0"/>
      <w:marTop w:val="0"/>
      <w:marBottom w:val="0"/>
      <w:divBdr>
        <w:top w:val="none" w:sz="0" w:space="0" w:color="auto"/>
        <w:left w:val="none" w:sz="0" w:space="0" w:color="auto"/>
        <w:bottom w:val="none" w:sz="0" w:space="0" w:color="auto"/>
        <w:right w:val="none" w:sz="0" w:space="0" w:color="auto"/>
      </w:divBdr>
      <w:divsChild>
        <w:div w:id="680551015">
          <w:marLeft w:val="0"/>
          <w:marRight w:val="0"/>
          <w:marTop w:val="0"/>
          <w:marBottom w:val="0"/>
          <w:divBdr>
            <w:top w:val="none" w:sz="0" w:space="0" w:color="auto"/>
            <w:left w:val="none" w:sz="0" w:space="0" w:color="auto"/>
            <w:bottom w:val="none" w:sz="0" w:space="0" w:color="auto"/>
            <w:right w:val="none" w:sz="0" w:space="0" w:color="auto"/>
          </w:divBdr>
        </w:div>
        <w:div w:id="838235381">
          <w:marLeft w:val="0"/>
          <w:marRight w:val="0"/>
          <w:marTop w:val="0"/>
          <w:marBottom w:val="0"/>
          <w:divBdr>
            <w:top w:val="none" w:sz="0" w:space="0" w:color="auto"/>
            <w:left w:val="none" w:sz="0" w:space="0" w:color="auto"/>
            <w:bottom w:val="none" w:sz="0" w:space="0" w:color="auto"/>
            <w:right w:val="none" w:sz="0" w:space="0" w:color="auto"/>
          </w:divBdr>
        </w:div>
      </w:divsChild>
    </w:div>
    <w:div w:id="377752464">
      <w:bodyDiv w:val="1"/>
      <w:marLeft w:val="0"/>
      <w:marRight w:val="0"/>
      <w:marTop w:val="0"/>
      <w:marBottom w:val="0"/>
      <w:divBdr>
        <w:top w:val="none" w:sz="0" w:space="0" w:color="auto"/>
        <w:left w:val="none" w:sz="0" w:space="0" w:color="auto"/>
        <w:bottom w:val="none" w:sz="0" w:space="0" w:color="auto"/>
        <w:right w:val="none" w:sz="0" w:space="0" w:color="auto"/>
      </w:divBdr>
    </w:div>
    <w:div w:id="384067826">
      <w:bodyDiv w:val="1"/>
      <w:marLeft w:val="0"/>
      <w:marRight w:val="0"/>
      <w:marTop w:val="0"/>
      <w:marBottom w:val="0"/>
      <w:divBdr>
        <w:top w:val="none" w:sz="0" w:space="0" w:color="auto"/>
        <w:left w:val="none" w:sz="0" w:space="0" w:color="auto"/>
        <w:bottom w:val="none" w:sz="0" w:space="0" w:color="auto"/>
        <w:right w:val="none" w:sz="0" w:space="0" w:color="auto"/>
      </w:divBdr>
    </w:div>
    <w:div w:id="408620217">
      <w:bodyDiv w:val="1"/>
      <w:marLeft w:val="0"/>
      <w:marRight w:val="0"/>
      <w:marTop w:val="0"/>
      <w:marBottom w:val="0"/>
      <w:divBdr>
        <w:top w:val="none" w:sz="0" w:space="0" w:color="auto"/>
        <w:left w:val="none" w:sz="0" w:space="0" w:color="auto"/>
        <w:bottom w:val="none" w:sz="0" w:space="0" w:color="auto"/>
        <w:right w:val="none" w:sz="0" w:space="0" w:color="auto"/>
      </w:divBdr>
    </w:div>
    <w:div w:id="471754875">
      <w:bodyDiv w:val="1"/>
      <w:marLeft w:val="0"/>
      <w:marRight w:val="0"/>
      <w:marTop w:val="0"/>
      <w:marBottom w:val="0"/>
      <w:divBdr>
        <w:top w:val="none" w:sz="0" w:space="0" w:color="auto"/>
        <w:left w:val="none" w:sz="0" w:space="0" w:color="auto"/>
        <w:bottom w:val="none" w:sz="0" w:space="0" w:color="auto"/>
        <w:right w:val="none" w:sz="0" w:space="0" w:color="auto"/>
      </w:divBdr>
    </w:div>
    <w:div w:id="497353028">
      <w:bodyDiv w:val="1"/>
      <w:marLeft w:val="0"/>
      <w:marRight w:val="0"/>
      <w:marTop w:val="0"/>
      <w:marBottom w:val="0"/>
      <w:divBdr>
        <w:top w:val="none" w:sz="0" w:space="0" w:color="auto"/>
        <w:left w:val="none" w:sz="0" w:space="0" w:color="auto"/>
        <w:bottom w:val="none" w:sz="0" w:space="0" w:color="auto"/>
        <w:right w:val="none" w:sz="0" w:space="0" w:color="auto"/>
      </w:divBdr>
    </w:div>
    <w:div w:id="515847670">
      <w:bodyDiv w:val="1"/>
      <w:marLeft w:val="0"/>
      <w:marRight w:val="0"/>
      <w:marTop w:val="0"/>
      <w:marBottom w:val="0"/>
      <w:divBdr>
        <w:top w:val="none" w:sz="0" w:space="0" w:color="auto"/>
        <w:left w:val="none" w:sz="0" w:space="0" w:color="auto"/>
        <w:bottom w:val="none" w:sz="0" w:space="0" w:color="auto"/>
        <w:right w:val="none" w:sz="0" w:space="0" w:color="auto"/>
      </w:divBdr>
    </w:div>
    <w:div w:id="774058020">
      <w:bodyDiv w:val="1"/>
      <w:marLeft w:val="0"/>
      <w:marRight w:val="0"/>
      <w:marTop w:val="0"/>
      <w:marBottom w:val="0"/>
      <w:divBdr>
        <w:top w:val="none" w:sz="0" w:space="0" w:color="auto"/>
        <w:left w:val="none" w:sz="0" w:space="0" w:color="auto"/>
        <w:bottom w:val="none" w:sz="0" w:space="0" w:color="auto"/>
        <w:right w:val="none" w:sz="0" w:space="0" w:color="auto"/>
      </w:divBdr>
    </w:div>
    <w:div w:id="784810288">
      <w:bodyDiv w:val="1"/>
      <w:marLeft w:val="0"/>
      <w:marRight w:val="0"/>
      <w:marTop w:val="0"/>
      <w:marBottom w:val="0"/>
      <w:divBdr>
        <w:top w:val="none" w:sz="0" w:space="0" w:color="auto"/>
        <w:left w:val="none" w:sz="0" w:space="0" w:color="auto"/>
        <w:bottom w:val="none" w:sz="0" w:space="0" w:color="auto"/>
        <w:right w:val="none" w:sz="0" w:space="0" w:color="auto"/>
      </w:divBdr>
    </w:div>
    <w:div w:id="890963964">
      <w:bodyDiv w:val="1"/>
      <w:marLeft w:val="0"/>
      <w:marRight w:val="0"/>
      <w:marTop w:val="0"/>
      <w:marBottom w:val="0"/>
      <w:divBdr>
        <w:top w:val="none" w:sz="0" w:space="0" w:color="auto"/>
        <w:left w:val="none" w:sz="0" w:space="0" w:color="auto"/>
        <w:bottom w:val="none" w:sz="0" w:space="0" w:color="auto"/>
        <w:right w:val="none" w:sz="0" w:space="0" w:color="auto"/>
      </w:divBdr>
    </w:div>
    <w:div w:id="902259920">
      <w:bodyDiv w:val="1"/>
      <w:marLeft w:val="0"/>
      <w:marRight w:val="0"/>
      <w:marTop w:val="0"/>
      <w:marBottom w:val="0"/>
      <w:divBdr>
        <w:top w:val="none" w:sz="0" w:space="0" w:color="auto"/>
        <w:left w:val="none" w:sz="0" w:space="0" w:color="auto"/>
        <w:bottom w:val="none" w:sz="0" w:space="0" w:color="auto"/>
        <w:right w:val="none" w:sz="0" w:space="0" w:color="auto"/>
      </w:divBdr>
    </w:div>
    <w:div w:id="928083892">
      <w:bodyDiv w:val="1"/>
      <w:marLeft w:val="0"/>
      <w:marRight w:val="0"/>
      <w:marTop w:val="0"/>
      <w:marBottom w:val="0"/>
      <w:divBdr>
        <w:top w:val="none" w:sz="0" w:space="0" w:color="auto"/>
        <w:left w:val="none" w:sz="0" w:space="0" w:color="auto"/>
        <w:bottom w:val="none" w:sz="0" w:space="0" w:color="auto"/>
        <w:right w:val="none" w:sz="0" w:space="0" w:color="auto"/>
      </w:divBdr>
      <w:divsChild>
        <w:div w:id="567810399">
          <w:marLeft w:val="0"/>
          <w:marRight w:val="0"/>
          <w:marTop w:val="0"/>
          <w:marBottom w:val="0"/>
          <w:divBdr>
            <w:top w:val="none" w:sz="0" w:space="0" w:color="auto"/>
            <w:left w:val="none" w:sz="0" w:space="0" w:color="auto"/>
            <w:bottom w:val="none" w:sz="0" w:space="0" w:color="auto"/>
            <w:right w:val="none" w:sz="0" w:space="0" w:color="auto"/>
          </w:divBdr>
          <w:divsChild>
            <w:div w:id="153955632">
              <w:marLeft w:val="0"/>
              <w:marRight w:val="0"/>
              <w:marTop w:val="0"/>
              <w:marBottom w:val="0"/>
              <w:divBdr>
                <w:top w:val="none" w:sz="0" w:space="0" w:color="auto"/>
                <w:left w:val="none" w:sz="0" w:space="0" w:color="auto"/>
                <w:bottom w:val="none" w:sz="0" w:space="0" w:color="auto"/>
                <w:right w:val="none" w:sz="0" w:space="0" w:color="auto"/>
              </w:divBdr>
              <w:divsChild>
                <w:div w:id="1004015460">
                  <w:marLeft w:val="0"/>
                  <w:marRight w:val="150"/>
                  <w:marTop w:val="0"/>
                  <w:marBottom w:val="0"/>
                  <w:divBdr>
                    <w:top w:val="none" w:sz="0" w:space="0" w:color="auto"/>
                    <w:left w:val="none" w:sz="0" w:space="0" w:color="auto"/>
                    <w:bottom w:val="none" w:sz="0" w:space="0" w:color="auto"/>
                    <w:right w:val="none" w:sz="0" w:space="0" w:color="auto"/>
                  </w:divBdr>
                  <w:divsChild>
                    <w:div w:id="1667316001">
                      <w:marLeft w:val="0"/>
                      <w:marRight w:val="150"/>
                      <w:marTop w:val="0"/>
                      <w:marBottom w:val="0"/>
                      <w:divBdr>
                        <w:top w:val="none" w:sz="0" w:space="0" w:color="auto"/>
                        <w:left w:val="none" w:sz="0" w:space="0" w:color="auto"/>
                        <w:bottom w:val="none" w:sz="0" w:space="0" w:color="auto"/>
                        <w:right w:val="none" w:sz="0" w:space="0" w:color="auto"/>
                      </w:divBdr>
                    </w:div>
                  </w:divsChild>
                </w:div>
                <w:div w:id="1340694876">
                  <w:marLeft w:val="0"/>
                  <w:marRight w:val="150"/>
                  <w:marTop w:val="0"/>
                  <w:marBottom w:val="0"/>
                  <w:divBdr>
                    <w:top w:val="none" w:sz="0" w:space="0" w:color="auto"/>
                    <w:left w:val="none" w:sz="0" w:space="0" w:color="auto"/>
                    <w:bottom w:val="none" w:sz="0" w:space="0" w:color="auto"/>
                    <w:right w:val="none" w:sz="0" w:space="0" w:color="auto"/>
                  </w:divBdr>
                  <w:divsChild>
                    <w:div w:id="121114423">
                      <w:marLeft w:val="0"/>
                      <w:marRight w:val="150"/>
                      <w:marTop w:val="0"/>
                      <w:marBottom w:val="0"/>
                      <w:divBdr>
                        <w:top w:val="none" w:sz="0" w:space="0" w:color="auto"/>
                        <w:left w:val="none" w:sz="0" w:space="0" w:color="auto"/>
                        <w:bottom w:val="none" w:sz="0" w:space="0" w:color="auto"/>
                        <w:right w:val="none" w:sz="0" w:space="0" w:color="auto"/>
                      </w:divBdr>
                    </w:div>
                  </w:divsChild>
                </w:div>
                <w:div w:id="536623631">
                  <w:marLeft w:val="0"/>
                  <w:marRight w:val="150"/>
                  <w:marTop w:val="0"/>
                  <w:marBottom w:val="0"/>
                  <w:divBdr>
                    <w:top w:val="none" w:sz="0" w:space="0" w:color="auto"/>
                    <w:left w:val="none" w:sz="0" w:space="0" w:color="auto"/>
                    <w:bottom w:val="none" w:sz="0" w:space="0" w:color="auto"/>
                    <w:right w:val="none" w:sz="0" w:space="0" w:color="auto"/>
                  </w:divBdr>
                  <w:divsChild>
                    <w:div w:id="558394416">
                      <w:marLeft w:val="0"/>
                      <w:marRight w:val="150"/>
                      <w:marTop w:val="0"/>
                      <w:marBottom w:val="0"/>
                      <w:divBdr>
                        <w:top w:val="none" w:sz="0" w:space="0" w:color="auto"/>
                        <w:left w:val="none" w:sz="0" w:space="0" w:color="auto"/>
                        <w:bottom w:val="none" w:sz="0" w:space="0" w:color="auto"/>
                        <w:right w:val="none" w:sz="0" w:space="0" w:color="auto"/>
                      </w:divBdr>
                    </w:div>
                  </w:divsChild>
                </w:div>
                <w:div w:id="322658651">
                  <w:marLeft w:val="0"/>
                  <w:marRight w:val="150"/>
                  <w:marTop w:val="0"/>
                  <w:marBottom w:val="0"/>
                  <w:divBdr>
                    <w:top w:val="none" w:sz="0" w:space="0" w:color="auto"/>
                    <w:left w:val="none" w:sz="0" w:space="0" w:color="auto"/>
                    <w:bottom w:val="none" w:sz="0" w:space="0" w:color="auto"/>
                    <w:right w:val="none" w:sz="0" w:space="0" w:color="auto"/>
                  </w:divBdr>
                  <w:divsChild>
                    <w:div w:id="1997953488">
                      <w:marLeft w:val="0"/>
                      <w:marRight w:val="150"/>
                      <w:marTop w:val="0"/>
                      <w:marBottom w:val="0"/>
                      <w:divBdr>
                        <w:top w:val="none" w:sz="0" w:space="0" w:color="auto"/>
                        <w:left w:val="none" w:sz="0" w:space="0" w:color="auto"/>
                        <w:bottom w:val="none" w:sz="0" w:space="0" w:color="auto"/>
                        <w:right w:val="none" w:sz="0" w:space="0" w:color="auto"/>
                      </w:divBdr>
                    </w:div>
                  </w:divsChild>
                </w:div>
                <w:div w:id="127824227">
                  <w:marLeft w:val="0"/>
                  <w:marRight w:val="150"/>
                  <w:marTop w:val="0"/>
                  <w:marBottom w:val="0"/>
                  <w:divBdr>
                    <w:top w:val="none" w:sz="0" w:space="0" w:color="auto"/>
                    <w:left w:val="none" w:sz="0" w:space="0" w:color="auto"/>
                    <w:bottom w:val="none" w:sz="0" w:space="0" w:color="auto"/>
                    <w:right w:val="none" w:sz="0" w:space="0" w:color="auto"/>
                  </w:divBdr>
                  <w:divsChild>
                    <w:div w:id="20619729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5169">
      <w:bodyDiv w:val="1"/>
      <w:marLeft w:val="0"/>
      <w:marRight w:val="0"/>
      <w:marTop w:val="0"/>
      <w:marBottom w:val="0"/>
      <w:divBdr>
        <w:top w:val="none" w:sz="0" w:space="0" w:color="auto"/>
        <w:left w:val="none" w:sz="0" w:space="0" w:color="auto"/>
        <w:bottom w:val="none" w:sz="0" w:space="0" w:color="auto"/>
        <w:right w:val="none" w:sz="0" w:space="0" w:color="auto"/>
      </w:divBdr>
    </w:div>
    <w:div w:id="953439361">
      <w:bodyDiv w:val="1"/>
      <w:marLeft w:val="0"/>
      <w:marRight w:val="0"/>
      <w:marTop w:val="0"/>
      <w:marBottom w:val="0"/>
      <w:divBdr>
        <w:top w:val="none" w:sz="0" w:space="0" w:color="auto"/>
        <w:left w:val="none" w:sz="0" w:space="0" w:color="auto"/>
        <w:bottom w:val="none" w:sz="0" w:space="0" w:color="auto"/>
        <w:right w:val="none" w:sz="0" w:space="0" w:color="auto"/>
      </w:divBdr>
    </w:div>
    <w:div w:id="1039936067">
      <w:bodyDiv w:val="1"/>
      <w:marLeft w:val="0"/>
      <w:marRight w:val="0"/>
      <w:marTop w:val="0"/>
      <w:marBottom w:val="0"/>
      <w:divBdr>
        <w:top w:val="none" w:sz="0" w:space="0" w:color="auto"/>
        <w:left w:val="none" w:sz="0" w:space="0" w:color="auto"/>
        <w:bottom w:val="none" w:sz="0" w:space="0" w:color="auto"/>
        <w:right w:val="none" w:sz="0" w:space="0" w:color="auto"/>
      </w:divBdr>
      <w:divsChild>
        <w:div w:id="1921285774">
          <w:marLeft w:val="0"/>
          <w:marRight w:val="0"/>
          <w:marTop w:val="0"/>
          <w:marBottom w:val="0"/>
          <w:divBdr>
            <w:top w:val="none" w:sz="0" w:space="0" w:color="auto"/>
            <w:left w:val="none" w:sz="0" w:space="0" w:color="auto"/>
            <w:bottom w:val="none" w:sz="0" w:space="0" w:color="auto"/>
            <w:right w:val="none" w:sz="0" w:space="0" w:color="auto"/>
          </w:divBdr>
        </w:div>
        <w:div w:id="978076471">
          <w:marLeft w:val="0"/>
          <w:marRight w:val="0"/>
          <w:marTop w:val="0"/>
          <w:marBottom w:val="0"/>
          <w:divBdr>
            <w:top w:val="none" w:sz="0" w:space="0" w:color="auto"/>
            <w:left w:val="none" w:sz="0" w:space="0" w:color="auto"/>
            <w:bottom w:val="none" w:sz="0" w:space="0" w:color="auto"/>
            <w:right w:val="none" w:sz="0" w:space="0" w:color="auto"/>
          </w:divBdr>
        </w:div>
      </w:divsChild>
    </w:div>
    <w:div w:id="1076367198">
      <w:bodyDiv w:val="1"/>
      <w:marLeft w:val="0"/>
      <w:marRight w:val="0"/>
      <w:marTop w:val="0"/>
      <w:marBottom w:val="0"/>
      <w:divBdr>
        <w:top w:val="none" w:sz="0" w:space="0" w:color="auto"/>
        <w:left w:val="none" w:sz="0" w:space="0" w:color="auto"/>
        <w:bottom w:val="none" w:sz="0" w:space="0" w:color="auto"/>
        <w:right w:val="none" w:sz="0" w:space="0" w:color="auto"/>
      </w:divBdr>
    </w:div>
    <w:div w:id="1145898821">
      <w:bodyDiv w:val="1"/>
      <w:marLeft w:val="0"/>
      <w:marRight w:val="0"/>
      <w:marTop w:val="0"/>
      <w:marBottom w:val="0"/>
      <w:divBdr>
        <w:top w:val="none" w:sz="0" w:space="0" w:color="auto"/>
        <w:left w:val="none" w:sz="0" w:space="0" w:color="auto"/>
        <w:bottom w:val="none" w:sz="0" w:space="0" w:color="auto"/>
        <w:right w:val="none" w:sz="0" w:space="0" w:color="auto"/>
      </w:divBdr>
      <w:divsChild>
        <w:div w:id="882253381">
          <w:marLeft w:val="0"/>
          <w:marRight w:val="0"/>
          <w:marTop w:val="0"/>
          <w:marBottom w:val="0"/>
          <w:divBdr>
            <w:top w:val="none" w:sz="0" w:space="0" w:color="auto"/>
            <w:left w:val="none" w:sz="0" w:space="0" w:color="auto"/>
            <w:bottom w:val="none" w:sz="0" w:space="0" w:color="auto"/>
            <w:right w:val="none" w:sz="0" w:space="0" w:color="auto"/>
          </w:divBdr>
          <w:divsChild>
            <w:div w:id="1878464375">
              <w:marLeft w:val="0"/>
              <w:marRight w:val="0"/>
              <w:marTop w:val="0"/>
              <w:marBottom w:val="0"/>
              <w:divBdr>
                <w:top w:val="none" w:sz="0" w:space="0" w:color="auto"/>
                <w:left w:val="none" w:sz="0" w:space="0" w:color="auto"/>
                <w:bottom w:val="none" w:sz="0" w:space="0" w:color="auto"/>
                <w:right w:val="none" w:sz="0" w:space="0" w:color="auto"/>
              </w:divBdr>
              <w:divsChild>
                <w:div w:id="595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942">
          <w:marLeft w:val="0"/>
          <w:marRight w:val="0"/>
          <w:marTop w:val="0"/>
          <w:marBottom w:val="0"/>
          <w:divBdr>
            <w:top w:val="none" w:sz="0" w:space="0" w:color="auto"/>
            <w:left w:val="none" w:sz="0" w:space="0" w:color="auto"/>
            <w:bottom w:val="none" w:sz="0" w:space="0" w:color="auto"/>
            <w:right w:val="none" w:sz="0" w:space="0" w:color="auto"/>
          </w:divBdr>
          <w:divsChild>
            <w:div w:id="498929443">
              <w:marLeft w:val="0"/>
              <w:marRight w:val="0"/>
              <w:marTop w:val="0"/>
              <w:marBottom w:val="0"/>
              <w:divBdr>
                <w:top w:val="none" w:sz="0" w:space="0" w:color="auto"/>
                <w:left w:val="none" w:sz="0" w:space="0" w:color="auto"/>
                <w:bottom w:val="none" w:sz="0" w:space="0" w:color="auto"/>
                <w:right w:val="none" w:sz="0" w:space="0" w:color="auto"/>
              </w:divBdr>
              <w:divsChild>
                <w:div w:id="1152254239">
                  <w:marLeft w:val="0"/>
                  <w:marRight w:val="0"/>
                  <w:marTop w:val="0"/>
                  <w:marBottom w:val="0"/>
                  <w:divBdr>
                    <w:top w:val="none" w:sz="0" w:space="0" w:color="auto"/>
                    <w:left w:val="none" w:sz="0" w:space="0" w:color="auto"/>
                    <w:bottom w:val="none" w:sz="0" w:space="0" w:color="auto"/>
                    <w:right w:val="none" w:sz="0" w:space="0" w:color="auto"/>
                  </w:divBdr>
                </w:div>
                <w:div w:id="457797944">
                  <w:marLeft w:val="0"/>
                  <w:marRight w:val="0"/>
                  <w:marTop w:val="0"/>
                  <w:marBottom w:val="0"/>
                  <w:divBdr>
                    <w:top w:val="none" w:sz="0" w:space="0" w:color="auto"/>
                    <w:left w:val="none" w:sz="0" w:space="0" w:color="auto"/>
                    <w:bottom w:val="none" w:sz="0" w:space="0" w:color="auto"/>
                    <w:right w:val="none" w:sz="0" w:space="0" w:color="auto"/>
                  </w:divBdr>
                  <w:divsChild>
                    <w:div w:id="20131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870048">
      <w:bodyDiv w:val="1"/>
      <w:marLeft w:val="0"/>
      <w:marRight w:val="0"/>
      <w:marTop w:val="0"/>
      <w:marBottom w:val="0"/>
      <w:divBdr>
        <w:top w:val="none" w:sz="0" w:space="0" w:color="auto"/>
        <w:left w:val="none" w:sz="0" w:space="0" w:color="auto"/>
        <w:bottom w:val="none" w:sz="0" w:space="0" w:color="auto"/>
        <w:right w:val="none" w:sz="0" w:space="0" w:color="auto"/>
      </w:divBdr>
    </w:div>
    <w:div w:id="1204559840">
      <w:bodyDiv w:val="1"/>
      <w:marLeft w:val="0"/>
      <w:marRight w:val="0"/>
      <w:marTop w:val="0"/>
      <w:marBottom w:val="0"/>
      <w:divBdr>
        <w:top w:val="none" w:sz="0" w:space="0" w:color="auto"/>
        <w:left w:val="none" w:sz="0" w:space="0" w:color="auto"/>
        <w:bottom w:val="none" w:sz="0" w:space="0" w:color="auto"/>
        <w:right w:val="none" w:sz="0" w:space="0" w:color="auto"/>
      </w:divBdr>
    </w:div>
    <w:div w:id="1238132682">
      <w:bodyDiv w:val="1"/>
      <w:marLeft w:val="0"/>
      <w:marRight w:val="0"/>
      <w:marTop w:val="0"/>
      <w:marBottom w:val="0"/>
      <w:divBdr>
        <w:top w:val="none" w:sz="0" w:space="0" w:color="auto"/>
        <w:left w:val="none" w:sz="0" w:space="0" w:color="auto"/>
        <w:bottom w:val="none" w:sz="0" w:space="0" w:color="auto"/>
        <w:right w:val="none" w:sz="0" w:space="0" w:color="auto"/>
      </w:divBdr>
    </w:div>
    <w:div w:id="1288050850">
      <w:bodyDiv w:val="1"/>
      <w:marLeft w:val="0"/>
      <w:marRight w:val="0"/>
      <w:marTop w:val="0"/>
      <w:marBottom w:val="0"/>
      <w:divBdr>
        <w:top w:val="none" w:sz="0" w:space="0" w:color="auto"/>
        <w:left w:val="none" w:sz="0" w:space="0" w:color="auto"/>
        <w:bottom w:val="none" w:sz="0" w:space="0" w:color="auto"/>
        <w:right w:val="none" w:sz="0" w:space="0" w:color="auto"/>
      </w:divBdr>
    </w:div>
    <w:div w:id="1288514184">
      <w:bodyDiv w:val="1"/>
      <w:marLeft w:val="0"/>
      <w:marRight w:val="0"/>
      <w:marTop w:val="0"/>
      <w:marBottom w:val="0"/>
      <w:divBdr>
        <w:top w:val="none" w:sz="0" w:space="0" w:color="auto"/>
        <w:left w:val="none" w:sz="0" w:space="0" w:color="auto"/>
        <w:bottom w:val="none" w:sz="0" w:space="0" w:color="auto"/>
        <w:right w:val="none" w:sz="0" w:space="0" w:color="auto"/>
      </w:divBdr>
    </w:div>
    <w:div w:id="1300187900">
      <w:bodyDiv w:val="1"/>
      <w:marLeft w:val="0"/>
      <w:marRight w:val="0"/>
      <w:marTop w:val="0"/>
      <w:marBottom w:val="0"/>
      <w:divBdr>
        <w:top w:val="none" w:sz="0" w:space="0" w:color="auto"/>
        <w:left w:val="none" w:sz="0" w:space="0" w:color="auto"/>
        <w:bottom w:val="none" w:sz="0" w:space="0" w:color="auto"/>
        <w:right w:val="none" w:sz="0" w:space="0" w:color="auto"/>
      </w:divBdr>
    </w:div>
    <w:div w:id="1451970280">
      <w:bodyDiv w:val="1"/>
      <w:marLeft w:val="0"/>
      <w:marRight w:val="0"/>
      <w:marTop w:val="0"/>
      <w:marBottom w:val="0"/>
      <w:divBdr>
        <w:top w:val="none" w:sz="0" w:space="0" w:color="auto"/>
        <w:left w:val="none" w:sz="0" w:space="0" w:color="auto"/>
        <w:bottom w:val="none" w:sz="0" w:space="0" w:color="auto"/>
        <w:right w:val="none" w:sz="0" w:space="0" w:color="auto"/>
      </w:divBdr>
    </w:div>
    <w:div w:id="1464546219">
      <w:bodyDiv w:val="1"/>
      <w:marLeft w:val="0"/>
      <w:marRight w:val="0"/>
      <w:marTop w:val="0"/>
      <w:marBottom w:val="0"/>
      <w:divBdr>
        <w:top w:val="none" w:sz="0" w:space="0" w:color="auto"/>
        <w:left w:val="none" w:sz="0" w:space="0" w:color="auto"/>
        <w:bottom w:val="none" w:sz="0" w:space="0" w:color="auto"/>
        <w:right w:val="none" w:sz="0" w:space="0" w:color="auto"/>
      </w:divBdr>
      <w:divsChild>
        <w:div w:id="1878200876">
          <w:marLeft w:val="0"/>
          <w:marRight w:val="0"/>
          <w:marTop w:val="0"/>
          <w:marBottom w:val="0"/>
          <w:divBdr>
            <w:top w:val="none" w:sz="0" w:space="0" w:color="auto"/>
            <w:left w:val="none" w:sz="0" w:space="0" w:color="auto"/>
            <w:bottom w:val="none" w:sz="0" w:space="0" w:color="auto"/>
            <w:right w:val="none" w:sz="0" w:space="0" w:color="auto"/>
          </w:divBdr>
        </w:div>
        <w:div w:id="669530942">
          <w:marLeft w:val="0"/>
          <w:marRight w:val="0"/>
          <w:marTop w:val="0"/>
          <w:marBottom w:val="0"/>
          <w:divBdr>
            <w:top w:val="none" w:sz="0" w:space="0" w:color="auto"/>
            <w:left w:val="none" w:sz="0" w:space="0" w:color="auto"/>
            <w:bottom w:val="none" w:sz="0" w:space="0" w:color="auto"/>
            <w:right w:val="none" w:sz="0" w:space="0" w:color="auto"/>
          </w:divBdr>
        </w:div>
      </w:divsChild>
    </w:div>
    <w:div w:id="1469972615">
      <w:bodyDiv w:val="1"/>
      <w:marLeft w:val="0"/>
      <w:marRight w:val="0"/>
      <w:marTop w:val="0"/>
      <w:marBottom w:val="0"/>
      <w:divBdr>
        <w:top w:val="none" w:sz="0" w:space="0" w:color="auto"/>
        <w:left w:val="none" w:sz="0" w:space="0" w:color="auto"/>
        <w:bottom w:val="none" w:sz="0" w:space="0" w:color="auto"/>
        <w:right w:val="none" w:sz="0" w:space="0" w:color="auto"/>
      </w:divBdr>
    </w:div>
    <w:div w:id="1474130384">
      <w:bodyDiv w:val="1"/>
      <w:marLeft w:val="0"/>
      <w:marRight w:val="0"/>
      <w:marTop w:val="0"/>
      <w:marBottom w:val="0"/>
      <w:divBdr>
        <w:top w:val="none" w:sz="0" w:space="0" w:color="auto"/>
        <w:left w:val="none" w:sz="0" w:space="0" w:color="auto"/>
        <w:bottom w:val="none" w:sz="0" w:space="0" w:color="auto"/>
        <w:right w:val="none" w:sz="0" w:space="0" w:color="auto"/>
      </w:divBdr>
    </w:div>
    <w:div w:id="1476994488">
      <w:bodyDiv w:val="1"/>
      <w:marLeft w:val="0"/>
      <w:marRight w:val="0"/>
      <w:marTop w:val="0"/>
      <w:marBottom w:val="0"/>
      <w:divBdr>
        <w:top w:val="none" w:sz="0" w:space="0" w:color="auto"/>
        <w:left w:val="none" w:sz="0" w:space="0" w:color="auto"/>
        <w:bottom w:val="none" w:sz="0" w:space="0" w:color="auto"/>
        <w:right w:val="none" w:sz="0" w:space="0" w:color="auto"/>
      </w:divBdr>
      <w:divsChild>
        <w:div w:id="2118600914">
          <w:marLeft w:val="0"/>
          <w:marRight w:val="0"/>
          <w:marTop w:val="0"/>
          <w:marBottom w:val="0"/>
          <w:divBdr>
            <w:top w:val="none" w:sz="0" w:space="0" w:color="auto"/>
            <w:left w:val="none" w:sz="0" w:space="0" w:color="auto"/>
            <w:bottom w:val="none" w:sz="0" w:space="0" w:color="auto"/>
            <w:right w:val="none" w:sz="0" w:space="0" w:color="auto"/>
          </w:divBdr>
        </w:div>
        <w:div w:id="752044216">
          <w:marLeft w:val="0"/>
          <w:marRight w:val="0"/>
          <w:marTop w:val="0"/>
          <w:marBottom w:val="0"/>
          <w:divBdr>
            <w:top w:val="none" w:sz="0" w:space="0" w:color="auto"/>
            <w:left w:val="none" w:sz="0" w:space="0" w:color="auto"/>
            <w:bottom w:val="none" w:sz="0" w:space="0" w:color="auto"/>
            <w:right w:val="none" w:sz="0" w:space="0" w:color="auto"/>
          </w:divBdr>
        </w:div>
      </w:divsChild>
    </w:div>
    <w:div w:id="1535801822">
      <w:bodyDiv w:val="1"/>
      <w:marLeft w:val="0"/>
      <w:marRight w:val="0"/>
      <w:marTop w:val="0"/>
      <w:marBottom w:val="0"/>
      <w:divBdr>
        <w:top w:val="none" w:sz="0" w:space="0" w:color="auto"/>
        <w:left w:val="none" w:sz="0" w:space="0" w:color="auto"/>
        <w:bottom w:val="none" w:sz="0" w:space="0" w:color="auto"/>
        <w:right w:val="none" w:sz="0" w:space="0" w:color="auto"/>
      </w:divBdr>
    </w:div>
    <w:div w:id="1540240804">
      <w:bodyDiv w:val="1"/>
      <w:marLeft w:val="0"/>
      <w:marRight w:val="0"/>
      <w:marTop w:val="0"/>
      <w:marBottom w:val="0"/>
      <w:divBdr>
        <w:top w:val="none" w:sz="0" w:space="0" w:color="auto"/>
        <w:left w:val="none" w:sz="0" w:space="0" w:color="auto"/>
        <w:bottom w:val="none" w:sz="0" w:space="0" w:color="auto"/>
        <w:right w:val="none" w:sz="0" w:space="0" w:color="auto"/>
      </w:divBdr>
    </w:div>
    <w:div w:id="1670595750">
      <w:bodyDiv w:val="1"/>
      <w:marLeft w:val="0"/>
      <w:marRight w:val="0"/>
      <w:marTop w:val="0"/>
      <w:marBottom w:val="0"/>
      <w:divBdr>
        <w:top w:val="none" w:sz="0" w:space="0" w:color="auto"/>
        <w:left w:val="none" w:sz="0" w:space="0" w:color="auto"/>
        <w:bottom w:val="none" w:sz="0" w:space="0" w:color="auto"/>
        <w:right w:val="none" w:sz="0" w:space="0" w:color="auto"/>
      </w:divBdr>
    </w:div>
    <w:div w:id="1706372241">
      <w:bodyDiv w:val="1"/>
      <w:marLeft w:val="0"/>
      <w:marRight w:val="0"/>
      <w:marTop w:val="0"/>
      <w:marBottom w:val="0"/>
      <w:divBdr>
        <w:top w:val="none" w:sz="0" w:space="0" w:color="auto"/>
        <w:left w:val="none" w:sz="0" w:space="0" w:color="auto"/>
        <w:bottom w:val="none" w:sz="0" w:space="0" w:color="auto"/>
        <w:right w:val="none" w:sz="0" w:space="0" w:color="auto"/>
      </w:divBdr>
    </w:div>
    <w:div w:id="1719164233">
      <w:bodyDiv w:val="1"/>
      <w:marLeft w:val="0"/>
      <w:marRight w:val="0"/>
      <w:marTop w:val="0"/>
      <w:marBottom w:val="0"/>
      <w:divBdr>
        <w:top w:val="none" w:sz="0" w:space="0" w:color="auto"/>
        <w:left w:val="none" w:sz="0" w:space="0" w:color="auto"/>
        <w:bottom w:val="none" w:sz="0" w:space="0" w:color="auto"/>
        <w:right w:val="none" w:sz="0" w:space="0" w:color="auto"/>
      </w:divBdr>
    </w:div>
    <w:div w:id="1730113614">
      <w:bodyDiv w:val="1"/>
      <w:marLeft w:val="0"/>
      <w:marRight w:val="0"/>
      <w:marTop w:val="0"/>
      <w:marBottom w:val="0"/>
      <w:divBdr>
        <w:top w:val="none" w:sz="0" w:space="0" w:color="auto"/>
        <w:left w:val="none" w:sz="0" w:space="0" w:color="auto"/>
        <w:bottom w:val="none" w:sz="0" w:space="0" w:color="auto"/>
        <w:right w:val="none" w:sz="0" w:space="0" w:color="auto"/>
      </w:divBdr>
    </w:div>
    <w:div w:id="1743407608">
      <w:bodyDiv w:val="1"/>
      <w:marLeft w:val="0"/>
      <w:marRight w:val="0"/>
      <w:marTop w:val="0"/>
      <w:marBottom w:val="0"/>
      <w:divBdr>
        <w:top w:val="none" w:sz="0" w:space="0" w:color="auto"/>
        <w:left w:val="none" w:sz="0" w:space="0" w:color="auto"/>
        <w:bottom w:val="none" w:sz="0" w:space="0" w:color="auto"/>
        <w:right w:val="none" w:sz="0" w:space="0" w:color="auto"/>
      </w:divBdr>
    </w:div>
    <w:div w:id="1766001585">
      <w:bodyDiv w:val="1"/>
      <w:marLeft w:val="0"/>
      <w:marRight w:val="0"/>
      <w:marTop w:val="0"/>
      <w:marBottom w:val="0"/>
      <w:divBdr>
        <w:top w:val="none" w:sz="0" w:space="0" w:color="auto"/>
        <w:left w:val="none" w:sz="0" w:space="0" w:color="auto"/>
        <w:bottom w:val="none" w:sz="0" w:space="0" w:color="auto"/>
        <w:right w:val="none" w:sz="0" w:space="0" w:color="auto"/>
      </w:divBdr>
    </w:div>
    <w:div w:id="1776746923">
      <w:bodyDiv w:val="1"/>
      <w:marLeft w:val="0"/>
      <w:marRight w:val="0"/>
      <w:marTop w:val="0"/>
      <w:marBottom w:val="0"/>
      <w:divBdr>
        <w:top w:val="none" w:sz="0" w:space="0" w:color="auto"/>
        <w:left w:val="none" w:sz="0" w:space="0" w:color="auto"/>
        <w:bottom w:val="none" w:sz="0" w:space="0" w:color="auto"/>
        <w:right w:val="none" w:sz="0" w:space="0" w:color="auto"/>
      </w:divBdr>
    </w:div>
    <w:div w:id="1846744425">
      <w:bodyDiv w:val="1"/>
      <w:marLeft w:val="0"/>
      <w:marRight w:val="0"/>
      <w:marTop w:val="0"/>
      <w:marBottom w:val="0"/>
      <w:divBdr>
        <w:top w:val="none" w:sz="0" w:space="0" w:color="auto"/>
        <w:left w:val="none" w:sz="0" w:space="0" w:color="auto"/>
        <w:bottom w:val="none" w:sz="0" w:space="0" w:color="auto"/>
        <w:right w:val="none" w:sz="0" w:space="0" w:color="auto"/>
      </w:divBdr>
    </w:div>
    <w:div w:id="1904900322">
      <w:bodyDiv w:val="1"/>
      <w:marLeft w:val="0"/>
      <w:marRight w:val="0"/>
      <w:marTop w:val="0"/>
      <w:marBottom w:val="0"/>
      <w:divBdr>
        <w:top w:val="none" w:sz="0" w:space="0" w:color="auto"/>
        <w:left w:val="none" w:sz="0" w:space="0" w:color="auto"/>
        <w:bottom w:val="none" w:sz="0" w:space="0" w:color="auto"/>
        <w:right w:val="none" w:sz="0" w:space="0" w:color="auto"/>
      </w:divBdr>
    </w:div>
    <w:div w:id="1920367415">
      <w:bodyDiv w:val="1"/>
      <w:marLeft w:val="0"/>
      <w:marRight w:val="0"/>
      <w:marTop w:val="0"/>
      <w:marBottom w:val="0"/>
      <w:divBdr>
        <w:top w:val="none" w:sz="0" w:space="0" w:color="auto"/>
        <w:left w:val="none" w:sz="0" w:space="0" w:color="auto"/>
        <w:bottom w:val="none" w:sz="0" w:space="0" w:color="auto"/>
        <w:right w:val="none" w:sz="0" w:space="0" w:color="auto"/>
      </w:divBdr>
    </w:div>
    <w:div w:id="1990473806">
      <w:bodyDiv w:val="1"/>
      <w:marLeft w:val="0"/>
      <w:marRight w:val="0"/>
      <w:marTop w:val="0"/>
      <w:marBottom w:val="0"/>
      <w:divBdr>
        <w:top w:val="none" w:sz="0" w:space="0" w:color="auto"/>
        <w:left w:val="none" w:sz="0" w:space="0" w:color="auto"/>
        <w:bottom w:val="none" w:sz="0" w:space="0" w:color="auto"/>
        <w:right w:val="none" w:sz="0" w:space="0" w:color="auto"/>
      </w:divBdr>
    </w:div>
    <w:div w:id="1997802596">
      <w:bodyDiv w:val="1"/>
      <w:marLeft w:val="0"/>
      <w:marRight w:val="0"/>
      <w:marTop w:val="0"/>
      <w:marBottom w:val="0"/>
      <w:divBdr>
        <w:top w:val="none" w:sz="0" w:space="0" w:color="auto"/>
        <w:left w:val="none" w:sz="0" w:space="0" w:color="auto"/>
        <w:bottom w:val="none" w:sz="0" w:space="0" w:color="auto"/>
        <w:right w:val="none" w:sz="0" w:space="0" w:color="auto"/>
      </w:divBdr>
    </w:div>
    <w:div w:id="2040743137">
      <w:bodyDiv w:val="1"/>
      <w:marLeft w:val="0"/>
      <w:marRight w:val="0"/>
      <w:marTop w:val="0"/>
      <w:marBottom w:val="0"/>
      <w:divBdr>
        <w:top w:val="none" w:sz="0" w:space="0" w:color="auto"/>
        <w:left w:val="none" w:sz="0" w:space="0" w:color="auto"/>
        <w:bottom w:val="none" w:sz="0" w:space="0" w:color="auto"/>
        <w:right w:val="none" w:sz="0" w:space="0" w:color="auto"/>
      </w:divBdr>
    </w:div>
    <w:div w:id="2088571180">
      <w:bodyDiv w:val="1"/>
      <w:marLeft w:val="0"/>
      <w:marRight w:val="0"/>
      <w:marTop w:val="0"/>
      <w:marBottom w:val="0"/>
      <w:divBdr>
        <w:top w:val="none" w:sz="0" w:space="0" w:color="auto"/>
        <w:left w:val="none" w:sz="0" w:space="0" w:color="auto"/>
        <w:bottom w:val="none" w:sz="0" w:space="0" w:color="auto"/>
        <w:right w:val="none" w:sz="0" w:space="0" w:color="auto"/>
      </w:divBdr>
    </w:div>
    <w:div w:id="2091191480">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sChild>
        <w:div w:id="1525903087">
          <w:marLeft w:val="0"/>
          <w:marRight w:val="0"/>
          <w:marTop w:val="0"/>
          <w:marBottom w:val="0"/>
          <w:divBdr>
            <w:top w:val="none" w:sz="0" w:space="0" w:color="auto"/>
            <w:left w:val="none" w:sz="0" w:space="0" w:color="auto"/>
            <w:bottom w:val="none" w:sz="0" w:space="0" w:color="auto"/>
            <w:right w:val="none" w:sz="0" w:space="0" w:color="auto"/>
          </w:divBdr>
          <w:divsChild>
            <w:div w:id="1065682953">
              <w:marLeft w:val="0"/>
              <w:marRight w:val="0"/>
              <w:marTop w:val="0"/>
              <w:marBottom w:val="0"/>
              <w:divBdr>
                <w:top w:val="none" w:sz="0" w:space="0" w:color="auto"/>
                <w:left w:val="none" w:sz="0" w:space="0" w:color="auto"/>
                <w:bottom w:val="none" w:sz="0" w:space="0" w:color="auto"/>
                <w:right w:val="none" w:sz="0" w:space="0" w:color="auto"/>
              </w:divBdr>
              <w:divsChild>
                <w:div w:id="678895377">
                  <w:marLeft w:val="0"/>
                  <w:marRight w:val="150"/>
                  <w:marTop w:val="0"/>
                  <w:marBottom w:val="0"/>
                  <w:divBdr>
                    <w:top w:val="none" w:sz="0" w:space="0" w:color="auto"/>
                    <w:left w:val="none" w:sz="0" w:space="0" w:color="auto"/>
                    <w:bottom w:val="none" w:sz="0" w:space="0" w:color="auto"/>
                    <w:right w:val="none" w:sz="0" w:space="0" w:color="auto"/>
                  </w:divBdr>
                  <w:divsChild>
                    <w:div w:id="1086220923">
                      <w:marLeft w:val="0"/>
                      <w:marRight w:val="150"/>
                      <w:marTop w:val="0"/>
                      <w:marBottom w:val="0"/>
                      <w:divBdr>
                        <w:top w:val="none" w:sz="0" w:space="0" w:color="auto"/>
                        <w:left w:val="none" w:sz="0" w:space="0" w:color="auto"/>
                        <w:bottom w:val="none" w:sz="0" w:space="0" w:color="auto"/>
                        <w:right w:val="none" w:sz="0" w:space="0" w:color="auto"/>
                      </w:divBdr>
                    </w:div>
                  </w:divsChild>
                </w:div>
                <w:div w:id="1302030642">
                  <w:marLeft w:val="0"/>
                  <w:marRight w:val="150"/>
                  <w:marTop w:val="0"/>
                  <w:marBottom w:val="0"/>
                  <w:divBdr>
                    <w:top w:val="none" w:sz="0" w:space="0" w:color="auto"/>
                    <w:left w:val="none" w:sz="0" w:space="0" w:color="auto"/>
                    <w:bottom w:val="none" w:sz="0" w:space="0" w:color="auto"/>
                    <w:right w:val="none" w:sz="0" w:space="0" w:color="auto"/>
                  </w:divBdr>
                  <w:divsChild>
                    <w:div w:id="1651712741">
                      <w:marLeft w:val="0"/>
                      <w:marRight w:val="150"/>
                      <w:marTop w:val="0"/>
                      <w:marBottom w:val="0"/>
                      <w:divBdr>
                        <w:top w:val="none" w:sz="0" w:space="0" w:color="auto"/>
                        <w:left w:val="none" w:sz="0" w:space="0" w:color="auto"/>
                        <w:bottom w:val="none" w:sz="0" w:space="0" w:color="auto"/>
                        <w:right w:val="none" w:sz="0" w:space="0" w:color="auto"/>
                      </w:divBdr>
                    </w:div>
                  </w:divsChild>
                </w:div>
                <w:div w:id="474565266">
                  <w:marLeft w:val="0"/>
                  <w:marRight w:val="150"/>
                  <w:marTop w:val="0"/>
                  <w:marBottom w:val="0"/>
                  <w:divBdr>
                    <w:top w:val="none" w:sz="0" w:space="0" w:color="auto"/>
                    <w:left w:val="none" w:sz="0" w:space="0" w:color="auto"/>
                    <w:bottom w:val="none" w:sz="0" w:space="0" w:color="auto"/>
                    <w:right w:val="none" w:sz="0" w:space="0" w:color="auto"/>
                  </w:divBdr>
                  <w:divsChild>
                    <w:div w:id="1062604868">
                      <w:marLeft w:val="0"/>
                      <w:marRight w:val="150"/>
                      <w:marTop w:val="0"/>
                      <w:marBottom w:val="0"/>
                      <w:divBdr>
                        <w:top w:val="none" w:sz="0" w:space="0" w:color="auto"/>
                        <w:left w:val="none" w:sz="0" w:space="0" w:color="auto"/>
                        <w:bottom w:val="none" w:sz="0" w:space="0" w:color="auto"/>
                        <w:right w:val="none" w:sz="0" w:space="0" w:color="auto"/>
                      </w:divBdr>
                    </w:div>
                  </w:divsChild>
                </w:div>
                <w:div w:id="2045012162">
                  <w:marLeft w:val="0"/>
                  <w:marRight w:val="150"/>
                  <w:marTop w:val="0"/>
                  <w:marBottom w:val="0"/>
                  <w:divBdr>
                    <w:top w:val="none" w:sz="0" w:space="0" w:color="auto"/>
                    <w:left w:val="none" w:sz="0" w:space="0" w:color="auto"/>
                    <w:bottom w:val="none" w:sz="0" w:space="0" w:color="auto"/>
                    <w:right w:val="none" w:sz="0" w:space="0" w:color="auto"/>
                  </w:divBdr>
                  <w:divsChild>
                    <w:div w:id="1351831154">
                      <w:marLeft w:val="0"/>
                      <w:marRight w:val="150"/>
                      <w:marTop w:val="0"/>
                      <w:marBottom w:val="0"/>
                      <w:divBdr>
                        <w:top w:val="none" w:sz="0" w:space="0" w:color="auto"/>
                        <w:left w:val="none" w:sz="0" w:space="0" w:color="auto"/>
                        <w:bottom w:val="none" w:sz="0" w:space="0" w:color="auto"/>
                        <w:right w:val="none" w:sz="0" w:space="0" w:color="auto"/>
                      </w:divBdr>
                    </w:div>
                  </w:divsChild>
                </w:div>
                <w:div w:id="463275346">
                  <w:marLeft w:val="0"/>
                  <w:marRight w:val="150"/>
                  <w:marTop w:val="0"/>
                  <w:marBottom w:val="0"/>
                  <w:divBdr>
                    <w:top w:val="none" w:sz="0" w:space="0" w:color="auto"/>
                    <w:left w:val="none" w:sz="0" w:space="0" w:color="auto"/>
                    <w:bottom w:val="none" w:sz="0" w:space="0" w:color="auto"/>
                    <w:right w:val="none" w:sz="0" w:space="0" w:color="auto"/>
                  </w:divBdr>
                  <w:divsChild>
                    <w:div w:id="244269662">
                      <w:marLeft w:val="0"/>
                      <w:marRight w:val="150"/>
                      <w:marTop w:val="0"/>
                      <w:marBottom w:val="0"/>
                      <w:divBdr>
                        <w:top w:val="none" w:sz="0" w:space="0" w:color="auto"/>
                        <w:left w:val="none" w:sz="0" w:space="0" w:color="auto"/>
                        <w:bottom w:val="none" w:sz="0" w:space="0" w:color="auto"/>
                        <w:right w:val="none" w:sz="0" w:space="0" w:color="auto"/>
                      </w:divBdr>
                    </w:div>
                  </w:divsChild>
                </w:div>
                <w:div w:id="717246146">
                  <w:marLeft w:val="0"/>
                  <w:marRight w:val="150"/>
                  <w:marTop w:val="0"/>
                  <w:marBottom w:val="0"/>
                  <w:divBdr>
                    <w:top w:val="none" w:sz="0" w:space="0" w:color="auto"/>
                    <w:left w:val="none" w:sz="0" w:space="0" w:color="auto"/>
                    <w:bottom w:val="none" w:sz="0" w:space="0" w:color="auto"/>
                    <w:right w:val="none" w:sz="0" w:space="0" w:color="auto"/>
                  </w:divBdr>
                  <w:divsChild>
                    <w:div w:id="854197406">
                      <w:marLeft w:val="0"/>
                      <w:marRight w:val="150"/>
                      <w:marTop w:val="0"/>
                      <w:marBottom w:val="0"/>
                      <w:divBdr>
                        <w:top w:val="none" w:sz="0" w:space="0" w:color="auto"/>
                        <w:left w:val="none" w:sz="0" w:space="0" w:color="auto"/>
                        <w:bottom w:val="none" w:sz="0" w:space="0" w:color="auto"/>
                        <w:right w:val="none" w:sz="0" w:space="0" w:color="auto"/>
                      </w:divBdr>
                    </w:div>
                  </w:divsChild>
                </w:div>
                <w:div w:id="1730806714">
                  <w:marLeft w:val="0"/>
                  <w:marRight w:val="150"/>
                  <w:marTop w:val="0"/>
                  <w:marBottom w:val="0"/>
                  <w:divBdr>
                    <w:top w:val="none" w:sz="0" w:space="0" w:color="auto"/>
                    <w:left w:val="none" w:sz="0" w:space="0" w:color="auto"/>
                    <w:bottom w:val="none" w:sz="0" w:space="0" w:color="auto"/>
                    <w:right w:val="none" w:sz="0" w:space="0" w:color="auto"/>
                  </w:divBdr>
                  <w:divsChild>
                    <w:div w:id="13638159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60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12AB-EB5F-E34D-AF4A-24AFB91AA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34</Pages>
  <Words>33021</Words>
  <Characters>188221</Characters>
  <Application>Microsoft Office Word</Application>
  <DocSecurity>0</DocSecurity>
  <Lines>1568</Lines>
  <Paragraphs>441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Non-linear effect modification: a gentle introduction using splines and how to extend in IPD-MA</vt:lpstr>
      <vt:lpstr>Non-linear effect modification: a gentle introduction using splines and how to extend in IPD-MA</vt:lpstr>
    </vt:vector>
  </TitlesOfParts>
  <Company>UMC Utrecht</Company>
  <LinksUpToDate>false</LinksUpToDate>
  <CharactersWithSpaces>220801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Non-linear effect modification: a gentle introduction using splines and how to extend in IPD-MA</dc:title>
  <dc:creator>Michail Belias ^{a*}, Jeroen Hoogland^b, Maroeska M. Rovers^a ,Johannes B. Reitsma^{b,c}, Thomas P.A. Debray^{b,c}, Joanna IntHout^a</dc:creator>
  <cp:lastModifiedBy>Michael Belias</cp:lastModifiedBy>
  <cp:revision>1284</cp:revision>
  <dcterms:created xsi:type="dcterms:W3CDTF">2020-11-24T18:47:00Z</dcterms:created>
  <dcterms:modified xsi:type="dcterms:W3CDTF">2020-12-01T21:50:00Z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Style and bibliography/bibliography2.bib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csl">
    <vt:lpwstr>Style and bibliography/biomed-central.csl</vt:lpwstr>
  </property>
  <property fmtid="{D5CDD505-2E9C-101B-9397-08002B2CF9AE}" pid="16" name="date">
    <vt:lpwstr>11 December, 2019</vt:lpwstr>
  </property>
  <property fmtid="{D5CDD505-2E9C-101B-9397-08002B2CF9AE}" pid="17" name="eqnLabels">
    <vt:lpwstr>arabic</vt:lpwstr>
  </property>
  <property fmtid="{D5CDD505-2E9C-101B-9397-08002B2CF9AE}" pid="18" name="eqnPrefix">
    <vt:lpwstr/>
  </property>
  <property fmtid="{D5CDD505-2E9C-101B-9397-08002B2CF9AE}" pid="19" name="eqnPrefixTemplate">
    <vt:lpwstr>p i</vt:lpwstr>
  </property>
  <property fmtid="{D5CDD505-2E9C-101B-9397-08002B2CF9AE}" pid="20" name="figLabels">
    <vt:lpwstr>arabic</vt:lpwstr>
  </property>
  <property fmtid="{D5CDD505-2E9C-101B-9397-08002B2CF9AE}" pid="21" name="figPrefix">
    <vt:lpwstr/>
  </property>
  <property fmtid="{D5CDD505-2E9C-101B-9397-08002B2CF9AE}" pid="22" name="figPrefixTemplate">
    <vt:lpwstr>p i</vt:lpwstr>
  </property>
  <property fmtid="{D5CDD505-2E9C-101B-9397-08002B2CF9AE}" pid="23" name="figureTemplate">
    <vt:lpwstr>figureTitle ititleDelim t</vt:lpwstr>
  </property>
  <property fmtid="{D5CDD505-2E9C-101B-9397-08002B2CF9AE}" pid="24" name="figureTitle">
    <vt:lpwstr>Figure</vt:lpwstr>
  </property>
  <property fmtid="{D5CDD505-2E9C-101B-9397-08002B2CF9AE}" pid="25" name="header-includes">
    <vt:lpwstr/>
  </property>
  <property fmtid="{D5CDD505-2E9C-101B-9397-08002B2CF9AE}" pid="26" name="lastDelim">
    <vt:lpwstr>, </vt:lpwstr>
  </property>
  <property fmtid="{D5CDD505-2E9C-101B-9397-08002B2CF9AE}" pid="27" name="link-citation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output">
    <vt:lpwstr/>
  </property>
  <property fmtid="{D5CDD505-2E9C-101B-9397-08002B2CF9AE}" pid="41" name="pairDelim">
    <vt:lpwstr>, </vt:lpwstr>
  </property>
  <property fmtid="{D5CDD505-2E9C-101B-9397-08002B2CF9AE}" pid="42" name="rangeDelim">
    <vt:lpwstr>-</vt:lpwstr>
  </property>
  <property fmtid="{D5CDD505-2E9C-101B-9397-08002B2CF9AE}" pid="43" name="refDelim">
    <vt:lpwstr>, </vt:lpwstr>
  </property>
  <property fmtid="{D5CDD505-2E9C-101B-9397-08002B2CF9AE}" pid="44" name="refIndexTemplate">
    <vt:lpwstr>isuf</vt:lpwstr>
  </property>
  <property fmtid="{D5CDD505-2E9C-101B-9397-08002B2CF9AE}" pid="45" name="sansfont">
    <vt:lpwstr>GFS Neohellenic</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y fmtid="{D5CDD505-2E9C-101B-9397-08002B2CF9AE}" pid="64" name="ZOTERO_PREF_1">
    <vt:lpwstr>&lt;data data-version="3" zotero-version="5.0.93"&gt;&lt;session id="Cgt1LrxX"/&gt;&lt;style id="http://www.zotero.org/styles/bmc-womens-health" hasBibliography="1" bibliographyStyleHasBeenSet="1"/&gt;&lt;prefs&gt;&lt;pref name="fieldType" value="Field"/&gt;&lt;/prefs&gt;&lt;/data&gt;</vt:lpwstr>
  </property>
</Properties>
</file>