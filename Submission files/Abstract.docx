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A7450" w14:textId="1C01AACD" w:rsidR="00B10EF2" w:rsidRDefault="00B10EF2">
      <w:r w:rsidRPr="0006232C">
        <w:rPr>
          <w:b/>
          <w:bCs/>
        </w:rPr>
        <w:t>Background</w:t>
      </w:r>
      <w:r>
        <w:t>: Modelling treatment effect</w:t>
      </w:r>
      <w:ins w:id="0" w:author="Michael Belias" w:date="2020-10-05T19:53:00Z">
        <w:r w:rsidR="00CD1813">
          <w:t>s</w:t>
        </w:r>
      </w:ins>
      <w:r>
        <w:t xml:space="preserve"> is one of the opportunities offered by individual participant data (IPD) meta-analysis (MA). Analysing associations between outcomes and continuous patient characteristics may be challenging when non-linear associations are present. </w:t>
      </w:r>
      <w:del w:id="1" w:author="Michael Belias" w:date="2020-10-09T12:17:00Z">
        <w:r w:rsidDel="00584BE3">
          <w:delText>In this setting</w:delText>
        </w:r>
      </w:del>
      <w:ins w:id="2" w:author="Michael Belias" w:date="2020-10-09T12:17:00Z">
        <w:r w:rsidR="00584BE3">
          <w:t>Here</w:t>
        </w:r>
      </w:ins>
      <w:r>
        <w:t xml:space="preserve">, splines seem to offer great flexibility but are rarely applied. </w:t>
      </w:r>
    </w:p>
    <w:p w14:paraId="38600ABC" w14:textId="77777777" w:rsidR="00306FB2" w:rsidRDefault="00B10EF2" w:rsidP="00306FB2">
      <w:pPr>
        <w:rPr>
          <w:ins w:id="3" w:author="Michael Belias" w:date="2020-10-09T12:21:00Z"/>
        </w:rPr>
      </w:pPr>
      <w:r w:rsidRPr="0006232C">
        <w:rPr>
          <w:b/>
          <w:bCs/>
        </w:rPr>
        <w:t>Objective</w:t>
      </w:r>
      <w:r>
        <w:t xml:space="preserve">: </w:t>
      </w:r>
    </w:p>
    <w:p w14:paraId="7823F299" w14:textId="226D1838" w:rsidR="00306FB2" w:rsidRDefault="00306FB2" w:rsidP="00306FB2">
      <w:pPr>
        <w:rPr>
          <w:ins w:id="4" w:author="Michael Belias" w:date="2020-10-09T12:21:00Z"/>
        </w:rPr>
      </w:pPr>
      <w:ins w:id="5" w:author="Michael Belias" w:date="2020-10-09T12:21:00Z">
        <w:r>
          <w:t>To introduce modelling</w:t>
        </w:r>
        <w:r w:rsidR="00580F73">
          <w:t xml:space="preserve"> of</w:t>
        </w:r>
        <w:r>
          <w:t xml:space="preserve"> </w:t>
        </w:r>
        <w:r w:rsidR="008D2639">
          <w:t xml:space="preserve">nonlinear </w:t>
        </w:r>
        <w:r>
          <w:t>absolute treatment effects using restricted splines, B-splines, P-splines and Smoothing splines and different pooling methods in IPD-MA.</w:t>
        </w:r>
      </w:ins>
    </w:p>
    <w:p w14:paraId="17F37B92" w14:textId="161ED863" w:rsidR="000F44F5" w:rsidRDefault="000F44F5">
      <w:del w:id="6" w:author="Michael Belias" w:date="2020-10-09T12:21:00Z">
        <w:r w:rsidDel="00306FB2">
          <w:delText>To provide an introduction on how to model non-linear treatment effect differences using restricted splines, B-splines, P-splines and Smoothing splines and different pooling methods in IPD-MA.</w:delText>
        </w:r>
      </w:del>
    </w:p>
    <w:p w14:paraId="22F1D8F9" w14:textId="49487C87" w:rsidR="00B10EF2" w:rsidDel="00306FB2" w:rsidRDefault="00B10EF2">
      <w:pPr>
        <w:rPr>
          <w:del w:id="7" w:author="Michael Belias" w:date="2020-10-09T12:21:00Z"/>
        </w:rPr>
      </w:pPr>
    </w:p>
    <w:p w14:paraId="42A1F03F" w14:textId="5DC6F1C7" w:rsidR="00EB148E" w:rsidRDefault="00B10EF2">
      <w:r w:rsidRPr="0006232C">
        <w:rPr>
          <w:b/>
          <w:bCs/>
        </w:rPr>
        <w:t>Methods</w:t>
      </w:r>
      <w:r>
        <w:t xml:space="preserve">: We describe splines and illustrate their performance in an artificial single study. We describe </w:t>
      </w:r>
      <w:ins w:id="8" w:author="Michael Belias" w:date="2020-10-01T11:22:00Z">
        <w:r w:rsidR="0006232C">
          <w:t>two-stage methods based on pointwise</w:t>
        </w:r>
      </w:ins>
      <w:ins w:id="9" w:author="Michael Belias" w:date="2020-10-09T12:23:00Z">
        <w:r w:rsidR="00A33999">
          <w:t xml:space="preserve"> </w:t>
        </w:r>
      </w:ins>
      <w:ins w:id="10" w:author="Michael Belias" w:date="2020-10-01T11:22:00Z">
        <w:r w:rsidR="0006232C">
          <w:t>and multivariate</w:t>
        </w:r>
      </w:ins>
      <w:ins w:id="11" w:author="Michael Belias" w:date="2020-10-09T12:23:00Z">
        <w:r w:rsidR="00A33999">
          <w:t xml:space="preserve"> </w:t>
        </w:r>
      </w:ins>
      <w:ins w:id="12" w:author="Michael Belias" w:date="2020-10-01T11:22:00Z">
        <w:r w:rsidR="0006232C">
          <w:t xml:space="preserve">meta-analysis and </w:t>
        </w:r>
      </w:ins>
      <w:ins w:id="13" w:author="Michael Belias" w:date="2020-10-09T12:23:00Z">
        <w:r w:rsidR="00715481">
          <w:t xml:space="preserve">a </w:t>
        </w:r>
      </w:ins>
      <w:ins w:id="14" w:author="Michael Belias" w:date="2020-10-01T11:22:00Z">
        <w:r w:rsidR="0006232C">
          <w:t>one-stage method based on generalised additive mixed effects models (GAMMs)</w:t>
        </w:r>
      </w:ins>
      <w:r>
        <w:t xml:space="preserve"> to pool the results of multiple studies</w:t>
      </w:r>
      <w:r w:rsidR="00285267">
        <w:t>. We</w:t>
      </w:r>
      <w:r>
        <w:t xml:space="preserve"> illustrate their performance on three IPD-MA scenarios</w:t>
      </w:r>
      <w:r w:rsidR="00C5781C">
        <w:t xml:space="preserve"> </w:t>
      </w:r>
      <w:r>
        <w:t xml:space="preserve">of </w:t>
      </w:r>
      <w:r w:rsidR="006F12E9">
        <w:t>five</w:t>
      </w:r>
      <w:r>
        <w:t xml:space="preserve"> studies each: one where only the associations differ across studies, one where only the ranges of the effect modifier differ and one where both differ. </w:t>
      </w:r>
      <w:r w:rsidR="003C48B7">
        <w:t>We</w:t>
      </w:r>
      <w:r>
        <w:t xml:space="preserve"> evaluated splines and pooling approaches in an empirical example, modelling the risk of fever and/or ear pain in children with acute otitis media </w:t>
      </w:r>
      <w:del w:id="15" w:author="Michael Belias" w:date="2020-10-09T12:24:00Z">
        <w:r w:rsidR="00631F97" w:rsidDel="00A903A8">
          <w:delText>over</w:delText>
        </w:r>
        <w:r w:rsidDel="00A903A8">
          <w:delText xml:space="preserve"> </w:delText>
        </w:r>
      </w:del>
      <w:ins w:id="16" w:author="Michael Belias" w:date="2020-10-09T12:24:00Z">
        <w:r w:rsidR="00A903A8">
          <w:t xml:space="preserve">conditional to </w:t>
        </w:r>
      </w:ins>
      <w:r>
        <w:t xml:space="preserve">age. </w:t>
      </w:r>
    </w:p>
    <w:p w14:paraId="4FC88AC4" w14:textId="5F10D8D9" w:rsidR="00F45C09" w:rsidRDefault="00B10EF2">
      <w:pPr>
        <w:rPr>
          <w:ins w:id="17" w:author="Michael Belias" w:date="2020-10-05T19:55:00Z"/>
        </w:rPr>
      </w:pPr>
      <w:r w:rsidRPr="0006232C">
        <w:rPr>
          <w:b/>
          <w:bCs/>
        </w:rPr>
        <w:t>Results</w:t>
      </w:r>
      <w:r>
        <w:t>: Across the three IPD-MA scenarios</w:t>
      </w:r>
      <w:r w:rsidR="00981ADD">
        <w:t xml:space="preserve"> </w:t>
      </w:r>
      <w:r>
        <w:t>results varied. Penalised splines were smoother than regression splines. In the first scenario, multivariate meta-analysis was most efficient, in the second and third scenario, pointwise meta-analysis was most flexible</w:t>
      </w:r>
      <w:ins w:id="18" w:author="Michael Belias" w:date="2020-10-09T12:34:00Z">
        <w:r w:rsidR="00EB3388">
          <w:t xml:space="preserve"> but showed </w:t>
        </w:r>
      </w:ins>
      <w:ins w:id="19" w:author="Michael Belias" w:date="2020-12-06T23:35:00Z">
        <w:r w:rsidR="00D402FC">
          <w:t>non-smooth</w:t>
        </w:r>
      </w:ins>
      <w:ins w:id="20" w:author="Michael Belias" w:date="2020-10-09T12:34:00Z">
        <w:r w:rsidR="00EB3388">
          <w:t xml:space="preserve"> curves</w:t>
        </w:r>
      </w:ins>
      <w:r>
        <w:t xml:space="preserve"> and GAMMs performed in between. In the empirical example, GAMMs especially combined with penalised splines was smoother and used all information available in contrast to pointwise and multivariate meta-analysis. </w:t>
      </w:r>
    </w:p>
    <w:p w14:paraId="79279F3A" w14:textId="0A468E2A" w:rsidR="00B10EF2" w:rsidRDefault="00B10EF2">
      <w:r w:rsidRPr="0006232C">
        <w:rPr>
          <w:b/>
          <w:bCs/>
        </w:rPr>
        <w:t>Conclusion</w:t>
      </w:r>
      <w:r w:rsidR="009D0100">
        <w:rPr>
          <w:b/>
          <w:bCs/>
        </w:rPr>
        <w:t>:</w:t>
      </w:r>
      <w:r>
        <w:t xml:space="preserve"> Splines provide a helpful tool to capture nonlinear treatment effect differences in IPD-MA.</w:t>
      </w:r>
    </w:p>
    <w:sectPr w:rsidR="00B1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Belias">
    <w15:presenceInfo w15:providerId="Windows Live" w15:userId="6980422c86c399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73"/>
    <w:rsid w:val="000374BD"/>
    <w:rsid w:val="00052173"/>
    <w:rsid w:val="0006232C"/>
    <w:rsid w:val="0009238F"/>
    <w:rsid w:val="00096B13"/>
    <w:rsid w:val="000B15CC"/>
    <w:rsid w:val="000B4C50"/>
    <w:rsid w:val="000C4A23"/>
    <w:rsid w:val="000F082D"/>
    <w:rsid w:val="000F44F5"/>
    <w:rsid w:val="0019165D"/>
    <w:rsid w:val="001C4A23"/>
    <w:rsid w:val="001F25C0"/>
    <w:rsid w:val="00231682"/>
    <w:rsid w:val="00243F0D"/>
    <w:rsid w:val="00285267"/>
    <w:rsid w:val="00294E69"/>
    <w:rsid w:val="00295824"/>
    <w:rsid w:val="002C231E"/>
    <w:rsid w:val="002F538D"/>
    <w:rsid w:val="00306FB2"/>
    <w:rsid w:val="003452FE"/>
    <w:rsid w:val="003A72E3"/>
    <w:rsid w:val="003C48B7"/>
    <w:rsid w:val="003D4BFA"/>
    <w:rsid w:val="003F154B"/>
    <w:rsid w:val="00405108"/>
    <w:rsid w:val="004F6ABF"/>
    <w:rsid w:val="0050469C"/>
    <w:rsid w:val="005151D3"/>
    <w:rsid w:val="0054633C"/>
    <w:rsid w:val="00560671"/>
    <w:rsid w:val="00580F73"/>
    <w:rsid w:val="00584BE3"/>
    <w:rsid w:val="005C7F69"/>
    <w:rsid w:val="00613D79"/>
    <w:rsid w:val="00631F97"/>
    <w:rsid w:val="00663A81"/>
    <w:rsid w:val="006F12E9"/>
    <w:rsid w:val="00715481"/>
    <w:rsid w:val="00760CCB"/>
    <w:rsid w:val="00770ED1"/>
    <w:rsid w:val="007734AA"/>
    <w:rsid w:val="00774DCE"/>
    <w:rsid w:val="007838F1"/>
    <w:rsid w:val="00785BCD"/>
    <w:rsid w:val="007F19E6"/>
    <w:rsid w:val="008056B2"/>
    <w:rsid w:val="0089242D"/>
    <w:rsid w:val="008D2639"/>
    <w:rsid w:val="00925D49"/>
    <w:rsid w:val="00945148"/>
    <w:rsid w:val="009663A6"/>
    <w:rsid w:val="00981304"/>
    <w:rsid w:val="00981ADD"/>
    <w:rsid w:val="009941C4"/>
    <w:rsid w:val="009D0100"/>
    <w:rsid w:val="009E2BEE"/>
    <w:rsid w:val="00A01476"/>
    <w:rsid w:val="00A33999"/>
    <w:rsid w:val="00A344FB"/>
    <w:rsid w:val="00A903A8"/>
    <w:rsid w:val="00B10EF2"/>
    <w:rsid w:val="00B304FF"/>
    <w:rsid w:val="00B3463F"/>
    <w:rsid w:val="00B45F08"/>
    <w:rsid w:val="00B63CCA"/>
    <w:rsid w:val="00B96796"/>
    <w:rsid w:val="00BA508E"/>
    <w:rsid w:val="00BB1821"/>
    <w:rsid w:val="00BE5632"/>
    <w:rsid w:val="00C423CE"/>
    <w:rsid w:val="00C51DE9"/>
    <w:rsid w:val="00C5781C"/>
    <w:rsid w:val="00C81AA8"/>
    <w:rsid w:val="00CC2460"/>
    <w:rsid w:val="00CC63C6"/>
    <w:rsid w:val="00CD1813"/>
    <w:rsid w:val="00D402FC"/>
    <w:rsid w:val="00D9394A"/>
    <w:rsid w:val="00DC5620"/>
    <w:rsid w:val="00DD3BB8"/>
    <w:rsid w:val="00E01262"/>
    <w:rsid w:val="00E64161"/>
    <w:rsid w:val="00EB148E"/>
    <w:rsid w:val="00EB3388"/>
    <w:rsid w:val="00EC2C1D"/>
    <w:rsid w:val="00F45C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DBCD"/>
  <w15:chartTrackingRefBased/>
  <w15:docId w15:val="{B3998EB7-230E-4CE3-A7C2-92A51B97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0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6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A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6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Belias</dc:creator>
  <cp:keywords/>
  <dc:description/>
  <cp:lastModifiedBy>Michael Belias</cp:lastModifiedBy>
  <cp:revision>90</cp:revision>
  <dcterms:created xsi:type="dcterms:W3CDTF">2020-10-01T07:39:00Z</dcterms:created>
  <dcterms:modified xsi:type="dcterms:W3CDTF">2020-12-06T21:35:00Z</dcterms:modified>
</cp:coreProperties>
</file>