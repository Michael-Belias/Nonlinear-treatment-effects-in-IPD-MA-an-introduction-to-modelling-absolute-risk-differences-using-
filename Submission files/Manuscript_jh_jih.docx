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proofErr w:type="spellStart"/>
      <w:r>
        <w:t>Maroeska</w:t>
      </w:r>
      <w:proofErr w:type="spellEnd"/>
      <w:r>
        <w:t xml:space="preserve">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717D43"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xml:space="preserve">, Radboud university medical </w:t>
      </w:r>
      <w:proofErr w:type="spellStart"/>
      <w:r w:rsidR="00130FB5">
        <w:t>center</w:t>
      </w:r>
      <w:proofErr w:type="spellEnd"/>
      <w:r w:rsidR="00130FB5">
        <w:t>, Mailbox 133, P.O. Box 9101, Nijmegen 6500 HB, The Netherlands</w:t>
      </w:r>
    </w:p>
    <w:p w14:paraId="7AFC9434" w14:textId="2AA2820B" w:rsidR="00130FB5" w:rsidRDefault="00717D43"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717D43"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717D43"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6B8B15D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ins w:id="6" w:author="Michael Belias" w:date="2020-12-01T17:42:00Z">
        <w:r w:rsidR="00C27825">
          <w:t xml:space="preserve"> a</w:t>
        </w:r>
      </w:ins>
      <w:r>
        <w:t xml:space="preserve"> </w:t>
      </w:r>
      <w:del w:id="7" w:author="Michael Belias" w:date="2020-10-08T16:27:00Z">
        <w:r w:rsidDel="00064B49">
          <w:delText xml:space="preserve">such </w:delText>
        </w:r>
      </w:del>
      <w:r>
        <w:t xml:space="preserve">treatment </w:t>
      </w:r>
      <w:commentRangeStart w:id="8"/>
      <w:commentRangeStart w:id="9"/>
      <w:del w:id="10" w:author="Michael Belias" w:date="2020-10-08T16:27:00Z">
        <w:r w:rsidDel="009F5385">
          <w:delText>effect</w:delText>
        </w:r>
        <w:r w:rsidDel="00064B49">
          <w:delText xml:space="preserve"> differences </w:delText>
        </w:r>
        <w:r w:rsidR="00947F07" w:rsidDel="009F5385">
          <w:delText>in</w:delText>
        </w:r>
      </w:del>
      <w:ins w:id="11" w:author="Michael Belias" w:date="2020-10-08T16:27:00Z">
        <w:r w:rsidR="009F5385">
          <w:t xml:space="preserve">effect </w:t>
        </w:r>
      </w:ins>
      <w:commentRangeEnd w:id="8"/>
      <w:r w:rsidR="00346B14">
        <w:rPr>
          <w:rStyle w:val="CommentReference"/>
        </w:rPr>
        <w:commentReference w:id="8"/>
      </w:r>
      <w:commentRangeEnd w:id="9"/>
      <w:r w:rsidR="00562E90">
        <w:rPr>
          <w:rStyle w:val="CommentReference"/>
        </w:rPr>
        <w:commentReference w:id="9"/>
      </w:r>
      <w:ins w:id="12" w:author="Michael Belias" w:date="2020-10-08T16:27:00Z">
        <w:r w:rsidR="0081356B">
          <w:t>conditional</w:t>
        </w:r>
      </w:ins>
      <w:del w:id="13" w:author="Michael Belias" w:date="2020-10-08T16:27:00Z">
        <w:r w:rsidR="00947F07" w:rsidDel="0081356B">
          <w:delText xml:space="preserve"> relation</w:delText>
        </w:r>
      </w:del>
      <w:r w:rsidR="00947F07">
        <w:t xml:space="preserve"> </w:t>
      </w:r>
      <w:del w:id="14" w:author="Jeroen Hoogland" w:date="2020-11-28T20:54:00Z">
        <w:r w:rsidR="00947F07" w:rsidDel="00346B14">
          <w:delText>to</w:delText>
        </w:r>
        <w:r w:rsidR="00A02E05" w:rsidDel="00346B14">
          <w:delText xml:space="preserve"> </w:delText>
        </w:r>
      </w:del>
      <w:ins w:id="15" w:author="Jeroen Hoogland" w:date="2020-11-28T20:54:00Z">
        <w:r w:rsidR="00346B14">
          <w:t xml:space="preserve">on </w:t>
        </w:r>
      </w:ins>
      <w:r>
        <w:t>a continuous variable (</w:t>
      </w:r>
      <w:proofErr w:type="gramStart"/>
      <w:r>
        <w:t>e.g.</w:t>
      </w:r>
      <w:proofErr w:type="gramEnd"/>
      <w:r>
        <w:t xml:space="preserve"> BMI or age) </w:t>
      </w:r>
      <w:del w:id="16" w:author="Michael Belias" w:date="2020-10-08T16:27:00Z">
        <w:r w:rsidDel="004B7867">
          <w:delText xml:space="preserve">can </w:delText>
        </w:r>
      </w:del>
      <w:ins w:id="17" w:author="Michael Belias" w:date="2020-10-08T16:27:00Z">
        <w:r w:rsidR="004B7867">
          <w:t xml:space="preserve">may </w:t>
        </w:r>
      </w:ins>
      <w:r>
        <w:t>be challenging, since often the association between the outcome and the continuous variable is not a-priori known.</w:t>
      </w:r>
      <w:ins w:id="18" w:author="Michael Belias" w:date="2020-10-08T16:29:00Z">
        <w:r w:rsidR="00727615">
          <w:t xml:space="preserve"> </w:t>
        </w:r>
      </w:ins>
      <w:ins w:id="19" w:author="Michael Belias" w:date="2020-10-05T21:25:00Z">
        <w:r w:rsidR="00526573">
          <w:t xml:space="preserve"> </w:t>
        </w:r>
      </w:ins>
    </w:p>
    <w:p w14:paraId="4550362D" w14:textId="77777777" w:rsidR="00524D54" w:rsidRDefault="00130FB5" w:rsidP="00130FB5">
      <w:pPr>
        <w:pStyle w:val="FirstParagraph"/>
        <w:ind w:firstLine="432"/>
        <w:rPr>
          <w:ins w:id="20" w:author="Hout, Joanna in 't" w:date="2020-12-02T15:14:00Z"/>
        </w:rPr>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w:t>
      </w:r>
    </w:p>
    <w:p w14:paraId="332983D7" w14:textId="581D7DF6" w:rsidR="00130FB5" w:rsidDel="00524D54" w:rsidRDefault="00130FB5" w:rsidP="00130FB5">
      <w:pPr>
        <w:pStyle w:val="FirstParagraph"/>
        <w:ind w:firstLine="432"/>
        <w:rPr>
          <w:del w:id="21" w:author="Hout, Joanna in 't" w:date="2020-12-02T15:14:00Z"/>
        </w:rPr>
      </w:pPr>
      <w:r>
        <w:t xml:space="preserve">Modelling treatment effect differences whilst accounting for non-linear functional shapes may provide the opportunity to accurately make inferences whether a patient should be treated or not. </w:t>
      </w:r>
    </w:p>
    <w:p w14:paraId="5AB3A68C" w14:textId="5681F00A" w:rsidR="00130FB5" w:rsidRDefault="00130FB5" w:rsidP="00130FB5">
      <w:pPr>
        <w:pStyle w:val="FirstParagraph"/>
        <w:ind w:firstLine="432"/>
      </w:pPr>
      <w:r>
        <w:t xml:space="preserve">An </w:t>
      </w:r>
      <w:del w:id="22" w:author="Hout, Joanna in 't" w:date="2020-12-02T15:35:00Z">
        <w:r w:rsidDel="000C1AA8">
          <w:delText xml:space="preserve">alternative </w:delText>
        </w:r>
      </w:del>
      <w:r>
        <w:t xml:space="preserve">approach </w:t>
      </w:r>
      <w:ins w:id="23" w:author="Hout, Joanna in 't" w:date="2020-12-02T15:35:00Z">
        <w:r w:rsidR="000C1AA8">
          <w:t xml:space="preserve">to account for non-linearities </w:t>
        </w:r>
      </w:ins>
      <w:r>
        <w:t xml:space="preserve">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w:t>
      </w:r>
      <w:del w:id="24" w:author="Hout, Joanna in 't" w:date="2020-12-03T10:51:00Z">
        <w:r w:rsidDel="004A0128">
          <w:delText>The most c</w:delText>
        </w:r>
      </w:del>
      <w:ins w:id="25" w:author="Hout, Joanna in 't" w:date="2020-12-03T10:51:00Z">
        <w:r w:rsidR="004A0128">
          <w:t>Four c</w:t>
        </w:r>
      </w:ins>
      <w:r>
        <w:t xml:space="preserve">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0151B75E"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estimated regression lines with their standard errors</w:t>
      </w:r>
      <w:ins w:id="26" w:author="Hout, Joanna in 't" w:date="2020-12-02T15:56:00Z">
        <w:r w:rsidR="00D53FFE">
          <w:t>,</w:t>
        </w:r>
      </w:ins>
      <w:r>
        <w:t xml:space="preserve">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759C6161" w14:textId="77777777" w:rsidR="00AD11D1" w:rsidRDefault="00130FB5" w:rsidP="008E3125">
      <w:pPr>
        <w:pStyle w:val="FirstParagraph"/>
        <w:ind w:firstLine="432"/>
        <w:rPr>
          <w:ins w:id="27" w:author="Hout, Joanna in 't" w:date="2020-12-02T21:04:00Z"/>
        </w:rPr>
      </w:pPr>
      <w:r>
        <w:t xml:space="preserve">One reason why </w:t>
      </w:r>
      <w:proofErr w:type="gramStart"/>
      <w:r>
        <w:t>splines</w:t>
      </w:r>
      <w:proofErr w:type="gramEnd"/>
      <w:r>
        <w:t xml:space="preserve"> are not often used in IPD-MA</w:t>
      </w:r>
      <w:del w:id="28" w:author="Jeroen Hoogland" w:date="2020-11-28T20:56:00Z">
        <w:r w:rsidDel="0042714A">
          <w:delText>,</w:delText>
        </w:r>
      </w:del>
      <w:r>
        <w:t xml:space="preserve"> may be that </w:t>
      </w:r>
      <w:del w:id="29" w:author="Jeroen Hoogland" w:date="2020-11-28T20:55:00Z">
        <w:r w:rsidDel="0042714A">
          <w:delText>it is still unclear how to apply them</w:delText>
        </w:r>
      </w:del>
      <w:ins w:id="30" w:author="Hout, Joanna in 't" w:date="2020-10-30T11:17:00Z">
        <w:del w:id="31" w:author="Jeroen Hoogland" w:date="2020-11-28T20:55:00Z">
          <w:r w:rsidR="00BF12A8" w:rsidDel="0042714A">
            <w:delText>,</w:delText>
          </w:r>
        </w:del>
      </w:ins>
      <w:del w:id="32" w:author="Jeroen Hoogland" w:date="2020-11-28T20:55:00Z">
        <w:r w:rsidDel="0042714A">
          <w:delText>.</w:delText>
        </w:r>
      </w:del>
      <w:ins w:id="33" w:author="Michael Belias" w:date="2020-10-08T16:40:00Z">
        <w:del w:id="34" w:author="Jeroen Hoogland" w:date="2020-11-28T20:55:00Z">
          <w:r w:rsidR="00B327B2" w:rsidDel="0042714A">
            <w:delText xml:space="preserve"> and</w:delText>
          </w:r>
        </w:del>
      </w:ins>
      <w:ins w:id="35" w:author="Jeroen Hoogland" w:date="2020-11-28T20:55:00Z">
        <w:r w:rsidR="0042714A">
          <w:t>the available</w:t>
        </w:r>
      </w:ins>
      <w:ins w:id="36" w:author="Michael Belias" w:date="2020-10-08T16:40:00Z">
        <w:r w:rsidR="00B327B2">
          <w:t xml:space="preserve"> </w:t>
        </w:r>
        <w:r w:rsidR="009574C1">
          <w:t xml:space="preserve">guidance </w:t>
        </w:r>
      </w:ins>
      <w:ins w:id="37" w:author="Michael Belias" w:date="2020-10-08T17:18:00Z">
        <w:r w:rsidR="009F4EE8">
          <w:t>is</w:t>
        </w:r>
      </w:ins>
      <w:ins w:id="38" w:author="Michael Belias" w:date="2020-10-08T16:40:00Z">
        <w:r w:rsidR="009574C1">
          <w:t xml:space="preserve"> </w:t>
        </w:r>
        <w:r w:rsidR="00A82CE7">
          <w:t>limited</w:t>
        </w:r>
      </w:ins>
      <w:ins w:id="39" w:author="Michael Belias" w:date="2020-10-08T16:37:00Z">
        <w:r w:rsidR="00CC0F4F">
          <w:t>.</w:t>
        </w:r>
      </w:ins>
      <w:ins w:id="40" w:author="Michael Belias" w:date="2020-10-08T16:41:00Z">
        <w:r w:rsidR="00B70D0C">
          <w:t xml:space="preserve"> </w:t>
        </w:r>
        <w:del w:id="41"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42"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43" w:author="Jeroen Hoogland" w:date="2020-11-28T20:57:00Z">
        <w:r w:rsidR="0042714A">
          <w:t xml:space="preserve">did </w:t>
        </w:r>
      </w:ins>
      <w:ins w:id="44" w:author="Michael Belias" w:date="2020-10-08T20:11:00Z">
        <w:r w:rsidR="00CB5A35">
          <w:t>compare</w:t>
        </w:r>
        <w:del w:id="45" w:author="Jeroen Hoogland" w:date="2020-11-28T20:57:00Z">
          <w:r w:rsidR="00CB5A35" w:rsidDel="0042714A">
            <w:delText>d</w:delText>
          </w:r>
        </w:del>
      </w:ins>
      <w:ins w:id="46" w:author="Michael Belias" w:date="2020-10-08T16:41:00Z">
        <w:r w:rsidR="004A59C2">
          <w:t xml:space="preserve"> </w:t>
        </w:r>
      </w:ins>
      <w:ins w:id="47" w:author="Michael Belias" w:date="2020-10-08T16:42:00Z">
        <w:r w:rsidR="005A0019">
          <w:t xml:space="preserve">pointwise meta-analysis </w:t>
        </w:r>
        <w:r w:rsidR="00D37A61">
          <w:t>and multivariate meta-analysis</w:t>
        </w:r>
      </w:ins>
      <w:ins w:id="48" w:author="Jeroen Hoogland" w:date="2020-11-28T20:58:00Z">
        <w:r w:rsidR="0042714A">
          <w:t xml:space="preserve"> techniques in presence of non-linear </w:t>
        </w:r>
        <w:del w:id="49" w:author="Hout, Joanna in 't" w:date="2020-12-02T15:57:00Z">
          <w:r w:rsidR="0042714A" w:rsidRPr="00D53FFE" w:rsidDel="00D53FFE">
            <w:rPr>
              <w:highlight w:val="yellow"/>
              <w:rPrChange w:id="50" w:author="Hout, Joanna in 't" w:date="2020-12-02T15:58:00Z">
                <w:rPr/>
              </w:rPrChange>
            </w:rPr>
            <w:delText>relations</w:delText>
          </w:r>
        </w:del>
      </w:ins>
      <w:ins w:id="51" w:author="Hout, Joanna in 't" w:date="2020-12-02T15:57:00Z">
        <w:r w:rsidR="00D53FFE" w:rsidRPr="00D53FFE">
          <w:rPr>
            <w:highlight w:val="yellow"/>
            <w:rPrChange w:id="52" w:author="Hout, Joanna in 't" w:date="2020-12-02T15:58:00Z">
              <w:rPr/>
            </w:rPrChange>
          </w:rPr>
          <w:t>ass</w:t>
        </w:r>
      </w:ins>
      <w:ins w:id="53" w:author="Hout, Joanna in 't" w:date="2020-12-02T15:58:00Z">
        <w:r w:rsidR="00D53FFE" w:rsidRPr="00D53FFE">
          <w:rPr>
            <w:highlight w:val="yellow"/>
            <w:rPrChange w:id="54" w:author="Hout, Joanna in 't" w:date="2020-12-02T15:58:00Z">
              <w:rPr/>
            </w:rPrChange>
          </w:rPr>
          <w:t>ociations</w:t>
        </w:r>
      </w:ins>
      <w:ins w:id="55" w:author="Jeroen Hoogland" w:date="2020-11-28T20:58:00Z">
        <w:r w:rsidR="0042714A">
          <w:t xml:space="preserve">, </w:t>
        </w:r>
      </w:ins>
      <w:ins w:id="56" w:author="Michael Belias" w:date="2020-10-08T16:42:00Z">
        <w:del w:id="57" w:author="Jeroen Hoogland" w:date="2020-11-28T20:58:00Z">
          <w:r w:rsidR="00A0387C" w:rsidDel="0042714A">
            <w:delText xml:space="preserve"> </w:delText>
          </w:r>
        </w:del>
      </w:ins>
      <w:ins w:id="58" w:author="Michael Belias" w:date="2020-10-08T16:52:00Z">
        <w:r w:rsidR="001C25EA">
          <w:t>but used</w:t>
        </w:r>
      </w:ins>
      <w:ins w:id="59" w:author="Michael Belias" w:date="2020-10-08T16:43:00Z">
        <w:r w:rsidR="007F65A5">
          <w:t xml:space="preserve"> fractional polynomials</w:t>
        </w:r>
      </w:ins>
      <w:ins w:id="60" w:author="Michael Belias" w:date="2020-10-08T20:20:00Z">
        <w:r w:rsidR="00026F9E">
          <w:t xml:space="preserve"> </w:t>
        </w:r>
        <w:del w:id="61" w:author="Jeroen Hoogland" w:date="2020-11-28T20:58:00Z">
          <w:r w:rsidR="00026F9E" w:rsidDel="0042714A">
            <w:delText>to account for non-linearities</w:delText>
          </w:r>
        </w:del>
      </w:ins>
      <w:ins w:id="62" w:author="Jeroen Hoogland" w:date="2020-11-28T20:58:00Z">
        <w:r w:rsidR="0042714A">
          <w:t>instead of splines</w:t>
        </w:r>
      </w:ins>
      <w:ins w:id="63" w:author="Michael Belias" w:date="2020-10-08T16:44:00Z">
        <w:r w:rsidR="00EA60DD">
          <w:t>.</w:t>
        </w:r>
        <w:del w:id="64" w:author="Jeroen Hoogland" w:date="2020-11-28T20:58:00Z">
          <w:r w:rsidR="00EA60DD" w:rsidDel="0042714A">
            <w:delText xml:space="preserve"> </w:delText>
          </w:r>
        </w:del>
      </w:ins>
      <w:del w:id="65"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66" w:author="Michael Belias" w:date="2020-10-09T12:03:00Z">
        <w:r w:rsidR="00892F3B">
          <w:t xml:space="preserve"> </w:t>
        </w:r>
      </w:ins>
      <w:proofErr w:type="spellStart"/>
      <w:ins w:id="67" w:author="Michael Belias" w:date="2020-10-09T11:54:00Z">
        <w:r w:rsidR="00D43616">
          <w:t>Gaspar</w:t>
        </w:r>
      </w:ins>
      <w:ins w:id="68" w:author="Michael Belias" w:date="2020-10-09T11:56:00Z">
        <w:r w:rsidR="00E57A3B">
          <w:t>r</w:t>
        </w:r>
      </w:ins>
      <w:ins w:id="69" w:author="Michael Belias" w:date="2020-10-09T11:54:00Z">
        <w:r w:rsidR="00D43616">
          <w:t>ini</w:t>
        </w:r>
        <w:proofErr w:type="spellEnd"/>
        <w:r w:rsidR="00D43616">
          <w:t xml:space="preserve">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70" w:author="Michael Belias" w:date="2020-10-09T11:56:00Z">
        <w:r w:rsidR="002A595B">
          <w:t xml:space="preserve"> </w:t>
        </w:r>
      </w:ins>
      <w:ins w:id="71" w:author="Michael Belias" w:date="2020-10-09T11:54:00Z">
        <w:del w:id="72" w:author="Hout, Joanna in 't" w:date="2020-12-02T15:58:00Z">
          <w:r w:rsidR="00D43616" w:rsidDel="00D53FFE">
            <w:delText xml:space="preserve">have </w:delText>
          </w:r>
        </w:del>
        <w:r w:rsidR="00270F9B">
          <w:t xml:space="preserve">described </w:t>
        </w:r>
        <w:r w:rsidR="006A799F">
          <w:t xml:space="preserve">the use of </w:t>
        </w:r>
      </w:ins>
      <w:ins w:id="73" w:author="Michael Belias" w:date="2020-10-09T11:56:00Z">
        <w:r w:rsidR="009A0F4B">
          <w:t>B-</w:t>
        </w:r>
      </w:ins>
      <w:ins w:id="74" w:author="Michael Belias" w:date="2020-10-09T11:54:00Z">
        <w:r w:rsidR="006A799F">
          <w:t>splines</w:t>
        </w:r>
      </w:ins>
      <w:ins w:id="75" w:author="Michael Belias" w:date="2020-10-08T20:22:00Z">
        <w:r w:rsidR="004A5FBB">
          <w:t xml:space="preserve"> </w:t>
        </w:r>
      </w:ins>
      <w:ins w:id="76" w:author="Michael Belias" w:date="2020-10-09T11:55:00Z">
        <w:r w:rsidR="006A799F">
          <w:t xml:space="preserve">in combination with </w:t>
        </w:r>
        <w:r w:rsidR="00EB653E">
          <w:t>multivariate meta-analysis</w:t>
        </w:r>
      </w:ins>
      <w:ins w:id="77" w:author="Michael Belias" w:date="2020-10-09T11:59:00Z">
        <w:r w:rsidR="00D77E3A">
          <w:t xml:space="preserve">. </w:t>
        </w:r>
      </w:ins>
      <w:ins w:id="78"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79" w:author="Michael Belias" w:date="2020-11-21T18:52:00Z">
        <w:r w:rsidR="00154BC2">
          <w:t xml:space="preserve"> </w:t>
        </w:r>
      </w:ins>
      <w:bookmarkStart w:id="80" w:name="_Hlk56877235"/>
    </w:p>
    <w:p w14:paraId="2E5FA062" w14:textId="7527A485" w:rsidR="00130FB5" w:rsidDel="008E1DD8" w:rsidRDefault="00C02352" w:rsidP="008E3125">
      <w:pPr>
        <w:pStyle w:val="FirstParagraph"/>
        <w:ind w:firstLine="432"/>
        <w:rPr>
          <w:del w:id="81" w:author="Michael Belias" w:date="2020-10-08T11:04:00Z"/>
        </w:rPr>
      </w:pPr>
      <w:commentRangeStart w:id="82"/>
      <w:ins w:id="83" w:author="Michael Belias" w:date="2020-11-27T15:42:00Z">
        <w:r w:rsidRPr="00AD11D1">
          <w:rPr>
            <w:highlight w:val="yellow"/>
            <w:rPrChange w:id="84" w:author="Hout, Joanna in 't" w:date="2020-12-02T21:05:00Z">
              <w:rPr/>
            </w:rPrChange>
          </w:rPr>
          <w:t>The</w:t>
        </w:r>
        <w:r w:rsidRPr="00C27825">
          <w:t xml:space="preserve"> estimand </w:t>
        </w:r>
      </w:ins>
      <w:commentRangeEnd w:id="82"/>
      <w:r w:rsidR="00D53FFE">
        <w:rPr>
          <w:rStyle w:val="CommentReference"/>
        </w:rPr>
        <w:commentReference w:id="82"/>
      </w:r>
      <w:ins w:id="85" w:author="Michael Belias" w:date="2020-11-27T15:42:00Z">
        <w:r w:rsidRPr="00C27825">
          <w:t xml:space="preserve">we focus on is the absolute risk difference between interventions conditional </w:t>
        </w:r>
        <w:del w:id="86" w:author="Hout, Joanna in 't" w:date="2020-12-02T21:04:00Z">
          <w:r w:rsidRPr="00AD11D1" w:rsidDel="00AD11D1">
            <w:rPr>
              <w:highlight w:val="yellow"/>
              <w:rPrChange w:id="87" w:author="Hout, Joanna in 't" w:date="2020-12-02T21:05:00Z">
                <w:rPr/>
              </w:rPrChange>
            </w:rPr>
            <w:delText>to</w:delText>
          </w:r>
        </w:del>
      </w:ins>
      <w:ins w:id="88" w:author="Hout, Joanna in 't" w:date="2020-12-02T21:04:00Z">
        <w:r w:rsidR="00AD11D1" w:rsidRPr="00AD11D1">
          <w:rPr>
            <w:highlight w:val="yellow"/>
            <w:rPrChange w:id="89" w:author="Hout, Joanna in 't" w:date="2020-12-02T21:05:00Z">
              <w:rPr/>
            </w:rPrChange>
          </w:rPr>
          <w:t>on</w:t>
        </w:r>
      </w:ins>
      <w:ins w:id="90" w:author="Michael Belias" w:date="2020-11-27T15:42:00Z">
        <w:r w:rsidRPr="00C27825">
          <w:t xml:space="preserve"> a continuous covariable, as we consider this measure the most relevant for clinical decision making.</w:t>
        </w:r>
        <w:r>
          <w:rPr>
            <w:color w:val="808080" w:themeColor="background1" w:themeShade="80"/>
          </w:rPr>
          <w:t xml:space="preserve"> </w:t>
        </w:r>
      </w:ins>
      <w:ins w:id="91" w:author="Hout, Joanna in 't" w:date="2020-10-30T11:20:00Z">
        <w:del w:id="92" w:author="Michael Belias" w:date="2020-11-27T15:14:00Z">
          <w:r w:rsidR="00BF12A8" w:rsidDel="006B7997">
            <w:delText>.</w:delText>
          </w:r>
        </w:del>
      </w:ins>
      <w:bookmarkEnd w:id="80"/>
      <w:ins w:id="93" w:author="Michael Belias" w:date="2020-11-27T15:15:00Z">
        <w:r w:rsidR="00637C68">
          <w:t>Our</w:t>
        </w:r>
      </w:ins>
      <w:r w:rsidR="00130FB5">
        <w:t xml:space="preserve"> goal therefore is to </w:t>
      </w:r>
      <w:r w:rsidR="00130FB5">
        <w:lastRenderedPageBreak/>
        <w:t>explain and illustrate how</w:t>
      </w:r>
      <w:ins w:id="94" w:author="Michael Belias" w:date="2020-10-09T12:09:00Z">
        <w:r w:rsidR="00F57520">
          <w:t xml:space="preserve"> to model conditional absolute treatment</w:t>
        </w:r>
        <w:r w:rsidR="00E34F7C">
          <w:t xml:space="preserve"> effects using the</w:t>
        </w:r>
      </w:ins>
      <w:r w:rsidR="00130FB5">
        <w:t xml:space="preserve"> aforementioned spline approaches </w:t>
      </w:r>
      <w:del w:id="95" w:author="Michael Belias" w:date="2020-10-09T12:09:00Z">
        <w:r w:rsidR="00130FB5" w:rsidDel="00E34F7C">
          <w:delText xml:space="preserve">can be applied </w:delText>
        </w:r>
      </w:del>
      <w:r w:rsidR="00130FB5">
        <w:t xml:space="preserve">in scenarios </w:t>
      </w:r>
      <w:r w:rsidR="00130FB5" w:rsidRPr="00DE156D">
        <w:t>with</w:t>
      </w:r>
      <w:del w:id="96" w:author="Michael Belias" w:date="2020-11-21T17:28:00Z">
        <w:r w:rsidR="00130FB5" w:rsidRPr="00EA11C5" w:rsidDel="008E526F">
          <w:delText xml:space="preserve"> single and</w:delText>
        </w:r>
      </w:del>
      <w:r w:rsidR="00130FB5">
        <w:t xml:space="preserve"> multiple studies</w:t>
      </w:r>
      <w:ins w:id="97" w:author="Hout, Joanna in 't" w:date="2020-10-30T11:22:00Z">
        <w:r w:rsidR="00BF12A8">
          <w:t xml:space="preserve">, </w:t>
        </w:r>
      </w:ins>
      <w:ins w:id="98" w:author="Michael Belias" w:date="2020-10-09T12:00:00Z">
        <w:del w:id="99" w:author="Hout, Joanna in 't" w:date="2020-10-30T11:22:00Z">
          <w:r w:rsidR="008B1996" w:rsidDel="00BF12A8">
            <w:delText>.</w:delText>
          </w:r>
        </w:del>
      </w:ins>
      <w:ins w:id="100" w:author="Michael Belias" w:date="2020-10-05T21:36:00Z">
        <w:del w:id="101" w:author="Hout, Joanna in 't" w:date="2020-10-30T11:22:00Z">
          <w:r w:rsidR="0074646C" w:rsidDel="00BF12A8">
            <w:delText>We</w:delText>
          </w:r>
        </w:del>
      </w:ins>
      <w:del w:id="102" w:author="Hout, Joanna in 't" w:date="2020-10-30T11:22:00Z">
        <w:r w:rsidR="00130FB5" w:rsidDel="00BF12A8">
          <w:delText xml:space="preserve"> </w:delText>
        </w:r>
      </w:del>
      <w:ins w:id="103" w:author="Hout, Joanna in 't" w:date="2020-10-30T11:22:00Z">
        <w:r w:rsidR="00BF12A8">
          <w:t xml:space="preserve">using </w:t>
        </w:r>
      </w:ins>
      <w:del w:id="104" w:author="Hout, Joanna in 't" w:date="2020-10-30T11:22:00Z">
        <w:r w:rsidR="00BE755C" w:rsidDel="00BF12A8">
          <w:delText>use</w:delText>
        </w:r>
        <w:r w:rsidR="00130FB5" w:rsidDel="00BF12A8">
          <w:delText xml:space="preserve"> </w:delText>
        </w:r>
      </w:del>
      <w:r w:rsidR="00130FB5">
        <w:t xml:space="preserve">artificial data-sets </w:t>
      </w:r>
      <w:del w:id="105" w:author="Hout, Joanna in 't" w:date="2020-12-02T21:06:00Z">
        <w:r w:rsidR="00130FB5" w:rsidDel="00AD11D1">
          <w:delText xml:space="preserve">to </w:delText>
        </w:r>
      </w:del>
      <w:ins w:id="106" w:author="Hout, Joanna in 't" w:date="2020-12-02T21:06:00Z">
        <w:r w:rsidR="00AD11D1">
          <w:t xml:space="preserve">for </w:t>
        </w:r>
      </w:ins>
      <w:r w:rsidR="00130FB5">
        <w:t>illustrat</w:t>
      </w:r>
      <w:ins w:id="107" w:author="Hout, Joanna in 't" w:date="2020-12-02T21:06:00Z">
        <w:r w:rsidR="00AD11D1">
          <w:t>ion</w:t>
        </w:r>
      </w:ins>
      <w:del w:id="108" w:author="Hout, Joanna in 't" w:date="2020-12-02T21:06:00Z">
        <w:r w:rsidR="00130FB5" w:rsidDel="00AD11D1">
          <w:delText>e the spline approaches</w:delText>
        </w:r>
      </w:del>
      <w:r w:rsidR="00130FB5">
        <w:t xml:space="preserve">. </w:t>
      </w:r>
      <w:del w:id="109" w:author="Michael Belias" w:date="2020-10-08T20:23:00Z">
        <w:r w:rsidR="00130FB5" w:rsidDel="00587125">
          <w:delText>Subsequently, we</w:delText>
        </w:r>
      </w:del>
      <w:ins w:id="110" w:author="Michael Belias" w:date="2020-10-08T20:23:00Z">
        <w:r w:rsidR="00587125">
          <w:t>We</w:t>
        </w:r>
      </w:ins>
      <w:r w:rsidR="00922037">
        <w:t xml:space="preserve"> </w:t>
      </w:r>
      <w:r w:rsidR="00130FB5">
        <w:t>describe the various spline approaches mentioned above</w:t>
      </w:r>
      <w:r w:rsidR="0041175A">
        <w:t xml:space="preserve"> and</w:t>
      </w:r>
      <w:r w:rsidR="00130FB5">
        <w:t xml:space="preserve"> </w:t>
      </w:r>
      <w:r w:rsidR="008C60B7">
        <w:t>their application</w:t>
      </w:r>
      <w:r w:rsidR="00130FB5">
        <w:t xml:space="preserve"> in IPD-MA using pointwise meta-analysis </w:t>
      </w:r>
      <w:r w:rsidR="00130FB5">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130FB5">
        <w:fldChar w:fldCharType="separate"/>
      </w:r>
      <w:r w:rsidR="00130FB5" w:rsidRPr="00E3170C">
        <w:t>[14]</w:t>
      </w:r>
      <w:r w:rsidR="00130FB5">
        <w:fldChar w:fldCharType="end"/>
      </w:r>
      <w:r w:rsidR="00130FB5">
        <w:t xml:space="preserve">, multivariate meta-analysis </w:t>
      </w:r>
      <w:r w:rsidR="00130FB5">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130FB5">
        <w:fldChar w:fldCharType="separate"/>
      </w:r>
      <w:r w:rsidR="002B0D22" w:rsidRPr="002B0D22">
        <w:rPr>
          <w:rFonts w:ascii="Garamond" w:hAnsi="Garamond"/>
        </w:rPr>
        <w:t>[23]</w:t>
      </w:r>
      <w:r w:rsidR="00130FB5">
        <w:fldChar w:fldCharType="end"/>
      </w:r>
      <w:r w:rsidR="00130FB5">
        <w:t xml:space="preserve">, and GAMMs </w:t>
      </w:r>
      <w:r w:rsidR="00130FB5">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130FB5">
        <w:fldChar w:fldCharType="separate"/>
      </w:r>
      <w:r w:rsidR="002B0D22" w:rsidRPr="002B0D22">
        <w:rPr>
          <w:rFonts w:ascii="Garamond" w:hAnsi="Garamond"/>
        </w:rPr>
        <w:t>[22]</w:t>
      </w:r>
      <w:r w:rsidR="00130FB5">
        <w:fldChar w:fldCharType="end"/>
      </w:r>
      <w:r w:rsidR="00130FB5">
        <w:t xml:space="preserve">, and we provide </w:t>
      </w:r>
      <w:r w:rsidR="0092578B">
        <w:t xml:space="preserve">the corresponding </w:t>
      </w:r>
      <w:r w:rsidR="00130FB5">
        <w:t xml:space="preserve">R-code.  We also describe the results of the aforementioned spline and pooling methods </w:t>
      </w:r>
      <w:r w:rsidR="0092578B">
        <w:t xml:space="preserve">using </w:t>
      </w:r>
      <w:r w:rsidR="00130FB5">
        <w:t xml:space="preserve">an empirical </w:t>
      </w:r>
      <w:ins w:id="111" w:author="Michael Belias" w:date="2020-11-27T15:34:00Z">
        <w:r w:rsidR="00266A00">
          <w:t>individual partic</w:t>
        </w:r>
      </w:ins>
      <w:ins w:id="112" w:author="Michael Belias" w:date="2020-11-27T15:35:00Z">
        <w:r w:rsidR="00266A00">
          <w:t>ipant</w:t>
        </w:r>
        <w:del w:id="113" w:author="Jeroen Hoogland" w:date="2020-11-28T21:00:00Z">
          <w:r w:rsidR="00266A00" w:rsidDel="00E37699">
            <w:delText xml:space="preserve"> </w:delText>
          </w:r>
        </w:del>
      </w:ins>
      <w:del w:id="114" w:author="Michael Belias" w:date="2020-11-27T15:34:00Z">
        <w:r w:rsidR="00130FB5" w:rsidDel="00266A00">
          <w:delText>IPD</w:delText>
        </w:r>
      </w:del>
      <w:r w:rsidR="00130FB5">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rsidR="00130FB5">
        <w:t xml:space="preserve">. </w:t>
      </w:r>
    </w:p>
    <w:p w14:paraId="259891D7" w14:textId="77777777" w:rsidR="00130FB5" w:rsidRDefault="00130FB5" w:rsidP="00130FB5">
      <w:del w:id="115"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lastRenderedPageBreak/>
        <w:t xml:space="preserve">Illustrative </w:t>
      </w:r>
      <w:del w:id="116" w:author="Michael Belias" w:date="2020-10-01T10:57:00Z">
        <w:r w:rsidRPr="001B5970" w:rsidDel="00A55DFF">
          <w:delText>IPD-sets</w:delText>
        </w:r>
      </w:del>
      <w:ins w:id="117" w:author="Michael Belias" w:date="2020-10-01T10:57:00Z">
        <w:r w:rsidR="00A55DFF">
          <w:t>examples</w:t>
        </w:r>
      </w:ins>
    </w:p>
    <w:p w14:paraId="7F74B809" w14:textId="77777777" w:rsidR="00130FB5" w:rsidRDefault="00130FB5" w:rsidP="00130FB5">
      <w:pPr>
        <w:pStyle w:val="FirstParagraph"/>
      </w:pPr>
    </w:p>
    <w:p w14:paraId="3BC522F0" w14:textId="18D2AF55"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B550D6">
        <w:instrText xml:space="preserve"> ADDIN ZOTERO_ITEM CSL_CITATION {"citationID":"lWp2tN1r","properties":{"formattedCitation":"[27,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B550D6" w:rsidRPr="00B550D6">
        <w:rPr>
          <w:rFonts w:ascii="Garamond" w:hAnsi="Garamond"/>
        </w:rPr>
        <w:t>[27, 28]</w:t>
      </w:r>
      <w:r>
        <w:fldChar w:fldCharType="end"/>
      </w:r>
      <w:r>
        <w:t>. We consider</w:t>
      </w:r>
      <w:del w:id="118" w:author="Hout, Joanna in 't" w:date="2020-12-02T21:09:00Z">
        <w:r w:rsidR="00F04C65" w:rsidDel="00AD11D1">
          <w:delText>ed</w:delText>
        </w:r>
      </w:del>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1E08BD57"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119" w:author="Michael Belias" w:date="2020-11-21T18:00:00Z">
        <w:r w:rsidRPr="00FF6C47" w:rsidDel="00824F61">
          <w:delText>IPD-set</w:delText>
        </w:r>
      </w:del>
      <w:ins w:id="120"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121" w:author="Michael Belias" w:date="2020-11-21T18:01:00Z">
        <w:r w:rsidR="00FD1EBE">
          <w:t>data-set</w:t>
        </w:r>
        <w:r w:rsidR="00FD1EBE" w:rsidRPr="00FF6C47">
          <w:t xml:space="preserve"> </w:t>
        </w:r>
      </w:ins>
      <w:del w:id="122" w:author="Michael Belias" w:date="2020-11-21T18:01:00Z">
        <w:r w:rsidRPr="00FF6C47" w:rsidDel="00FD1EBE">
          <w:delText xml:space="preserve">IPD-set </w:delText>
        </w:r>
      </w:del>
      <w:r w:rsidRPr="00FF6C47">
        <w:t>with different BMI ranges</w:t>
      </w:r>
      <w:r>
        <w:t>, the parameter values of the association for both the treated and control group are identical across all studies, but the range</w:t>
      </w:r>
      <w:ins w:id="123" w:author="Hout, Joanna in 't" w:date="2020-12-02T21:10:00Z">
        <w:r w:rsidR="00304125">
          <w:t>s</w:t>
        </w:r>
      </w:ins>
      <w:r>
        <w:t xml:space="preserve"> of available BMIs </w:t>
      </w:r>
      <w:del w:id="124" w:author="Hout, Joanna in 't" w:date="2020-12-02T21:10:00Z">
        <w:r w:rsidDel="00304125">
          <w:delText xml:space="preserve">varies </w:delText>
        </w:r>
      </w:del>
      <w:ins w:id="125" w:author="Hout, Joanna in 't" w:date="2020-12-02T21:10:00Z">
        <w:r w:rsidR="00304125">
          <w:t xml:space="preserve">vary </w:t>
        </w:r>
      </w:ins>
      <w:r>
        <w:t xml:space="preserve">across studies (see Figure 3). In the third scenario, </w:t>
      </w:r>
      <w:ins w:id="126" w:author="Hout, Joanna in 't" w:date="2020-12-02T21:10:00Z">
        <w:r w:rsidR="00304125">
          <w:t xml:space="preserve">to </w:t>
        </w:r>
      </w:ins>
      <w:r>
        <w:t xml:space="preserve">which we refer </w:t>
      </w:r>
      <w:del w:id="127" w:author="Hout, Joanna in 't" w:date="2020-12-02T21:10:00Z">
        <w:r w:rsidDel="00304125">
          <w:delText xml:space="preserve">to </w:delText>
        </w:r>
      </w:del>
      <w:r>
        <w:t xml:space="preserve">as </w:t>
      </w:r>
      <w:r w:rsidRPr="00FF6C47">
        <w:t xml:space="preserve">the combined </w:t>
      </w:r>
      <w:ins w:id="128" w:author="Michael Belias" w:date="2020-11-21T18:01:00Z">
        <w:r w:rsidR="00FD1EBE">
          <w:t>data-set</w:t>
        </w:r>
        <w:r w:rsidR="00FD1EBE" w:rsidRPr="00FF6C47">
          <w:t xml:space="preserve"> </w:t>
        </w:r>
      </w:ins>
      <w:del w:id="129"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w:t>
      </w:r>
      <w:ins w:id="130" w:author="Hout, Joanna in 't" w:date="2020-12-02T21:11:00Z">
        <w:r w:rsidR="00304125">
          <w:t xml:space="preserve">with </w:t>
        </w:r>
      </w:ins>
      <w:r w:rsidRPr="00FF6C47">
        <w:t>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131" w:name="sec3"/>
      <w:del w:id="132" w:author="Hout, Joanna in 't" w:date="2020-11-05T10:03:00Z">
        <w:r w:rsidDel="005C621A">
          <w:delText xml:space="preserve">Introduction to </w:delText>
        </w:r>
        <w:r w:rsidR="001F1DBD" w:rsidDel="005C621A">
          <w:delText>t</w:delText>
        </w:r>
      </w:del>
      <w:ins w:id="133"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131"/>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CD0D976" w:rsidR="00FA42E5" w:rsidRDefault="00A54285" w:rsidP="00FA42E5">
      <w:pPr>
        <w:pStyle w:val="BodyText"/>
        <w:ind w:firstLine="432"/>
      </w:pPr>
      <w:ins w:id="134" w:author="Michael Belias" w:date="2020-11-27T15:20:00Z">
        <w:r w:rsidRPr="00A54285">
          <w:t xml:space="preserve">A commonly applied approach to investigate treatment effect measure modification is to model the interaction of a potential effect modifier with the treatment. In case of non-linear associations, a spline transformed version of the </w:t>
        </w:r>
      </w:ins>
      <w:ins w:id="135" w:author="Hout, Joanna in 't" w:date="2020-12-02T21:12:00Z">
        <w:r w:rsidR="00304125">
          <w:t xml:space="preserve">continuous </w:t>
        </w:r>
      </w:ins>
      <w:ins w:id="136" w:author="Michael Belias" w:date="2020-11-27T15:20:00Z">
        <w:r w:rsidRPr="00A54285">
          <w:t>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w:t>
      </w:r>
      <w:del w:id="137" w:author="Hout, Joanna in 't" w:date="2020-12-02T21:13:00Z">
        <w:r w:rsidR="00130FB5" w:rsidDel="00304125">
          <w:delText>s</w:delText>
        </w:r>
      </w:del>
      <w:r w:rsidR="00130FB5">
        <w:t xml:space="preserve"> of the absolute risk difference we use the proposal</w:t>
      </w:r>
      <w:del w:id="138" w:author="Hout, Joanna in 't" w:date="2020-12-03T10:53:00Z">
        <w:r w:rsidR="008A2C86" w:rsidDel="004A0128">
          <w:delText>s</w:delText>
        </w:r>
      </w:del>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139" w:author="Hout, Joanna in 't" w:date="2020-10-30T21:25:00Z">
        <w:r w:rsidDel="0046369F">
          <w:delText>Application of s</w:delText>
        </w:r>
      </w:del>
      <w:ins w:id="140" w:author="Hout, Joanna in 't" w:date="2020-10-30T21:25:00Z">
        <w:r w:rsidR="0046369F">
          <w:t>S</w:t>
        </w:r>
      </w:ins>
      <w:r>
        <w:t xml:space="preserve">pline </w:t>
      </w:r>
      <w:r w:rsidR="00010A65">
        <w:t xml:space="preserve">approaches </w:t>
      </w:r>
      <w:r>
        <w:t>in a single study</w:t>
      </w:r>
    </w:p>
    <w:p w14:paraId="1DD368A6" w14:textId="03975CE0" w:rsidR="00C2061A" w:rsidRPr="002C49DF" w:rsidDel="00120AA8" w:rsidRDefault="00C2061A" w:rsidP="00C2061A">
      <w:pPr>
        <w:pStyle w:val="FirstParagraph"/>
        <w:rPr>
          <w:del w:id="141" w:author="Michael Belias" w:date="2020-12-01T17:59:00Z"/>
        </w:rPr>
      </w:pPr>
    </w:p>
    <w:p w14:paraId="61EC01FB" w14:textId="2FEAE338"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 xml:space="preserve">Splines represent a continuous variable as a linear additive combination of (often) local parts which each have a simple mathematical form and are known as </w:t>
      </w:r>
      <w:proofErr w:type="spellStart"/>
      <w:r w:rsidR="00CB3F9E">
        <w:t>basis</w:t>
      </w:r>
      <w:proofErr w:type="spellEnd"/>
      <w:r w:rsidR="00CB3F9E">
        <w:t xml:space="preserve">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w:t>
      </w:r>
      <w:del w:id="142" w:author="Hout, Joanna in 't" w:date="2020-12-03T10:53:00Z">
        <w:r w:rsidDel="004A0128">
          <w:delText>,</w:delText>
        </w:r>
      </w:del>
      <w:del w:id="143" w:author="Hout, Joanna in 't" w:date="2020-12-02T21:40:00Z">
        <w:r w:rsidDel="00F4444A">
          <w:delText xml:space="preserve"> as they are twice differentiable with a non-constant second derivative</w:delText>
        </w:r>
      </w:del>
      <w:r>
        <w:t>.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435B6324" w:rsidR="002D38E8" w:rsidRPr="00C722BD" w:rsidRDefault="002D38E8" w:rsidP="002D38E8">
      <w:pPr>
        <w:pStyle w:val="FirstParagraph"/>
        <w:ind w:firstLine="576"/>
      </w:pPr>
      <w:r>
        <w:t xml:space="preserve">Two important choices </w:t>
      </w:r>
      <w:del w:id="144" w:author="Hout, Joanna in 't" w:date="2020-12-02T21:17:00Z">
        <w:r w:rsidDel="00B75463">
          <w:delText xml:space="preserve">that </w:delText>
        </w:r>
      </w:del>
      <w:r>
        <w:t xml:space="preserve">have to be made, in addition to the degree of the </w:t>
      </w:r>
      <w:proofErr w:type="spellStart"/>
      <w:r w:rsidR="00E60158">
        <w:t>basis</w:t>
      </w:r>
      <w:proofErr w:type="spellEnd"/>
      <w:r>
        <w:t xml:space="preserve"> functions</w:t>
      </w:r>
      <w:del w:id="145" w:author="Hout, Joanna in 't" w:date="2020-12-02T21:17:00Z">
        <w:r w:rsidDel="00B75463">
          <w:delText>, are</w:delText>
        </w:r>
      </w:del>
      <w:r>
        <w:t>: (1) the number and the position of the knots</w:t>
      </w:r>
      <w:ins w:id="146" w:author="Hout, Joanna in 't" w:date="2020-12-02T21:18:00Z">
        <w:r w:rsidR="00B75463">
          <w:t>,</w:t>
        </w:r>
      </w:ins>
      <w:r>
        <w:t xml:space="preserve">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147" w:author="Hout, Joanna in 't" w:date="2020-10-30T21:33:00Z">
        <w:r w:rsidR="00AF6A02">
          <w:t xml:space="preserve"> A short summary of these</w:t>
        </w:r>
      </w:ins>
      <w:ins w:id="148" w:author="Hout, Joanna in 't" w:date="2020-10-30T21:41:00Z">
        <w:r w:rsidR="003316B5">
          <w:t xml:space="preserve"> four types of splines </w:t>
        </w:r>
      </w:ins>
      <w:ins w:id="149" w:author="Hout, Joanna in 't" w:date="2020-10-30T21:33:00Z">
        <w:r w:rsidR="00AF6A02">
          <w:t xml:space="preserve">is presented below. Details are </w:t>
        </w:r>
      </w:ins>
      <w:ins w:id="150" w:author="Hout, Joanna in 't" w:date="2020-10-30T21:42:00Z">
        <w:r w:rsidR="003316B5">
          <w:t>presented</w:t>
        </w:r>
      </w:ins>
      <w:ins w:id="151" w:author="Hout, Joanna in 't" w:date="2020-10-30T21:33:00Z">
        <w:r w:rsidR="00AF6A02">
          <w:t xml:space="preserve"> in the Appendix.</w:t>
        </w:r>
      </w:ins>
      <w:ins w:id="152" w:author="Michael Belias" w:date="2020-12-01T11:48:00Z">
        <w:r w:rsidR="00C722BD" w:rsidRPr="008B7D8F">
          <w:t xml:space="preserve"> </w:t>
        </w:r>
      </w:ins>
      <w:ins w:id="153" w:author="Michael Belias" w:date="2020-12-01T11:49:00Z">
        <w:r w:rsidR="00C722BD">
          <w:t xml:space="preserve">Figure 5 shows </w:t>
        </w:r>
        <w:r w:rsidR="00E91713">
          <w:t>how the</w:t>
        </w:r>
      </w:ins>
      <w:ins w:id="154" w:author="Michael Belias" w:date="2020-12-01T12:14:00Z">
        <w:r w:rsidR="00556CFC">
          <w:t xml:space="preserve"> aforementioned spline</w:t>
        </w:r>
        <w:del w:id="155" w:author="Hout, Joanna in 't" w:date="2020-12-02T21:19:00Z">
          <w:r w:rsidR="00556CFC" w:rsidDel="00B75463">
            <w:delText>s</w:delText>
          </w:r>
        </w:del>
        <w:r w:rsidR="00556CFC">
          <w:t xml:space="preserve"> methods are </w:t>
        </w:r>
        <w:r w:rsidR="00180A06">
          <w:t>associated with each other.</w:t>
        </w:r>
      </w:ins>
    </w:p>
    <w:p w14:paraId="5C1F7665" w14:textId="436DCDBA" w:rsidR="00727B7A" w:rsidRPr="006D48E9" w:rsidRDefault="00727B7A" w:rsidP="00727B7A">
      <w:pPr>
        <w:pStyle w:val="BodyText"/>
        <w:rPr>
          <w:ins w:id="156" w:author="Michael Belias" w:date="2020-11-24T18:57:00Z"/>
        </w:rPr>
      </w:pPr>
      <w:ins w:id="157" w:author="Michael Belias" w:date="2020-11-24T18:57:00Z">
        <w:r w:rsidRPr="00E10CD2">
          <w:rPr>
            <w:sz w:val="22"/>
            <w:szCs w:val="22"/>
          </w:rPr>
          <w:t xml:space="preserve">Figure </w:t>
        </w:r>
      </w:ins>
      <w:ins w:id="158" w:author="Michael Belias" w:date="2020-11-27T11:05:00Z">
        <w:r w:rsidR="00103A23">
          <w:rPr>
            <w:sz w:val="22"/>
            <w:szCs w:val="22"/>
          </w:rPr>
          <w:t>5</w:t>
        </w:r>
      </w:ins>
      <w:ins w:id="159"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60" w:name="sec41"/>
      <w:bookmarkStart w:id="161" w:name="_Hlk54985750"/>
      <w:r w:rsidDel="00F7248D">
        <w:t>Regression splines</w:t>
      </w:r>
      <w:bookmarkEnd w:id="160"/>
    </w:p>
    <w:p w14:paraId="26C286F6" w14:textId="5A319106" w:rsidR="00D803F9" w:rsidRPr="00D803F9" w:rsidDel="0097089C" w:rsidRDefault="00D803F9" w:rsidP="00D803F9">
      <w:pPr>
        <w:pStyle w:val="Heading2"/>
        <w:numPr>
          <w:ilvl w:val="0"/>
          <w:numId w:val="0"/>
        </w:numPr>
        <w:rPr>
          <w:ins w:id="162" w:author="Michael Belias" w:date="2020-12-01T11:50:00Z"/>
          <w:del w:id="163" w:author="Hout, Joanna in 't" w:date="2020-12-02T21:27:00Z"/>
          <w:rFonts w:asciiTheme="minorHAnsi" w:eastAsiaTheme="minorEastAsia" w:hAnsiTheme="minorHAnsi" w:cstheme="minorBidi"/>
          <w:b/>
          <w:bCs/>
          <w:color w:val="auto"/>
          <w:sz w:val="21"/>
          <w:szCs w:val="21"/>
        </w:rPr>
      </w:pPr>
      <w:commentRangeStart w:id="164"/>
      <w:ins w:id="165" w:author="Michael Belias" w:date="2020-12-01T11:50:00Z">
        <w:del w:id="166" w:author="Hout, Joanna in 't" w:date="2020-12-02T21:27:00Z">
          <w:r w:rsidRPr="00D803F9" w:rsidDel="0097089C">
            <w:rPr>
              <w:rFonts w:asciiTheme="minorHAnsi" w:eastAsiaTheme="minorEastAsia" w:hAnsiTheme="minorHAnsi" w:cstheme="minorBidi"/>
              <w:b/>
              <w:bCs/>
              <w:color w:val="auto"/>
              <w:sz w:val="21"/>
              <w:szCs w:val="21"/>
            </w:rPr>
            <w:delText>Introduction</w:delText>
          </w:r>
        </w:del>
      </w:ins>
    </w:p>
    <w:p w14:paraId="015D9EA9" w14:textId="64D2345A" w:rsidR="00C2061A" w:rsidDel="0097089C" w:rsidRDefault="007714FE" w:rsidP="00F4444A">
      <w:pPr>
        <w:pStyle w:val="FirstParagraph"/>
        <w:ind w:firstLine="720"/>
        <w:rPr>
          <w:del w:id="167" w:author="Hout, Joanna in 't" w:date="2020-12-02T21:28:00Z"/>
        </w:rPr>
      </w:pPr>
      <w:ins w:id="168" w:author="Michael Belias" w:date="2020-12-01T12:04:00Z">
        <w:r>
          <w:t xml:space="preserve">In </w:t>
        </w:r>
      </w:ins>
      <w:commentRangeEnd w:id="164"/>
      <w:r w:rsidR="002250A9">
        <w:rPr>
          <w:rStyle w:val="CommentReference"/>
        </w:rPr>
        <w:commentReference w:id="164"/>
      </w:r>
      <w:ins w:id="169" w:author="Michael Belias" w:date="2020-12-01T12:04:00Z">
        <w:r>
          <w:t>order to</w:t>
        </w:r>
      </w:ins>
      <w:ins w:id="170" w:author="Michael Belias" w:date="2020-12-01T11:53:00Z">
        <w:r w:rsidR="00172565">
          <w:t xml:space="preserve"> </w:t>
        </w:r>
      </w:ins>
      <w:ins w:id="171" w:author="Michael Belias" w:date="2020-12-01T17:46:00Z">
        <w:r w:rsidR="00AC6116">
          <w:t>understand</w:t>
        </w:r>
        <w:r w:rsidR="00736E25">
          <w:t xml:space="preserve"> t</w:t>
        </w:r>
        <w:r w:rsidR="005B417C">
          <w:t>he rationale</w:t>
        </w:r>
      </w:ins>
      <w:ins w:id="172" w:author="Michael Belias" w:date="2020-12-01T17:48:00Z">
        <w:r w:rsidR="0010194C">
          <w:t xml:space="preserve"> to use</w:t>
        </w:r>
      </w:ins>
      <w:ins w:id="173" w:author="Michael Belias" w:date="2020-12-01T17:46:00Z">
        <w:r w:rsidR="005B417C">
          <w:t xml:space="preserve"> </w:t>
        </w:r>
      </w:ins>
      <w:ins w:id="174" w:author="Michael Belias" w:date="2020-12-01T17:54:00Z">
        <w:r w:rsidR="00EA5E2E">
          <w:t>splines</w:t>
        </w:r>
      </w:ins>
      <w:ins w:id="175" w:author="Michael Belias" w:date="2020-12-01T12:04:00Z">
        <w:r w:rsidR="00034D9B">
          <w:t>,</w:t>
        </w:r>
      </w:ins>
      <w:ins w:id="176" w:author="Michael Belias" w:date="2020-12-01T11:53:00Z">
        <w:r w:rsidR="009E094C">
          <w:t xml:space="preserve"> </w:t>
        </w:r>
        <w:r w:rsidR="00430422">
          <w:t xml:space="preserve">we </w:t>
        </w:r>
      </w:ins>
      <w:ins w:id="177" w:author="Hout, Joanna in 't" w:date="2020-12-02T21:19:00Z">
        <w:r w:rsidR="0097089C">
          <w:t xml:space="preserve">start with a </w:t>
        </w:r>
      </w:ins>
      <w:ins w:id="178" w:author="Michael Belias" w:date="2020-12-01T12:10:00Z">
        <w:r w:rsidR="00B37507">
          <w:t>short</w:t>
        </w:r>
        <w:del w:id="179" w:author="Hout, Joanna in 't" w:date="2020-12-02T21:20:00Z">
          <w:r w:rsidR="00B37507" w:rsidDel="0097089C">
            <w:delText>ly</w:delText>
          </w:r>
        </w:del>
      </w:ins>
      <w:ins w:id="180" w:author="Michael Belias" w:date="2020-12-01T11:53:00Z">
        <w:r w:rsidR="00AE7B00">
          <w:t xml:space="preserve"> </w:t>
        </w:r>
      </w:ins>
      <w:ins w:id="181" w:author="Michael Belias" w:date="2020-12-01T17:54:00Z">
        <w:r w:rsidR="003111AB">
          <w:t>descri</w:t>
        </w:r>
      </w:ins>
      <w:ins w:id="182" w:author="Hout, Joanna in 't" w:date="2020-12-02T21:20:00Z">
        <w:r w:rsidR="0097089C">
          <w:t>ption</w:t>
        </w:r>
      </w:ins>
      <w:ins w:id="183" w:author="Michael Belias" w:date="2020-12-01T17:54:00Z">
        <w:del w:id="184" w:author="Hout, Joanna in 't" w:date="2020-12-02T21:20:00Z">
          <w:r w:rsidR="003111AB" w:rsidDel="0097089C">
            <w:delText>be</w:delText>
          </w:r>
        </w:del>
      </w:ins>
      <w:ins w:id="185" w:author="Hout, Joanna in 't" w:date="2020-12-02T21:20:00Z">
        <w:r w:rsidR="0097089C">
          <w:t xml:space="preserve"> of</w:t>
        </w:r>
      </w:ins>
      <w:ins w:id="186" w:author="Michael Belias" w:date="2020-12-01T11:53:00Z">
        <w:r w:rsidR="00AE7B00">
          <w:t xml:space="preserve"> </w:t>
        </w:r>
      </w:ins>
      <w:ins w:id="187" w:author="Hout, Joanna in 't" w:date="2020-12-02T21:49:00Z">
        <w:r w:rsidR="00BF4DE1">
          <w:t xml:space="preserve">other approaches to model nonlinear associations. </w:t>
        </w:r>
      </w:ins>
      <w:ins w:id="188" w:author="Michael Belias" w:date="2020-12-01T11:53:00Z">
        <w:del w:id="189" w:author="Hout, Joanna in 't" w:date="2020-12-02T21:50:00Z">
          <w:r w:rsidR="00AE7B00" w:rsidDel="00BF4DE1">
            <w:delText>polynomial regr</w:delText>
          </w:r>
        </w:del>
      </w:ins>
      <w:ins w:id="190" w:author="Michael Belias" w:date="2020-12-01T11:54:00Z">
        <w:del w:id="191" w:author="Hout, Joanna in 't" w:date="2020-12-02T21:50:00Z">
          <w:r w:rsidR="00AE7B00" w:rsidDel="00BF4DE1">
            <w:delText>ession and</w:delText>
          </w:r>
        </w:del>
      </w:ins>
      <w:ins w:id="192" w:author="Michael Belias" w:date="2020-12-01T12:03:00Z">
        <w:del w:id="193" w:author="Hout, Joanna in 't" w:date="2020-12-02T21:50:00Z">
          <w:r w:rsidR="00D86BAE" w:rsidDel="00BF4DE1">
            <w:delText xml:space="preserve"> truncated power series</w:delText>
          </w:r>
        </w:del>
      </w:ins>
      <w:ins w:id="194" w:author="Michael Belias" w:date="2020-12-01T17:48:00Z">
        <w:del w:id="195" w:author="Hout, Joanna in 't" w:date="2020-12-02T21:50:00Z">
          <w:r w:rsidR="00CC1B35" w:rsidDel="00BF4DE1">
            <w:delText xml:space="preserve"> and their limitation</w:delText>
          </w:r>
          <w:r w:rsidR="004E3451" w:rsidDel="00BF4DE1">
            <w:delText>s</w:delText>
          </w:r>
        </w:del>
      </w:ins>
      <w:ins w:id="196" w:author="Michael Belias" w:date="2020-12-01T12:03:00Z">
        <w:del w:id="197" w:author="Hout, Joanna in 't" w:date="2020-12-02T21:50:00Z">
          <w:r w:rsidR="0034628B" w:rsidDel="00BF4DE1">
            <w:delText>.</w:delText>
          </w:r>
        </w:del>
      </w:ins>
      <w:ins w:id="198" w:author="Michael Belias" w:date="2020-12-01T12:10:00Z">
        <w:del w:id="199" w:author="Hout, Joanna in 't" w:date="2020-12-02T21:50:00Z">
          <w:r w:rsidR="007E2BD7" w:rsidDel="00BF4DE1">
            <w:delText xml:space="preserve"> </w:delText>
          </w:r>
        </w:del>
      </w:ins>
      <w:del w:id="200" w:author="Michael Belias" w:date="2020-12-01T12:05:00Z">
        <w:r w:rsidR="00C2061A" w:rsidDel="001322CD">
          <w:delText>In general, t</w:delText>
        </w:r>
      </w:del>
      <w:ins w:id="201" w:author="Michael Belias" w:date="2020-12-01T12:05:00Z">
        <w:del w:id="202" w:author="Hout, Joanna in 't" w:date="2020-12-02T21:50:00Z">
          <w:r w:rsidR="002F6ABF" w:rsidRPr="002F6ABF" w:rsidDel="00BF4DE1">
            <w:delText xml:space="preserve"> </w:delText>
          </w:r>
        </w:del>
        <w:r w:rsidR="002F6ABF">
          <w:t xml:space="preserve">Generalised linear models (GLMs) are </w:t>
        </w:r>
        <w:r w:rsidR="005E79C0">
          <w:t xml:space="preserve">often </w:t>
        </w:r>
        <w:r w:rsidR="002F6ABF">
          <w:t>used</w:t>
        </w:r>
        <w:r w:rsidR="0043047E">
          <w:t xml:space="preserve"> to </w:t>
        </w:r>
      </w:ins>
      <w:del w:id="203" w:author="Michael Belias" w:date="2020-12-01T12:05:00Z">
        <w:r w:rsidR="00C2061A" w:rsidDel="002F6ABF">
          <w:delText xml:space="preserve">o </w:delText>
        </w:r>
      </w:del>
      <w:r w:rsidR="00C2061A">
        <w:t xml:space="preserve">model the association between an </w:t>
      </w:r>
      <w:r w:rsidR="00C2061A">
        <w:lastRenderedPageBreak/>
        <w:t>independent variable X and an outcome Y</w:t>
      </w:r>
      <w:ins w:id="204" w:author="Michael Belias" w:date="2020-12-01T12:05:00Z">
        <w:r w:rsidR="00BB2545">
          <w:t>.</w:t>
        </w:r>
      </w:ins>
      <w:del w:id="205" w:author="Michael Belias" w:date="2020-12-01T12:05:00Z">
        <w:r w:rsidR="00835761" w:rsidDel="00BB2545">
          <w:delText>,</w:delText>
        </w:r>
      </w:del>
      <w:r w:rsidR="00C2061A">
        <w:t xml:space="preserve"> </w:t>
      </w:r>
      <w:del w:id="206" w:author="Michael Belias" w:date="2020-12-01T12:05:00Z">
        <w:r w:rsidR="00C2061A" w:rsidDel="002F6ABF">
          <w:delText>generali</w:delText>
        </w:r>
        <w:r w:rsidR="00151320" w:rsidDel="002F6ABF">
          <w:delText>sed</w:delText>
        </w:r>
        <w:r w:rsidR="00C2061A" w:rsidDel="002F6ABF">
          <w:delText xml:space="preserve"> linear models (GLMs) are used. </w:delText>
        </w:r>
      </w:del>
      <w:commentRangeStart w:id="207"/>
      <w:r w:rsidR="00C2061A">
        <w:t xml:space="preserve">In case of non-linear associations, </w:t>
      </w:r>
      <w:ins w:id="208" w:author="Hout, Joanna in 't" w:date="2020-12-02T21:41:00Z">
        <w:r w:rsidR="00081C22">
          <w:t xml:space="preserve">a </w:t>
        </w:r>
      </w:ins>
      <w:r w:rsidR="00C2061A">
        <w:t>transformed version</w:t>
      </w:r>
      <w:del w:id="209" w:author="Hout, Joanna in 't" w:date="2020-12-02T21:41:00Z">
        <w:r w:rsidR="00C2061A" w:rsidDel="00081C22">
          <w:delText>s</w:delText>
        </w:r>
      </w:del>
      <w:r w:rsidR="00C2061A">
        <w:t xml:space="preserve"> of X can be used </w:t>
      </w:r>
      <w:ins w:id="210" w:author="Hout, Joanna in 't" w:date="2020-12-02T21:40:00Z">
        <w:r w:rsidR="00F4444A">
          <w:t xml:space="preserve">in </w:t>
        </w:r>
        <w:r w:rsidR="00081C22">
          <w:t>a</w:t>
        </w:r>
        <w:r w:rsidR="00F4444A">
          <w:t xml:space="preserve"> GLM </w:t>
        </w:r>
      </w:ins>
      <w:r w:rsidR="00C2061A">
        <w:t>instead of X</w:t>
      </w:r>
      <w:ins w:id="211" w:author="Hout, Joanna in 't" w:date="2020-12-02T21:50:00Z">
        <w:r w:rsidR="00BF4DE1">
          <w:t xml:space="preserve">, for example a </w:t>
        </w:r>
        <w:proofErr w:type="gramStart"/>
        <w:r w:rsidR="00BF4DE1">
          <w:t>third degree</w:t>
        </w:r>
        <w:proofErr w:type="gramEnd"/>
        <w:r w:rsidR="00BF4DE1">
          <w:t xml:space="preserve"> polynomial</w:t>
        </w:r>
      </w:ins>
      <w:r w:rsidR="00C2061A">
        <w:t xml:space="preserve">. </w:t>
      </w:r>
      <w:del w:id="212" w:author="Hout, Joanna in 't" w:date="2020-12-02T21:28:00Z">
        <w:r w:rsidR="00C2061A" w:rsidDel="0097089C">
          <w:delText xml:space="preserve">For instance, the statistical model for a GLM </w:delText>
        </w:r>
        <w:r w:rsidR="005B219E" w:rsidDel="0097089C">
          <w:delText xml:space="preserve">with link function g and </w:delText>
        </w:r>
        <w:r w:rsidR="00C2061A" w:rsidDel="0097089C">
          <w:delText>with a d-degree polynomial of X is:</w:delText>
        </w:r>
      </w:del>
    </w:p>
    <w:p w14:paraId="7DADE717" w14:textId="26799AEB" w:rsidR="006942EA" w:rsidRPr="006942EA" w:rsidDel="0097089C" w:rsidRDefault="00B16971" w:rsidP="008B7D8F">
      <w:pPr>
        <w:pStyle w:val="FirstParagraph"/>
        <w:ind w:firstLine="720"/>
        <w:rPr>
          <w:del w:id="213" w:author="Hout, Joanna in 't" w:date="2020-12-02T21:28:00Z"/>
        </w:rPr>
      </w:pPr>
      <m:oMathPara>
        <m:oMathParaPr>
          <m:jc m:val="center"/>
        </m:oMathParaPr>
        <m:oMath>
          <m:r>
            <w:del w:id="214" w:author="Hout, Joanna in 't" w:date="2020-12-02T21:28:00Z">
              <w:rPr>
                <w:rFonts w:ascii="Cambria Math" w:hAnsi="Cambria Math"/>
              </w:rPr>
              <m:t xml:space="preserve">                                                   g</m:t>
            </w:del>
          </m:r>
          <m:d>
            <m:dPr>
              <m:ctrlPr>
                <w:del w:id="215" w:author="Hout, Joanna in 't" w:date="2020-12-02T21:28:00Z">
                  <w:rPr>
                    <w:rFonts w:ascii="Cambria Math" w:hAnsi="Cambria Math"/>
                    <w:i/>
                  </w:rPr>
                </w:del>
              </m:ctrlPr>
            </m:dPr>
            <m:e>
              <m:r>
                <w:del w:id="216" w:author="Hout, Joanna in 't" w:date="2020-12-02T21:28:00Z">
                  <w:rPr>
                    <w:rFonts w:ascii="Cambria Math" w:hAnsi="Cambria Math"/>
                  </w:rPr>
                  <m:t>μ</m:t>
                </w:del>
              </m:r>
            </m:e>
          </m:d>
          <m:r>
            <w:del w:id="217" w:author="Hout, Joanna in 't" w:date="2020-12-02T21:28:00Z">
              <w:rPr>
                <w:rFonts w:ascii="Cambria Math" w:hAnsi="Cambria Math"/>
              </w:rPr>
              <m:t>=</m:t>
            </w:del>
          </m:r>
          <m:sSub>
            <m:sSubPr>
              <m:ctrlPr>
                <w:del w:id="218" w:author="Hout, Joanna in 't" w:date="2020-12-02T21:28:00Z">
                  <w:rPr>
                    <w:rFonts w:ascii="Cambria Math" w:hAnsi="Cambria Math"/>
                  </w:rPr>
                </w:del>
              </m:ctrlPr>
            </m:sSubPr>
            <m:e>
              <m:r>
                <w:del w:id="219" w:author="Hout, Joanna in 't" w:date="2020-12-02T21:28:00Z">
                  <w:rPr>
                    <w:rFonts w:ascii="Cambria Math" w:hAnsi="Cambria Math"/>
                  </w:rPr>
                  <m:t>β</m:t>
                </w:del>
              </m:r>
            </m:e>
            <m:sub>
              <m:r>
                <w:del w:id="220" w:author="Hout, Joanna in 't" w:date="2020-12-02T21:28:00Z">
                  <w:rPr>
                    <w:rFonts w:ascii="Cambria Math" w:hAnsi="Cambria Math"/>
                  </w:rPr>
                  <m:t>0</m:t>
                </w:del>
              </m:r>
            </m:sub>
          </m:sSub>
          <m:r>
            <w:del w:id="221" w:author="Hout, Joanna in 't" w:date="2020-12-02T21:28:00Z">
              <w:rPr>
                <w:rFonts w:ascii="Cambria Math" w:hAnsi="Cambria Math"/>
              </w:rPr>
              <m:t>+</m:t>
            </w:del>
          </m:r>
          <m:sSub>
            <m:sSubPr>
              <m:ctrlPr>
                <w:del w:id="222" w:author="Hout, Joanna in 't" w:date="2020-12-02T21:28:00Z">
                  <w:rPr>
                    <w:rFonts w:ascii="Cambria Math" w:hAnsi="Cambria Math"/>
                  </w:rPr>
                </w:del>
              </m:ctrlPr>
            </m:sSubPr>
            <m:e>
              <m:r>
                <w:del w:id="223" w:author="Hout, Joanna in 't" w:date="2020-12-02T21:28:00Z">
                  <w:rPr>
                    <w:rFonts w:ascii="Cambria Math" w:hAnsi="Cambria Math"/>
                  </w:rPr>
                  <m:t>β</m:t>
                </w:del>
              </m:r>
            </m:e>
            <m:sub>
              <m:r>
                <w:del w:id="224" w:author="Hout, Joanna in 't" w:date="2020-12-02T21:28:00Z">
                  <w:rPr>
                    <w:rFonts w:ascii="Cambria Math" w:hAnsi="Cambria Math"/>
                  </w:rPr>
                  <m:t>1</m:t>
                </w:del>
              </m:r>
            </m:sub>
          </m:sSub>
          <m:r>
            <w:del w:id="225" w:author="Hout, Joanna in 't" w:date="2020-12-02T21:28:00Z">
              <w:rPr>
                <w:rFonts w:ascii="Cambria Math" w:hAnsi="Cambria Math"/>
              </w:rPr>
              <m:t>X+</m:t>
            </w:del>
          </m:r>
          <m:sSub>
            <m:sSubPr>
              <m:ctrlPr>
                <w:del w:id="226" w:author="Hout, Joanna in 't" w:date="2020-12-02T21:28:00Z">
                  <w:rPr>
                    <w:rFonts w:ascii="Cambria Math" w:hAnsi="Cambria Math"/>
                    <w:bCs/>
                  </w:rPr>
                </w:del>
              </m:ctrlPr>
            </m:sSubPr>
            <m:e>
              <m:r>
                <w:del w:id="227" w:author="Hout, Joanna in 't" w:date="2020-12-02T21:28:00Z">
                  <m:rPr>
                    <m:sty m:val="p"/>
                  </m:rPr>
                  <w:rPr>
                    <w:rFonts w:ascii="Cambria Math" w:hAnsi="Cambria Math"/>
                  </w:rPr>
                  <m:t>β</m:t>
                </w:del>
              </m:r>
            </m:e>
            <m:sub>
              <m:r>
                <w:del w:id="228" w:author="Hout, Joanna in 't" w:date="2020-12-02T21:28:00Z">
                  <m:rPr>
                    <m:sty m:val="p"/>
                  </m:rPr>
                  <w:rPr>
                    <w:rFonts w:ascii="Cambria Math" w:hAnsi="Cambria Math"/>
                  </w:rPr>
                  <m:t>2</m:t>
                </w:del>
              </m:r>
            </m:sub>
          </m:sSub>
          <m:sSup>
            <m:sSupPr>
              <m:ctrlPr>
                <w:del w:id="229" w:author="Hout, Joanna in 't" w:date="2020-12-02T21:28:00Z">
                  <w:rPr>
                    <w:rFonts w:ascii="Cambria Math" w:hAnsi="Cambria Math"/>
                  </w:rPr>
                </w:del>
              </m:ctrlPr>
            </m:sSupPr>
            <m:e>
              <m:r>
                <w:del w:id="230" w:author="Hout, Joanna in 't" w:date="2020-12-02T21:28:00Z">
                  <w:rPr>
                    <w:rFonts w:ascii="Cambria Math" w:hAnsi="Cambria Math"/>
                  </w:rPr>
                  <m:t>X</m:t>
                </w:del>
              </m:r>
            </m:e>
            <m:sup>
              <m:r>
                <w:del w:id="231" w:author="Hout, Joanna in 't" w:date="2020-12-02T21:28:00Z">
                  <w:rPr>
                    <w:rFonts w:ascii="Cambria Math" w:hAnsi="Cambria Math"/>
                  </w:rPr>
                  <m:t>2</m:t>
                </w:del>
              </m:r>
            </m:sup>
          </m:sSup>
          <m:r>
            <w:del w:id="232" w:author="Hout, Joanna in 't" w:date="2020-12-02T21:28:00Z">
              <w:rPr>
                <w:rFonts w:ascii="Cambria Math" w:hAnsi="Cambria Math"/>
              </w:rPr>
              <m:t>+…+</m:t>
            </w:del>
          </m:r>
          <m:sSub>
            <m:sSubPr>
              <m:ctrlPr>
                <w:del w:id="233" w:author="Hout, Joanna in 't" w:date="2020-12-02T21:28:00Z">
                  <w:rPr>
                    <w:rFonts w:ascii="Cambria Math" w:hAnsi="Cambria Math"/>
                  </w:rPr>
                </w:del>
              </m:ctrlPr>
            </m:sSubPr>
            <m:e>
              <m:r>
                <w:del w:id="234" w:author="Hout, Joanna in 't" w:date="2020-12-02T21:28:00Z">
                  <w:rPr>
                    <w:rFonts w:ascii="Cambria Math" w:hAnsi="Cambria Math"/>
                  </w:rPr>
                  <m:t>β</m:t>
                </w:del>
              </m:r>
            </m:e>
            <m:sub>
              <m:r>
                <w:del w:id="235" w:author="Hout, Joanna in 't" w:date="2020-12-02T21:28:00Z">
                  <w:rPr>
                    <w:rFonts w:ascii="Cambria Math" w:hAnsi="Cambria Math"/>
                  </w:rPr>
                  <m:t>d</m:t>
                </w:del>
              </m:r>
            </m:sub>
          </m:sSub>
          <m:sSup>
            <m:sSupPr>
              <m:ctrlPr>
                <w:del w:id="236" w:author="Hout, Joanna in 't" w:date="2020-12-02T21:28:00Z">
                  <w:rPr>
                    <w:rFonts w:ascii="Cambria Math" w:hAnsi="Cambria Math"/>
                  </w:rPr>
                </w:del>
              </m:ctrlPr>
            </m:sSupPr>
            <m:e>
              <m:r>
                <w:del w:id="237" w:author="Hout, Joanna in 't" w:date="2020-12-02T21:28:00Z">
                  <w:rPr>
                    <w:rFonts w:ascii="Cambria Math" w:hAnsi="Cambria Math"/>
                  </w:rPr>
                  <m:t>X</m:t>
                </w:del>
              </m:r>
            </m:e>
            <m:sup>
              <m:r>
                <w:del w:id="238" w:author="Hout, Joanna in 't" w:date="2020-12-02T21:28:00Z">
                  <w:rPr>
                    <w:rFonts w:ascii="Cambria Math" w:hAnsi="Cambria Math"/>
                  </w:rPr>
                  <m:t>d</m:t>
                </w:del>
              </m:r>
            </m:sup>
          </m:sSup>
          <m:r>
            <w:del w:id="239" w:author="Hout, Joanna in 't" w:date="2020-12-02T21:28:00Z">
              <w:rPr>
                <w:rFonts w:ascii="Cambria Math" w:hAnsi="Cambria Math"/>
              </w:rPr>
              <m:t xml:space="preserve">                                       </m:t>
            </w:del>
          </m:r>
          <m:d>
            <m:dPr>
              <m:ctrlPr>
                <w:del w:id="240" w:author="Hout, Joanna in 't" w:date="2020-12-02T21:28:00Z">
                  <w:rPr>
                    <w:rFonts w:ascii="Cambria Math" w:hAnsi="Cambria Math"/>
                    <w:i/>
                  </w:rPr>
                </w:del>
              </m:ctrlPr>
            </m:dPr>
            <m:e>
              <m:r>
                <w:del w:id="241" w:author="Hout, Joanna in 't" w:date="2020-12-02T21:28:00Z">
                  <w:rPr>
                    <w:rFonts w:ascii="Cambria Math" w:hAnsi="Cambria Math"/>
                  </w:rPr>
                  <m:t>1</m:t>
                </w:del>
              </m:r>
            </m:e>
          </m:d>
        </m:oMath>
      </m:oMathPara>
    </w:p>
    <w:p w14:paraId="13D20F1C" w14:textId="1590BA4E" w:rsidR="00550833" w:rsidDel="00AF6A02" w:rsidRDefault="00550833" w:rsidP="008B7D8F">
      <w:pPr>
        <w:pStyle w:val="FirstParagraph"/>
        <w:rPr>
          <w:del w:id="242" w:author="Hout, Joanna in 't" w:date="2020-10-30T21:36:00Z"/>
        </w:rPr>
      </w:pPr>
      <w:del w:id="243" w:author="Hout, Joanna in 't" w:date="2020-12-02T21:29:00Z">
        <w:r w:rsidDel="0097089C">
          <w:delText>However</w:delText>
        </w:r>
      </w:del>
      <w:ins w:id="244" w:author="Hout, Joanna in 't" w:date="2020-12-02T21:29:00Z">
        <w:r w:rsidR="0097089C">
          <w:t>Yet</w:t>
        </w:r>
      </w:ins>
      <w:r>
        <w:t xml:space="preserve">, </w:t>
      </w:r>
      <w:del w:id="245" w:author="Michael Belias" w:date="2020-12-01T12:06:00Z">
        <w:r w:rsidDel="00BD7321">
          <w:delText xml:space="preserve">a </w:delText>
        </w:r>
      </w:del>
      <w:r>
        <w:t>global function</w:t>
      </w:r>
      <w:ins w:id="246" w:author="Michael Belias" w:date="2020-12-01T12:06:00Z">
        <w:r w:rsidR="00BD7321">
          <w:t>s</w:t>
        </w:r>
        <w:r w:rsidR="00142E4C">
          <w:t>,</w:t>
        </w:r>
      </w:ins>
      <w:r>
        <w:t xml:space="preserve"> over the full </w:t>
      </w:r>
      <w:r w:rsidR="00E94D29">
        <w:t>range</w:t>
      </w:r>
      <w:r>
        <w:t xml:space="preserve"> of X</w:t>
      </w:r>
      <w:ins w:id="247" w:author="Michael Belias" w:date="2020-12-01T12:06:00Z">
        <w:r w:rsidR="00142E4C">
          <w:t>,</w:t>
        </w:r>
      </w:ins>
      <w:r>
        <w:t xml:space="preserve"> may have poor fit near the boundaries</w:t>
      </w:r>
      <w:r w:rsidR="00835761">
        <w:t xml:space="preserve"> </w:t>
      </w:r>
      <w:ins w:id="248" w:author="Hout, Joanna in 't" w:date="2020-12-02T21:22:00Z">
        <w:r w:rsidR="0097089C">
          <w:t xml:space="preserve">of X </w:t>
        </w:r>
      </w:ins>
      <w:r w:rsidR="00835761">
        <w:t xml:space="preserve">due to </w:t>
      </w:r>
      <w:ins w:id="249" w:author="Michael Belias" w:date="2020-12-01T12:06:00Z">
        <w:r w:rsidR="00664950">
          <w:t xml:space="preserve">the </w:t>
        </w:r>
      </w:ins>
      <w:r w:rsidR="00835761">
        <w:t>instability of the estimated polynomial in this area.</w:t>
      </w:r>
      <w:r>
        <w:t xml:space="preserve"> </w:t>
      </w:r>
      <w:r w:rsidR="00835761">
        <w:t xml:space="preserve">To avoid </w:t>
      </w:r>
      <w:del w:id="250" w:author="Hout, Joanna in 't" w:date="2020-12-02T21:22:00Z">
        <w:r w:rsidR="00835761" w:rsidDel="0097089C">
          <w:delText>these issues</w:delText>
        </w:r>
      </w:del>
      <w:ins w:id="251" w:author="Hout, Joanna in 't" w:date="2020-12-02T21:22:00Z">
        <w:r w:rsidR="0097089C">
          <w:t>this</w:t>
        </w:r>
      </w:ins>
      <w:r>
        <w:t xml:space="preserve">, </w:t>
      </w:r>
      <w:del w:id="252" w:author="Michael Belias" w:date="2020-12-01T12:07:00Z">
        <w:r w:rsidDel="00196211">
          <w:delText xml:space="preserve">piecewise </w:delText>
        </w:r>
      </w:del>
      <w:r>
        <w:t>polynomials</w:t>
      </w:r>
      <w:ins w:id="253" w:author="Michael Belias" w:date="2020-12-01T12:07:00Z">
        <w:r w:rsidR="00196211">
          <w:t xml:space="preserve"> fitted </w:t>
        </w:r>
        <w:del w:id="254" w:author="Hout, Joanna in 't" w:date="2020-12-02T21:26:00Z">
          <w:r w:rsidR="00196211" w:rsidDel="0097089C">
            <w:delText>within subsets</w:delText>
          </w:r>
        </w:del>
      </w:ins>
      <w:ins w:id="255" w:author="Hout, Joanna in 't" w:date="2020-12-02T21:26:00Z">
        <w:r w:rsidR="0097089C">
          <w:t>on differen</w:t>
        </w:r>
      </w:ins>
      <w:ins w:id="256" w:author="Hout, Joanna in 't" w:date="2020-12-02T21:27:00Z">
        <w:r w:rsidR="0097089C">
          <w:t>t intervals</w:t>
        </w:r>
      </w:ins>
      <w:ins w:id="257" w:author="Michael Belias" w:date="2020-12-01T12:07:00Z">
        <w:r w:rsidR="00DB4FB9">
          <w:t xml:space="preserve"> of X</w:t>
        </w:r>
      </w:ins>
      <w:ins w:id="258" w:author="Michael Belias" w:date="2020-12-01T12:08:00Z">
        <w:r w:rsidR="00E42768">
          <w:t>, also called piecewise polynomials,</w:t>
        </w:r>
      </w:ins>
      <w:r>
        <w:t xml:space="preserve"> may be preferred to global functions</w:t>
      </w:r>
      <w:r w:rsidR="00835761">
        <w:t xml:space="preserve">. </w:t>
      </w:r>
      <w:ins w:id="259" w:author="Hout, Joanna in 't" w:date="2020-12-02T21:29:00Z">
        <w:r w:rsidR="0097089C">
          <w:t>H</w:t>
        </w:r>
      </w:ins>
      <w:del w:id="260" w:author="Hout, Joanna in 't" w:date="2020-10-30T21:36:00Z">
        <w:r w:rsidDel="00AF6A02">
          <w:delText xml:space="preserve">The model for a d-degree polynomial </w:delText>
        </w:r>
      </w:del>
      <w:del w:id="261"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262" w:author="Hout, Joanna in 't" w:date="2020-10-30T21:36:00Z">
        <w:r w:rsidRPr="008F1A23" w:rsidDel="00AF6A02">
          <w:delText>would</w:delText>
        </w:r>
        <w:r w:rsidDel="00AF6A02">
          <w:delText xml:space="preserve"> be:</w:delText>
        </w:r>
      </w:del>
    </w:p>
    <w:p w14:paraId="4859E859" w14:textId="1B31EE9D" w:rsidR="00225733" w:rsidDel="003316B5" w:rsidRDefault="00B16971" w:rsidP="008B7D8F">
      <w:pPr>
        <w:pStyle w:val="FirstParagraph"/>
        <w:rPr>
          <w:del w:id="263" w:author="Hout, Joanna in 't" w:date="2020-10-30T21:40:00Z"/>
        </w:rPr>
      </w:pPr>
      <m:oMath>
        <m:r>
          <w:del w:id="264" w:author="Hout, Joanna in 't" w:date="2020-10-30T21:36:00Z">
            <w:rPr>
              <w:rFonts w:ascii="Cambria Math" w:hAnsi="Cambria Math"/>
            </w:rPr>
            <m:t xml:space="preserve">                                       g</m:t>
          </w:del>
        </m:r>
        <m:d>
          <m:dPr>
            <m:ctrlPr>
              <w:del w:id="265" w:author="Hout, Joanna in 't" w:date="2020-10-30T21:36:00Z">
                <w:rPr>
                  <w:rFonts w:ascii="Cambria Math" w:hAnsi="Cambria Math"/>
                  <w:i/>
                </w:rPr>
              </w:del>
            </m:ctrlPr>
          </m:dPr>
          <m:e>
            <m:sSub>
              <m:sSubPr>
                <m:ctrlPr>
                  <w:del w:id="266" w:author="Hout, Joanna in 't" w:date="2020-10-30T21:36:00Z">
                    <w:rPr>
                      <w:rFonts w:ascii="Cambria Math" w:hAnsi="Cambria Math"/>
                    </w:rPr>
                  </w:del>
                </m:ctrlPr>
              </m:sSubPr>
              <m:e>
                <m:r>
                  <w:del w:id="267" w:author="Hout, Joanna in 't" w:date="2020-10-30T21:36:00Z">
                    <w:rPr>
                      <w:rFonts w:ascii="Cambria Math" w:hAnsi="Cambria Math"/>
                    </w:rPr>
                    <m:t>μ</m:t>
                  </w:del>
                </m:r>
              </m:e>
              <m:sub>
                <m:r>
                  <w:del w:id="268" w:author="Hout, Joanna in 't" w:date="2020-10-30T21:36:00Z">
                    <w:rPr>
                      <w:rFonts w:ascii="Cambria Math" w:hAnsi="Cambria Math"/>
                    </w:rPr>
                    <m:t>w</m:t>
                  </w:del>
                </m:r>
              </m:sub>
            </m:sSub>
          </m:e>
        </m:d>
        <m:r>
          <w:del w:id="269" w:author="Hout, Joanna in 't" w:date="2020-10-30T21:36:00Z">
            <w:rPr>
              <w:rFonts w:ascii="Cambria Math" w:hAnsi="Cambria Math"/>
            </w:rPr>
            <m:t>=</m:t>
          </w:del>
        </m:r>
        <m:sSub>
          <m:sSubPr>
            <m:ctrlPr>
              <w:del w:id="270" w:author="Hout, Joanna in 't" w:date="2020-10-30T21:36:00Z">
                <w:rPr>
                  <w:rFonts w:ascii="Cambria Math" w:hAnsi="Cambria Math"/>
                </w:rPr>
              </w:del>
            </m:ctrlPr>
          </m:sSubPr>
          <m:e>
            <m:r>
              <w:del w:id="271" w:author="Hout, Joanna in 't" w:date="2020-10-30T21:36:00Z">
                <w:rPr>
                  <w:rFonts w:ascii="Cambria Math" w:hAnsi="Cambria Math"/>
                </w:rPr>
                <m:t>β</m:t>
              </w:del>
            </m:r>
          </m:e>
          <m:sub>
            <m:r>
              <w:del w:id="272" w:author="Hout, Joanna in 't" w:date="2020-10-30T21:36:00Z">
                <w:rPr>
                  <w:rFonts w:ascii="Cambria Math" w:hAnsi="Cambria Math"/>
                </w:rPr>
                <m:t>0w</m:t>
              </w:del>
            </m:r>
          </m:sub>
        </m:sSub>
        <m:r>
          <w:del w:id="273" w:author="Hout, Joanna in 't" w:date="2020-10-30T21:36:00Z">
            <w:rPr>
              <w:rFonts w:ascii="Cambria Math" w:hAnsi="Cambria Math"/>
            </w:rPr>
            <m:t>+</m:t>
          </w:del>
        </m:r>
        <m:sSub>
          <m:sSubPr>
            <m:ctrlPr>
              <w:del w:id="274" w:author="Hout, Joanna in 't" w:date="2020-10-30T21:36:00Z">
                <w:rPr>
                  <w:rFonts w:ascii="Cambria Math" w:hAnsi="Cambria Math"/>
                </w:rPr>
              </w:del>
            </m:ctrlPr>
          </m:sSubPr>
          <m:e>
            <m:r>
              <w:del w:id="275" w:author="Hout, Joanna in 't" w:date="2020-10-30T21:36:00Z">
                <w:rPr>
                  <w:rFonts w:ascii="Cambria Math" w:hAnsi="Cambria Math"/>
                </w:rPr>
                <m:t>β</m:t>
              </w:del>
            </m:r>
          </m:e>
          <m:sub>
            <m:r>
              <w:del w:id="276" w:author="Hout, Joanna in 't" w:date="2020-10-30T21:36:00Z">
                <w:rPr>
                  <w:rFonts w:ascii="Cambria Math" w:hAnsi="Cambria Math"/>
                </w:rPr>
                <m:t>1w</m:t>
              </w:del>
            </m:r>
          </m:sub>
        </m:sSub>
        <m:r>
          <w:del w:id="277" w:author="Hout, Joanna in 't" w:date="2020-10-30T21:36:00Z">
            <w:rPr>
              <w:rFonts w:ascii="Cambria Math" w:hAnsi="Cambria Math"/>
            </w:rPr>
            <m:t>X+</m:t>
          </w:del>
        </m:r>
        <m:sSub>
          <m:sSubPr>
            <m:ctrlPr>
              <w:del w:id="278" w:author="Hout, Joanna in 't" w:date="2020-10-30T21:36:00Z">
                <w:rPr>
                  <w:rFonts w:ascii="Cambria Math" w:hAnsi="Cambria Math"/>
                </w:rPr>
              </w:del>
            </m:ctrlPr>
          </m:sSubPr>
          <m:e>
            <m:r>
              <w:del w:id="279" w:author="Hout, Joanna in 't" w:date="2020-10-30T21:36:00Z">
                <w:rPr>
                  <w:rFonts w:ascii="Cambria Math" w:hAnsi="Cambria Math"/>
                </w:rPr>
                <m:t>β</m:t>
              </w:del>
            </m:r>
          </m:e>
          <m:sub>
            <m:r>
              <w:del w:id="280" w:author="Hout, Joanna in 't" w:date="2020-10-30T21:36:00Z">
                <w:rPr>
                  <w:rFonts w:ascii="Cambria Math" w:hAnsi="Cambria Math"/>
                </w:rPr>
                <m:t>2w</m:t>
              </w:del>
            </m:r>
          </m:sub>
        </m:sSub>
        <m:sSup>
          <m:sSupPr>
            <m:ctrlPr>
              <w:del w:id="281" w:author="Hout, Joanna in 't" w:date="2020-10-30T21:36:00Z">
                <w:rPr>
                  <w:rFonts w:ascii="Cambria Math" w:hAnsi="Cambria Math"/>
                </w:rPr>
              </w:del>
            </m:ctrlPr>
          </m:sSupPr>
          <m:e>
            <m:r>
              <w:del w:id="282" w:author="Hout, Joanna in 't" w:date="2020-10-30T21:36:00Z">
                <w:rPr>
                  <w:rFonts w:ascii="Cambria Math" w:hAnsi="Cambria Math"/>
                </w:rPr>
                <m:t>X</m:t>
              </w:del>
            </m:r>
          </m:e>
          <m:sup>
            <m:r>
              <w:del w:id="283" w:author="Hout, Joanna in 't" w:date="2020-10-30T21:36:00Z">
                <w:rPr>
                  <w:rFonts w:ascii="Cambria Math" w:hAnsi="Cambria Math"/>
                </w:rPr>
                <m:t>2</m:t>
              </w:del>
            </m:r>
          </m:sup>
        </m:sSup>
        <m:r>
          <w:del w:id="284" w:author="Hout, Joanna in 't" w:date="2020-10-30T21:36:00Z">
            <w:rPr>
              <w:rFonts w:ascii="Cambria Math" w:hAnsi="Cambria Math"/>
            </w:rPr>
            <m:t>+…+</m:t>
          </w:del>
        </m:r>
        <m:sSub>
          <m:sSubPr>
            <m:ctrlPr>
              <w:del w:id="285" w:author="Hout, Joanna in 't" w:date="2020-10-30T21:36:00Z">
                <w:rPr>
                  <w:rFonts w:ascii="Cambria Math" w:hAnsi="Cambria Math"/>
                </w:rPr>
              </w:del>
            </m:ctrlPr>
          </m:sSubPr>
          <m:e>
            <m:r>
              <w:del w:id="286" w:author="Hout, Joanna in 't" w:date="2020-10-30T21:36:00Z">
                <w:rPr>
                  <w:rFonts w:ascii="Cambria Math" w:hAnsi="Cambria Math"/>
                </w:rPr>
                <m:t>β</m:t>
              </w:del>
            </m:r>
          </m:e>
          <m:sub>
            <m:r>
              <w:del w:id="287" w:author="Hout, Joanna in 't" w:date="2020-10-30T21:36:00Z">
                <w:rPr>
                  <w:rFonts w:ascii="Cambria Math" w:hAnsi="Cambria Math"/>
                </w:rPr>
                <m:t>dw</m:t>
              </w:del>
            </m:r>
          </m:sub>
        </m:sSub>
        <m:sSup>
          <m:sSupPr>
            <m:ctrlPr>
              <w:del w:id="288" w:author="Hout, Joanna in 't" w:date="2020-10-30T21:36:00Z">
                <w:rPr>
                  <w:rFonts w:ascii="Cambria Math" w:hAnsi="Cambria Math"/>
                </w:rPr>
              </w:del>
            </m:ctrlPr>
          </m:sSupPr>
          <m:e>
            <m:r>
              <w:del w:id="289" w:author="Hout, Joanna in 't" w:date="2020-10-30T21:36:00Z">
                <w:rPr>
                  <w:rFonts w:ascii="Cambria Math" w:hAnsi="Cambria Math"/>
                </w:rPr>
                <m:t>X</m:t>
              </w:del>
            </m:r>
          </m:e>
          <m:sup>
            <m:r>
              <w:del w:id="290" w:author="Hout, Joanna in 't" w:date="2020-10-30T21:36:00Z">
                <w:rPr>
                  <w:rFonts w:ascii="Cambria Math" w:hAnsi="Cambria Math"/>
                </w:rPr>
                <m:t>d</m:t>
              </w:del>
            </m:r>
          </m:sup>
        </m:sSup>
        <m:r>
          <w:del w:id="291" w:author="Hout, Joanna in 't" w:date="2020-10-30T21:36:00Z">
            <w:rPr>
              <w:rFonts w:ascii="Cambria Math" w:hAnsi="Cambria Math"/>
            </w:rPr>
            <m:t>                                    </m:t>
          </w:del>
        </m:r>
        <m:d>
          <m:dPr>
            <m:ctrlPr>
              <w:del w:id="292" w:author="Hout, Joanna in 't" w:date="2020-10-30T21:36:00Z">
                <w:rPr>
                  <w:rFonts w:ascii="Cambria Math" w:hAnsi="Cambria Math"/>
                  <w:i/>
                </w:rPr>
              </w:del>
            </m:ctrlPr>
          </m:dPr>
          <m:e>
            <m:r>
              <w:del w:id="293" w:author="Hout, Joanna in 't" w:date="2020-10-30T21:36:00Z">
                <w:rPr>
                  <w:rFonts w:ascii="Cambria Math" w:hAnsi="Cambria Math"/>
                </w:rPr>
                <m:t>2</m:t>
              </w:del>
            </m:r>
          </m:e>
        </m:d>
      </m:oMath>
      <w:ins w:id="294" w:author="Michael Belias" w:date="2020-12-01T12:07:00Z">
        <w:del w:id="295" w:author="Hout, Joanna in 't" w:date="2020-12-02T21:28:00Z">
          <w:r w:rsidR="001B6F54" w:rsidDel="0097089C">
            <w:delText>H</w:delText>
          </w:r>
        </w:del>
        <w:r w:rsidR="001B6F54">
          <w:t xml:space="preserve">owever, </w:t>
        </w:r>
      </w:ins>
      <w:del w:id="296" w:author="Michael Belias" w:date="2020-12-01T12:07:00Z">
        <w:r w:rsidR="00225733" w:rsidDel="001B6F54">
          <w:delText xml:space="preserve">These </w:delText>
        </w:r>
      </w:del>
      <w:r w:rsidR="00225733">
        <w:t>piece</w:t>
      </w:r>
      <w:del w:id="297" w:author="Michael Belias" w:date="2020-12-01T12:08:00Z">
        <w:r w:rsidR="00225733" w:rsidDel="00DE4477">
          <w:delText>-</w:delText>
        </w:r>
      </w:del>
      <w:r w:rsidR="00225733">
        <w:t>wise p</w:t>
      </w:r>
      <w:r w:rsidR="00225733" w:rsidRPr="005B4CAB">
        <w:t>olynomials</w:t>
      </w:r>
      <w:del w:id="298" w:author="Michael Belias" w:date="2020-12-01T12:07:00Z">
        <w:r w:rsidR="00225733" w:rsidDel="00465AB4">
          <w:delText>,</w:delText>
        </w:r>
      </w:del>
      <w:r w:rsidR="00225733">
        <w:t xml:space="preserve"> when</w:t>
      </w:r>
      <w:r w:rsidR="00225733" w:rsidRPr="005B4CAB">
        <w:t xml:space="preserve"> fitted in two consecutive intervals</w:t>
      </w:r>
      <w:del w:id="299" w:author="Hout, Joanna in 't" w:date="2020-12-02T21:29:00Z">
        <w:r w:rsidR="00225733" w:rsidDel="0097089C">
          <w:delText>,</w:delText>
        </w:r>
      </w:del>
      <w:r w:rsidR="00225733" w:rsidRPr="005B4CAB">
        <w:t xml:space="preserve"> will show different predicted values </w:t>
      </w:r>
      <w:r w:rsidR="002971F0">
        <w:t>at</w:t>
      </w:r>
      <w:r w:rsidR="002971F0" w:rsidRPr="005B4CAB">
        <w:t xml:space="preserve"> </w:t>
      </w:r>
      <w:r w:rsidR="00225733" w:rsidRPr="005B4CAB">
        <w:t xml:space="preserve">the </w:t>
      </w:r>
      <w:ins w:id="300" w:author="Hout, Joanna in 't" w:date="2020-12-02T21:30:00Z">
        <w:r w:rsidR="0097089C">
          <w:t>adjacent</w:t>
        </w:r>
      </w:ins>
      <w:ins w:id="301" w:author="Hout, Joanna in 't" w:date="2020-12-02T21:29:00Z">
        <w:r w:rsidR="0097089C">
          <w:t xml:space="preserve"> </w:t>
        </w:r>
      </w:ins>
      <w:r w:rsidR="00225733" w:rsidRPr="005B4CAB">
        <w:t>boundaries of</w:t>
      </w:r>
      <w:r w:rsidR="002971F0">
        <w:t xml:space="preserve"> the intervals (</w:t>
      </w:r>
      <w:r w:rsidR="002971F0">
        <w:rPr>
          <w:i/>
        </w:rPr>
        <w:t xml:space="preserve">i.e. </w:t>
      </w:r>
      <w:r w:rsidR="002971F0">
        <w:t xml:space="preserve">at the </w:t>
      </w:r>
      <w:r w:rsidR="00225733" w:rsidRPr="005B4CAB">
        <w:t>knot</w:t>
      </w:r>
      <w:r w:rsidR="002971F0">
        <w:t>s)</w:t>
      </w:r>
      <w:r w:rsidR="00225733" w:rsidRPr="009556D4">
        <w:t>, thus their functional shape will be discontinuous</w:t>
      </w:r>
      <w:r w:rsidR="00225733">
        <w:t>.</w:t>
      </w:r>
      <w:del w:id="302" w:author="Hout, Joanna in 't" w:date="2020-12-02T21:36:00Z">
        <w:r w:rsidR="00225733" w:rsidDel="00F4444A">
          <w:delText xml:space="preserve"> </w:delText>
        </w:r>
        <w:r w:rsidR="00225733" w:rsidRPr="005B4CAB" w:rsidDel="00F4444A">
          <w:delText>For this reason,</w:delText>
        </w:r>
        <w:r w:rsidR="000E51EC" w:rsidDel="00F4444A">
          <w:delText xml:space="preserve"> we may</w:delText>
        </w:r>
        <w:r w:rsidR="00225733" w:rsidRPr="005B4CAB" w:rsidDel="00F4444A">
          <w:delText xml:space="preserve"> </w:delText>
        </w:r>
        <w:r w:rsidR="00D83AC4" w:rsidDel="00F4444A">
          <w:delText xml:space="preserve">use </w:delText>
        </w:r>
        <w:r w:rsidR="009017BA" w:rsidDel="00F4444A">
          <w:delText>restrictions</w:delText>
        </w:r>
        <w:r w:rsidR="00225733" w:rsidRPr="005B4CAB" w:rsidDel="00F4444A">
          <w:delText xml:space="preserve"> </w:delText>
        </w:r>
        <w:r w:rsidR="00455D06" w:rsidDel="00F4444A">
          <w:delText>to</w:delText>
        </w:r>
        <w:r w:rsidR="00225733" w:rsidRPr="005B4CAB" w:rsidDel="00F4444A">
          <w:delText xml:space="preserve"> “connect” interval-specific polynomials</w:delText>
        </w:r>
        <w:r w:rsidR="00E50DC8" w:rsidDel="00F4444A">
          <w:delText>.</w:delText>
        </w:r>
      </w:del>
      <w:r w:rsidR="00225733" w:rsidRPr="005B4CAB">
        <w:t xml:space="preserve"> </w:t>
      </w:r>
      <w:del w:id="303" w:author="Hout, Joanna in 't" w:date="2020-12-02T21:42:00Z">
        <w:r w:rsidR="00225733" w:rsidDel="00081C22">
          <w:delText>O</w:delText>
        </w:r>
        <w:r w:rsidR="00225733" w:rsidRPr="005B4CAB" w:rsidDel="00081C22">
          <w:delText xml:space="preserve">ne </w:delText>
        </w:r>
      </w:del>
      <w:ins w:id="304" w:author="Hout, Joanna in 't" w:date="2020-12-02T21:42:00Z">
        <w:r w:rsidR="00081C22">
          <w:t>A</w:t>
        </w:r>
        <w:r w:rsidR="00081C22" w:rsidRPr="005B4CAB">
          <w:t xml:space="preserve"> </w:t>
        </w:r>
      </w:ins>
      <w:del w:id="305" w:author="Hout, Joanna in 't" w:date="2020-12-02T21:42:00Z">
        <w:r w:rsidR="00225733" w:rsidDel="00081C22">
          <w:delText xml:space="preserve">convenient </w:delText>
        </w:r>
      </w:del>
      <w:r w:rsidR="00225733">
        <w:t>solution</w:t>
      </w:r>
      <w:r w:rsidR="00225733" w:rsidRPr="005B4CAB">
        <w:t xml:space="preserve"> </w:t>
      </w:r>
      <w:del w:id="306" w:author="Hout, Joanna in 't" w:date="2020-12-02T21:42:00Z">
        <w:r w:rsidR="00225733" w:rsidRPr="005B4CAB" w:rsidDel="00081C22">
          <w:delText xml:space="preserve">is </w:delText>
        </w:r>
      </w:del>
      <w:ins w:id="307" w:author="Hout, Joanna in 't" w:date="2020-12-02T21:42:00Z">
        <w:r w:rsidR="00081C22">
          <w:t>could be</w:t>
        </w:r>
        <w:r w:rsidR="00081C22" w:rsidRPr="005B4CAB">
          <w:t xml:space="preserve"> </w:t>
        </w:r>
      </w:ins>
      <w:r w:rsidR="00225733" w:rsidRPr="005B4CAB">
        <w:t xml:space="preserve">to fit a </w:t>
      </w:r>
      <w:ins w:id="308" w:author="Hout, Joanna in 't" w:date="2020-12-02T21:52:00Z">
        <w:r w:rsidR="00866EDB">
          <w:t xml:space="preserve">higher-degree </w:t>
        </w:r>
      </w:ins>
      <w:r w:rsidR="00225733" w:rsidRPr="005B4CAB">
        <w:t>global polynomial</w:t>
      </w:r>
      <w:r w:rsidR="00225733">
        <w:t>,</w:t>
      </w:r>
      <w:r w:rsidR="00225733" w:rsidRPr="005B4CAB">
        <w:t xml:space="preserve"> and model the deviations from this globally defined shape</w:t>
      </w:r>
      <w:r w:rsidR="00225733">
        <w:t xml:space="preserve"> </w:t>
      </w:r>
      <w:r w:rsidR="00225733" w:rsidRPr="005B4CAB">
        <w:t>within truncated parts of X</w:t>
      </w:r>
      <w:ins w:id="309" w:author="Michael Belias" w:date="2020-12-01T12:12:00Z">
        <w:r w:rsidR="00A835E6">
          <w:t xml:space="preserve">. </w:t>
        </w:r>
      </w:ins>
      <w:del w:id="310" w:author="Michael Belias" w:date="2020-12-01T12:12:00Z">
        <w:r w:rsidR="00225733" w:rsidRPr="005B4CAB" w:rsidDel="00A835E6">
          <w:delText xml:space="preserve">. </w:delText>
        </w:r>
      </w:del>
      <w:del w:id="311" w:author="Hout, Joanna in 't" w:date="2020-10-30T21:40:00Z">
        <w:r w:rsidR="00225733" w:rsidDel="003316B5">
          <w:delText xml:space="preserve">Thereto, each basis function is a polynomial with one term. Given a non-decreasing sequence of knots </w:delText>
        </w:r>
      </w:del>
      <m:oMath>
        <m:r>
          <w:del w:id="312" w:author="Hout, Joanna in 't" w:date="2020-10-30T21:40:00Z">
            <w:rPr>
              <w:rFonts w:ascii="Cambria Math" w:hAnsi="Cambria Math"/>
            </w:rPr>
            <m:t>(</m:t>
          </w:del>
        </m:r>
        <m:sSub>
          <m:sSubPr>
            <m:ctrlPr>
              <w:del w:id="313" w:author="Hout, Joanna in 't" w:date="2020-10-30T21:40:00Z">
                <w:rPr>
                  <w:rFonts w:ascii="Cambria Math" w:hAnsi="Cambria Math"/>
                </w:rPr>
              </w:del>
            </m:ctrlPr>
          </m:sSubPr>
          <m:e>
            <m:r>
              <w:del w:id="314" w:author="Hout, Joanna in 't" w:date="2020-10-30T21:40:00Z">
                <w:rPr>
                  <w:rFonts w:ascii="Cambria Math" w:hAnsi="Cambria Math"/>
                </w:rPr>
                <m:t>t</m:t>
              </w:del>
            </m:r>
          </m:e>
          <m:sub>
            <m:r>
              <w:del w:id="315" w:author="Hout, Joanna in 't" w:date="2020-10-30T21:40:00Z">
                <w:rPr>
                  <w:rFonts w:ascii="Cambria Math" w:hAnsi="Cambria Math"/>
                </w:rPr>
                <m:t>1</m:t>
              </w:del>
            </m:r>
          </m:sub>
        </m:sSub>
        <m:r>
          <w:del w:id="316" w:author="Hout, Joanna in 't" w:date="2020-10-30T21:40:00Z">
            <w:rPr>
              <w:rFonts w:ascii="Cambria Math" w:hAnsi="Cambria Math"/>
            </w:rPr>
            <m:t>,</m:t>
          </w:del>
        </m:r>
        <m:sSub>
          <m:sSubPr>
            <m:ctrlPr>
              <w:del w:id="317" w:author="Hout, Joanna in 't" w:date="2020-10-30T21:40:00Z">
                <w:rPr>
                  <w:rFonts w:ascii="Cambria Math" w:hAnsi="Cambria Math"/>
                </w:rPr>
              </w:del>
            </m:ctrlPr>
          </m:sSubPr>
          <m:e>
            <m:r>
              <w:del w:id="318" w:author="Hout, Joanna in 't" w:date="2020-10-30T21:40:00Z">
                <w:rPr>
                  <w:rFonts w:ascii="Cambria Math" w:hAnsi="Cambria Math"/>
                </w:rPr>
                <m:t>t</m:t>
              </w:del>
            </m:r>
          </m:e>
          <m:sub>
            <m:r>
              <w:del w:id="319" w:author="Hout, Joanna in 't" w:date="2020-10-30T21:40:00Z">
                <w:rPr>
                  <w:rFonts w:ascii="Cambria Math" w:hAnsi="Cambria Math"/>
                </w:rPr>
                <m:t>2</m:t>
              </w:del>
            </m:r>
          </m:sub>
        </m:sSub>
        <m:r>
          <w:del w:id="320" w:author="Hout, Joanna in 't" w:date="2020-10-30T21:40:00Z">
            <w:rPr>
              <w:rFonts w:ascii="Cambria Math" w:hAnsi="Cambria Math"/>
            </w:rPr>
            <m:t>,...,</m:t>
          </w:del>
        </m:r>
        <m:sSub>
          <m:sSubPr>
            <m:ctrlPr>
              <w:del w:id="321" w:author="Hout, Joanna in 't" w:date="2020-10-30T21:40:00Z">
                <w:rPr>
                  <w:rFonts w:ascii="Cambria Math" w:hAnsi="Cambria Math"/>
                </w:rPr>
              </w:del>
            </m:ctrlPr>
          </m:sSubPr>
          <m:e>
            <m:r>
              <w:del w:id="322" w:author="Hout, Joanna in 't" w:date="2020-10-30T21:40:00Z">
                <w:rPr>
                  <w:rFonts w:ascii="Cambria Math" w:hAnsi="Cambria Math"/>
                </w:rPr>
                <m:t>t</m:t>
              </w:del>
            </m:r>
          </m:e>
          <m:sub>
            <m:r>
              <w:del w:id="323" w:author="Hout, Joanna in 't" w:date="2020-10-30T21:40:00Z">
                <w:rPr>
                  <w:rFonts w:ascii="Cambria Math" w:hAnsi="Cambria Math"/>
                </w:rPr>
                <m:t>κ</m:t>
              </w:del>
            </m:r>
          </m:sub>
        </m:sSub>
        <m:r>
          <w:del w:id="324" w:author="Hout, Joanna in 't" w:date="2020-10-30T21:40:00Z">
            <w:rPr>
              <w:rFonts w:ascii="Cambria Math" w:hAnsi="Cambria Math"/>
            </w:rPr>
            <m:t>)</m:t>
          </w:del>
        </m:r>
      </m:oMath>
      <w:del w:id="325" w:author="Hout, Joanna in 't" w:date="2020-10-30T21:40:00Z">
        <w:r w:rsidR="00225733" w:rsidDel="003316B5">
          <w:delText xml:space="preserve"> a truncated power series basis is defined by the following basis functions:</w:delText>
        </w:r>
      </w:del>
    </w:p>
    <w:p w14:paraId="2BD3BC42" w14:textId="11D02256" w:rsidR="00D11832" w:rsidDel="003316B5" w:rsidRDefault="00717D43" w:rsidP="008B7D8F">
      <w:pPr>
        <w:pStyle w:val="FirstParagraph"/>
        <w:rPr>
          <w:del w:id="326" w:author="Hout, Joanna in 't" w:date="2020-10-30T21:40:00Z"/>
        </w:rPr>
      </w:pPr>
      <m:oMathPara>
        <m:oMathParaPr>
          <m:jc m:val="center"/>
        </m:oMathParaPr>
        <m:oMath>
          <m:sSub>
            <m:sSubPr>
              <m:ctrlPr>
                <w:del w:id="327" w:author="Hout, Joanna in 't" w:date="2020-10-30T21:40:00Z">
                  <w:rPr>
                    <w:rFonts w:ascii="Cambria Math" w:hAnsi="Cambria Math"/>
                  </w:rPr>
                </w:del>
              </m:ctrlPr>
            </m:sSubPr>
            <m:e>
              <m:r>
                <w:del w:id="328" w:author="Hout, Joanna in 't" w:date="2020-10-30T21:40:00Z">
                  <w:rPr>
                    <w:rFonts w:ascii="Cambria Math" w:hAnsi="Cambria Math"/>
                  </w:rPr>
                  <m:t>B</m:t>
                </w:del>
              </m:r>
            </m:e>
            <m:sub>
              <m:r>
                <w:del w:id="329" w:author="Hout, Joanna in 't" w:date="2020-10-30T21:40:00Z">
                  <w:rPr>
                    <w:rFonts w:ascii="Cambria Math" w:hAnsi="Cambria Math"/>
                  </w:rPr>
                  <m:t>0</m:t>
                </w:del>
              </m:r>
            </m:sub>
          </m:sSub>
          <m:r>
            <w:del w:id="330" w:author="Hout, Joanna in 't" w:date="2020-10-30T21:40:00Z">
              <w:rPr>
                <w:rFonts w:ascii="Cambria Math" w:hAnsi="Cambria Math"/>
              </w:rPr>
              <m:t>(X)=1,</m:t>
            </w:del>
          </m:r>
          <m:sSub>
            <m:sSubPr>
              <m:ctrlPr>
                <w:del w:id="331" w:author="Hout, Joanna in 't" w:date="2020-10-30T21:40:00Z">
                  <w:rPr>
                    <w:rFonts w:ascii="Cambria Math" w:hAnsi="Cambria Math"/>
                  </w:rPr>
                </w:del>
              </m:ctrlPr>
            </m:sSubPr>
            <m:e>
              <m:r>
                <w:del w:id="332" w:author="Hout, Joanna in 't" w:date="2020-10-30T21:40:00Z">
                  <w:rPr>
                    <w:rFonts w:ascii="Cambria Math" w:hAnsi="Cambria Math"/>
                  </w:rPr>
                  <m:t>B</m:t>
                </w:del>
              </m:r>
            </m:e>
            <m:sub>
              <m:r>
                <w:del w:id="333" w:author="Hout, Joanna in 't" w:date="2020-10-30T21:40:00Z">
                  <w:rPr>
                    <w:rFonts w:ascii="Cambria Math" w:hAnsi="Cambria Math"/>
                  </w:rPr>
                  <m:t>1</m:t>
                </w:del>
              </m:r>
            </m:sub>
          </m:sSub>
          <m:r>
            <w:del w:id="334" w:author="Hout, Joanna in 't" w:date="2020-10-30T21:40:00Z">
              <w:rPr>
                <w:rFonts w:ascii="Cambria Math" w:hAnsi="Cambria Math"/>
              </w:rPr>
              <m:t>(X)=X,</m:t>
            </w:del>
          </m:r>
          <m:sSub>
            <m:sSubPr>
              <m:ctrlPr>
                <w:del w:id="335" w:author="Hout, Joanna in 't" w:date="2020-10-30T21:40:00Z">
                  <w:rPr>
                    <w:rFonts w:ascii="Cambria Math" w:hAnsi="Cambria Math"/>
                  </w:rPr>
                </w:del>
              </m:ctrlPr>
            </m:sSubPr>
            <m:e>
              <m:r>
                <w:del w:id="336" w:author="Hout, Joanna in 't" w:date="2020-10-30T21:40:00Z">
                  <w:rPr>
                    <w:rFonts w:ascii="Cambria Math" w:hAnsi="Cambria Math"/>
                  </w:rPr>
                  <m:t>B</m:t>
                </w:del>
              </m:r>
            </m:e>
            <m:sub>
              <m:r>
                <w:del w:id="337" w:author="Hout, Joanna in 't" w:date="2020-10-30T21:40:00Z">
                  <w:rPr>
                    <w:rFonts w:ascii="Cambria Math" w:hAnsi="Cambria Math"/>
                  </w:rPr>
                  <m:t>2</m:t>
                </w:del>
              </m:r>
            </m:sub>
          </m:sSub>
          <m:r>
            <w:del w:id="338" w:author="Hout, Joanna in 't" w:date="2020-10-30T21:40:00Z">
              <w:rPr>
                <w:rFonts w:ascii="Cambria Math" w:hAnsi="Cambria Math"/>
              </w:rPr>
              <m:t>(X)=</m:t>
            </w:del>
          </m:r>
          <m:sSup>
            <m:sSupPr>
              <m:ctrlPr>
                <w:del w:id="339" w:author="Hout, Joanna in 't" w:date="2020-10-30T21:40:00Z">
                  <w:rPr>
                    <w:rFonts w:ascii="Cambria Math" w:hAnsi="Cambria Math"/>
                  </w:rPr>
                </w:del>
              </m:ctrlPr>
            </m:sSupPr>
            <m:e>
              <m:r>
                <w:del w:id="340" w:author="Hout, Joanna in 't" w:date="2020-10-30T21:40:00Z">
                  <w:rPr>
                    <w:rFonts w:ascii="Cambria Math" w:hAnsi="Cambria Math"/>
                  </w:rPr>
                  <m:t>X</m:t>
                </w:del>
              </m:r>
            </m:e>
            <m:sup>
              <m:r>
                <w:del w:id="341" w:author="Hout, Joanna in 't" w:date="2020-10-30T21:40:00Z">
                  <w:rPr>
                    <w:rFonts w:ascii="Cambria Math" w:hAnsi="Cambria Math"/>
                  </w:rPr>
                  <m:t>2</m:t>
                </w:del>
              </m:r>
            </m:sup>
          </m:sSup>
          <m:r>
            <w:del w:id="342" w:author="Hout, Joanna in 't" w:date="2020-10-30T21:40:00Z">
              <w:rPr>
                <w:rFonts w:ascii="Cambria Math" w:hAnsi="Cambria Math"/>
              </w:rPr>
              <m:t>,…,</m:t>
            </w:del>
          </m:r>
          <m:sSub>
            <m:sSubPr>
              <m:ctrlPr>
                <w:del w:id="343" w:author="Hout, Joanna in 't" w:date="2020-10-30T21:40:00Z">
                  <w:rPr>
                    <w:rFonts w:ascii="Cambria Math" w:hAnsi="Cambria Math"/>
                  </w:rPr>
                </w:del>
              </m:ctrlPr>
            </m:sSubPr>
            <m:e>
              <m:r>
                <w:del w:id="344" w:author="Hout, Joanna in 't" w:date="2020-10-30T21:40:00Z">
                  <w:rPr>
                    <w:rFonts w:ascii="Cambria Math" w:hAnsi="Cambria Math"/>
                  </w:rPr>
                  <m:t>B</m:t>
                </w:del>
              </m:r>
            </m:e>
            <m:sub>
              <m:r>
                <w:del w:id="345" w:author="Hout, Joanna in 't" w:date="2020-10-30T21:40:00Z">
                  <w:rPr>
                    <w:rFonts w:ascii="Cambria Math" w:hAnsi="Cambria Math"/>
                  </w:rPr>
                  <m:t>d</m:t>
                </w:del>
              </m:r>
            </m:sub>
          </m:sSub>
          <m:r>
            <w:del w:id="346" w:author="Hout, Joanna in 't" w:date="2020-10-30T21:40:00Z">
              <w:rPr>
                <w:rFonts w:ascii="Cambria Math" w:hAnsi="Cambria Math"/>
              </w:rPr>
              <m:t>(X)=</m:t>
            </w:del>
          </m:r>
          <m:sSup>
            <m:sSupPr>
              <m:ctrlPr>
                <w:del w:id="347" w:author="Hout, Joanna in 't" w:date="2020-10-30T21:40:00Z">
                  <w:rPr>
                    <w:rFonts w:ascii="Cambria Math" w:hAnsi="Cambria Math"/>
                  </w:rPr>
                </w:del>
              </m:ctrlPr>
            </m:sSupPr>
            <m:e>
              <m:r>
                <w:del w:id="348" w:author="Hout, Joanna in 't" w:date="2020-10-30T21:40:00Z">
                  <w:rPr>
                    <w:rFonts w:ascii="Cambria Math" w:hAnsi="Cambria Math"/>
                  </w:rPr>
                  <m:t>X</m:t>
                </w:del>
              </m:r>
            </m:e>
            <m:sup>
              <m:r>
                <w:del w:id="349" w:author="Hout, Joanna in 't" w:date="2020-10-30T21:40:00Z">
                  <w:rPr>
                    <w:rFonts w:ascii="Cambria Math" w:hAnsi="Cambria Math"/>
                  </w:rPr>
                  <m:t>d</m:t>
                </w:del>
              </m:r>
            </m:sup>
          </m:sSup>
          <m:r>
            <w:del w:id="350" w:author="Hout, Joanna in 't" w:date="2020-10-30T21:40:00Z">
              <w:rPr>
                <w:rFonts w:ascii="Cambria Math" w:hAnsi="Cambria Math"/>
              </w:rPr>
              <m:t>,</m:t>
            </w:del>
          </m:r>
        </m:oMath>
      </m:oMathPara>
    </w:p>
    <w:bookmarkStart w:id="351" w:name="eq:eqn11"/>
    <w:p w14:paraId="74EA082A" w14:textId="74E70657" w:rsidR="00D11832" w:rsidDel="003316B5" w:rsidRDefault="00717D43" w:rsidP="008B7D8F">
      <w:pPr>
        <w:pStyle w:val="FirstParagraph"/>
        <w:rPr>
          <w:del w:id="352" w:author="Hout, Joanna in 't" w:date="2020-10-30T21:40:00Z"/>
        </w:rPr>
      </w:pPr>
      <m:oMathPara>
        <m:oMathParaPr>
          <m:jc m:val="center"/>
        </m:oMathParaPr>
        <m:oMath>
          <m:sSub>
            <m:sSubPr>
              <m:ctrlPr>
                <w:del w:id="353" w:author="Hout, Joanna in 't" w:date="2020-10-30T21:40:00Z">
                  <w:rPr>
                    <w:rFonts w:ascii="Cambria Math" w:hAnsi="Cambria Math"/>
                  </w:rPr>
                </w:del>
              </m:ctrlPr>
            </m:sSubPr>
            <m:e>
              <m:r>
                <w:del w:id="354" w:author="Hout, Joanna in 't" w:date="2020-10-30T21:40:00Z">
                  <w:rPr>
                    <w:rFonts w:ascii="Cambria Math" w:hAnsi="Cambria Math"/>
                  </w:rPr>
                  <m:t>B</m:t>
                </w:del>
              </m:r>
            </m:e>
            <m:sub>
              <m:r>
                <w:del w:id="355" w:author="Hout, Joanna in 't" w:date="2020-10-30T21:40:00Z">
                  <w:rPr>
                    <w:rFonts w:ascii="Cambria Math" w:hAnsi="Cambria Math"/>
                  </w:rPr>
                  <m:t>d+1</m:t>
                </w:del>
              </m:r>
            </m:sub>
          </m:sSub>
          <m:r>
            <w:del w:id="356" w:author="Hout, Joanna in 't" w:date="2020-10-30T21:40:00Z">
              <w:rPr>
                <w:rFonts w:ascii="Cambria Math" w:hAnsi="Cambria Math"/>
              </w:rPr>
              <m:t>(X)=(X-</m:t>
            </w:del>
          </m:r>
          <m:sSub>
            <m:sSubPr>
              <m:ctrlPr>
                <w:del w:id="357" w:author="Hout, Joanna in 't" w:date="2020-10-30T21:40:00Z">
                  <w:rPr>
                    <w:rFonts w:ascii="Cambria Math" w:hAnsi="Cambria Math"/>
                  </w:rPr>
                </w:del>
              </m:ctrlPr>
            </m:sSubPr>
            <m:e>
              <m:r>
                <w:del w:id="358" w:author="Hout, Joanna in 't" w:date="2020-10-30T21:40:00Z">
                  <w:rPr>
                    <w:rFonts w:ascii="Cambria Math" w:hAnsi="Cambria Math"/>
                  </w:rPr>
                  <m:t>t</m:t>
                </w:del>
              </m:r>
            </m:e>
            <m:sub>
              <m:r>
                <w:del w:id="359" w:author="Hout, Joanna in 't" w:date="2020-10-30T21:40:00Z">
                  <w:rPr>
                    <w:rFonts w:ascii="Cambria Math" w:hAnsi="Cambria Math"/>
                  </w:rPr>
                  <m:t>1</m:t>
                </w:del>
              </m:r>
            </m:sub>
          </m:sSub>
          <m:sSubSup>
            <m:sSubSupPr>
              <m:ctrlPr>
                <w:del w:id="360" w:author="Hout, Joanna in 't" w:date="2020-10-30T21:40:00Z">
                  <w:rPr>
                    <w:rFonts w:ascii="Cambria Math" w:hAnsi="Cambria Math"/>
                  </w:rPr>
                </w:del>
              </m:ctrlPr>
            </m:sSubSupPr>
            <m:e>
              <m:r>
                <w:del w:id="361" w:author="Hout, Joanna in 't" w:date="2020-10-30T21:40:00Z">
                  <w:rPr>
                    <w:rFonts w:ascii="Cambria Math" w:hAnsi="Cambria Math"/>
                  </w:rPr>
                  <m:t>)</m:t>
                </w:del>
              </m:r>
            </m:e>
            <m:sub>
              <m:r>
                <w:del w:id="362" w:author="Hout, Joanna in 't" w:date="2020-10-30T21:40:00Z">
                  <w:rPr>
                    <w:rFonts w:ascii="Cambria Math" w:hAnsi="Cambria Math"/>
                  </w:rPr>
                  <m:t>+</m:t>
                </w:del>
              </m:r>
            </m:sub>
            <m:sup>
              <m:r>
                <w:del w:id="363" w:author="Hout, Joanna in 't" w:date="2020-10-30T21:40:00Z">
                  <w:rPr>
                    <w:rFonts w:ascii="Cambria Math" w:hAnsi="Cambria Math"/>
                  </w:rPr>
                  <m:t>d</m:t>
                </w:del>
              </m:r>
            </m:sup>
          </m:sSubSup>
          <m:r>
            <w:del w:id="364" w:author="Hout, Joanna in 't" w:date="2020-10-30T21:40:00Z">
              <w:rPr>
                <w:rFonts w:ascii="Cambria Math" w:hAnsi="Cambria Math"/>
              </w:rPr>
              <m:t>,</m:t>
            </w:del>
          </m:r>
          <m:sSub>
            <m:sSubPr>
              <m:ctrlPr>
                <w:del w:id="365" w:author="Hout, Joanna in 't" w:date="2020-10-30T21:40:00Z">
                  <w:rPr>
                    <w:rFonts w:ascii="Cambria Math" w:hAnsi="Cambria Math"/>
                  </w:rPr>
                </w:del>
              </m:ctrlPr>
            </m:sSubPr>
            <m:e>
              <m:r>
                <w:del w:id="366" w:author="Hout, Joanna in 't" w:date="2020-10-30T21:40:00Z">
                  <w:rPr>
                    <w:rFonts w:ascii="Cambria Math" w:hAnsi="Cambria Math"/>
                  </w:rPr>
                  <m:t xml:space="preserve">  B</m:t>
                </w:del>
              </m:r>
            </m:e>
            <m:sub>
              <m:r>
                <w:del w:id="367" w:author="Hout, Joanna in 't" w:date="2020-10-30T21:40:00Z">
                  <w:rPr>
                    <w:rFonts w:ascii="Cambria Math" w:hAnsi="Cambria Math"/>
                  </w:rPr>
                  <m:t>d+2</m:t>
                </w:del>
              </m:r>
            </m:sub>
          </m:sSub>
          <m:r>
            <w:del w:id="368" w:author="Hout, Joanna in 't" w:date="2020-10-30T21:40:00Z">
              <w:rPr>
                <w:rFonts w:ascii="Cambria Math" w:hAnsi="Cambria Math"/>
              </w:rPr>
              <m:t>(X)=(X–</m:t>
            </w:del>
          </m:r>
          <m:sSub>
            <m:sSubPr>
              <m:ctrlPr>
                <w:del w:id="369" w:author="Hout, Joanna in 't" w:date="2020-10-30T21:40:00Z">
                  <w:rPr>
                    <w:rFonts w:ascii="Cambria Math" w:hAnsi="Cambria Math"/>
                  </w:rPr>
                </w:del>
              </m:ctrlPr>
            </m:sSubPr>
            <m:e>
              <m:r>
                <w:del w:id="370" w:author="Hout, Joanna in 't" w:date="2020-10-30T21:40:00Z">
                  <w:rPr>
                    <w:rFonts w:ascii="Cambria Math" w:hAnsi="Cambria Math"/>
                  </w:rPr>
                  <m:t>t</m:t>
                </w:del>
              </m:r>
            </m:e>
            <m:sub>
              <m:r>
                <w:del w:id="371" w:author="Hout, Joanna in 't" w:date="2020-10-30T21:40:00Z">
                  <w:rPr>
                    <w:rFonts w:ascii="Cambria Math" w:hAnsi="Cambria Math"/>
                  </w:rPr>
                  <m:t>2</m:t>
                </w:del>
              </m:r>
            </m:sub>
          </m:sSub>
          <m:sSubSup>
            <m:sSubSupPr>
              <m:ctrlPr>
                <w:del w:id="372" w:author="Hout, Joanna in 't" w:date="2020-10-30T21:40:00Z">
                  <w:rPr>
                    <w:rFonts w:ascii="Cambria Math" w:hAnsi="Cambria Math"/>
                  </w:rPr>
                </w:del>
              </m:ctrlPr>
            </m:sSubSupPr>
            <m:e>
              <m:r>
                <w:del w:id="373" w:author="Hout, Joanna in 't" w:date="2020-10-30T21:40:00Z">
                  <w:rPr>
                    <w:rFonts w:ascii="Cambria Math" w:hAnsi="Cambria Math"/>
                  </w:rPr>
                  <m:t>)</m:t>
                </w:del>
              </m:r>
            </m:e>
            <m:sub>
              <m:r>
                <w:del w:id="374" w:author="Hout, Joanna in 't" w:date="2020-10-30T21:40:00Z">
                  <w:rPr>
                    <w:rFonts w:ascii="Cambria Math" w:hAnsi="Cambria Math"/>
                  </w:rPr>
                  <m:t>+</m:t>
                </w:del>
              </m:r>
            </m:sub>
            <m:sup>
              <m:r>
                <w:del w:id="375" w:author="Hout, Joanna in 't" w:date="2020-10-30T21:40:00Z">
                  <w:rPr>
                    <w:rFonts w:ascii="Cambria Math" w:hAnsi="Cambria Math"/>
                  </w:rPr>
                  <m:t>d</m:t>
                </w:del>
              </m:r>
            </m:sup>
          </m:sSubSup>
          <m:r>
            <w:del w:id="376" w:author="Hout, Joanna in 't" w:date="2020-10-30T21:40:00Z">
              <w:rPr>
                <w:rFonts w:ascii="Cambria Math" w:hAnsi="Cambria Math"/>
              </w:rPr>
              <m:t>,…,</m:t>
            </w:del>
          </m:r>
          <m:sSub>
            <m:sSubPr>
              <m:ctrlPr>
                <w:del w:id="377" w:author="Hout, Joanna in 't" w:date="2020-10-30T21:40:00Z">
                  <w:rPr>
                    <w:rFonts w:ascii="Cambria Math" w:hAnsi="Cambria Math"/>
                  </w:rPr>
                </w:del>
              </m:ctrlPr>
            </m:sSubPr>
            <m:e>
              <m:r>
                <w:del w:id="378" w:author="Hout, Joanna in 't" w:date="2020-10-30T21:40:00Z">
                  <w:rPr>
                    <w:rFonts w:ascii="Cambria Math" w:hAnsi="Cambria Math"/>
                  </w:rPr>
                  <m:t>B</m:t>
                </w:del>
              </m:r>
            </m:e>
            <m:sub>
              <m:r>
                <w:del w:id="379" w:author="Hout, Joanna in 't" w:date="2020-10-30T21:40:00Z">
                  <w:rPr>
                    <w:rFonts w:ascii="Cambria Math" w:hAnsi="Cambria Math"/>
                  </w:rPr>
                  <m:t>d+κ</m:t>
                </w:del>
              </m:r>
            </m:sub>
          </m:sSub>
          <m:r>
            <w:del w:id="380" w:author="Hout, Joanna in 't" w:date="2020-10-30T21:40:00Z">
              <w:rPr>
                <w:rFonts w:ascii="Cambria Math" w:hAnsi="Cambria Math"/>
              </w:rPr>
              <m:t>(X)=(X–</m:t>
            </w:del>
          </m:r>
          <m:sSub>
            <m:sSubPr>
              <m:ctrlPr>
                <w:del w:id="381" w:author="Hout, Joanna in 't" w:date="2020-10-30T21:40:00Z">
                  <w:rPr>
                    <w:rFonts w:ascii="Cambria Math" w:hAnsi="Cambria Math"/>
                  </w:rPr>
                </w:del>
              </m:ctrlPr>
            </m:sSubPr>
            <m:e>
              <m:r>
                <w:del w:id="382" w:author="Hout, Joanna in 't" w:date="2020-10-30T21:40:00Z">
                  <w:rPr>
                    <w:rFonts w:ascii="Cambria Math" w:hAnsi="Cambria Math"/>
                  </w:rPr>
                  <m:t>t</m:t>
                </w:del>
              </m:r>
            </m:e>
            <m:sub>
              <m:r>
                <w:del w:id="383" w:author="Hout, Joanna in 't" w:date="2020-10-30T21:40:00Z">
                  <w:rPr>
                    <w:rFonts w:ascii="Cambria Math" w:hAnsi="Cambria Math"/>
                  </w:rPr>
                  <m:t>κ</m:t>
                </w:del>
              </m:r>
            </m:sub>
          </m:sSub>
          <m:sSubSup>
            <m:sSubSupPr>
              <m:ctrlPr>
                <w:del w:id="384" w:author="Hout, Joanna in 't" w:date="2020-10-30T21:40:00Z">
                  <w:rPr>
                    <w:rFonts w:ascii="Cambria Math" w:hAnsi="Cambria Math"/>
                  </w:rPr>
                </w:del>
              </m:ctrlPr>
            </m:sSubSupPr>
            <m:e>
              <m:r>
                <w:del w:id="385" w:author="Hout, Joanna in 't" w:date="2020-10-30T21:40:00Z">
                  <w:rPr>
                    <w:rFonts w:ascii="Cambria Math" w:hAnsi="Cambria Math"/>
                  </w:rPr>
                  <m:t>)</m:t>
                </w:del>
              </m:r>
            </m:e>
            <m:sub>
              <m:r>
                <w:del w:id="386" w:author="Hout, Joanna in 't" w:date="2020-10-30T21:40:00Z">
                  <w:rPr>
                    <w:rFonts w:ascii="Cambria Math" w:hAnsi="Cambria Math"/>
                  </w:rPr>
                  <m:t>+</m:t>
                </w:del>
              </m:r>
            </m:sub>
            <m:sup>
              <m:r>
                <w:del w:id="387" w:author="Hout, Joanna in 't" w:date="2020-10-30T21:40:00Z">
                  <w:rPr>
                    <w:rFonts w:ascii="Cambria Math" w:hAnsi="Cambria Math"/>
                  </w:rPr>
                  <m:t>d</m:t>
                </w:del>
              </m:r>
            </m:sup>
          </m:sSubSup>
          <m:r>
            <w:del w:id="388" w:author="Hout, Joanna in 't" w:date="2020-10-30T21:40:00Z">
              <w:rPr>
                <w:rFonts w:ascii="Cambria Math" w:hAnsi="Cambria Math"/>
              </w:rPr>
              <m:t>                                                         (3)</m:t>
            </w:del>
          </m:r>
        </m:oMath>
      </m:oMathPara>
      <w:bookmarkEnd w:id="351"/>
    </w:p>
    <w:p w14:paraId="51482B71" w14:textId="40E6FBA0" w:rsidR="00D11832" w:rsidDel="003316B5" w:rsidRDefault="00D11832" w:rsidP="008B7D8F">
      <w:pPr>
        <w:pStyle w:val="FirstParagraph"/>
        <w:rPr>
          <w:del w:id="389" w:author="Hout, Joanna in 't" w:date="2020-10-30T21:40:00Z"/>
        </w:rPr>
      </w:pPr>
      <w:del w:id="390" w:author="Hout, Joanna in 't" w:date="2020-10-30T21:40:00Z">
        <w:r w:rsidDel="003316B5">
          <w:delText>and the statistical model for the association between X and Y is:</w:delText>
        </w:r>
      </w:del>
    </w:p>
    <w:p w14:paraId="111ED039" w14:textId="1F634CC4" w:rsidR="00D11832" w:rsidRPr="00B57E24" w:rsidDel="003316B5" w:rsidRDefault="00D11832" w:rsidP="008B7D8F">
      <w:pPr>
        <w:pStyle w:val="FirstParagraph"/>
        <w:rPr>
          <w:del w:id="391" w:author="Hout, Joanna in 't" w:date="2020-10-30T21:40:00Z"/>
          <w:i/>
        </w:rPr>
      </w:pPr>
      <m:oMathPara>
        <m:oMathParaPr>
          <m:jc m:val="center"/>
        </m:oMathParaPr>
        <m:oMath>
          <m:r>
            <w:del w:id="392" w:author="Hout, Joanna in 't" w:date="2020-10-30T21:40:00Z">
              <w:rPr>
                <w:rFonts w:ascii="Cambria Math" w:hAnsi="Cambria Math"/>
                <w:lang w:val="el-GR"/>
              </w:rPr>
              <m:t>g</m:t>
            </w:del>
          </m:r>
          <m:d>
            <m:dPr>
              <m:ctrlPr>
                <w:del w:id="393" w:author="Hout, Joanna in 't" w:date="2020-10-30T21:40:00Z">
                  <w:rPr>
                    <w:rFonts w:ascii="Cambria Math" w:hAnsi="Cambria Math"/>
                    <w:i/>
                    <w:lang w:val="el-GR"/>
                  </w:rPr>
                </w:del>
              </m:ctrlPr>
            </m:dPr>
            <m:e>
              <m:r>
                <w:del w:id="394" w:author="Hout, Joanna in 't" w:date="2020-10-30T21:40:00Z">
                  <w:rPr>
                    <w:rFonts w:ascii="Cambria Math" w:hAnsi="Cambria Math"/>
                    <w:lang w:val="el-GR"/>
                  </w:rPr>
                  <m:t>μ</m:t>
                </w:del>
              </m:r>
            </m:e>
          </m:d>
          <m:r>
            <w:del w:id="395" w:author="Hout, Joanna in 't" w:date="2020-10-30T21:40:00Z">
              <w:rPr>
                <w:rFonts w:ascii="Cambria Math" w:hAnsi="Cambria Math"/>
              </w:rPr>
              <m:t xml:space="preserve">= </m:t>
            </w:del>
          </m:r>
          <m:limLow>
            <m:limLowPr>
              <m:ctrlPr>
                <w:del w:id="396" w:author="Hout, Joanna in 't" w:date="2020-10-30T21:40:00Z">
                  <w:rPr>
                    <w:rFonts w:ascii="Cambria Math" w:hAnsi="Cambria Math"/>
                    <w:i/>
                    <w:lang w:val="el-GR"/>
                  </w:rPr>
                </w:del>
              </m:ctrlPr>
            </m:limLowPr>
            <m:e>
              <m:groupChr>
                <m:groupChrPr>
                  <m:ctrlPr>
                    <w:del w:id="397" w:author="Hout, Joanna in 't" w:date="2020-10-30T21:40:00Z">
                      <w:rPr>
                        <w:rFonts w:ascii="Cambria Math" w:hAnsi="Cambria Math"/>
                        <w:i/>
                        <w:lang w:val="el-GR"/>
                      </w:rPr>
                    </w:del>
                  </m:ctrlPr>
                </m:groupChrPr>
                <m:e>
                  <m:d>
                    <m:dPr>
                      <m:begChr m:val="["/>
                      <m:endChr m:val="]"/>
                      <m:ctrlPr>
                        <w:del w:id="398" w:author="Hout, Joanna in 't" w:date="2020-10-30T21:40:00Z">
                          <w:rPr>
                            <w:rFonts w:ascii="Cambria Math" w:hAnsi="Cambria Math"/>
                            <w:i/>
                          </w:rPr>
                        </w:del>
                      </m:ctrlPr>
                    </m:dPr>
                    <m:e>
                      <m:sSub>
                        <m:sSubPr>
                          <m:ctrlPr>
                            <w:del w:id="399" w:author="Hout, Joanna in 't" w:date="2020-10-30T21:40:00Z">
                              <w:rPr>
                                <w:rFonts w:ascii="Cambria Math" w:hAnsi="Cambria Math"/>
                              </w:rPr>
                            </w:del>
                          </m:ctrlPr>
                        </m:sSubPr>
                        <m:e>
                          <m:r>
                            <w:del w:id="400" w:author="Hout, Joanna in 't" w:date="2020-10-30T21:40:00Z">
                              <w:rPr>
                                <w:rFonts w:ascii="Cambria Math" w:hAnsi="Cambria Math"/>
                              </w:rPr>
                              <m:t>β</m:t>
                            </w:del>
                          </m:r>
                        </m:e>
                        <m:sub>
                          <m:r>
                            <w:del w:id="401" w:author="Hout, Joanna in 't" w:date="2020-10-30T21:40:00Z">
                              <w:rPr>
                                <w:rFonts w:ascii="Cambria Math" w:hAnsi="Cambria Math"/>
                              </w:rPr>
                              <m:t>0</m:t>
                            </w:del>
                          </m:r>
                        </m:sub>
                      </m:sSub>
                      <m:r>
                        <w:del w:id="402" w:author="Hout, Joanna in 't" w:date="2020-10-30T21:40:00Z">
                          <w:rPr>
                            <w:rFonts w:ascii="Cambria Math" w:hAnsi="Cambria Math"/>
                          </w:rPr>
                          <m:t>+</m:t>
                        </w:del>
                      </m:r>
                      <m:sSub>
                        <m:sSubPr>
                          <m:ctrlPr>
                            <w:del w:id="403" w:author="Hout, Joanna in 't" w:date="2020-10-30T21:40:00Z">
                              <w:rPr>
                                <w:rFonts w:ascii="Cambria Math" w:hAnsi="Cambria Math"/>
                              </w:rPr>
                            </w:del>
                          </m:ctrlPr>
                        </m:sSubPr>
                        <m:e>
                          <m:r>
                            <w:del w:id="404" w:author="Hout, Joanna in 't" w:date="2020-10-30T21:40:00Z">
                              <w:rPr>
                                <w:rFonts w:ascii="Cambria Math" w:hAnsi="Cambria Math"/>
                              </w:rPr>
                              <m:t>β</m:t>
                            </w:del>
                          </m:r>
                        </m:e>
                        <m:sub>
                          <m:r>
                            <w:del w:id="405" w:author="Hout, Joanna in 't" w:date="2020-10-30T21:40:00Z">
                              <w:rPr>
                                <w:rFonts w:ascii="Cambria Math" w:hAnsi="Cambria Math"/>
                              </w:rPr>
                              <m:t>1</m:t>
                            </w:del>
                          </m:r>
                        </m:sub>
                      </m:sSub>
                      <m:r>
                        <w:del w:id="406" w:author="Hout, Joanna in 't" w:date="2020-10-30T21:40:00Z">
                          <w:rPr>
                            <w:rFonts w:ascii="Cambria Math" w:hAnsi="Cambria Math"/>
                          </w:rPr>
                          <m:t>X+</m:t>
                        </w:del>
                      </m:r>
                      <m:sSub>
                        <m:sSubPr>
                          <m:ctrlPr>
                            <w:del w:id="407" w:author="Hout, Joanna in 't" w:date="2020-10-30T21:40:00Z">
                              <w:rPr>
                                <w:rFonts w:ascii="Cambria Math" w:hAnsi="Cambria Math"/>
                              </w:rPr>
                            </w:del>
                          </m:ctrlPr>
                        </m:sSubPr>
                        <m:e>
                          <m:r>
                            <w:del w:id="408" w:author="Hout, Joanna in 't" w:date="2020-10-30T21:40:00Z">
                              <w:rPr>
                                <w:rFonts w:ascii="Cambria Math" w:hAnsi="Cambria Math"/>
                              </w:rPr>
                              <m:t>β</m:t>
                            </w:del>
                          </m:r>
                        </m:e>
                        <m:sub>
                          <m:r>
                            <w:del w:id="409" w:author="Hout, Joanna in 't" w:date="2020-10-30T21:40:00Z">
                              <w:rPr>
                                <w:rFonts w:ascii="Cambria Math" w:hAnsi="Cambria Math"/>
                              </w:rPr>
                              <m:t>2</m:t>
                            </w:del>
                          </m:r>
                        </m:sub>
                      </m:sSub>
                      <m:sSup>
                        <m:sSupPr>
                          <m:ctrlPr>
                            <w:del w:id="410" w:author="Hout, Joanna in 't" w:date="2020-10-30T21:40:00Z">
                              <w:rPr>
                                <w:rFonts w:ascii="Cambria Math" w:hAnsi="Cambria Math"/>
                              </w:rPr>
                            </w:del>
                          </m:ctrlPr>
                        </m:sSupPr>
                        <m:e>
                          <m:r>
                            <w:del w:id="411" w:author="Hout, Joanna in 't" w:date="2020-10-30T21:40:00Z">
                              <w:rPr>
                                <w:rFonts w:ascii="Cambria Math" w:hAnsi="Cambria Math"/>
                              </w:rPr>
                              <m:t>X</m:t>
                            </w:del>
                          </m:r>
                        </m:e>
                        <m:sup>
                          <m:r>
                            <w:del w:id="412" w:author="Hout, Joanna in 't" w:date="2020-10-30T21:40:00Z">
                              <w:rPr>
                                <w:rFonts w:ascii="Cambria Math" w:hAnsi="Cambria Math"/>
                              </w:rPr>
                              <m:t>2</m:t>
                            </w:del>
                          </m:r>
                        </m:sup>
                      </m:sSup>
                      <m:r>
                        <w:del w:id="413" w:author="Hout, Joanna in 't" w:date="2020-10-30T21:40:00Z">
                          <w:rPr>
                            <w:rFonts w:ascii="Cambria Math" w:hAnsi="Cambria Math"/>
                          </w:rPr>
                          <m:t>+…+</m:t>
                        </w:del>
                      </m:r>
                      <m:sSub>
                        <m:sSubPr>
                          <m:ctrlPr>
                            <w:del w:id="414" w:author="Hout, Joanna in 't" w:date="2020-10-30T21:40:00Z">
                              <w:rPr>
                                <w:rFonts w:ascii="Cambria Math" w:hAnsi="Cambria Math"/>
                              </w:rPr>
                            </w:del>
                          </m:ctrlPr>
                        </m:sSubPr>
                        <m:e>
                          <m:r>
                            <w:del w:id="415" w:author="Hout, Joanna in 't" w:date="2020-10-30T21:40:00Z">
                              <w:rPr>
                                <w:rFonts w:ascii="Cambria Math" w:hAnsi="Cambria Math"/>
                              </w:rPr>
                              <m:t>β</m:t>
                            </w:del>
                          </m:r>
                        </m:e>
                        <m:sub>
                          <m:r>
                            <w:del w:id="416" w:author="Hout, Joanna in 't" w:date="2020-10-30T21:40:00Z">
                              <w:rPr>
                                <w:rFonts w:ascii="Cambria Math" w:hAnsi="Cambria Math"/>
                              </w:rPr>
                              <m:t>d</m:t>
                            </w:del>
                          </m:r>
                        </m:sub>
                      </m:sSub>
                      <m:sSup>
                        <m:sSupPr>
                          <m:ctrlPr>
                            <w:del w:id="417" w:author="Hout, Joanna in 't" w:date="2020-10-30T21:40:00Z">
                              <w:rPr>
                                <w:rFonts w:ascii="Cambria Math" w:hAnsi="Cambria Math"/>
                              </w:rPr>
                            </w:del>
                          </m:ctrlPr>
                        </m:sSupPr>
                        <m:e>
                          <m:r>
                            <w:del w:id="418" w:author="Hout, Joanna in 't" w:date="2020-10-30T21:40:00Z">
                              <w:rPr>
                                <w:rFonts w:ascii="Cambria Math" w:hAnsi="Cambria Math"/>
                              </w:rPr>
                              <m:t>X</m:t>
                            </w:del>
                          </m:r>
                        </m:e>
                        <m:sup>
                          <m:r>
                            <w:del w:id="419" w:author="Hout, Joanna in 't" w:date="2020-10-30T21:40:00Z">
                              <w:rPr>
                                <w:rFonts w:ascii="Cambria Math" w:hAnsi="Cambria Math"/>
                              </w:rPr>
                              <m:t>d</m:t>
                            </w:del>
                          </m:r>
                        </m:sup>
                      </m:sSup>
                    </m:e>
                  </m:d>
                </m:e>
              </m:groupChr>
            </m:e>
            <m:lim>
              <m:r>
                <w:del w:id="420" w:author="Hout, Joanna in 't" w:date="2020-10-30T21:40:00Z">
                  <w:rPr>
                    <w:rFonts w:ascii="Cambria Math" w:hAnsi="Cambria Math"/>
                    <w:lang w:val="el-GR"/>
                  </w:rPr>
                  <m:t>basic</m:t>
                </w:del>
              </m:r>
              <m:r>
                <w:del w:id="421" w:author="Hout, Joanna in 't" w:date="2020-10-30T21:40:00Z">
                  <w:rPr>
                    <w:rFonts w:ascii="Cambria Math" w:hAnsi="Cambria Math"/>
                  </w:rPr>
                  <m:t xml:space="preserve"> </m:t>
                </w:del>
              </m:r>
              <m:r>
                <w:del w:id="422" w:author="Hout, Joanna in 't" w:date="2020-10-30T21:40:00Z">
                  <w:rPr>
                    <w:rFonts w:ascii="Cambria Math" w:hAnsi="Cambria Math"/>
                    <w:lang w:val="el-GR"/>
                  </w:rPr>
                  <m:t>polynomial</m:t>
                </w:del>
              </m:r>
            </m:lim>
          </m:limLow>
          <m:r>
            <w:del w:id="423" w:author="Hout, Joanna in 't" w:date="2020-10-30T21:40:00Z">
              <w:rPr>
                <w:rFonts w:ascii="Cambria Math" w:hAnsi="Cambria Math"/>
              </w:rPr>
              <m:t>+</m:t>
            </w:del>
          </m:r>
          <m:limLow>
            <m:limLowPr>
              <m:ctrlPr>
                <w:del w:id="424" w:author="Hout, Joanna in 't" w:date="2020-10-30T21:40:00Z">
                  <w:rPr>
                    <w:rFonts w:ascii="Cambria Math" w:hAnsi="Cambria Math"/>
                    <w:i/>
                    <w:lang w:val="el-GR"/>
                  </w:rPr>
                </w:del>
              </m:ctrlPr>
            </m:limLowPr>
            <m:e>
              <m:groupChr>
                <m:groupChrPr>
                  <m:ctrlPr>
                    <w:del w:id="425" w:author="Hout, Joanna in 't" w:date="2020-10-30T21:40:00Z">
                      <w:rPr>
                        <w:rFonts w:ascii="Cambria Math" w:hAnsi="Cambria Math"/>
                        <w:i/>
                        <w:lang w:val="el-GR"/>
                      </w:rPr>
                    </w:del>
                  </m:ctrlPr>
                </m:groupChrPr>
                <m:e>
                  <m:r>
                    <w:del w:id="426" w:author="Hout, Joanna in 't" w:date="2020-10-30T21:40:00Z">
                      <w:rPr>
                        <w:rFonts w:ascii="Cambria Math" w:hAnsi="Cambria Math"/>
                      </w:rPr>
                      <m:t>[</m:t>
                    </w:del>
                  </m:r>
                  <m:sSub>
                    <m:sSubPr>
                      <m:ctrlPr>
                        <w:del w:id="427" w:author="Hout, Joanna in 't" w:date="2020-10-30T21:40:00Z">
                          <w:rPr>
                            <w:rFonts w:ascii="Cambria Math" w:hAnsi="Cambria Math"/>
                          </w:rPr>
                        </w:del>
                      </m:ctrlPr>
                    </m:sSubPr>
                    <m:e>
                      <m:r>
                        <w:del w:id="428" w:author="Hout, Joanna in 't" w:date="2020-10-30T21:40:00Z">
                          <w:rPr>
                            <w:rFonts w:ascii="Cambria Math" w:hAnsi="Cambria Math"/>
                          </w:rPr>
                          <m:t>β</m:t>
                        </w:del>
                      </m:r>
                    </m:e>
                    <m:sub>
                      <m:r>
                        <w:del w:id="429" w:author="Hout, Joanna in 't" w:date="2020-10-30T21:40:00Z">
                          <w:rPr>
                            <w:rFonts w:ascii="Cambria Math" w:hAnsi="Cambria Math"/>
                          </w:rPr>
                          <m:t>d+1</m:t>
                        </w:del>
                      </m:r>
                    </m:sub>
                  </m:sSub>
                  <m:r>
                    <w:del w:id="430" w:author="Hout, Joanna in 't" w:date="2020-10-30T21:40:00Z">
                      <w:rPr>
                        <w:rFonts w:ascii="Cambria Math" w:hAnsi="Cambria Math"/>
                      </w:rPr>
                      <m:t>(X–</m:t>
                    </w:del>
                  </m:r>
                  <m:sSub>
                    <m:sSubPr>
                      <m:ctrlPr>
                        <w:del w:id="431" w:author="Hout, Joanna in 't" w:date="2020-10-30T21:40:00Z">
                          <w:rPr>
                            <w:rFonts w:ascii="Cambria Math" w:hAnsi="Cambria Math"/>
                          </w:rPr>
                        </w:del>
                      </m:ctrlPr>
                    </m:sSubPr>
                    <m:e>
                      <m:r>
                        <w:del w:id="432" w:author="Hout, Joanna in 't" w:date="2020-10-30T21:40:00Z">
                          <w:rPr>
                            <w:rFonts w:ascii="Cambria Math" w:hAnsi="Cambria Math"/>
                          </w:rPr>
                          <m:t>t</m:t>
                        </w:del>
                      </m:r>
                    </m:e>
                    <m:sub>
                      <m:r>
                        <w:del w:id="433" w:author="Hout, Joanna in 't" w:date="2020-10-30T21:40:00Z">
                          <w:rPr>
                            <w:rFonts w:ascii="Cambria Math" w:hAnsi="Cambria Math"/>
                          </w:rPr>
                          <m:t>1</m:t>
                        </w:del>
                      </m:r>
                    </m:sub>
                  </m:sSub>
                  <m:sSubSup>
                    <m:sSubSupPr>
                      <m:ctrlPr>
                        <w:del w:id="434" w:author="Hout, Joanna in 't" w:date="2020-10-30T21:40:00Z">
                          <w:rPr>
                            <w:rFonts w:ascii="Cambria Math" w:hAnsi="Cambria Math"/>
                          </w:rPr>
                        </w:del>
                      </m:ctrlPr>
                    </m:sSubSupPr>
                    <m:e>
                      <m:r>
                        <w:del w:id="435" w:author="Hout, Joanna in 't" w:date="2020-10-30T21:40:00Z">
                          <w:rPr>
                            <w:rFonts w:ascii="Cambria Math" w:hAnsi="Cambria Math"/>
                          </w:rPr>
                          <m:t>)</m:t>
                        </w:del>
                      </m:r>
                    </m:e>
                    <m:sub>
                      <m:r>
                        <w:del w:id="436" w:author="Hout, Joanna in 't" w:date="2020-10-30T21:40:00Z">
                          <w:rPr>
                            <w:rFonts w:ascii="Cambria Math" w:hAnsi="Cambria Math"/>
                          </w:rPr>
                          <m:t>+</m:t>
                        </w:del>
                      </m:r>
                    </m:sub>
                    <m:sup>
                      <m:r>
                        <w:del w:id="437" w:author="Hout, Joanna in 't" w:date="2020-10-30T21:40:00Z">
                          <w:rPr>
                            <w:rFonts w:ascii="Cambria Math" w:hAnsi="Cambria Math"/>
                          </w:rPr>
                          <m:t>d</m:t>
                        </w:del>
                      </m:r>
                    </m:sup>
                  </m:sSubSup>
                  <m:r>
                    <w:del w:id="438" w:author="Hout, Joanna in 't" w:date="2020-10-30T21:40:00Z">
                      <w:rPr>
                        <w:rFonts w:ascii="Cambria Math" w:hAnsi="Cambria Math"/>
                      </w:rPr>
                      <m:t>+</m:t>
                    </w:del>
                  </m:r>
                  <m:sSub>
                    <m:sSubPr>
                      <m:ctrlPr>
                        <w:del w:id="439" w:author="Hout, Joanna in 't" w:date="2020-10-30T21:40:00Z">
                          <w:rPr>
                            <w:rFonts w:ascii="Cambria Math" w:hAnsi="Cambria Math"/>
                          </w:rPr>
                        </w:del>
                      </m:ctrlPr>
                    </m:sSubPr>
                    <m:e>
                      <m:r>
                        <w:del w:id="440" w:author="Hout, Joanna in 't" w:date="2020-10-30T21:40:00Z">
                          <w:rPr>
                            <w:rFonts w:ascii="Cambria Math" w:hAnsi="Cambria Math"/>
                          </w:rPr>
                          <m:t>β</m:t>
                        </w:del>
                      </m:r>
                    </m:e>
                    <m:sub>
                      <m:r>
                        <w:del w:id="441" w:author="Hout, Joanna in 't" w:date="2020-10-30T21:40:00Z">
                          <w:rPr>
                            <w:rFonts w:ascii="Cambria Math" w:hAnsi="Cambria Math"/>
                          </w:rPr>
                          <m:t>d+2</m:t>
                        </w:del>
                      </m:r>
                    </m:sub>
                  </m:sSub>
                  <m:r>
                    <w:del w:id="442" w:author="Hout, Joanna in 't" w:date="2020-10-30T21:40:00Z">
                      <w:rPr>
                        <w:rFonts w:ascii="Cambria Math" w:hAnsi="Cambria Math"/>
                      </w:rPr>
                      <m:t>(X–</m:t>
                    </w:del>
                  </m:r>
                  <m:sSub>
                    <m:sSubPr>
                      <m:ctrlPr>
                        <w:del w:id="443" w:author="Hout, Joanna in 't" w:date="2020-10-30T21:40:00Z">
                          <w:rPr>
                            <w:rFonts w:ascii="Cambria Math" w:hAnsi="Cambria Math"/>
                          </w:rPr>
                        </w:del>
                      </m:ctrlPr>
                    </m:sSubPr>
                    <m:e>
                      <m:r>
                        <w:del w:id="444" w:author="Hout, Joanna in 't" w:date="2020-10-30T21:40:00Z">
                          <w:rPr>
                            <w:rFonts w:ascii="Cambria Math" w:hAnsi="Cambria Math"/>
                          </w:rPr>
                          <m:t>t</m:t>
                        </w:del>
                      </m:r>
                    </m:e>
                    <m:sub>
                      <m:r>
                        <w:del w:id="445" w:author="Hout, Joanna in 't" w:date="2020-10-30T21:40:00Z">
                          <w:rPr>
                            <w:rFonts w:ascii="Cambria Math" w:hAnsi="Cambria Math"/>
                          </w:rPr>
                          <m:t>2</m:t>
                        </w:del>
                      </m:r>
                    </m:sub>
                  </m:sSub>
                  <m:sSubSup>
                    <m:sSubSupPr>
                      <m:ctrlPr>
                        <w:del w:id="446" w:author="Hout, Joanna in 't" w:date="2020-10-30T21:40:00Z">
                          <w:rPr>
                            <w:rFonts w:ascii="Cambria Math" w:hAnsi="Cambria Math"/>
                          </w:rPr>
                        </w:del>
                      </m:ctrlPr>
                    </m:sSubSupPr>
                    <m:e>
                      <m:r>
                        <w:del w:id="447" w:author="Hout, Joanna in 't" w:date="2020-10-30T21:40:00Z">
                          <w:rPr>
                            <w:rFonts w:ascii="Cambria Math" w:hAnsi="Cambria Math"/>
                          </w:rPr>
                          <m:t>)</m:t>
                        </w:del>
                      </m:r>
                    </m:e>
                    <m:sub>
                      <m:r>
                        <w:del w:id="448" w:author="Hout, Joanna in 't" w:date="2020-10-30T21:40:00Z">
                          <w:rPr>
                            <w:rFonts w:ascii="Cambria Math" w:hAnsi="Cambria Math"/>
                          </w:rPr>
                          <m:t>+</m:t>
                        </w:del>
                      </m:r>
                    </m:sub>
                    <m:sup>
                      <m:r>
                        <w:del w:id="449" w:author="Hout, Joanna in 't" w:date="2020-10-30T21:40:00Z">
                          <w:rPr>
                            <w:rFonts w:ascii="Cambria Math" w:hAnsi="Cambria Math"/>
                          </w:rPr>
                          <m:t>d</m:t>
                        </w:del>
                      </m:r>
                    </m:sup>
                  </m:sSubSup>
                  <m:r>
                    <w:del w:id="450" w:author="Hout, Joanna in 't" w:date="2020-10-30T21:40:00Z">
                      <w:rPr>
                        <w:rFonts w:ascii="Cambria Math" w:hAnsi="Cambria Math"/>
                      </w:rPr>
                      <m:t>+…+</m:t>
                    </w:del>
                  </m:r>
                  <m:sSub>
                    <m:sSubPr>
                      <m:ctrlPr>
                        <w:del w:id="451" w:author="Hout, Joanna in 't" w:date="2020-10-30T21:40:00Z">
                          <w:rPr>
                            <w:rFonts w:ascii="Cambria Math" w:hAnsi="Cambria Math"/>
                          </w:rPr>
                        </w:del>
                      </m:ctrlPr>
                    </m:sSubPr>
                    <m:e>
                      <m:r>
                        <w:del w:id="452" w:author="Hout, Joanna in 't" w:date="2020-10-30T21:40:00Z">
                          <w:rPr>
                            <w:rFonts w:ascii="Cambria Math" w:hAnsi="Cambria Math"/>
                          </w:rPr>
                          <m:t>β</m:t>
                        </w:del>
                      </m:r>
                    </m:e>
                    <m:sub>
                      <m:r>
                        <w:del w:id="453" w:author="Hout, Joanna in 't" w:date="2020-10-30T21:40:00Z">
                          <w:rPr>
                            <w:rFonts w:ascii="Cambria Math" w:hAnsi="Cambria Math"/>
                          </w:rPr>
                          <m:t>d+</m:t>
                        </w:del>
                      </m:r>
                      <m:r>
                        <w:del w:id="454" w:author="Hout, Joanna in 't" w:date="2020-10-30T21:40:00Z">
                          <w:rPr>
                            <w:rFonts w:ascii="Cambria Math" w:hAnsi="Cambria Math"/>
                            <w:lang w:val="el-GR"/>
                          </w:rPr>
                          <m:t>κ</m:t>
                        </w:del>
                      </m:r>
                    </m:sub>
                  </m:sSub>
                  <m:r>
                    <w:del w:id="455" w:author="Hout, Joanna in 't" w:date="2020-10-30T21:40:00Z">
                      <w:rPr>
                        <w:rFonts w:ascii="Cambria Math" w:hAnsi="Cambria Math"/>
                      </w:rPr>
                      <m:t>d(X–</m:t>
                    </w:del>
                  </m:r>
                  <m:sSub>
                    <m:sSubPr>
                      <m:ctrlPr>
                        <w:del w:id="456" w:author="Hout, Joanna in 't" w:date="2020-10-30T21:40:00Z">
                          <w:rPr>
                            <w:rFonts w:ascii="Cambria Math" w:hAnsi="Cambria Math"/>
                          </w:rPr>
                        </w:del>
                      </m:ctrlPr>
                    </m:sSubPr>
                    <m:e>
                      <m:r>
                        <w:del w:id="457" w:author="Hout, Joanna in 't" w:date="2020-10-30T21:40:00Z">
                          <w:rPr>
                            <w:rFonts w:ascii="Cambria Math" w:hAnsi="Cambria Math"/>
                          </w:rPr>
                          <m:t>t</m:t>
                        </w:del>
                      </m:r>
                    </m:e>
                    <m:sub>
                      <m:r>
                        <w:del w:id="458" w:author="Hout, Joanna in 't" w:date="2020-10-30T21:40:00Z">
                          <w:rPr>
                            <w:rFonts w:ascii="Cambria Math" w:hAnsi="Cambria Math"/>
                          </w:rPr>
                          <m:t>κ</m:t>
                        </w:del>
                      </m:r>
                    </m:sub>
                  </m:sSub>
                  <m:sSubSup>
                    <m:sSubSupPr>
                      <m:ctrlPr>
                        <w:del w:id="459" w:author="Hout, Joanna in 't" w:date="2020-10-30T21:40:00Z">
                          <w:rPr>
                            <w:rFonts w:ascii="Cambria Math" w:hAnsi="Cambria Math"/>
                          </w:rPr>
                        </w:del>
                      </m:ctrlPr>
                    </m:sSubSupPr>
                    <m:e>
                      <m:r>
                        <w:del w:id="460" w:author="Hout, Joanna in 't" w:date="2020-10-30T21:40:00Z">
                          <w:rPr>
                            <w:rFonts w:ascii="Cambria Math" w:hAnsi="Cambria Math"/>
                          </w:rPr>
                          <m:t>)</m:t>
                        </w:del>
                      </m:r>
                    </m:e>
                    <m:sub>
                      <m:r>
                        <w:del w:id="461" w:author="Hout, Joanna in 't" w:date="2020-10-30T21:40:00Z">
                          <w:rPr>
                            <w:rFonts w:ascii="Cambria Math" w:hAnsi="Cambria Math"/>
                          </w:rPr>
                          <m:t>+</m:t>
                        </w:del>
                      </m:r>
                    </m:sub>
                    <m:sup>
                      <m:r>
                        <w:del w:id="462" w:author="Hout, Joanna in 't" w:date="2020-10-30T21:40:00Z">
                          <w:rPr>
                            <w:rFonts w:ascii="Cambria Math" w:hAnsi="Cambria Math"/>
                          </w:rPr>
                          <m:t>d</m:t>
                        </w:del>
                      </m:r>
                    </m:sup>
                  </m:sSubSup>
                  <m:r>
                    <w:del w:id="463" w:author="Hout, Joanna in 't" w:date="2020-10-30T21:40:00Z">
                      <w:rPr>
                        <w:rFonts w:ascii="Cambria Math" w:hAnsi="Cambria Math"/>
                      </w:rPr>
                      <m:t>]</m:t>
                    </w:del>
                  </m:r>
                </m:e>
              </m:groupChr>
            </m:e>
            <m:lim>
              <m:r>
                <w:del w:id="464" w:author="Hout, Joanna in 't" w:date="2020-10-30T21:40:00Z">
                  <w:rPr>
                    <w:rFonts w:ascii="Cambria Math" w:hAnsi="Cambria Math"/>
                    <w:lang w:val="el-GR"/>
                  </w:rPr>
                  <m:t>secondary</m:t>
                </w:del>
              </m:r>
              <m:r>
                <w:del w:id="465" w:author="Hout, Joanna in 't" w:date="2020-10-30T21:40:00Z">
                  <w:rPr>
                    <w:rFonts w:ascii="Cambria Math" w:hAnsi="Cambria Math"/>
                  </w:rPr>
                  <m:t xml:space="preserve"> </m:t>
                </w:del>
              </m:r>
              <m:r>
                <w:del w:id="466" w:author="Hout, Joanna in 't" w:date="2020-10-30T21:40:00Z">
                  <w:rPr>
                    <w:rFonts w:ascii="Cambria Math" w:hAnsi="Cambria Math"/>
                    <w:lang w:val="el-GR"/>
                  </w:rPr>
                  <m:t>polynomial</m:t>
                </w:del>
              </m:r>
            </m:lim>
          </m:limLow>
          <m:r>
            <w:del w:id="467" w:author="Hout, Joanna in 't" w:date="2020-10-30T21:40:00Z">
              <w:rPr>
                <w:rFonts w:ascii="Cambria Math" w:hAnsi="Cambria Math"/>
                <w:lang w:val="el-GR"/>
              </w:rPr>
              <m:t xml:space="preserve">          (4)</m:t>
            </w:del>
          </m:r>
        </m:oMath>
      </m:oMathPara>
    </w:p>
    <w:p w14:paraId="6626E735" w14:textId="3A027AAC" w:rsidR="00D11832" w:rsidDel="003316B5" w:rsidRDefault="00D11832" w:rsidP="008B7D8F">
      <w:pPr>
        <w:pStyle w:val="FirstParagraph"/>
        <w:rPr>
          <w:del w:id="468" w:author="Hout, Joanna in 't" w:date="2020-10-30T21:45:00Z"/>
        </w:rPr>
      </w:pPr>
      <w:del w:id="469" w:author="Hout, Joanna in 't" w:date="2020-10-30T21:45:00Z">
        <w:r w:rsidDel="003316B5">
          <w:delText>The + subscript denotes that for a given z</w:delText>
        </w:r>
      </w:del>
    </w:p>
    <w:p w14:paraId="7D80C78C" w14:textId="1249C580" w:rsidR="00D11832" w:rsidRPr="005B4CAB" w:rsidDel="003316B5" w:rsidRDefault="00D11832" w:rsidP="008B7D8F">
      <w:pPr>
        <w:pStyle w:val="FirstParagraph"/>
        <w:rPr>
          <w:del w:id="470" w:author="Hout, Joanna in 't" w:date="2020-10-30T21:45:00Z"/>
        </w:rPr>
      </w:pPr>
      <m:oMathPara>
        <m:oMathParaPr>
          <m:jc m:val="center"/>
        </m:oMathParaPr>
        <m:oMath>
          <m:r>
            <w:del w:id="471" w:author="Hout, Joanna in 't" w:date="2020-10-30T21:45:00Z">
              <w:rPr>
                <w:rFonts w:ascii="Cambria Math" w:hAnsi="Cambria Math"/>
              </w:rPr>
              <m:t>(z</m:t>
            </w:del>
          </m:r>
          <m:sSub>
            <m:sSubPr>
              <m:ctrlPr>
                <w:del w:id="472" w:author="Hout, Joanna in 't" w:date="2020-10-30T21:45:00Z">
                  <w:rPr>
                    <w:rFonts w:ascii="Cambria Math" w:hAnsi="Cambria Math"/>
                  </w:rPr>
                </w:del>
              </m:ctrlPr>
            </m:sSubPr>
            <m:e>
              <m:r>
                <w:del w:id="473" w:author="Hout, Joanna in 't" w:date="2020-10-30T21:45:00Z">
                  <w:rPr>
                    <w:rFonts w:ascii="Cambria Math" w:hAnsi="Cambria Math"/>
                  </w:rPr>
                  <m:t>)</m:t>
                </w:del>
              </m:r>
            </m:e>
            <m:sub>
              <m:r>
                <w:del w:id="474" w:author="Hout, Joanna in 't" w:date="2020-10-30T21:45:00Z">
                  <w:rPr>
                    <w:rFonts w:ascii="Cambria Math" w:hAnsi="Cambria Math"/>
                  </w:rPr>
                  <m:t>+</m:t>
                </w:del>
              </m:r>
            </m:sub>
          </m:sSub>
          <m:r>
            <w:del w:id="475" w:author="Hout, Joanna in 't" w:date="2020-10-30T21:45:00Z">
              <w:rPr>
                <w:rFonts w:ascii="Cambria Math" w:hAnsi="Cambria Math"/>
              </w:rPr>
              <m:t>=</m:t>
            </w:del>
          </m:r>
          <m:d>
            <m:dPr>
              <m:begChr m:val="{"/>
              <m:endChr m:val=""/>
              <m:ctrlPr>
                <w:del w:id="476" w:author="Hout, Joanna in 't" w:date="2020-10-30T21:45:00Z">
                  <w:rPr>
                    <w:rFonts w:ascii="Cambria Math" w:hAnsi="Cambria Math"/>
                  </w:rPr>
                </w:del>
              </m:ctrlPr>
            </m:dPr>
            <m:e>
              <m:m>
                <m:mPr>
                  <m:plcHide m:val="1"/>
                  <m:mcs>
                    <m:mc>
                      <m:mcPr>
                        <m:count m:val="2"/>
                        <m:mcJc m:val="left"/>
                      </m:mcPr>
                    </m:mc>
                  </m:mcs>
                  <m:ctrlPr>
                    <w:del w:id="477" w:author="Hout, Joanna in 't" w:date="2020-10-30T21:45:00Z">
                      <w:rPr>
                        <w:rFonts w:ascii="Cambria Math" w:hAnsi="Cambria Math"/>
                      </w:rPr>
                    </w:del>
                  </m:ctrlPr>
                </m:mPr>
                <m:mr>
                  <m:e>
                    <m:r>
                      <w:del w:id="478" w:author="Hout, Joanna in 't" w:date="2020-10-30T21:45:00Z">
                        <w:rPr>
                          <w:rFonts w:ascii="Cambria Math" w:hAnsi="Cambria Math"/>
                        </w:rPr>
                        <m:t>z,</m:t>
                      </w:del>
                    </m:r>
                  </m:e>
                  <m:e>
                    <m:r>
                      <w:del w:id="479" w:author="Hout, Joanna in 't" w:date="2020-10-30T21:45:00Z">
                        <m:rPr>
                          <m:nor/>
                        </m:rPr>
                        <m:t>if</m:t>
                      </w:del>
                    </m:r>
                    <m:r>
                      <w:del w:id="480" w:author="Hout, Joanna in 't" w:date="2020-10-30T21:45:00Z">
                        <w:rPr>
                          <w:rFonts w:ascii="Cambria Math" w:hAnsi="Cambria Math"/>
                        </w:rPr>
                        <m:t> z&gt;0</m:t>
                      </w:del>
                    </m:r>
                  </m:e>
                </m:mr>
                <m:mr>
                  <m:e>
                    <m:r>
                      <w:del w:id="481" w:author="Hout, Joanna in 't" w:date="2020-10-30T21:45:00Z">
                        <w:rPr>
                          <w:rFonts w:ascii="Cambria Math" w:hAnsi="Cambria Math"/>
                        </w:rPr>
                        <m:t>0,</m:t>
                      </w:del>
                    </m:r>
                  </m:e>
                  <m:e>
                    <m:r>
                      <w:del w:id="482" w:author="Hout, Joanna in 't" w:date="2020-10-30T21:45:00Z">
                        <m:rPr>
                          <m:nor/>
                        </m:rPr>
                        <m:t>otherwise</m:t>
                      </w:del>
                    </m:r>
                  </m:e>
                </m:mr>
              </m:m>
            </m:e>
          </m:d>
        </m:oMath>
      </m:oMathPara>
    </w:p>
    <w:p w14:paraId="5FD5322B" w14:textId="07A8C6EB" w:rsidR="00F7248D" w:rsidRPr="00D11832" w:rsidRDefault="00D648FE" w:rsidP="008B7D8F">
      <w:pPr>
        <w:pStyle w:val="FirstParagraph"/>
      </w:pPr>
      <w:bookmarkStart w:id="483" w:name="sec411"/>
      <w:del w:id="484"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w:t>
      </w:r>
      <w:ins w:id="485" w:author="Hout, Joanna in 't" w:date="2020-12-02T21:42:00Z">
        <w:r w:rsidR="00081C22">
          <w:t xml:space="preserve">these </w:t>
        </w:r>
      </w:ins>
      <w:r>
        <w:t xml:space="preserve">truncated power series is that they can </w:t>
      </w:r>
      <w:r w:rsidR="0014445F">
        <w:t xml:space="preserve">still </w:t>
      </w:r>
      <w:r>
        <w:t xml:space="preserve">show erratic behaviour near the </w:t>
      </w:r>
      <w:del w:id="486" w:author="Hout, Joanna in 't" w:date="2020-10-30T22:03:00Z">
        <w:r w:rsidR="002D1B21" w:rsidDel="003450AE">
          <w:delText>ranges</w:delText>
        </w:r>
        <w:r w:rsidR="002E7155" w:rsidDel="003450AE">
          <w:delText xml:space="preserve"> </w:delText>
        </w:r>
      </w:del>
      <w:ins w:id="487" w:author="Hout, Joanna in 't" w:date="2020-10-30T22:03:00Z">
        <w:r w:rsidR="003450AE">
          <w:t xml:space="preserve">boundaries </w:t>
        </w:r>
      </w:ins>
      <w:r w:rsidR="002E7155">
        <w:t>of</w:t>
      </w:r>
      <w:r>
        <w:t xml:space="preserve"> X</w:t>
      </w:r>
      <w:commentRangeEnd w:id="207"/>
      <w:r w:rsidR="00E37699">
        <w:rPr>
          <w:rStyle w:val="CommentReference"/>
        </w:rPr>
        <w:commentReference w:id="207"/>
      </w:r>
      <w:r>
        <w:t xml:space="preserve">. </w:t>
      </w:r>
    </w:p>
    <w:p w14:paraId="0B54846F" w14:textId="001760AE" w:rsidR="00FD3A45" w:rsidRPr="008B7D8F" w:rsidRDefault="00FD3DDA">
      <w:pPr>
        <w:pStyle w:val="Heading2"/>
        <w:numPr>
          <w:ilvl w:val="0"/>
          <w:numId w:val="0"/>
        </w:numPr>
        <w:rPr>
          <w:rFonts w:asciiTheme="minorHAnsi" w:eastAsiaTheme="minorEastAsia" w:hAnsiTheme="minorHAnsi" w:cstheme="minorBidi"/>
          <w:b/>
          <w:bCs/>
          <w:color w:val="auto"/>
          <w:sz w:val="21"/>
          <w:szCs w:val="21"/>
        </w:rPr>
        <w:pPrChange w:id="488" w:author="Hout, Joanna in 't" w:date="2020-10-30T21:41:00Z">
          <w:pPr>
            <w:pStyle w:val="Heading3"/>
          </w:pPr>
        </w:pPrChange>
      </w:pPr>
      <w:r w:rsidRPr="008B7D8F">
        <w:rPr>
          <w:rFonts w:asciiTheme="minorHAnsi" w:eastAsiaTheme="minorEastAsia" w:hAnsiTheme="minorHAnsi" w:cstheme="minorBidi"/>
          <w:b/>
          <w:bCs/>
          <w:color w:val="auto"/>
          <w:sz w:val="21"/>
          <w:szCs w:val="21"/>
        </w:rPr>
        <w:t xml:space="preserve">Natural or </w:t>
      </w:r>
      <w:r w:rsidR="00177A12" w:rsidRPr="008B7D8F">
        <w:rPr>
          <w:rFonts w:asciiTheme="minorHAnsi" w:eastAsiaTheme="minorEastAsia" w:hAnsiTheme="minorHAnsi" w:cstheme="minorBidi"/>
          <w:b/>
          <w:bCs/>
          <w:color w:val="auto"/>
          <w:sz w:val="21"/>
          <w:szCs w:val="21"/>
        </w:rPr>
        <w:t>r</w:t>
      </w:r>
      <w:r w:rsidR="00494D67" w:rsidRPr="008B7D8F">
        <w:rPr>
          <w:rFonts w:asciiTheme="minorHAnsi" w:eastAsiaTheme="minorEastAsia" w:hAnsiTheme="minorHAnsi" w:cstheme="minorBidi"/>
          <w:b/>
          <w:bCs/>
          <w:color w:val="auto"/>
          <w:sz w:val="21"/>
          <w:szCs w:val="21"/>
        </w:rPr>
        <w:t>estricted splines</w:t>
      </w:r>
      <w:bookmarkEnd w:id="483"/>
    </w:p>
    <w:p w14:paraId="244F0CC8" w14:textId="5299CA2B" w:rsidR="00E16F2C" w:rsidDel="00264741" w:rsidRDefault="00A06577" w:rsidP="008B7D8F">
      <w:pPr>
        <w:pStyle w:val="FirstParagraph"/>
        <w:ind w:firstLine="432"/>
        <w:rPr>
          <w:del w:id="489" w:author="Michael Belias" w:date="2020-12-01T12:25:00Z"/>
        </w:rPr>
      </w:pPr>
      <w:r>
        <w:t xml:space="preserve">A </w:t>
      </w:r>
      <w:r w:rsidR="00182D8A">
        <w:t xml:space="preserve">solution to </w:t>
      </w:r>
      <w:del w:id="490" w:author="Michael Belias" w:date="2020-12-01T12:26:00Z">
        <w:r w:rsidR="00182D8A" w:rsidDel="00890A78">
          <w:delText xml:space="preserve">this </w:delText>
        </w:r>
      </w:del>
      <w:ins w:id="491" w:author="Michael Belias" w:date="2020-12-01T12:26:00Z">
        <w:del w:id="492" w:author="Hout, Joanna in 't" w:date="2020-12-02T21:37:00Z">
          <w:r w:rsidR="00890A78" w:rsidDel="00F4444A">
            <w:delText>the</w:delText>
          </w:r>
        </w:del>
      </w:ins>
      <w:ins w:id="493" w:author="Hout, Joanna in 't" w:date="2020-12-02T21:37:00Z">
        <w:r w:rsidR="00F4444A">
          <w:t>this</w:t>
        </w:r>
      </w:ins>
      <w:ins w:id="494" w:author="Michael Belias" w:date="2020-12-01T12:26:00Z">
        <w:r w:rsidR="00890A78">
          <w:t xml:space="preserve"> </w:t>
        </w:r>
      </w:ins>
      <w:r w:rsidR="00182D8A">
        <w:t>erratic behaviour</w:t>
      </w:r>
      <w:ins w:id="495" w:author="Michael Belias" w:date="2020-12-01T12:26:00Z">
        <w:r w:rsidR="00F511A2">
          <w:t xml:space="preserve"> </w:t>
        </w:r>
        <w:del w:id="496" w:author="Hout, Joanna in 't" w:date="2020-12-02T21:37:00Z">
          <w:r w:rsidR="00F511A2" w:rsidDel="00F4444A">
            <w:delText>of truncated power series</w:delText>
          </w:r>
        </w:del>
      </w:ins>
      <w:del w:id="497" w:author="Hout, Joanna in 't" w:date="2020-12-02T21:37:00Z">
        <w:r w:rsidR="00182D8A" w:rsidDel="00F4444A">
          <w:delText xml:space="preserve"> </w:delText>
        </w:r>
      </w:del>
      <w:del w:id="498" w:author="Michael Belias" w:date="2020-12-01T12:26:00Z">
        <w:r w:rsidR="00182D8A" w:rsidDel="00186C78">
          <w:delText xml:space="preserve">near the boundaries </w:delText>
        </w:r>
      </w:del>
      <w:r>
        <w:t xml:space="preserve">is </w:t>
      </w:r>
      <w:r w:rsidR="00182D8A">
        <w:t>to</w:t>
      </w:r>
      <w:r>
        <w:t xml:space="preserve"> </w:t>
      </w:r>
      <w:del w:id="499" w:author="Michael Belias" w:date="2020-12-01T12:20:00Z">
        <w:r w:rsidRPr="00F212F6" w:rsidDel="005D7691">
          <w:rPr>
            <w:bCs/>
          </w:rPr>
          <w:delText>restrict</w:delText>
        </w:r>
        <w:r w:rsidDel="005D7691">
          <w:delText xml:space="preserve"> </w:delText>
        </w:r>
      </w:del>
      <w:ins w:id="500" w:author="Michael Belias" w:date="2020-12-01T12:20:00Z">
        <w:r w:rsidR="005D7691">
          <w:rPr>
            <w:bCs/>
          </w:rPr>
          <w:t>fit</w:t>
        </w:r>
        <w:r w:rsidR="005D7691">
          <w:t xml:space="preserve"> </w:t>
        </w:r>
      </w:ins>
      <w:del w:id="501" w:author="Michael Belias" w:date="2020-12-01T12:21:00Z">
        <w:r w:rsidDel="007E4954">
          <w:delText>the</w:delText>
        </w:r>
        <w:r w:rsidDel="00135DC9">
          <w:delText xml:space="preserve"> </w:delText>
        </w:r>
      </w:del>
      <w:ins w:id="502" w:author="Michael Belias" w:date="2020-12-01T12:22:00Z">
        <w:r w:rsidR="007E4954">
          <w:t xml:space="preserve">a </w:t>
        </w:r>
      </w:ins>
      <w:ins w:id="503" w:author="Hout, Joanna in 't" w:date="2020-12-02T21:37:00Z">
        <w:r w:rsidR="00F4444A">
          <w:t xml:space="preserve">linear </w:t>
        </w:r>
      </w:ins>
      <w:ins w:id="504" w:author="Hout, Joanna in 't" w:date="2020-12-02T21:43:00Z">
        <w:r w:rsidR="00081C22">
          <w:t>(</w:t>
        </w:r>
      </w:ins>
      <w:ins w:id="505" w:author="Michael Belias" w:date="2020-12-01T12:27:00Z">
        <w:r w:rsidR="003835C0">
          <w:t>first-degree</w:t>
        </w:r>
      </w:ins>
      <w:ins w:id="506" w:author="Hout, Joanna in 't" w:date="2020-12-02T21:43:00Z">
        <w:r w:rsidR="00081C22">
          <w:t>)</w:t>
        </w:r>
      </w:ins>
      <w:ins w:id="507" w:author="Michael Belias" w:date="2020-12-01T12:21:00Z">
        <w:r w:rsidR="00127FE2">
          <w:t xml:space="preserve"> </w:t>
        </w:r>
      </w:ins>
      <w:ins w:id="508" w:author="Michael Belias" w:date="2020-12-01T12:15:00Z">
        <w:r w:rsidR="007442CB">
          <w:t>global polynomial</w:t>
        </w:r>
      </w:ins>
      <w:ins w:id="509" w:author="Michael Belias" w:date="2020-12-01T12:21:00Z">
        <w:r w:rsidR="00135DC9">
          <w:t xml:space="preserve"> </w:t>
        </w:r>
        <w:del w:id="510" w:author="Hout, Joanna in 't" w:date="2020-12-02T21:38:00Z">
          <w:r w:rsidR="00135DC9" w:rsidDel="00F4444A">
            <w:delText>(linear)</w:delText>
          </w:r>
        </w:del>
      </w:ins>
      <w:ins w:id="511" w:author="Michael Belias" w:date="2020-12-01T12:15:00Z">
        <w:del w:id="512" w:author="Hout, Joanna in 't" w:date="2020-12-02T21:38:00Z">
          <w:r w:rsidR="007442CB" w:rsidDel="00F4444A">
            <w:delText xml:space="preserve"> </w:delText>
          </w:r>
        </w:del>
      </w:ins>
      <w:ins w:id="513" w:author="Michael Belias" w:date="2020-12-01T12:22:00Z">
        <w:r w:rsidR="007E4954">
          <w:t xml:space="preserve">over the full range of X and </w:t>
        </w:r>
        <w:r w:rsidR="00CA7DFB">
          <w:t>model</w:t>
        </w:r>
      </w:ins>
      <w:ins w:id="514" w:author="Michael Belias" w:date="2020-12-01T12:24:00Z">
        <w:r w:rsidR="00CC60A3">
          <w:t xml:space="preserve"> </w:t>
        </w:r>
        <w:r w:rsidR="00CC60A3" w:rsidRPr="005B4CAB">
          <w:t>the deviations</w:t>
        </w:r>
        <w:r w:rsidR="00F11D56">
          <w:t xml:space="preserve"> from</w:t>
        </w:r>
      </w:ins>
      <w:ins w:id="515" w:author="Michael Belias" w:date="2020-12-01T12:25:00Z">
        <w:r w:rsidR="00051C7A">
          <w:t xml:space="preserve"> it</w:t>
        </w:r>
        <w:r w:rsidR="00264741">
          <w:t>.</w:t>
        </w:r>
      </w:ins>
      <w:ins w:id="516" w:author="Michael Belias" w:date="2020-12-01T12:27:00Z">
        <w:r w:rsidR="003835C0">
          <w:t xml:space="preserve"> </w:t>
        </w:r>
        <w:r w:rsidR="00C27277">
          <w:t xml:space="preserve">Note that </w:t>
        </w:r>
      </w:ins>
      <w:ins w:id="517" w:author="Hout, Joanna in 't" w:date="2020-12-02T21:53:00Z">
        <w:r w:rsidR="0037165E">
          <w:t>a</w:t>
        </w:r>
      </w:ins>
      <w:ins w:id="518" w:author="Hout, Joanna in 't" w:date="2020-12-02T21:54:00Z">
        <w:r w:rsidR="0037165E">
          <w:t xml:space="preserve">lso </w:t>
        </w:r>
      </w:ins>
      <w:ins w:id="519" w:author="Michael Belias" w:date="2020-12-01T12:27:00Z">
        <w:del w:id="520" w:author="Hout, Joanna in 't" w:date="2020-12-02T21:53:00Z">
          <w:r w:rsidR="00C27277" w:rsidDel="0037165E">
            <w:delText xml:space="preserve">as </w:delText>
          </w:r>
        </w:del>
      </w:ins>
      <w:ins w:id="521" w:author="Michael Belias" w:date="2020-12-01T18:03:00Z">
        <w:del w:id="522" w:author="Hout, Joanna in 't" w:date="2020-12-02T21:53:00Z">
          <w:r w:rsidR="00A77D5C" w:rsidDel="0037165E">
            <w:delText>for</w:delText>
          </w:r>
        </w:del>
      </w:ins>
      <w:ins w:id="523" w:author="Michael Belias" w:date="2020-12-01T12:27:00Z">
        <w:del w:id="524" w:author="Hout, Joanna in 't" w:date="2020-12-02T21:53:00Z">
          <w:r w:rsidR="00C27277" w:rsidDel="0037165E">
            <w:delText xml:space="preserve"> all splines </w:delText>
          </w:r>
          <w:r w:rsidR="007B2C7F" w:rsidDel="0037165E">
            <w:delText xml:space="preserve">also </w:delText>
          </w:r>
        </w:del>
      </w:ins>
      <w:ins w:id="525" w:author="Michael Belias" w:date="2020-12-01T12:28:00Z">
        <w:del w:id="526" w:author="Hout, Joanna in 't" w:date="2020-12-02T21:53:00Z">
          <w:r w:rsidR="007B2C7F" w:rsidDel="0037165E">
            <w:delText xml:space="preserve">restricted </w:delText>
          </w:r>
        </w:del>
        <w:r w:rsidR="007B2C7F">
          <w:t xml:space="preserve">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ins>
      <w:ins w:id="527" w:author="Michael Belias" w:date="2020-12-01T12:29:00Z">
        <w:r w:rsidR="008F4FC0">
          <w:t xml:space="preserve"> are used</w:t>
        </w:r>
        <w:r w:rsidR="00A45188">
          <w:t>, which w</w:t>
        </w:r>
        <w:r w:rsidR="008F4FC0">
          <w:t>e present in the Appendix</w:t>
        </w:r>
        <w:r w:rsidR="00A45188">
          <w:t>.</w:t>
        </w:r>
        <w:r w:rsidR="00737EE7">
          <w:t xml:space="preserve"> </w:t>
        </w:r>
      </w:ins>
      <w:del w:id="528" w:author="Michael Belias" w:date="2020-12-01T12:22:00Z">
        <w:r w:rsidDel="007E4954">
          <w:delText xml:space="preserve">truncated power series </w:delText>
        </w:r>
        <w:commentRangeStart w:id="529"/>
        <w:r w:rsidDel="007E4954">
          <w:delText xml:space="preserve">to </w:delText>
        </w:r>
        <w:commentRangeEnd w:id="529"/>
        <w:r w:rsidR="00EA11C5" w:rsidDel="007E4954">
          <w:rPr>
            <w:rStyle w:val="CommentReference"/>
          </w:rPr>
          <w:commentReference w:id="529"/>
        </w:r>
        <w:r w:rsidDel="007E4954">
          <w:delText xml:space="preserve">be linear </w:delText>
        </w:r>
      </w:del>
      <w:del w:id="530" w:author="Michael Belias" w:date="2020-12-01T12:15:00Z">
        <w:r w:rsidDel="00022247">
          <w:delText>near the boundaries of X</w:delText>
        </w:r>
        <w:r w:rsidR="006942EA" w:rsidDel="00022247">
          <w:delText xml:space="preserve"> </w:delText>
        </w:r>
      </w:del>
      <w:del w:id="531" w:author="Michael Belias" w:date="2020-12-01T12:25:00Z">
        <w:r w:rsidR="006942EA" w:rsidDel="00264741">
          <w:fldChar w:fldCharType="begin"/>
        </w:r>
        <w:r w:rsidR="00526573" w:rsidDel="00264741">
          <w:del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delInstrText>
        </w:r>
        <w:r w:rsidR="006942EA" w:rsidDel="00264741">
          <w:fldChar w:fldCharType="separate"/>
        </w:r>
        <w:r w:rsidR="00526573" w:rsidRPr="00526573" w:rsidDel="00264741">
          <w:rPr>
            <w:rFonts w:ascii="Garamond" w:hAnsi="Garamond"/>
          </w:rPr>
          <w:delText>[17]</w:delText>
        </w:r>
        <w:r w:rsidR="006942EA" w:rsidDel="00264741">
          <w:fldChar w:fldCharType="end"/>
        </w:r>
        <w:r w:rsidR="006942EA" w:rsidDel="00264741">
          <w:delText>.</w:delText>
        </w:r>
        <w:r w:rsidDel="00264741">
          <w:delText xml:space="preserve"> </w:delText>
        </w:r>
      </w:del>
      <w:r>
        <w:t xml:space="preserve">These splines are often </w:t>
      </w:r>
      <w:r w:rsidRPr="00F212F6">
        <w:t>called natural or restricted</w:t>
      </w:r>
      <w:r>
        <w:t xml:space="preserve"> (polynomial) splines.</w:t>
      </w:r>
      <w:r w:rsidR="00182D8A">
        <w:t xml:space="preserve"> </w:t>
      </w:r>
      <w:del w:id="532" w:author="Michael Belias" w:date="2020-12-01T12:25:00Z">
        <w:r w:rsidR="00494D67" w:rsidDel="00264741">
          <w:delText xml:space="preserve">Given a non-decreasing sequence of </w:delText>
        </w:r>
      </w:del>
      <m:oMath>
        <m:r>
          <w:del w:id="533" w:author="Michael Belias" w:date="2020-12-01T12:25:00Z">
            <w:rPr>
              <w:rFonts w:ascii="Cambria Math" w:hAnsi="Cambria Math"/>
            </w:rPr>
            <m:t>κ</m:t>
          </w:del>
        </m:r>
      </m:oMath>
      <w:del w:id="534" w:author="Michael Belias" w:date="2020-12-01T12:25:00Z">
        <w:r w:rsidR="00494D67" w:rsidDel="00264741">
          <w:delText xml:space="preserve"> knots </w:delText>
        </w:r>
      </w:del>
      <m:oMath>
        <m:d>
          <m:dPr>
            <m:ctrlPr>
              <w:del w:id="535" w:author="Michael Belias" w:date="2020-12-01T12:25:00Z">
                <w:rPr>
                  <w:rFonts w:ascii="Cambria Math" w:hAnsi="Cambria Math"/>
                  <w:i/>
                </w:rPr>
              </w:del>
            </m:ctrlPr>
          </m:dPr>
          <m:e>
            <m:sSub>
              <m:sSubPr>
                <m:ctrlPr>
                  <w:del w:id="536" w:author="Michael Belias" w:date="2020-12-01T12:25:00Z">
                    <w:rPr>
                      <w:rFonts w:ascii="Cambria Math" w:hAnsi="Cambria Math"/>
                    </w:rPr>
                  </w:del>
                </m:ctrlPr>
              </m:sSubPr>
              <m:e>
                <m:r>
                  <w:del w:id="537" w:author="Michael Belias" w:date="2020-12-01T12:25:00Z">
                    <w:rPr>
                      <w:rFonts w:ascii="Cambria Math" w:hAnsi="Cambria Math"/>
                    </w:rPr>
                    <m:t>t</m:t>
                  </w:del>
                </m:r>
              </m:e>
              <m:sub>
                <m:r>
                  <w:del w:id="538" w:author="Michael Belias" w:date="2020-12-01T12:25:00Z">
                    <w:rPr>
                      <w:rFonts w:ascii="Cambria Math" w:hAnsi="Cambria Math"/>
                    </w:rPr>
                    <m:t>1</m:t>
                  </w:del>
                </m:r>
              </m:sub>
            </m:sSub>
            <m:r>
              <w:del w:id="539" w:author="Michael Belias" w:date="2020-12-01T12:25:00Z">
                <w:rPr>
                  <w:rFonts w:ascii="Cambria Math" w:hAnsi="Cambria Math"/>
                </w:rPr>
                <m:t>,</m:t>
              </w:del>
            </m:r>
            <m:sSub>
              <m:sSubPr>
                <m:ctrlPr>
                  <w:del w:id="540" w:author="Michael Belias" w:date="2020-12-01T12:25:00Z">
                    <w:rPr>
                      <w:rFonts w:ascii="Cambria Math" w:hAnsi="Cambria Math"/>
                    </w:rPr>
                  </w:del>
                </m:ctrlPr>
              </m:sSubPr>
              <m:e>
                <m:r>
                  <w:del w:id="541" w:author="Michael Belias" w:date="2020-12-01T12:25:00Z">
                    <w:rPr>
                      <w:rFonts w:ascii="Cambria Math" w:hAnsi="Cambria Math"/>
                    </w:rPr>
                    <m:t>t</m:t>
                  </w:del>
                </m:r>
              </m:e>
              <m:sub>
                <m:r>
                  <w:del w:id="542" w:author="Michael Belias" w:date="2020-12-01T12:25:00Z">
                    <w:rPr>
                      <w:rFonts w:ascii="Cambria Math" w:hAnsi="Cambria Math"/>
                    </w:rPr>
                    <m:t>2</m:t>
                  </w:del>
                </m:r>
              </m:sub>
            </m:sSub>
            <m:r>
              <w:del w:id="543" w:author="Michael Belias" w:date="2020-12-01T12:25:00Z">
                <w:rPr>
                  <w:rFonts w:ascii="Cambria Math" w:hAnsi="Cambria Math"/>
                </w:rPr>
                <m:t>,...,</m:t>
              </w:del>
            </m:r>
            <m:sSub>
              <m:sSubPr>
                <m:ctrlPr>
                  <w:del w:id="544" w:author="Michael Belias" w:date="2020-12-01T12:25:00Z">
                    <w:rPr>
                      <w:rFonts w:ascii="Cambria Math" w:hAnsi="Cambria Math"/>
                    </w:rPr>
                  </w:del>
                </m:ctrlPr>
              </m:sSubPr>
              <m:e>
                <m:r>
                  <w:del w:id="545" w:author="Michael Belias" w:date="2020-12-01T12:25:00Z">
                    <w:rPr>
                      <w:rFonts w:ascii="Cambria Math" w:hAnsi="Cambria Math"/>
                    </w:rPr>
                    <m:t>t</m:t>
                  </w:del>
                </m:r>
              </m:e>
              <m:sub>
                <m:r>
                  <w:del w:id="546" w:author="Michael Belias" w:date="2020-12-01T12:25:00Z">
                    <w:rPr>
                      <w:rFonts w:ascii="Cambria Math" w:hAnsi="Cambria Math"/>
                    </w:rPr>
                    <m:t>κ</m:t>
                  </w:del>
                </m:r>
              </m:sub>
            </m:sSub>
          </m:e>
        </m:d>
      </m:oMath>
      <w:del w:id="547" w:author="Michael Belias" w:date="2020-12-01T12:25:00Z">
        <w:r w:rsidR="00494D67" w:rsidDel="00264741">
          <w:delText xml:space="preserve"> </w:delText>
        </w:r>
        <w:r w:rsidR="00E16F2C" w:rsidDel="00264741">
          <w:delText>the statistical model is given as:</w:delText>
        </w:r>
      </w:del>
    </w:p>
    <w:p w14:paraId="07AA1ACB" w14:textId="57FB3910" w:rsidR="00E16F2C" w:rsidDel="00264741" w:rsidRDefault="007C4CDD" w:rsidP="008B7D8F">
      <w:pPr>
        <w:pStyle w:val="BodyText"/>
        <w:ind w:firstLine="432"/>
        <w:rPr>
          <w:del w:id="548" w:author="Michael Belias" w:date="2020-12-01T12:25:00Z"/>
        </w:rPr>
      </w:pPr>
      <w:bookmarkStart w:id="549" w:name="eq:eqn13"/>
      <m:oMathPara>
        <m:oMathParaPr>
          <m:jc m:val="center"/>
        </m:oMathParaPr>
        <m:oMath>
          <m:r>
            <w:del w:id="550" w:author="Michael Belias" w:date="2020-12-01T12:25:00Z">
              <w:rPr>
                <w:rFonts w:ascii="Cambria Math" w:hAnsi="Cambria Math"/>
              </w:rPr>
              <m:t xml:space="preserve">                      g</m:t>
            </w:del>
          </m:r>
          <m:d>
            <m:dPr>
              <m:ctrlPr>
                <w:del w:id="551" w:author="Michael Belias" w:date="2020-12-01T12:25:00Z">
                  <w:rPr>
                    <w:rFonts w:ascii="Cambria Math" w:hAnsi="Cambria Math"/>
                    <w:i/>
                  </w:rPr>
                </w:del>
              </m:ctrlPr>
            </m:dPr>
            <m:e>
              <m:r>
                <w:del w:id="552" w:author="Michael Belias" w:date="2020-12-01T12:25:00Z">
                  <w:rPr>
                    <w:rFonts w:ascii="Cambria Math" w:hAnsi="Cambria Math"/>
                  </w:rPr>
                  <m:t>μ</m:t>
                </w:del>
              </m:r>
            </m:e>
          </m:d>
          <m:r>
            <w:del w:id="553" w:author="Michael Belias" w:date="2020-12-01T12:25:00Z">
              <w:rPr>
                <w:rFonts w:ascii="Cambria Math" w:hAnsi="Cambria Math"/>
              </w:rPr>
              <m:t>=</m:t>
            </w:del>
          </m:r>
          <m:sSub>
            <m:sSubPr>
              <m:ctrlPr>
                <w:del w:id="554" w:author="Michael Belias" w:date="2020-12-01T12:25:00Z">
                  <w:rPr>
                    <w:rFonts w:ascii="Cambria Math" w:hAnsi="Cambria Math"/>
                  </w:rPr>
                </w:del>
              </m:ctrlPr>
            </m:sSubPr>
            <m:e>
              <m:r>
                <w:del w:id="555" w:author="Michael Belias" w:date="2020-12-01T12:25:00Z">
                  <w:rPr>
                    <w:rFonts w:ascii="Cambria Math" w:hAnsi="Cambria Math"/>
                  </w:rPr>
                  <m:t>β</m:t>
                </w:del>
              </m:r>
            </m:e>
            <m:sub>
              <m:r>
                <w:del w:id="556" w:author="Michael Belias" w:date="2020-12-01T12:25:00Z">
                  <w:rPr>
                    <w:rFonts w:ascii="Cambria Math" w:hAnsi="Cambria Math"/>
                  </w:rPr>
                  <m:t>0</m:t>
                </w:del>
              </m:r>
            </m:sub>
          </m:sSub>
          <m:sSub>
            <m:sSubPr>
              <m:ctrlPr>
                <w:del w:id="557" w:author="Michael Belias" w:date="2020-12-01T12:25:00Z">
                  <w:rPr>
                    <w:rFonts w:ascii="Cambria Math" w:hAnsi="Cambria Math"/>
                  </w:rPr>
                </w:del>
              </m:ctrlPr>
            </m:sSubPr>
            <m:e>
              <m:r>
                <w:del w:id="558" w:author="Michael Belias" w:date="2020-12-01T12:25:00Z">
                  <w:rPr>
                    <w:rFonts w:ascii="Cambria Math" w:hAnsi="Cambria Math"/>
                  </w:rPr>
                  <m:t>B</m:t>
                </w:del>
              </m:r>
            </m:e>
            <m:sub>
              <m:r>
                <w:del w:id="559" w:author="Michael Belias" w:date="2020-12-01T12:25:00Z">
                  <w:rPr>
                    <w:rFonts w:ascii="Cambria Math" w:hAnsi="Cambria Math"/>
                  </w:rPr>
                  <m:t>0</m:t>
                </w:del>
              </m:r>
            </m:sub>
          </m:sSub>
          <m:r>
            <w:del w:id="560" w:author="Michael Belias" w:date="2020-12-01T12:25:00Z">
              <w:rPr>
                <w:rFonts w:ascii="Cambria Math" w:hAnsi="Cambria Math"/>
              </w:rPr>
              <m:t>(</m:t>
            </w:del>
          </m:r>
          <w:commentRangeStart w:id="561"/>
          <w:commentRangeStart w:id="562"/>
          <m:r>
            <w:del w:id="563" w:author="Michael Belias" w:date="2020-12-01T12:25:00Z">
              <w:rPr>
                <w:rFonts w:ascii="Cambria Math" w:hAnsi="Cambria Math"/>
              </w:rPr>
              <m:t>X</m:t>
            </w:del>
          </m:r>
          <w:commentRangeEnd w:id="561"/>
          <m:r>
            <w:del w:id="564" w:author="Michael Belias" w:date="2020-12-01T12:25:00Z">
              <m:rPr>
                <m:sty m:val="p"/>
              </m:rPr>
              <w:rPr>
                <w:rStyle w:val="CommentReference"/>
                <w:rFonts w:ascii="Cambria Math" w:hAnsi="Cambria Math"/>
              </w:rPr>
              <w:commentReference w:id="561"/>
            </w:del>
          </m:r>
          <w:commentRangeEnd w:id="562"/>
          <m:r>
            <w:del w:id="565" w:author="Michael Belias" w:date="2020-12-01T12:25:00Z">
              <m:rPr>
                <m:sty m:val="p"/>
              </m:rPr>
              <w:rPr>
                <w:rStyle w:val="CommentReference"/>
                <w:rFonts w:ascii="Cambria Math" w:hAnsi="Cambria Math"/>
              </w:rPr>
              <w:commentReference w:id="562"/>
            </w:del>
          </m:r>
          <m:r>
            <w:del w:id="566" w:author="Michael Belias" w:date="2020-12-01T12:25:00Z">
              <w:rPr>
                <w:rFonts w:ascii="Cambria Math" w:hAnsi="Cambria Math"/>
              </w:rPr>
              <m:t>)+</m:t>
            </w:del>
          </m:r>
          <m:sSub>
            <m:sSubPr>
              <m:ctrlPr>
                <w:del w:id="567" w:author="Michael Belias" w:date="2020-12-01T12:25:00Z">
                  <w:rPr>
                    <w:rFonts w:ascii="Cambria Math" w:hAnsi="Cambria Math"/>
                  </w:rPr>
                </w:del>
              </m:ctrlPr>
            </m:sSubPr>
            <m:e>
              <m:r>
                <w:del w:id="568" w:author="Michael Belias" w:date="2020-12-01T12:25:00Z">
                  <w:rPr>
                    <w:rFonts w:ascii="Cambria Math" w:hAnsi="Cambria Math"/>
                  </w:rPr>
                  <m:t>β</m:t>
                </w:del>
              </m:r>
            </m:e>
            <m:sub>
              <m:r>
                <w:del w:id="569" w:author="Michael Belias" w:date="2020-12-01T12:25:00Z">
                  <w:rPr>
                    <w:rFonts w:ascii="Cambria Math" w:hAnsi="Cambria Math"/>
                  </w:rPr>
                  <m:t>1</m:t>
                </w:del>
              </m:r>
            </m:sub>
          </m:sSub>
          <m:sSub>
            <m:sSubPr>
              <m:ctrlPr>
                <w:del w:id="570" w:author="Michael Belias" w:date="2020-12-01T12:25:00Z">
                  <w:rPr>
                    <w:rFonts w:ascii="Cambria Math" w:hAnsi="Cambria Math"/>
                  </w:rPr>
                </w:del>
              </m:ctrlPr>
            </m:sSubPr>
            <m:e>
              <m:r>
                <w:del w:id="571" w:author="Michael Belias" w:date="2020-12-01T12:25:00Z">
                  <w:rPr>
                    <w:rFonts w:ascii="Cambria Math" w:hAnsi="Cambria Math"/>
                  </w:rPr>
                  <m:t>B</m:t>
                </w:del>
              </m:r>
            </m:e>
            <m:sub>
              <m:r>
                <w:del w:id="572" w:author="Michael Belias" w:date="2020-12-01T12:25:00Z">
                  <w:rPr>
                    <w:rFonts w:ascii="Cambria Math" w:hAnsi="Cambria Math"/>
                  </w:rPr>
                  <m:t>1</m:t>
                </w:del>
              </m:r>
            </m:sub>
          </m:sSub>
          <m:r>
            <w:del w:id="573" w:author="Michael Belias" w:date="2020-12-01T12:25:00Z">
              <w:rPr>
                <w:rFonts w:ascii="Cambria Math" w:hAnsi="Cambria Math"/>
              </w:rPr>
              <m:t>(X)+</m:t>
            </w:del>
          </m:r>
          <m:sSub>
            <m:sSubPr>
              <m:ctrlPr>
                <w:del w:id="574" w:author="Michael Belias" w:date="2020-12-01T12:25:00Z">
                  <w:rPr>
                    <w:rFonts w:ascii="Cambria Math" w:hAnsi="Cambria Math"/>
                  </w:rPr>
                </w:del>
              </m:ctrlPr>
            </m:sSubPr>
            <m:e>
              <m:r>
                <w:del w:id="575" w:author="Michael Belias" w:date="2020-12-01T12:25:00Z">
                  <w:rPr>
                    <w:rFonts w:ascii="Cambria Math" w:hAnsi="Cambria Math"/>
                  </w:rPr>
                  <m:t>β</m:t>
                </w:del>
              </m:r>
            </m:e>
            <m:sub>
              <m:r>
                <w:del w:id="576" w:author="Michael Belias" w:date="2020-12-01T12:25:00Z">
                  <w:rPr>
                    <w:rFonts w:ascii="Cambria Math" w:hAnsi="Cambria Math"/>
                  </w:rPr>
                  <m:t>2</m:t>
                </w:del>
              </m:r>
            </m:sub>
          </m:sSub>
          <m:sSub>
            <m:sSubPr>
              <m:ctrlPr>
                <w:del w:id="577" w:author="Michael Belias" w:date="2020-12-01T12:25:00Z">
                  <w:rPr>
                    <w:rFonts w:ascii="Cambria Math" w:hAnsi="Cambria Math"/>
                  </w:rPr>
                </w:del>
              </m:ctrlPr>
            </m:sSubPr>
            <m:e>
              <m:r>
                <w:del w:id="578" w:author="Michael Belias" w:date="2020-12-01T12:25:00Z">
                  <w:rPr>
                    <w:rFonts w:ascii="Cambria Math" w:hAnsi="Cambria Math"/>
                  </w:rPr>
                  <m:t>B</m:t>
                </w:del>
              </m:r>
            </m:e>
            <m:sub>
              <m:r>
                <w:del w:id="579" w:author="Michael Belias" w:date="2020-12-01T12:25:00Z">
                  <w:rPr>
                    <w:rFonts w:ascii="Cambria Math" w:hAnsi="Cambria Math"/>
                  </w:rPr>
                  <m:t>2</m:t>
                </w:del>
              </m:r>
            </m:sub>
          </m:sSub>
          <m:r>
            <w:del w:id="580" w:author="Michael Belias" w:date="2020-12-01T12:25:00Z">
              <w:rPr>
                <w:rFonts w:ascii="Cambria Math" w:hAnsi="Cambria Math"/>
              </w:rPr>
              <m:t>(X)+...+</m:t>
            </w:del>
          </m:r>
          <m:sSub>
            <m:sSubPr>
              <m:ctrlPr>
                <w:del w:id="581" w:author="Michael Belias" w:date="2020-12-01T12:25:00Z">
                  <w:rPr>
                    <w:rFonts w:ascii="Cambria Math" w:hAnsi="Cambria Math"/>
                  </w:rPr>
                </w:del>
              </m:ctrlPr>
            </m:sSubPr>
            <m:e>
              <m:r>
                <w:del w:id="582" w:author="Michael Belias" w:date="2020-12-01T12:25:00Z">
                  <w:rPr>
                    <w:rFonts w:ascii="Cambria Math" w:hAnsi="Cambria Math"/>
                  </w:rPr>
                  <m:t>β</m:t>
                </w:del>
              </m:r>
            </m:e>
            <m:sub>
              <m:r>
                <w:del w:id="583" w:author="Michael Belias" w:date="2020-12-01T12:25:00Z">
                  <w:rPr>
                    <w:rFonts w:ascii="Cambria Math" w:hAnsi="Cambria Math"/>
                  </w:rPr>
                  <m:t>k-1</m:t>
                </w:del>
              </m:r>
            </m:sub>
          </m:sSub>
          <m:sSub>
            <m:sSubPr>
              <m:ctrlPr>
                <w:del w:id="584" w:author="Michael Belias" w:date="2020-12-01T12:25:00Z">
                  <w:rPr>
                    <w:rFonts w:ascii="Cambria Math" w:hAnsi="Cambria Math"/>
                  </w:rPr>
                </w:del>
              </m:ctrlPr>
            </m:sSubPr>
            <m:e>
              <m:r>
                <w:del w:id="585" w:author="Michael Belias" w:date="2020-12-01T12:25:00Z">
                  <w:rPr>
                    <w:rFonts w:ascii="Cambria Math" w:hAnsi="Cambria Math"/>
                  </w:rPr>
                  <m:t>B</m:t>
                </w:del>
              </m:r>
            </m:e>
            <m:sub>
              <m:r>
                <w:del w:id="586" w:author="Michael Belias" w:date="2020-12-01T12:25:00Z">
                  <w:rPr>
                    <w:rFonts w:ascii="Cambria Math" w:hAnsi="Cambria Math"/>
                  </w:rPr>
                  <m:t>k-1</m:t>
                </w:del>
              </m:r>
            </m:sub>
          </m:sSub>
          <m:r>
            <w:del w:id="587" w:author="Michael Belias" w:date="2020-12-01T12:25:00Z">
              <w:rPr>
                <w:rFonts w:ascii="Cambria Math" w:hAnsi="Cambria Math"/>
              </w:rPr>
              <m:t>(X)                                  (</m:t>
            </w:del>
          </m:r>
          <m:r>
            <w:del w:id="588" w:author="Michael Belias" w:date="2020-12-01T12:15:00Z">
              <w:rPr>
                <w:rFonts w:ascii="Cambria Math" w:hAnsi="Cambria Math"/>
              </w:rPr>
              <m:t>5</m:t>
            </w:del>
          </m:r>
          <m:r>
            <w:del w:id="589" w:author="Michael Belias" w:date="2020-12-01T12:25:00Z">
              <w:rPr>
                <w:rFonts w:ascii="Cambria Math" w:hAnsi="Cambria Math"/>
              </w:rPr>
              <m:t>)</m:t>
            </w:del>
          </m:r>
        </m:oMath>
      </m:oMathPara>
      <w:bookmarkEnd w:id="549"/>
    </w:p>
    <w:p w14:paraId="446958A3" w14:textId="05F888BB" w:rsidR="00FD3A45" w:rsidDel="00264741" w:rsidRDefault="003316B5" w:rsidP="008B7D8F">
      <w:pPr>
        <w:pStyle w:val="FirstParagraph"/>
        <w:ind w:firstLine="432"/>
        <w:rPr>
          <w:del w:id="590" w:author="Michael Belias" w:date="2020-12-01T12:25:00Z"/>
        </w:rPr>
      </w:pPr>
      <w:del w:id="591" w:author="Michael Belias" w:date="2020-12-01T12:25:00Z">
        <w:r w:rsidRPr="00E16F2C" w:rsidDel="00264741">
          <w:lastRenderedPageBreak/>
          <w:delText>W</w:delText>
        </w:r>
        <w:r w:rsidR="00E16F2C" w:rsidRPr="00E16F2C" w:rsidDel="00264741">
          <w:delText>her</w:delText>
        </w:r>
        <w:r w:rsidR="00E16F2C" w:rsidDel="00264741">
          <w:delText>e</w:delText>
        </w:r>
      </w:del>
      <w:ins w:id="592" w:author="Hout, Joanna in 't" w:date="2020-11-05T10:04:00Z">
        <w:del w:id="593" w:author="Michael Belias" w:date="2020-12-01T12:25:00Z">
          <w:r w:rsidR="005C621A" w:rsidDel="00264741">
            <w:delText>T</w:delText>
          </w:r>
        </w:del>
      </w:ins>
      <w:ins w:id="594" w:author="Hout, Joanna in 't" w:date="2020-10-30T21:43:00Z">
        <w:del w:id="595" w:author="Michael Belias" w:date="2020-12-01T12:25:00Z">
          <w:r w:rsidDel="00264741">
            <w:delText xml:space="preserve">he basis functions </w:delText>
          </w:r>
        </w:del>
      </w:ins>
      <w:ins w:id="596" w:author="Hout, Joanna in 't" w:date="2020-11-05T10:04:00Z">
        <w:del w:id="597" w:author="Michael Belias" w:date="2020-12-01T12:25:00Z">
          <w:r w:rsidR="005C621A" w:rsidDel="00264741">
            <w:delText>B</w:delText>
          </w:r>
          <w:r w:rsidR="005C621A" w:rsidRPr="008B7D8F" w:rsidDel="00264741">
            <w:rPr>
              <w:vertAlign w:val="subscript"/>
            </w:rPr>
            <w:delText>l</w:delText>
          </w:r>
          <w:r w:rsidR="005C621A" w:rsidDel="00264741">
            <w:delText xml:space="preserve"> </w:delText>
          </w:r>
        </w:del>
      </w:ins>
      <w:ins w:id="598" w:author="Hout, Joanna in 't" w:date="2020-10-30T21:43:00Z">
        <w:del w:id="599" w:author="Michael Belias" w:date="2020-12-01T12:25:00Z">
          <w:r w:rsidDel="00264741">
            <w:delText xml:space="preserve">are </w:delText>
          </w:r>
        </w:del>
      </w:ins>
    </w:p>
    <w:p w14:paraId="187A358A" w14:textId="58480311" w:rsidR="00FD3A45" w:rsidDel="00264741" w:rsidRDefault="00717D43" w:rsidP="008B7D8F">
      <w:pPr>
        <w:ind w:firstLine="432"/>
        <w:rPr>
          <w:del w:id="600" w:author="Michael Belias" w:date="2020-12-01T12:25:00Z"/>
        </w:rPr>
      </w:pPr>
      <m:oMathPara>
        <m:oMathParaPr>
          <m:jc m:val="center"/>
        </m:oMathParaPr>
        <m:oMath>
          <m:sSub>
            <m:sSubPr>
              <m:ctrlPr>
                <w:del w:id="601" w:author="Michael Belias" w:date="2020-12-01T12:25:00Z">
                  <w:rPr>
                    <w:rFonts w:ascii="Cambria Math" w:hAnsi="Cambria Math"/>
                  </w:rPr>
                </w:del>
              </m:ctrlPr>
            </m:sSubPr>
            <m:e>
              <m:r>
                <w:del w:id="602" w:author="Michael Belias" w:date="2020-12-01T12:25:00Z">
                  <w:rPr>
                    <w:rFonts w:ascii="Cambria Math" w:hAnsi="Cambria Math"/>
                  </w:rPr>
                  <m:t>B</m:t>
                </w:del>
              </m:r>
            </m:e>
            <m:sub>
              <m:r>
                <w:del w:id="603" w:author="Michael Belias" w:date="2020-12-01T12:25:00Z">
                  <w:rPr>
                    <w:rFonts w:ascii="Cambria Math" w:hAnsi="Cambria Math"/>
                  </w:rPr>
                  <m:t>0</m:t>
                </w:del>
              </m:r>
            </m:sub>
          </m:sSub>
          <m:r>
            <w:del w:id="604" w:author="Michael Belias" w:date="2020-12-01T12:25:00Z">
              <w:rPr>
                <w:rFonts w:ascii="Cambria Math" w:hAnsi="Cambria Math"/>
              </w:rPr>
              <m:t>(X)=1</m:t>
            </w:del>
          </m:r>
        </m:oMath>
      </m:oMathPara>
    </w:p>
    <w:p w14:paraId="10B9D50B" w14:textId="08E8245A" w:rsidR="00093176" w:rsidDel="00264741" w:rsidRDefault="00717D43" w:rsidP="008B7D8F">
      <w:pPr>
        <w:pStyle w:val="FirstParagraph"/>
        <w:ind w:firstLine="432"/>
        <w:rPr>
          <w:del w:id="605" w:author="Michael Belias" w:date="2020-12-01T12:25:00Z"/>
        </w:rPr>
      </w:pPr>
      <m:oMathPara>
        <m:oMathParaPr>
          <m:jc m:val="center"/>
        </m:oMathParaPr>
        <m:oMath>
          <m:sSub>
            <m:sSubPr>
              <m:ctrlPr>
                <w:del w:id="606" w:author="Michael Belias" w:date="2020-12-01T12:25:00Z">
                  <w:rPr>
                    <w:rFonts w:ascii="Cambria Math" w:hAnsi="Cambria Math"/>
                  </w:rPr>
                </w:del>
              </m:ctrlPr>
            </m:sSubPr>
            <m:e>
              <m:r>
                <w:del w:id="607" w:author="Michael Belias" w:date="2020-12-01T12:25:00Z">
                  <w:rPr>
                    <w:rFonts w:ascii="Cambria Math" w:hAnsi="Cambria Math"/>
                  </w:rPr>
                  <m:t>B</m:t>
                </w:del>
              </m:r>
            </m:e>
            <m:sub>
              <m:r>
                <w:del w:id="608" w:author="Michael Belias" w:date="2020-12-01T12:25:00Z">
                  <w:rPr>
                    <w:rFonts w:ascii="Cambria Math" w:hAnsi="Cambria Math"/>
                  </w:rPr>
                  <m:t>1</m:t>
                </w:del>
              </m:r>
            </m:sub>
          </m:sSub>
          <m:r>
            <w:del w:id="609" w:author="Michael Belias" w:date="2020-12-01T12:25:00Z">
              <w:rPr>
                <w:rFonts w:ascii="Cambria Math" w:hAnsi="Cambria Math"/>
              </w:rPr>
              <m:t>(X)=X</m:t>
            </w:del>
          </m:r>
        </m:oMath>
      </m:oMathPara>
    </w:p>
    <w:p w14:paraId="442EB0BB" w14:textId="1CCF3EA5" w:rsidR="00093176" w:rsidRPr="00FD0BF8" w:rsidDel="00264741" w:rsidRDefault="00093176" w:rsidP="008B7D8F">
      <w:pPr>
        <w:pStyle w:val="FirstParagraph"/>
        <w:ind w:firstLine="432"/>
        <w:rPr>
          <w:del w:id="610" w:author="Michael Belias" w:date="2020-12-01T12:25:00Z"/>
        </w:rPr>
      </w:pPr>
      <w:del w:id="611" w:author="Michael Belias" w:date="2020-12-01T12:25:00Z">
        <w:r w:rsidRPr="00E16F2C" w:rsidDel="00264741">
          <w:delText>and for</w:delText>
        </w:r>
        <w:r w:rsidDel="00264741">
          <w:delText xml:space="preserve"> </w:delText>
        </w:r>
        <w:r w:rsidRPr="008F1A23" w:rsidDel="00264741">
          <w:rPr>
            <w:i/>
          </w:rPr>
          <w:delText>w</w:delText>
        </w:r>
        <w:r w:rsidR="00FD0BF8" w:rsidDel="00264741">
          <w:rPr>
            <w:i/>
          </w:rPr>
          <w:delText xml:space="preserve"> </w:delText>
        </w:r>
        <w:r w:rsidR="00FD0BF8" w:rsidDel="00264741">
          <w:delText>є [2,</w:delText>
        </w:r>
        <w:r w:rsidR="00FD0BF8" w:rsidRPr="00FD0BF8" w:rsidDel="00264741">
          <w:delText xml:space="preserve"> </w:delText>
        </w:r>
        <w:r w:rsidR="00FD0BF8" w:rsidDel="00264741">
          <w:rPr>
            <w:lang w:val="el-GR"/>
          </w:rPr>
          <w:delText>κ</w:delText>
        </w:r>
        <w:r w:rsidR="00FD0BF8" w:rsidRPr="00E16F2C" w:rsidDel="00264741">
          <w:delText>-1</w:delText>
        </w:r>
        <w:r w:rsidR="00FD0BF8" w:rsidDel="00264741">
          <w:delText>]</w:delText>
        </w:r>
      </w:del>
    </w:p>
    <w:p w14:paraId="4BA24BB8" w14:textId="68DC9078" w:rsidR="00FD3A45" w:rsidRPr="00DF6754" w:rsidDel="00264741" w:rsidRDefault="00494D67" w:rsidP="008B7D8F">
      <w:pPr>
        <w:ind w:firstLine="432"/>
        <w:rPr>
          <w:del w:id="612" w:author="Michael Belias" w:date="2020-12-01T12:25:00Z"/>
        </w:rPr>
      </w:pPr>
      <m:oMathPara>
        <m:oMathParaPr>
          <m:jc m:val="center"/>
        </m:oMathParaPr>
        <m:oMath>
          <m:r>
            <w:del w:id="613" w:author="Michael Belias" w:date="2020-12-01T12:25:00Z">
              <w:rPr>
                <w:rFonts w:ascii="Cambria Math" w:hAnsi="Cambria Math"/>
              </w:rPr>
              <m:t>.</m:t>
            </w:del>
          </m:r>
        </m:oMath>
      </m:oMathPara>
    </w:p>
    <w:p w14:paraId="767D51E1" w14:textId="71A50F25" w:rsidR="00DF6754" w:rsidDel="00264741" w:rsidRDefault="00717D43" w:rsidP="008B7D8F">
      <w:pPr>
        <w:ind w:firstLine="432"/>
        <w:rPr>
          <w:del w:id="614" w:author="Michael Belias" w:date="2020-12-01T12:25:00Z"/>
        </w:rPr>
      </w:pPr>
      <m:oMathPara>
        <m:oMathParaPr>
          <m:jc m:val="center"/>
        </m:oMathParaPr>
        <m:oMath>
          <m:sSub>
            <m:sSubPr>
              <m:ctrlPr>
                <w:del w:id="615" w:author="Michael Belias" w:date="2020-12-01T12:25:00Z">
                  <w:rPr>
                    <w:rFonts w:ascii="Cambria Math" w:hAnsi="Cambria Math"/>
                  </w:rPr>
                </w:del>
              </m:ctrlPr>
            </m:sSubPr>
            <m:e>
              <m:r>
                <w:del w:id="616" w:author="Michael Belias" w:date="2020-12-01T12:25:00Z">
                  <w:rPr>
                    <w:rFonts w:ascii="Cambria Math" w:hAnsi="Cambria Math"/>
                  </w:rPr>
                  <m:t>B</m:t>
                </w:del>
              </m:r>
            </m:e>
            <m:sub>
              <m:r>
                <w:del w:id="617" w:author="Michael Belias" w:date="2020-12-01T12:25:00Z">
                  <w:rPr>
                    <w:rFonts w:ascii="Cambria Math" w:hAnsi="Cambria Math"/>
                  </w:rPr>
                  <m:t>w</m:t>
                </w:del>
              </m:r>
            </m:sub>
          </m:sSub>
          <m:r>
            <w:del w:id="618" w:author="Michael Belias" w:date="2020-12-01T12:25:00Z">
              <w:rPr>
                <w:rFonts w:ascii="Cambria Math" w:hAnsi="Cambria Math"/>
              </w:rPr>
              <m:t>(X)=(X-</m:t>
            </w:del>
          </m:r>
          <m:sSub>
            <m:sSubPr>
              <m:ctrlPr>
                <w:del w:id="619" w:author="Michael Belias" w:date="2020-12-01T12:25:00Z">
                  <w:rPr>
                    <w:rFonts w:ascii="Cambria Math" w:hAnsi="Cambria Math"/>
                  </w:rPr>
                </w:del>
              </m:ctrlPr>
            </m:sSubPr>
            <m:e>
              <m:r>
                <w:del w:id="620" w:author="Michael Belias" w:date="2020-12-01T12:25:00Z">
                  <w:rPr>
                    <w:rFonts w:ascii="Cambria Math" w:hAnsi="Cambria Math"/>
                  </w:rPr>
                  <m:t>t</m:t>
                </w:del>
              </m:r>
            </m:e>
            <m:sub>
              <m:r>
                <w:del w:id="621" w:author="Michael Belias" w:date="2020-12-01T12:25:00Z">
                  <w:rPr>
                    <w:rFonts w:ascii="Cambria Math" w:hAnsi="Cambria Math"/>
                  </w:rPr>
                  <m:t>w-1</m:t>
                </w:del>
              </m:r>
            </m:sub>
          </m:sSub>
          <m:sSubSup>
            <m:sSubSupPr>
              <m:ctrlPr>
                <w:del w:id="622" w:author="Michael Belias" w:date="2020-12-01T12:25:00Z">
                  <w:rPr>
                    <w:rFonts w:ascii="Cambria Math" w:hAnsi="Cambria Math"/>
                  </w:rPr>
                </w:del>
              </m:ctrlPr>
            </m:sSubSupPr>
            <m:e>
              <m:r>
                <w:del w:id="623" w:author="Michael Belias" w:date="2020-12-01T12:25:00Z">
                  <w:rPr>
                    <w:rFonts w:ascii="Cambria Math" w:hAnsi="Cambria Math"/>
                  </w:rPr>
                  <m:t>)</m:t>
                </w:del>
              </m:r>
            </m:e>
            <m:sub>
              <m:r>
                <w:del w:id="624" w:author="Michael Belias" w:date="2020-12-01T12:25:00Z">
                  <w:rPr>
                    <w:rFonts w:ascii="Cambria Math" w:hAnsi="Cambria Math"/>
                  </w:rPr>
                  <m:t>+</m:t>
                </w:del>
              </m:r>
            </m:sub>
            <m:sup>
              <m:r>
                <w:del w:id="625" w:author="Michael Belias" w:date="2020-12-01T12:25:00Z">
                  <w:rPr>
                    <w:rFonts w:ascii="Cambria Math" w:hAnsi="Cambria Math"/>
                  </w:rPr>
                  <m:t>d</m:t>
                </w:del>
              </m:r>
            </m:sup>
          </m:sSubSup>
          <m:r>
            <w:del w:id="626" w:author="Michael Belias" w:date="2020-12-01T12:25:00Z">
              <w:rPr>
                <w:rFonts w:ascii="Cambria Math" w:hAnsi="Cambria Math"/>
              </w:rPr>
              <m:t>-</m:t>
            </w:del>
          </m:r>
          <m:f>
            <m:fPr>
              <m:ctrlPr>
                <w:del w:id="627" w:author="Michael Belias" w:date="2020-12-01T12:25:00Z">
                  <w:rPr>
                    <w:rFonts w:ascii="Cambria Math" w:hAnsi="Cambria Math"/>
                  </w:rPr>
                </w:del>
              </m:ctrlPr>
            </m:fPr>
            <m:num>
              <m:sSub>
                <m:sSubPr>
                  <m:ctrlPr>
                    <w:del w:id="628" w:author="Michael Belias" w:date="2020-12-01T12:25:00Z">
                      <w:rPr>
                        <w:rFonts w:ascii="Cambria Math" w:hAnsi="Cambria Math"/>
                      </w:rPr>
                    </w:del>
                  </m:ctrlPr>
                </m:sSubPr>
                <m:e>
                  <m:r>
                    <w:del w:id="629" w:author="Michael Belias" w:date="2020-12-01T12:25:00Z">
                      <w:rPr>
                        <w:rFonts w:ascii="Cambria Math" w:hAnsi="Cambria Math"/>
                      </w:rPr>
                      <m:t>t</m:t>
                    </w:del>
                  </m:r>
                </m:e>
                <m:sub>
                  <m:r>
                    <w:del w:id="630" w:author="Michael Belias" w:date="2020-12-01T12:25:00Z">
                      <w:rPr>
                        <w:rFonts w:ascii="Cambria Math" w:hAnsi="Cambria Math"/>
                      </w:rPr>
                      <m:t>k</m:t>
                    </w:del>
                  </m:r>
                </m:sub>
              </m:sSub>
              <m:r>
                <w:del w:id="631" w:author="Michael Belias" w:date="2020-12-01T12:25:00Z">
                  <w:rPr>
                    <w:rFonts w:ascii="Cambria Math" w:hAnsi="Cambria Math"/>
                  </w:rPr>
                  <m:t>-</m:t>
                </w:del>
              </m:r>
              <m:sSub>
                <m:sSubPr>
                  <m:ctrlPr>
                    <w:del w:id="632" w:author="Michael Belias" w:date="2020-12-01T12:25:00Z">
                      <w:rPr>
                        <w:rFonts w:ascii="Cambria Math" w:hAnsi="Cambria Math"/>
                      </w:rPr>
                    </w:del>
                  </m:ctrlPr>
                </m:sSubPr>
                <m:e>
                  <m:r>
                    <w:del w:id="633" w:author="Michael Belias" w:date="2020-12-01T12:25:00Z">
                      <w:rPr>
                        <w:rFonts w:ascii="Cambria Math" w:hAnsi="Cambria Math"/>
                      </w:rPr>
                      <m:t>t</m:t>
                    </w:del>
                  </m:r>
                </m:e>
                <m:sub>
                  <m:r>
                    <w:del w:id="634" w:author="Michael Belias" w:date="2020-12-01T12:25:00Z">
                      <w:rPr>
                        <w:rFonts w:ascii="Cambria Math" w:hAnsi="Cambria Math"/>
                      </w:rPr>
                      <m:t>w-1</m:t>
                    </w:del>
                  </m:r>
                </m:sub>
              </m:sSub>
            </m:num>
            <m:den>
              <m:sSub>
                <m:sSubPr>
                  <m:ctrlPr>
                    <w:del w:id="635" w:author="Michael Belias" w:date="2020-12-01T12:25:00Z">
                      <w:rPr>
                        <w:rFonts w:ascii="Cambria Math" w:hAnsi="Cambria Math"/>
                      </w:rPr>
                    </w:del>
                  </m:ctrlPr>
                </m:sSubPr>
                <m:e>
                  <m:r>
                    <w:del w:id="636" w:author="Michael Belias" w:date="2020-12-01T12:25:00Z">
                      <w:rPr>
                        <w:rFonts w:ascii="Cambria Math" w:hAnsi="Cambria Math"/>
                      </w:rPr>
                      <m:t>t</m:t>
                    </w:del>
                  </m:r>
                </m:e>
                <m:sub>
                  <m:r>
                    <w:del w:id="637" w:author="Michael Belias" w:date="2020-12-01T12:25:00Z">
                      <w:rPr>
                        <w:rFonts w:ascii="Cambria Math" w:hAnsi="Cambria Math"/>
                      </w:rPr>
                      <m:t>k</m:t>
                    </w:del>
                  </m:r>
                </m:sub>
              </m:sSub>
              <m:r>
                <w:del w:id="638" w:author="Michael Belias" w:date="2020-12-01T12:25:00Z">
                  <w:rPr>
                    <w:rFonts w:ascii="Cambria Math" w:hAnsi="Cambria Math"/>
                  </w:rPr>
                  <m:t>-</m:t>
                </w:del>
              </m:r>
              <m:sSub>
                <m:sSubPr>
                  <m:ctrlPr>
                    <w:del w:id="639" w:author="Michael Belias" w:date="2020-12-01T12:25:00Z">
                      <w:rPr>
                        <w:rFonts w:ascii="Cambria Math" w:hAnsi="Cambria Math"/>
                      </w:rPr>
                    </w:del>
                  </m:ctrlPr>
                </m:sSubPr>
                <m:e>
                  <m:r>
                    <w:del w:id="640" w:author="Michael Belias" w:date="2020-12-01T12:25:00Z">
                      <w:rPr>
                        <w:rFonts w:ascii="Cambria Math" w:hAnsi="Cambria Math"/>
                      </w:rPr>
                      <m:t>t</m:t>
                    </w:del>
                  </m:r>
                </m:e>
                <m:sub>
                  <m:r>
                    <w:del w:id="641" w:author="Michael Belias" w:date="2020-12-01T12:25:00Z">
                      <w:rPr>
                        <w:rFonts w:ascii="Cambria Math" w:hAnsi="Cambria Math"/>
                      </w:rPr>
                      <m:t>k-1</m:t>
                    </w:del>
                  </m:r>
                </m:sub>
              </m:sSub>
            </m:den>
          </m:f>
          <m:r>
            <w:del w:id="642" w:author="Michael Belias" w:date="2020-12-01T12:25:00Z">
              <w:rPr>
                <w:rFonts w:ascii="Cambria Math" w:hAnsi="Cambria Math"/>
              </w:rPr>
              <m:t>(X-</m:t>
            </w:del>
          </m:r>
          <m:sSub>
            <m:sSubPr>
              <m:ctrlPr>
                <w:del w:id="643" w:author="Michael Belias" w:date="2020-12-01T12:25:00Z">
                  <w:rPr>
                    <w:rFonts w:ascii="Cambria Math" w:hAnsi="Cambria Math"/>
                  </w:rPr>
                </w:del>
              </m:ctrlPr>
            </m:sSubPr>
            <m:e>
              <m:r>
                <w:del w:id="644" w:author="Michael Belias" w:date="2020-12-01T12:25:00Z">
                  <w:rPr>
                    <w:rFonts w:ascii="Cambria Math" w:hAnsi="Cambria Math"/>
                  </w:rPr>
                  <m:t>t</m:t>
                </w:del>
              </m:r>
            </m:e>
            <m:sub>
              <m:r>
                <w:del w:id="645" w:author="Michael Belias" w:date="2020-12-01T12:25:00Z">
                  <w:rPr>
                    <w:rFonts w:ascii="Cambria Math" w:hAnsi="Cambria Math"/>
                  </w:rPr>
                  <m:t>k-1</m:t>
                </w:del>
              </m:r>
            </m:sub>
          </m:sSub>
          <m:sSubSup>
            <m:sSubSupPr>
              <m:ctrlPr>
                <w:del w:id="646" w:author="Michael Belias" w:date="2020-12-01T12:25:00Z">
                  <w:rPr>
                    <w:rFonts w:ascii="Cambria Math" w:hAnsi="Cambria Math"/>
                  </w:rPr>
                </w:del>
              </m:ctrlPr>
            </m:sSubSupPr>
            <m:e>
              <m:r>
                <w:del w:id="647" w:author="Michael Belias" w:date="2020-12-01T12:25:00Z">
                  <w:rPr>
                    <w:rFonts w:ascii="Cambria Math" w:hAnsi="Cambria Math"/>
                  </w:rPr>
                  <m:t>)</m:t>
                </w:del>
              </m:r>
            </m:e>
            <m:sub>
              <m:r>
                <w:del w:id="648" w:author="Michael Belias" w:date="2020-12-01T12:25:00Z">
                  <w:rPr>
                    <w:rFonts w:ascii="Cambria Math" w:hAnsi="Cambria Math"/>
                  </w:rPr>
                  <m:t>+</m:t>
                </w:del>
              </m:r>
            </m:sub>
            <m:sup>
              <m:r>
                <w:del w:id="649" w:author="Michael Belias" w:date="2020-12-01T12:25:00Z">
                  <w:rPr>
                    <w:rFonts w:ascii="Cambria Math" w:hAnsi="Cambria Math"/>
                  </w:rPr>
                  <m:t>d</m:t>
                </w:del>
              </m:r>
            </m:sup>
          </m:sSubSup>
          <m:r>
            <w:del w:id="650" w:author="Michael Belias" w:date="2020-12-01T12:25:00Z">
              <w:rPr>
                <w:rFonts w:ascii="Cambria Math" w:hAnsi="Cambria Math"/>
              </w:rPr>
              <m:t>+</m:t>
            </w:del>
          </m:r>
          <m:f>
            <m:fPr>
              <m:ctrlPr>
                <w:del w:id="651" w:author="Michael Belias" w:date="2020-12-01T12:25:00Z">
                  <w:rPr>
                    <w:rFonts w:ascii="Cambria Math" w:hAnsi="Cambria Math"/>
                  </w:rPr>
                </w:del>
              </m:ctrlPr>
            </m:fPr>
            <m:num>
              <m:sSub>
                <m:sSubPr>
                  <m:ctrlPr>
                    <w:del w:id="652" w:author="Michael Belias" w:date="2020-12-01T12:25:00Z">
                      <w:rPr>
                        <w:rFonts w:ascii="Cambria Math" w:hAnsi="Cambria Math"/>
                      </w:rPr>
                    </w:del>
                  </m:ctrlPr>
                </m:sSubPr>
                <m:e>
                  <m:r>
                    <w:del w:id="653" w:author="Michael Belias" w:date="2020-12-01T12:25:00Z">
                      <w:rPr>
                        <w:rFonts w:ascii="Cambria Math" w:hAnsi="Cambria Math"/>
                      </w:rPr>
                      <m:t>t</m:t>
                    </w:del>
                  </m:r>
                </m:e>
                <m:sub>
                  <m:r>
                    <w:del w:id="654" w:author="Michael Belias" w:date="2020-12-01T12:25:00Z">
                      <w:rPr>
                        <w:rFonts w:ascii="Cambria Math" w:hAnsi="Cambria Math"/>
                      </w:rPr>
                      <m:t>k-1</m:t>
                    </w:del>
                  </m:r>
                </m:sub>
              </m:sSub>
              <m:r>
                <w:del w:id="655" w:author="Michael Belias" w:date="2020-12-01T12:25:00Z">
                  <w:rPr>
                    <w:rFonts w:ascii="Cambria Math" w:hAnsi="Cambria Math"/>
                  </w:rPr>
                  <m:t>-</m:t>
                </w:del>
              </m:r>
              <m:sSub>
                <m:sSubPr>
                  <m:ctrlPr>
                    <w:del w:id="656" w:author="Michael Belias" w:date="2020-12-01T12:25:00Z">
                      <w:rPr>
                        <w:rFonts w:ascii="Cambria Math" w:hAnsi="Cambria Math"/>
                      </w:rPr>
                    </w:del>
                  </m:ctrlPr>
                </m:sSubPr>
                <m:e>
                  <m:r>
                    <w:del w:id="657" w:author="Michael Belias" w:date="2020-12-01T12:25:00Z">
                      <w:rPr>
                        <w:rFonts w:ascii="Cambria Math" w:hAnsi="Cambria Math"/>
                      </w:rPr>
                      <m:t>t</m:t>
                    </w:del>
                  </m:r>
                </m:e>
                <m:sub>
                  <m:r>
                    <w:del w:id="658" w:author="Michael Belias" w:date="2020-12-01T12:25:00Z">
                      <w:rPr>
                        <w:rFonts w:ascii="Cambria Math" w:hAnsi="Cambria Math"/>
                      </w:rPr>
                      <m:t>w-1</m:t>
                    </w:del>
                  </m:r>
                </m:sub>
              </m:sSub>
            </m:num>
            <m:den>
              <m:sSub>
                <m:sSubPr>
                  <m:ctrlPr>
                    <w:del w:id="659" w:author="Michael Belias" w:date="2020-12-01T12:25:00Z">
                      <w:rPr>
                        <w:rFonts w:ascii="Cambria Math" w:hAnsi="Cambria Math"/>
                      </w:rPr>
                    </w:del>
                  </m:ctrlPr>
                </m:sSubPr>
                <m:e>
                  <m:r>
                    <w:del w:id="660" w:author="Michael Belias" w:date="2020-12-01T12:25:00Z">
                      <w:rPr>
                        <w:rFonts w:ascii="Cambria Math" w:hAnsi="Cambria Math"/>
                      </w:rPr>
                      <m:t>t</m:t>
                    </w:del>
                  </m:r>
                </m:e>
                <m:sub>
                  <m:r>
                    <w:del w:id="661" w:author="Michael Belias" w:date="2020-12-01T12:25:00Z">
                      <w:rPr>
                        <w:rFonts w:ascii="Cambria Math" w:hAnsi="Cambria Math"/>
                      </w:rPr>
                      <m:t>k</m:t>
                    </w:del>
                  </m:r>
                </m:sub>
              </m:sSub>
              <m:r>
                <w:del w:id="662" w:author="Michael Belias" w:date="2020-12-01T12:25:00Z">
                  <w:rPr>
                    <w:rFonts w:ascii="Cambria Math" w:hAnsi="Cambria Math"/>
                  </w:rPr>
                  <m:t>-</m:t>
                </w:del>
              </m:r>
              <m:sSub>
                <m:sSubPr>
                  <m:ctrlPr>
                    <w:del w:id="663" w:author="Michael Belias" w:date="2020-12-01T12:25:00Z">
                      <w:rPr>
                        <w:rFonts w:ascii="Cambria Math" w:hAnsi="Cambria Math"/>
                      </w:rPr>
                    </w:del>
                  </m:ctrlPr>
                </m:sSubPr>
                <m:e>
                  <m:r>
                    <w:del w:id="664" w:author="Michael Belias" w:date="2020-12-01T12:25:00Z">
                      <w:rPr>
                        <w:rFonts w:ascii="Cambria Math" w:hAnsi="Cambria Math"/>
                      </w:rPr>
                      <m:t>t</m:t>
                    </w:del>
                  </m:r>
                </m:e>
                <m:sub>
                  <m:r>
                    <w:del w:id="665" w:author="Michael Belias" w:date="2020-12-01T12:25:00Z">
                      <w:rPr>
                        <w:rFonts w:ascii="Cambria Math" w:hAnsi="Cambria Math"/>
                      </w:rPr>
                      <m:t>k-1</m:t>
                    </w:del>
                  </m:r>
                </m:sub>
              </m:sSub>
            </m:den>
          </m:f>
          <m:r>
            <w:del w:id="666" w:author="Michael Belias" w:date="2020-12-01T12:25:00Z">
              <w:rPr>
                <w:rFonts w:ascii="Cambria Math" w:hAnsi="Cambria Math"/>
              </w:rPr>
              <m:t>(X-</m:t>
            </w:del>
          </m:r>
          <m:sSub>
            <m:sSubPr>
              <m:ctrlPr>
                <w:del w:id="667" w:author="Michael Belias" w:date="2020-12-01T12:25:00Z">
                  <w:rPr>
                    <w:rFonts w:ascii="Cambria Math" w:hAnsi="Cambria Math"/>
                  </w:rPr>
                </w:del>
              </m:ctrlPr>
            </m:sSubPr>
            <m:e>
              <m:r>
                <w:del w:id="668" w:author="Michael Belias" w:date="2020-12-01T12:25:00Z">
                  <w:rPr>
                    <w:rFonts w:ascii="Cambria Math" w:hAnsi="Cambria Math"/>
                  </w:rPr>
                  <m:t>t</m:t>
                </w:del>
              </m:r>
            </m:e>
            <m:sub>
              <m:r>
                <w:del w:id="669" w:author="Michael Belias" w:date="2020-12-01T12:25:00Z">
                  <w:rPr>
                    <w:rFonts w:ascii="Cambria Math" w:hAnsi="Cambria Math"/>
                  </w:rPr>
                  <m:t>k</m:t>
                </w:del>
              </m:r>
            </m:sub>
          </m:sSub>
          <m:sSubSup>
            <m:sSubSupPr>
              <m:ctrlPr>
                <w:del w:id="670" w:author="Michael Belias" w:date="2020-12-01T12:25:00Z">
                  <w:rPr>
                    <w:rFonts w:ascii="Cambria Math" w:hAnsi="Cambria Math"/>
                  </w:rPr>
                </w:del>
              </m:ctrlPr>
            </m:sSubSupPr>
            <m:e>
              <m:r>
                <w:del w:id="671" w:author="Michael Belias" w:date="2020-12-01T12:25:00Z">
                  <w:rPr>
                    <w:rFonts w:ascii="Cambria Math" w:hAnsi="Cambria Math"/>
                  </w:rPr>
                  <m:t>)</m:t>
                </w:del>
              </m:r>
            </m:e>
            <m:sub>
              <m:r>
                <w:del w:id="672" w:author="Michael Belias" w:date="2020-12-01T12:25:00Z">
                  <w:rPr>
                    <w:rFonts w:ascii="Cambria Math" w:hAnsi="Cambria Math"/>
                  </w:rPr>
                  <m:t>+</m:t>
                </w:del>
              </m:r>
            </m:sub>
            <m:sup>
              <m:r>
                <w:del w:id="673" w:author="Michael Belias" w:date="2020-12-01T12:25:00Z">
                  <w:rPr>
                    <w:rFonts w:ascii="Cambria Math" w:hAnsi="Cambria Math"/>
                  </w:rPr>
                  <m:t>d</m:t>
                </w:del>
              </m:r>
            </m:sup>
          </m:sSubSup>
        </m:oMath>
      </m:oMathPara>
    </w:p>
    <w:p w14:paraId="2C84BECF" w14:textId="2FEBE60D" w:rsidR="003316B5" w:rsidRPr="005B4CAB" w:rsidDel="0031481F" w:rsidRDefault="005C621A" w:rsidP="008B7D8F">
      <w:pPr>
        <w:ind w:firstLine="432"/>
        <w:rPr>
          <w:ins w:id="674" w:author="Hout, Joanna in 't" w:date="2020-10-30T21:45:00Z"/>
          <w:del w:id="675" w:author="Michael Belias" w:date="2020-12-01T12:25:00Z"/>
        </w:rPr>
      </w:pPr>
      <w:ins w:id="676" w:author="Hout, Joanna in 't" w:date="2020-11-05T10:04:00Z">
        <w:del w:id="677" w:author="Michael Belias" w:date="2020-12-01T12:25:00Z">
          <w:r w:rsidDel="00264741">
            <w:delText xml:space="preserve">presented in </w:delText>
          </w:r>
          <w:r w:rsidRPr="00061516" w:rsidDel="00264741">
            <w:delText>Appendix</w:delText>
          </w:r>
          <w:r w:rsidDel="00264741">
            <w:delText>.</w:delText>
          </w:r>
        </w:del>
      </w:ins>
    </w:p>
    <w:p w14:paraId="37CDE0DC" w14:textId="6A8F2376" w:rsidR="00EE03C5" w:rsidDel="003450AE" w:rsidRDefault="009E3BF9" w:rsidP="008B7D8F">
      <w:pPr>
        <w:ind w:firstLine="432"/>
        <w:rPr>
          <w:del w:id="678" w:author="Hout, Joanna in 't" w:date="2020-10-30T22:06:00Z"/>
        </w:rPr>
      </w:pPr>
      <w:del w:id="679"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680" w:author="Hout, Joanna in 't" w:date="2020-10-30T22:06:00Z">
                <w:rPr>
                  <w:rFonts w:ascii="Cambria Math" w:hAnsi="Cambria Math"/>
                  <w:i/>
                </w:rPr>
              </w:del>
            </m:ctrlPr>
          </m:sSupPr>
          <m:e>
            <m:r>
              <w:del w:id="681" w:author="Hout, Joanna in 't" w:date="2020-10-30T22:06:00Z">
                <w:rPr>
                  <w:rFonts w:ascii="Cambria Math" w:hAnsi="Cambria Math"/>
                </w:rPr>
                <m:t>(</m:t>
              </w:del>
            </m:r>
            <m:sSub>
              <m:sSubPr>
                <m:ctrlPr>
                  <w:del w:id="682" w:author="Hout, Joanna in 't" w:date="2020-10-30T22:06:00Z">
                    <w:rPr>
                      <w:rFonts w:ascii="Cambria Math" w:hAnsi="Cambria Math"/>
                      <w:i/>
                    </w:rPr>
                  </w:del>
                </m:ctrlPr>
              </m:sSubPr>
              <m:e>
                <m:r>
                  <w:del w:id="683" w:author="Hout, Joanna in 't" w:date="2020-10-30T22:06:00Z">
                    <w:rPr>
                      <w:rFonts w:ascii="Cambria Math" w:hAnsi="Cambria Math"/>
                    </w:rPr>
                    <m:t>t</m:t>
                  </w:del>
                </m:r>
              </m:e>
              <m:sub>
                <m:r>
                  <w:del w:id="684" w:author="Hout, Joanna in 't" w:date="2020-10-30T22:06:00Z">
                    <w:rPr>
                      <w:rFonts w:ascii="Cambria Math" w:hAnsi="Cambria Math"/>
                      <w:lang w:val="el-GR"/>
                    </w:rPr>
                    <m:t>κ</m:t>
                  </w:del>
                </m:r>
              </m:sub>
            </m:sSub>
            <m:r>
              <w:del w:id="685" w:author="Hout, Joanna in 't" w:date="2020-10-30T22:06:00Z">
                <w:rPr>
                  <w:rFonts w:ascii="Cambria Math" w:hAnsi="Cambria Math"/>
                </w:rPr>
                <m:t>-</m:t>
              </w:del>
            </m:r>
            <m:sSub>
              <m:sSubPr>
                <m:ctrlPr>
                  <w:del w:id="686" w:author="Hout, Joanna in 't" w:date="2020-10-30T22:06:00Z">
                    <w:rPr>
                      <w:rFonts w:ascii="Cambria Math" w:hAnsi="Cambria Math"/>
                      <w:i/>
                    </w:rPr>
                  </w:del>
                </m:ctrlPr>
              </m:sSubPr>
              <m:e>
                <m:r>
                  <w:del w:id="687" w:author="Hout, Joanna in 't" w:date="2020-10-30T22:06:00Z">
                    <w:rPr>
                      <w:rFonts w:ascii="Cambria Math" w:hAnsi="Cambria Math"/>
                    </w:rPr>
                    <m:t xml:space="preserve"> t</m:t>
                  </w:del>
                </m:r>
              </m:e>
              <m:sub>
                <m:r>
                  <w:del w:id="688" w:author="Hout, Joanna in 't" w:date="2020-10-30T22:06:00Z">
                    <w:rPr>
                      <w:rFonts w:ascii="Cambria Math" w:hAnsi="Cambria Math"/>
                    </w:rPr>
                    <m:t>1</m:t>
                  </w:del>
                </m:r>
              </m:sub>
            </m:sSub>
            <m:r>
              <w:del w:id="689" w:author="Hout, Joanna in 't" w:date="2020-10-30T22:06:00Z">
                <w:rPr>
                  <w:rFonts w:ascii="Cambria Math" w:hAnsi="Cambria Math"/>
                </w:rPr>
                <m:t>)</m:t>
              </w:del>
            </m:r>
            <m:r>
              <w:del w:id="690" w:author="Hout, Joanna in 't" w:date="2020-10-30T22:06:00Z">
                <m:rPr>
                  <m:sty m:val="p"/>
                </m:rPr>
                <w:rPr>
                  <w:rFonts w:ascii="Cambria Math" w:hAnsi="Cambria Math"/>
                </w:rPr>
                <m:t xml:space="preserve"> </m:t>
              </w:del>
            </m:r>
          </m:e>
          <m:sup>
            <m:r>
              <w:del w:id="691" w:author="Hout, Joanna in 't" w:date="2020-10-30T22:06:00Z">
                <w:rPr>
                  <w:rFonts w:ascii="Cambria Math" w:hAnsi="Cambria Math"/>
                </w:rPr>
                <m:t>2</m:t>
              </w:del>
            </m:r>
          </m:sup>
        </m:sSup>
        <m:r>
          <w:del w:id="692" w:author="Hout, Joanna in 't" w:date="2020-10-30T22:06:00Z">
            <w:rPr>
              <w:rFonts w:ascii="Cambria Math" w:hAnsi="Cambria Math"/>
            </w:rPr>
            <m:t xml:space="preserve"> </m:t>
          </w:del>
        </m:r>
      </m:oMath>
      <w:del w:id="693"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pPr>
        <w:ind w:firstLine="432"/>
        <w:rPr>
          <w:del w:id="694" w:author="Hout, Joanna in 't" w:date="2020-10-30T22:06:00Z"/>
        </w:rPr>
        <w:pPrChange w:id="695" w:author="Michael Belias" w:date="2020-12-01T17:58:00Z">
          <w:pPr>
            <w:pStyle w:val="BodyText"/>
            <w:ind w:left="720" w:firstLine="720"/>
          </w:pPr>
        </w:pPrChange>
      </w:pPr>
      <m:oMath>
        <m:r>
          <w:del w:id="696" w:author="Hout, Joanna in 't" w:date="2020-10-30T22:06:00Z">
            <w:rPr>
              <w:rFonts w:ascii="Cambria Math" w:hAnsi="Cambria Math"/>
              <w:lang w:val="el-GR"/>
            </w:rPr>
            <m:t>g</m:t>
          </w:del>
        </m:r>
        <m:d>
          <m:dPr>
            <m:ctrlPr>
              <w:del w:id="697" w:author="Hout, Joanna in 't" w:date="2020-10-30T22:06:00Z">
                <w:rPr>
                  <w:rFonts w:ascii="Cambria Math" w:hAnsi="Cambria Math"/>
                  <w:i/>
                  <w:lang w:val="el-GR"/>
                </w:rPr>
              </w:del>
            </m:ctrlPr>
          </m:dPr>
          <m:e>
            <m:r>
              <w:del w:id="698" w:author="Hout, Joanna in 't" w:date="2020-10-30T22:06:00Z">
                <w:rPr>
                  <w:rFonts w:ascii="Cambria Math" w:hAnsi="Cambria Math"/>
                  <w:lang w:val="el-GR"/>
                </w:rPr>
                <m:t>μ</m:t>
              </w:del>
            </m:r>
          </m:e>
        </m:d>
        <m:r>
          <w:del w:id="699" w:author="Hout, Joanna in 't" w:date="2020-10-30T22:06:00Z">
            <w:rPr>
              <w:rFonts w:ascii="Cambria Math" w:hAnsi="Cambria Math"/>
            </w:rPr>
            <m:t xml:space="preserve">= </m:t>
          </w:del>
        </m:r>
        <m:limLow>
          <m:limLowPr>
            <m:ctrlPr>
              <w:del w:id="700" w:author="Hout, Joanna in 't" w:date="2020-10-30T22:06:00Z">
                <w:rPr>
                  <w:rFonts w:ascii="Cambria Math" w:hAnsi="Cambria Math"/>
                  <w:i/>
                  <w:lang w:val="el-GR"/>
                </w:rPr>
              </w:del>
            </m:ctrlPr>
          </m:limLowPr>
          <m:e>
            <m:groupChr>
              <m:groupChrPr>
                <m:ctrlPr>
                  <w:del w:id="701" w:author="Hout, Joanna in 't" w:date="2020-10-30T22:06:00Z">
                    <w:rPr>
                      <w:rFonts w:ascii="Cambria Math" w:hAnsi="Cambria Math"/>
                      <w:i/>
                      <w:lang w:val="el-GR"/>
                    </w:rPr>
                  </w:del>
                </m:ctrlPr>
              </m:groupChrPr>
              <m:e>
                <m:d>
                  <m:dPr>
                    <m:begChr m:val="["/>
                    <m:endChr m:val="]"/>
                    <m:ctrlPr>
                      <w:del w:id="702" w:author="Hout, Joanna in 't" w:date="2020-10-30T22:06:00Z">
                        <w:rPr>
                          <w:rFonts w:ascii="Cambria Math" w:hAnsi="Cambria Math"/>
                          <w:i/>
                        </w:rPr>
                      </w:del>
                    </m:ctrlPr>
                  </m:dPr>
                  <m:e>
                    <m:sSub>
                      <m:sSubPr>
                        <m:ctrlPr>
                          <w:del w:id="703" w:author="Hout, Joanna in 't" w:date="2020-10-30T22:06:00Z">
                            <w:rPr>
                              <w:rFonts w:ascii="Cambria Math" w:hAnsi="Cambria Math"/>
                            </w:rPr>
                          </w:del>
                        </m:ctrlPr>
                      </m:sSubPr>
                      <m:e>
                        <m:r>
                          <w:del w:id="704" w:author="Hout, Joanna in 't" w:date="2020-10-30T22:06:00Z">
                            <w:rPr>
                              <w:rFonts w:ascii="Cambria Math" w:hAnsi="Cambria Math"/>
                            </w:rPr>
                            <m:t>β</m:t>
                          </w:del>
                        </m:r>
                      </m:e>
                      <m:sub>
                        <m:r>
                          <w:del w:id="705" w:author="Hout, Joanna in 't" w:date="2020-10-30T22:06:00Z">
                            <w:rPr>
                              <w:rFonts w:ascii="Cambria Math" w:hAnsi="Cambria Math"/>
                            </w:rPr>
                            <m:t>0</m:t>
                          </w:del>
                        </m:r>
                      </m:sub>
                    </m:sSub>
                    <m:r>
                      <w:del w:id="706" w:author="Hout, Joanna in 't" w:date="2020-10-30T22:06:00Z">
                        <w:rPr>
                          <w:rFonts w:ascii="Cambria Math" w:hAnsi="Cambria Math"/>
                        </w:rPr>
                        <m:t>+</m:t>
                      </w:del>
                    </m:r>
                    <m:sSub>
                      <m:sSubPr>
                        <m:ctrlPr>
                          <w:del w:id="707" w:author="Hout, Joanna in 't" w:date="2020-10-30T22:06:00Z">
                            <w:rPr>
                              <w:rFonts w:ascii="Cambria Math" w:hAnsi="Cambria Math"/>
                            </w:rPr>
                          </w:del>
                        </m:ctrlPr>
                      </m:sSubPr>
                      <m:e>
                        <m:r>
                          <w:del w:id="708" w:author="Hout, Joanna in 't" w:date="2020-10-30T22:06:00Z">
                            <w:rPr>
                              <w:rFonts w:ascii="Cambria Math" w:hAnsi="Cambria Math"/>
                            </w:rPr>
                            <m:t>β</m:t>
                          </w:del>
                        </m:r>
                      </m:e>
                      <m:sub>
                        <m:r>
                          <w:del w:id="709" w:author="Hout, Joanna in 't" w:date="2020-10-30T22:06:00Z">
                            <w:rPr>
                              <w:rFonts w:ascii="Cambria Math" w:hAnsi="Cambria Math"/>
                            </w:rPr>
                            <m:t>1</m:t>
                          </w:del>
                        </m:r>
                      </m:sub>
                    </m:sSub>
                    <m:r>
                      <w:del w:id="710" w:author="Hout, Joanna in 't" w:date="2020-10-30T22:06:00Z">
                        <w:rPr>
                          <w:rFonts w:ascii="Cambria Math" w:hAnsi="Cambria Math"/>
                        </w:rPr>
                        <m:t>X</m:t>
                      </w:del>
                    </m:r>
                  </m:e>
                </m:d>
              </m:e>
            </m:groupChr>
          </m:e>
          <m:lim>
            <m:r>
              <w:del w:id="711" w:author="Hout, Joanna in 't" w:date="2020-10-30T22:06:00Z">
                <w:rPr>
                  <w:rFonts w:ascii="Cambria Math" w:hAnsi="Cambria Math"/>
                  <w:lang w:val="el-GR"/>
                </w:rPr>
                <m:t>basic</m:t>
              </w:del>
            </m:r>
            <m:r>
              <w:del w:id="712" w:author="Hout, Joanna in 't" w:date="2020-10-30T22:06:00Z">
                <w:rPr>
                  <w:rFonts w:ascii="Cambria Math" w:hAnsi="Cambria Math"/>
                </w:rPr>
                <m:t xml:space="preserve"> </m:t>
              </w:del>
            </m:r>
            <m:r>
              <w:del w:id="713" w:author="Hout, Joanna in 't" w:date="2020-10-30T22:06:00Z">
                <w:rPr>
                  <w:rFonts w:ascii="Cambria Math" w:hAnsi="Cambria Math"/>
                  <w:lang w:val="el-GR"/>
                </w:rPr>
                <m:t>polynomial</m:t>
              </w:del>
            </m:r>
          </m:lim>
        </m:limLow>
        <m:r>
          <w:del w:id="714" w:author="Hout, Joanna in 't" w:date="2020-10-30T22:06:00Z">
            <w:rPr>
              <w:rFonts w:ascii="Cambria Math" w:hAnsi="Cambria Math"/>
            </w:rPr>
            <m:t>+</m:t>
          </w:del>
        </m:r>
        <m:limLow>
          <m:limLowPr>
            <m:ctrlPr>
              <w:del w:id="715" w:author="Hout, Joanna in 't" w:date="2020-10-30T22:06:00Z">
                <w:rPr>
                  <w:rFonts w:ascii="Cambria Math" w:hAnsi="Cambria Math"/>
                  <w:i/>
                  <w:lang w:val="el-GR"/>
                </w:rPr>
              </w:del>
            </m:ctrlPr>
          </m:limLowPr>
          <m:e>
            <m:groupChr>
              <m:groupChrPr>
                <m:ctrlPr>
                  <w:del w:id="716" w:author="Hout, Joanna in 't" w:date="2020-10-30T22:06:00Z">
                    <w:rPr>
                      <w:rFonts w:ascii="Cambria Math" w:hAnsi="Cambria Math"/>
                      <w:i/>
                      <w:lang w:val="el-GR"/>
                    </w:rPr>
                  </w:del>
                </m:ctrlPr>
              </m:groupChrPr>
              <m:e>
                <m:r>
                  <w:del w:id="717" w:author="Hout, Joanna in 't" w:date="2020-10-30T22:06:00Z">
                    <w:rPr>
                      <w:rFonts w:ascii="Cambria Math" w:hAnsi="Cambria Math"/>
                    </w:rPr>
                    <m:t>[</m:t>
                  </w:del>
                </m:r>
                <m:sSub>
                  <m:sSubPr>
                    <m:ctrlPr>
                      <w:del w:id="718" w:author="Hout, Joanna in 't" w:date="2020-10-30T22:06:00Z">
                        <w:rPr>
                          <w:rFonts w:ascii="Cambria Math" w:hAnsi="Cambria Math"/>
                        </w:rPr>
                      </w:del>
                    </m:ctrlPr>
                  </m:sSubPr>
                  <m:e>
                    <m:r>
                      <w:del w:id="719" w:author="Hout, Joanna in 't" w:date="2020-10-30T22:06:00Z">
                        <w:rPr>
                          <w:rFonts w:ascii="Cambria Math" w:hAnsi="Cambria Math"/>
                        </w:rPr>
                        <m:t>β</m:t>
                      </w:del>
                    </m:r>
                  </m:e>
                  <m:sub>
                    <m:r>
                      <w:del w:id="720" w:author="Hout, Joanna in 't" w:date="2020-10-30T22:06:00Z">
                        <w:rPr>
                          <w:rFonts w:ascii="Cambria Math" w:hAnsi="Cambria Math"/>
                        </w:rPr>
                        <m:t>2</m:t>
                      </w:del>
                    </m:r>
                  </m:sub>
                </m:sSub>
                <m:r>
                  <w:del w:id="721" w:author="Hout, Joanna in 't" w:date="2020-10-30T22:06:00Z">
                    <w:rPr>
                      <w:rFonts w:ascii="Cambria Math" w:hAnsi="Cambria Math"/>
                    </w:rPr>
                    <m:t>(X–</m:t>
                  </w:del>
                </m:r>
                <m:sSub>
                  <m:sSubPr>
                    <m:ctrlPr>
                      <w:del w:id="722" w:author="Hout, Joanna in 't" w:date="2020-10-30T22:06:00Z">
                        <w:rPr>
                          <w:rFonts w:ascii="Cambria Math" w:hAnsi="Cambria Math"/>
                        </w:rPr>
                      </w:del>
                    </m:ctrlPr>
                  </m:sSubPr>
                  <m:e>
                    <m:r>
                      <w:del w:id="723" w:author="Hout, Joanna in 't" w:date="2020-10-30T22:06:00Z">
                        <w:rPr>
                          <w:rFonts w:ascii="Cambria Math" w:hAnsi="Cambria Math"/>
                        </w:rPr>
                        <m:t>t</m:t>
                      </w:del>
                    </m:r>
                  </m:e>
                  <m:sub>
                    <m:r>
                      <w:del w:id="724" w:author="Hout, Joanna in 't" w:date="2020-10-30T22:06:00Z">
                        <w:rPr>
                          <w:rFonts w:ascii="Cambria Math" w:hAnsi="Cambria Math"/>
                        </w:rPr>
                        <m:t>1</m:t>
                      </w:del>
                    </m:r>
                  </m:sub>
                </m:sSub>
                <m:sSubSup>
                  <m:sSubSupPr>
                    <m:ctrlPr>
                      <w:del w:id="725" w:author="Hout, Joanna in 't" w:date="2020-10-30T22:06:00Z">
                        <w:rPr>
                          <w:rFonts w:ascii="Cambria Math" w:hAnsi="Cambria Math"/>
                        </w:rPr>
                      </w:del>
                    </m:ctrlPr>
                  </m:sSubSupPr>
                  <m:e>
                    <m:r>
                      <w:del w:id="726" w:author="Hout, Joanna in 't" w:date="2020-10-30T22:06:00Z">
                        <w:rPr>
                          <w:rFonts w:ascii="Cambria Math" w:hAnsi="Cambria Math"/>
                        </w:rPr>
                        <m:t>)</m:t>
                      </w:del>
                    </m:r>
                  </m:e>
                  <m:sub>
                    <m:r>
                      <w:del w:id="727" w:author="Hout, Joanna in 't" w:date="2020-10-30T22:06:00Z">
                        <w:rPr>
                          <w:rFonts w:ascii="Cambria Math" w:hAnsi="Cambria Math"/>
                        </w:rPr>
                        <m:t>+</m:t>
                      </w:del>
                    </m:r>
                  </m:sub>
                  <m:sup>
                    <m:r>
                      <w:del w:id="728" w:author="Hout, Joanna in 't" w:date="2020-10-30T22:06:00Z">
                        <w:rPr>
                          <w:rFonts w:ascii="Cambria Math" w:hAnsi="Cambria Math"/>
                        </w:rPr>
                        <m:t>3</m:t>
                      </w:del>
                    </m:r>
                  </m:sup>
                </m:sSubSup>
                <m:r>
                  <w:del w:id="729" w:author="Hout, Joanna in 't" w:date="2020-10-30T22:06:00Z">
                    <w:rPr>
                      <w:rFonts w:ascii="Cambria Math" w:hAnsi="Cambria Math"/>
                    </w:rPr>
                    <m:t>+</m:t>
                  </w:del>
                </m:r>
                <m:sSub>
                  <m:sSubPr>
                    <m:ctrlPr>
                      <w:del w:id="730" w:author="Hout, Joanna in 't" w:date="2020-10-30T22:06:00Z">
                        <w:rPr>
                          <w:rFonts w:ascii="Cambria Math" w:hAnsi="Cambria Math"/>
                        </w:rPr>
                      </w:del>
                    </m:ctrlPr>
                  </m:sSubPr>
                  <m:e>
                    <m:r>
                      <w:del w:id="731" w:author="Hout, Joanna in 't" w:date="2020-10-30T22:06:00Z">
                        <w:rPr>
                          <w:rFonts w:ascii="Cambria Math" w:hAnsi="Cambria Math"/>
                        </w:rPr>
                        <m:t>β</m:t>
                      </w:del>
                    </m:r>
                  </m:e>
                  <m:sub>
                    <m:r>
                      <w:del w:id="732" w:author="Hout, Joanna in 't" w:date="2020-10-30T22:06:00Z">
                        <w:rPr>
                          <w:rFonts w:ascii="Cambria Math" w:hAnsi="Cambria Math"/>
                        </w:rPr>
                        <m:t>3</m:t>
                      </w:del>
                    </m:r>
                  </m:sub>
                </m:sSub>
                <m:r>
                  <w:del w:id="733" w:author="Hout, Joanna in 't" w:date="2020-10-30T22:06:00Z">
                    <w:rPr>
                      <w:rFonts w:ascii="Cambria Math" w:hAnsi="Cambria Math"/>
                    </w:rPr>
                    <m:t>(X–</m:t>
                  </w:del>
                </m:r>
                <m:sSub>
                  <m:sSubPr>
                    <m:ctrlPr>
                      <w:del w:id="734" w:author="Hout, Joanna in 't" w:date="2020-10-30T22:06:00Z">
                        <w:rPr>
                          <w:rFonts w:ascii="Cambria Math" w:hAnsi="Cambria Math"/>
                        </w:rPr>
                      </w:del>
                    </m:ctrlPr>
                  </m:sSubPr>
                  <m:e>
                    <m:r>
                      <w:del w:id="735" w:author="Hout, Joanna in 't" w:date="2020-10-30T22:06:00Z">
                        <w:rPr>
                          <w:rFonts w:ascii="Cambria Math" w:hAnsi="Cambria Math"/>
                        </w:rPr>
                        <m:t>t</m:t>
                      </w:del>
                    </m:r>
                  </m:e>
                  <m:sub>
                    <m:r>
                      <w:del w:id="736" w:author="Hout, Joanna in 't" w:date="2020-10-30T22:06:00Z">
                        <w:rPr>
                          <w:rFonts w:ascii="Cambria Math" w:hAnsi="Cambria Math"/>
                        </w:rPr>
                        <m:t>2</m:t>
                      </w:del>
                    </m:r>
                  </m:sub>
                </m:sSub>
                <m:sSubSup>
                  <m:sSubSupPr>
                    <m:ctrlPr>
                      <w:del w:id="737" w:author="Hout, Joanna in 't" w:date="2020-10-30T22:06:00Z">
                        <w:rPr>
                          <w:rFonts w:ascii="Cambria Math" w:hAnsi="Cambria Math"/>
                        </w:rPr>
                      </w:del>
                    </m:ctrlPr>
                  </m:sSubSupPr>
                  <m:e>
                    <m:r>
                      <w:del w:id="738" w:author="Hout, Joanna in 't" w:date="2020-10-30T22:06:00Z">
                        <w:rPr>
                          <w:rFonts w:ascii="Cambria Math" w:hAnsi="Cambria Math"/>
                        </w:rPr>
                        <m:t>)</m:t>
                      </w:del>
                    </m:r>
                  </m:e>
                  <m:sub>
                    <m:r>
                      <w:del w:id="739" w:author="Hout, Joanna in 't" w:date="2020-10-30T22:06:00Z">
                        <w:rPr>
                          <w:rFonts w:ascii="Cambria Math" w:hAnsi="Cambria Math"/>
                        </w:rPr>
                        <m:t>+</m:t>
                      </w:del>
                    </m:r>
                  </m:sub>
                  <m:sup>
                    <m:r>
                      <w:del w:id="740" w:author="Hout, Joanna in 't" w:date="2020-10-30T22:06:00Z">
                        <w:rPr>
                          <w:rFonts w:ascii="Cambria Math" w:hAnsi="Cambria Math"/>
                        </w:rPr>
                        <m:t>3</m:t>
                      </w:del>
                    </m:r>
                  </m:sup>
                </m:sSubSup>
                <m:r>
                  <w:del w:id="741" w:author="Hout, Joanna in 't" w:date="2020-10-30T22:06:00Z">
                    <w:rPr>
                      <w:rFonts w:ascii="Cambria Math" w:hAnsi="Cambria Math"/>
                    </w:rPr>
                    <m:t>+…+</m:t>
                  </w:del>
                </m:r>
                <m:sSub>
                  <m:sSubPr>
                    <m:ctrlPr>
                      <w:del w:id="742" w:author="Hout, Joanna in 't" w:date="2020-10-30T22:06:00Z">
                        <w:rPr>
                          <w:rFonts w:ascii="Cambria Math" w:hAnsi="Cambria Math"/>
                        </w:rPr>
                      </w:del>
                    </m:ctrlPr>
                  </m:sSubPr>
                  <m:e>
                    <m:r>
                      <w:del w:id="743" w:author="Hout, Joanna in 't" w:date="2020-10-30T22:06:00Z">
                        <w:rPr>
                          <w:rFonts w:ascii="Cambria Math" w:hAnsi="Cambria Math"/>
                        </w:rPr>
                        <m:t>β</m:t>
                      </w:del>
                    </m:r>
                  </m:e>
                  <m:sub>
                    <m:r>
                      <w:del w:id="744" w:author="Hout, Joanna in 't" w:date="2020-10-30T22:06:00Z">
                        <w:rPr>
                          <w:rFonts w:ascii="Cambria Math" w:hAnsi="Cambria Math"/>
                        </w:rPr>
                        <m:t>k+1</m:t>
                      </w:del>
                    </m:r>
                  </m:sub>
                </m:sSub>
                <m:d>
                  <m:dPr>
                    <m:endChr m:val="]"/>
                    <m:ctrlPr>
                      <w:del w:id="745" w:author="Hout, Joanna in 't" w:date="2020-10-30T22:06:00Z">
                        <w:rPr>
                          <w:rFonts w:ascii="Cambria Math" w:hAnsi="Cambria Math"/>
                          <w:i/>
                        </w:rPr>
                      </w:del>
                    </m:ctrlPr>
                  </m:dPr>
                  <m:e>
                    <m:r>
                      <w:del w:id="746" w:author="Hout, Joanna in 't" w:date="2020-10-30T22:06:00Z">
                        <w:rPr>
                          <w:rFonts w:ascii="Cambria Math" w:hAnsi="Cambria Math"/>
                        </w:rPr>
                        <m:t>X–</m:t>
                      </w:del>
                    </m:r>
                    <m:sSub>
                      <m:sSubPr>
                        <m:ctrlPr>
                          <w:del w:id="747" w:author="Hout, Joanna in 't" w:date="2020-10-30T22:06:00Z">
                            <w:rPr>
                              <w:rFonts w:ascii="Cambria Math" w:hAnsi="Cambria Math"/>
                            </w:rPr>
                          </w:del>
                        </m:ctrlPr>
                      </m:sSubPr>
                      <m:e>
                        <m:r>
                          <w:del w:id="748" w:author="Hout, Joanna in 't" w:date="2020-10-30T22:06:00Z">
                            <w:rPr>
                              <w:rFonts w:ascii="Cambria Math" w:hAnsi="Cambria Math"/>
                            </w:rPr>
                            <m:t>t</m:t>
                          </w:del>
                        </m:r>
                      </m:e>
                      <m:sub>
                        <m:r>
                          <w:del w:id="749" w:author="Hout, Joanna in 't" w:date="2020-10-30T22:06:00Z">
                            <w:rPr>
                              <w:rFonts w:ascii="Cambria Math" w:hAnsi="Cambria Math"/>
                            </w:rPr>
                            <m:t>κ</m:t>
                          </w:del>
                        </m:r>
                      </m:sub>
                    </m:sSub>
                    <m:sSubSup>
                      <m:sSubSupPr>
                        <m:ctrlPr>
                          <w:del w:id="750" w:author="Hout, Joanna in 't" w:date="2020-10-30T22:06:00Z">
                            <w:rPr>
                              <w:rFonts w:ascii="Cambria Math" w:hAnsi="Cambria Math"/>
                            </w:rPr>
                          </w:del>
                        </m:ctrlPr>
                      </m:sSubSupPr>
                      <m:e>
                        <m:r>
                          <w:del w:id="751" w:author="Hout, Joanna in 't" w:date="2020-10-30T22:06:00Z">
                            <w:rPr>
                              <w:rFonts w:ascii="Cambria Math" w:hAnsi="Cambria Math"/>
                            </w:rPr>
                            <m:t>)</m:t>
                          </w:del>
                        </m:r>
                      </m:e>
                      <m:sub>
                        <m:r>
                          <w:del w:id="752" w:author="Hout, Joanna in 't" w:date="2020-10-30T22:06:00Z">
                            <w:rPr>
                              <w:rFonts w:ascii="Cambria Math" w:hAnsi="Cambria Math"/>
                            </w:rPr>
                            <m:t>+</m:t>
                          </w:del>
                        </m:r>
                      </m:sub>
                      <m:sup>
                        <m:r>
                          <w:del w:id="753" w:author="Hout, Joanna in 't" w:date="2020-10-30T22:06:00Z">
                            <w:rPr>
                              <w:rFonts w:ascii="Cambria Math" w:hAnsi="Cambria Math"/>
                            </w:rPr>
                            <m:t>3</m:t>
                          </w:del>
                        </m:r>
                      </m:sup>
                    </m:sSubSup>
                  </m:e>
                </m:d>
              </m:e>
            </m:groupChr>
          </m:e>
          <m:lim>
            <m:r>
              <w:del w:id="754" w:author="Hout, Joanna in 't" w:date="2020-10-30T22:06:00Z">
                <w:rPr>
                  <w:rFonts w:ascii="Cambria Math" w:hAnsi="Cambria Math"/>
                  <w:lang w:val="el-GR"/>
                </w:rPr>
                <m:t>secondary</m:t>
              </w:del>
            </m:r>
            <m:r>
              <w:del w:id="755" w:author="Hout, Joanna in 't" w:date="2020-10-30T22:06:00Z">
                <w:rPr>
                  <w:rFonts w:ascii="Cambria Math" w:hAnsi="Cambria Math"/>
                </w:rPr>
                <m:t xml:space="preserve"> </m:t>
              </w:del>
            </m:r>
            <m:r>
              <w:del w:id="756" w:author="Hout, Joanna in 't" w:date="2020-10-30T22:06:00Z">
                <w:rPr>
                  <w:rFonts w:ascii="Cambria Math" w:hAnsi="Cambria Math"/>
                  <w:lang w:val="el-GR"/>
                </w:rPr>
                <m:t>polynomial</m:t>
              </w:del>
            </m:r>
          </m:lim>
        </m:limLow>
        <m:r>
          <w:del w:id="757" w:author="Hout, Joanna in 't" w:date="2020-10-30T22:06:00Z">
            <w:rPr>
              <w:rFonts w:ascii="Cambria Math" w:hAnsi="Cambria Math"/>
            </w:rPr>
            <m:t xml:space="preserve">   </m:t>
          </w:del>
        </m:r>
        <m:r>
          <w:del w:id="758" w:author="Hout, Joanna in 't" w:date="2020-10-30T22:06:00Z">
            <m:rPr>
              <m:sty m:val="p"/>
            </m:rPr>
            <w:rPr>
              <w:rFonts w:ascii="Cambria Math" w:hAnsi="Cambria Math"/>
            </w:rPr>
            <m:t>(6)</m:t>
          </w:del>
        </m:r>
      </m:oMath>
      <w:del w:id="759" w:author="Hout, Joanna in 't" w:date="2020-10-30T22:06:00Z">
        <w:r w:rsidDel="003450AE">
          <w:delText xml:space="preserve"> </w:delText>
        </w:r>
      </w:del>
    </w:p>
    <w:p w14:paraId="1340BA24" w14:textId="3AF6B1A9" w:rsidR="008711ED" w:rsidDel="0047418E" w:rsidRDefault="00FA5512">
      <w:pPr>
        <w:ind w:firstLine="432"/>
        <w:rPr>
          <w:del w:id="760" w:author="Michael Belias" w:date="2020-11-26T23:45:00Z"/>
        </w:rPr>
        <w:pPrChange w:id="761" w:author="Michael Belias" w:date="2020-12-01T17:58:00Z">
          <w:pPr>
            <w:pStyle w:val="BodyText"/>
            <w:ind w:firstLine="432"/>
          </w:pPr>
        </w:pPrChange>
      </w:pPr>
      <w:bookmarkStart w:id="76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762"/>
    </w:p>
    <w:p w14:paraId="250A8540" w14:textId="77777777" w:rsidR="0047418E" w:rsidRDefault="0047418E">
      <w:pPr>
        <w:ind w:firstLine="432"/>
        <w:rPr>
          <w:ins w:id="763" w:author="Michael Belias" w:date="2020-11-26T23:45:00Z"/>
        </w:rPr>
        <w:pPrChange w:id="764" w:author="Michael Belias" w:date="2020-12-01T17:58:00Z">
          <w:pPr>
            <w:ind w:firstLine="426"/>
          </w:pPr>
        </w:pPrChange>
      </w:pPr>
    </w:p>
    <w:p w14:paraId="6541E9FF" w14:textId="22EBEC6E" w:rsidR="002F2F49" w:rsidDel="0047418E" w:rsidRDefault="002F2F49">
      <w:pPr>
        <w:rPr>
          <w:del w:id="765" w:author="Michael Belias" w:date="2020-11-26T23:45:00Z"/>
          <w:sz w:val="22"/>
          <w:szCs w:val="22"/>
        </w:rPr>
      </w:pPr>
    </w:p>
    <w:p w14:paraId="061A8AA5" w14:textId="0E03056A" w:rsidR="00031A5E" w:rsidDel="009F2D04" w:rsidRDefault="00031A5E" w:rsidP="00A810B5">
      <w:pPr>
        <w:pStyle w:val="BodyText"/>
        <w:ind w:firstLine="432"/>
        <w:rPr>
          <w:del w:id="766" w:author="Michael Belias" w:date="2020-11-26T23:45:00Z"/>
        </w:rPr>
      </w:pPr>
      <w:commentRangeStart w:id="767"/>
      <w:commentRangeStart w:id="768"/>
      <w:del w:id="769" w:author="Hout, Joanna in 't" w:date="2020-10-30T21:48:00Z">
        <w:r w:rsidDel="00524EC3">
          <w:delText xml:space="preserve">In Figure 5(a) </w:delText>
        </w:r>
      </w:del>
      <w:commentRangeEnd w:id="767"/>
      <w:r w:rsidR="00524EC3">
        <w:rPr>
          <w:rStyle w:val="CommentReference"/>
        </w:rPr>
        <w:commentReference w:id="767"/>
      </w:r>
      <w:commentRangeEnd w:id="768"/>
      <w:r w:rsidR="00481E6B">
        <w:rPr>
          <w:rStyle w:val="CommentReference"/>
        </w:rPr>
        <w:commentReference w:id="768"/>
      </w:r>
      <w:del w:id="770"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771" w:author="Hout, Joanna in 't" w:date="2020-10-30T21:48:00Z">
                <w:rPr>
                  <w:rFonts w:ascii="Cambria Math" w:hAnsi="Cambria Math"/>
                </w:rPr>
              </w:del>
            </m:ctrlPr>
          </m:sSupPr>
          <m:e>
            <m:r>
              <w:del w:id="772" w:author="Hout, Joanna in 't" w:date="2020-10-30T21:48:00Z">
                <m:rPr>
                  <m:sty m:val="p"/>
                </m:rPr>
                <w:rPr>
                  <w:rFonts w:ascii="Cambria Math" w:hAnsi="Cambria Math"/>
                </w:rPr>
                <m:t>(</m:t>
              </w:del>
            </m:r>
            <m:sSub>
              <m:sSubPr>
                <m:ctrlPr>
                  <w:del w:id="773" w:author="Hout, Joanna in 't" w:date="2020-10-30T21:48:00Z">
                    <w:rPr>
                      <w:rFonts w:ascii="Cambria Math" w:hAnsi="Cambria Math"/>
                    </w:rPr>
                  </w:del>
                </m:ctrlPr>
              </m:sSubPr>
              <m:e>
                <m:r>
                  <w:del w:id="774" w:author="Hout, Joanna in 't" w:date="2020-10-30T21:48:00Z">
                    <m:rPr>
                      <m:sty m:val="bi"/>
                    </m:rPr>
                    <w:rPr>
                      <w:rFonts w:ascii="Cambria Math" w:hAnsi="Cambria Math"/>
                    </w:rPr>
                    <m:t>t</m:t>
                  </w:del>
                </m:r>
              </m:e>
              <m:sub>
                <m:r>
                  <w:del w:id="775" w:author="Hout, Joanna in 't" w:date="2020-10-30T21:48:00Z">
                    <m:rPr>
                      <m:sty m:val="bi"/>
                    </m:rPr>
                    <w:rPr>
                      <w:rFonts w:ascii="Cambria Math" w:hAnsi="Cambria Math"/>
                    </w:rPr>
                    <m:t>κ</m:t>
                  </w:del>
                </m:r>
              </m:sub>
            </m:sSub>
            <m:r>
              <w:del w:id="776" w:author="Hout, Joanna in 't" w:date="2020-10-30T21:48:00Z">
                <m:rPr>
                  <m:sty m:val="p"/>
                </m:rPr>
                <w:rPr>
                  <w:rFonts w:ascii="Cambria Math" w:hAnsi="Cambria Math"/>
                </w:rPr>
                <m:t>-</m:t>
              </w:del>
            </m:r>
            <m:sSub>
              <m:sSubPr>
                <m:ctrlPr>
                  <w:del w:id="777" w:author="Hout, Joanna in 't" w:date="2020-10-30T21:48:00Z">
                    <w:rPr>
                      <w:rFonts w:ascii="Cambria Math" w:hAnsi="Cambria Math"/>
                    </w:rPr>
                  </w:del>
                </m:ctrlPr>
              </m:sSubPr>
              <m:e>
                <m:r>
                  <w:del w:id="778" w:author="Hout, Joanna in 't" w:date="2020-10-30T21:48:00Z">
                    <m:rPr>
                      <m:sty m:val="p"/>
                    </m:rPr>
                    <w:rPr>
                      <w:rFonts w:ascii="Cambria Math" w:hAnsi="Cambria Math"/>
                    </w:rPr>
                    <m:t xml:space="preserve"> </m:t>
                  </w:del>
                </m:r>
                <m:r>
                  <w:del w:id="779" w:author="Hout, Joanna in 't" w:date="2020-10-30T21:48:00Z">
                    <m:rPr>
                      <m:sty m:val="bi"/>
                    </m:rPr>
                    <w:rPr>
                      <w:rFonts w:ascii="Cambria Math" w:hAnsi="Cambria Math"/>
                    </w:rPr>
                    <m:t>t</m:t>
                  </w:del>
                </m:r>
              </m:e>
              <m:sub>
                <m:r>
                  <w:del w:id="780" w:author="Hout, Joanna in 't" w:date="2020-10-30T21:48:00Z">
                    <m:rPr>
                      <m:sty m:val="b"/>
                    </m:rPr>
                    <w:rPr>
                      <w:rFonts w:ascii="Cambria Math" w:hAnsi="Cambria Math"/>
                    </w:rPr>
                    <m:t>1</m:t>
                  </w:del>
                </m:r>
              </m:sub>
            </m:sSub>
            <m:r>
              <w:del w:id="781" w:author="Hout, Joanna in 't" w:date="2020-10-30T21:48:00Z">
                <m:rPr>
                  <m:sty m:val="p"/>
                </m:rPr>
                <w:rPr>
                  <w:rFonts w:ascii="Cambria Math" w:hAnsi="Cambria Math"/>
                </w:rPr>
                <m:t xml:space="preserve">) </m:t>
              </w:del>
            </m:r>
          </m:e>
          <m:sup>
            <m:r>
              <w:del w:id="782" w:author="Hout, Joanna in 't" w:date="2020-10-30T21:48:00Z">
                <m:rPr>
                  <m:sty m:val="b"/>
                </m:rPr>
                <w:rPr>
                  <w:rFonts w:ascii="Cambria Math" w:hAnsi="Cambria Math"/>
                </w:rPr>
                <m:t>2</m:t>
              </w:del>
            </m:r>
          </m:sup>
        </m:sSup>
      </m:oMath>
      <w:del w:id="783"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 xml:space="preserve">In our single study example,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2F2EE59A" w:rsidR="00FD3A45" w:rsidRDefault="00494D67">
      <w:pPr>
        <w:pStyle w:val="BodyText"/>
        <w:ind w:firstLine="432"/>
        <w:pPrChange w:id="784" w:author="Michael Belias" w:date="2020-11-26T23:45:00Z">
          <w:pPr>
            <w:pStyle w:val="BodyText"/>
            <w:ind w:firstLine="720"/>
          </w:pPr>
        </w:pPrChange>
      </w:pPr>
      <w:del w:id="785" w:author="Hout, Joanna in 't" w:date="2020-12-02T21:45:00Z">
        <w:r w:rsidDel="00081C22">
          <w:delText>.</w:delText>
        </w:r>
      </w:del>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786" w:author="Hout, Joanna in 't" w:date="2020-10-30T21:50:00Z">
            <w:rPr/>
          </w:rPrChange>
        </w:rPr>
        <w:pPrChange w:id="787" w:author="Hout, Joanna in 't" w:date="2020-10-30T21:50:00Z">
          <w:pPr>
            <w:pStyle w:val="Heading3"/>
          </w:pPr>
        </w:pPrChange>
      </w:pPr>
      <w:bookmarkStart w:id="788" w:name="sec412"/>
      <w:r w:rsidRPr="00524EC3">
        <w:rPr>
          <w:rFonts w:asciiTheme="minorHAnsi" w:eastAsiaTheme="minorEastAsia" w:hAnsiTheme="minorHAnsi" w:cstheme="minorBidi"/>
          <w:b/>
          <w:bCs/>
          <w:color w:val="auto"/>
          <w:sz w:val="21"/>
          <w:szCs w:val="21"/>
          <w:rPrChange w:id="789" w:author="Hout, Joanna in 't" w:date="2020-10-30T21:50:00Z">
            <w:rPr/>
          </w:rPrChange>
        </w:rPr>
        <w:t>B-splines</w:t>
      </w:r>
      <w:bookmarkEnd w:id="788"/>
    </w:p>
    <w:p w14:paraId="1A5A55EE" w14:textId="59D17FF7" w:rsidR="00B451EA" w:rsidDel="00FF4BD9" w:rsidRDefault="00DB0795">
      <w:pPr>
        <w:ind w:firstLine="720"/>
        <w:rPr>
          <w:del w:id="790" w:author="Michael Belias" w:date="2020-12-01T12:33:00Z"/>
        </w:rPr>
      </w:pPr>
      <w:commentRangeStart w:id="791"/>
      <w:commentRangeStart w:id="792"/>
      <w:r>
        <w:t>B-splines are a</w:t>
      </w:r>
      <w:r w:rsidR="00B451EA">
        <w:t xml:space="preserve">nother commonly applied </w:t>
      </w:r>
      <w:ins w:id="793" w:author="Hout, Joanna in 't" w:date="2020-10-30T21:23:00Z">
        <w:r w:rsidR="0046369F">
          <w:t xml:space="preserve">regression </w:t>
        </w:r>
      </w:ins>
      <w:r w:rsidR="00B451EA">
        <w:t xml:space="preserve">spline approach. </w:t>
      </w:r>
      <w:r>
        <w:t>They</w:t>
      </w:r>
      <w:r w:rsidR="00B451EA">
        <w:t xml:space="preserve"> are based on a parametrisation of polynomial </w:t>
      </w:r>
      <w:del w:id="794" w:author="Michael Belias" w:date="2020-12-01T12:38:00Z">
        <w:r w:rsidR="00B451EA" w:rsidDel="005A68D2">
          <w:delText xml:space="preserve">cubic </w:delText>
        </w:r>
      </w:del>
      <w:r w:rsidR="00B451EA">
        <w:t>splines</w:t>
      </w:r>
      <w:ins w:id="795" w:author="Michael Belias" w:date="2020-12-01T18:10:00Z">
        <w:r w:rsidR="00D40B0B">
          <w:t>. T</w:t>
        </w:r>
      </w:ins>
      <w:ins w:id="796" w:author="Michael Belias" w:date="2020-12-01T12:34:00Z">
        <w:r w:rsidR="00C62CF1">
          <w:t xml:space="preserve">heir basis functions are </w:t>
        </w:r>
      </w:ins>
      <w:ins w:id="797" w:author="Michael Belias" w:date="2020-12-01T18:11:00Z">
        <w:r w:rsidR="00586E33">
          <w:t>based on step functions called zero-degree basis functions</w:t>
        </w:r>
        <w:r w:rsidR="00FE217F">
          <w:t xml:space="preserve"> </w:t>
        </w:r>
        <w:r w:rsidR="00FE217F" w:rsidRPr="000215B7">
          <w:t>equal to 1 within an interval and 0 otherwise</w:t>
        </w:r>
      </w:ins>
      <w:ins w:id="798" w:author="Michael Belias" w:date="2020-12-01T18:12:00Z">
        <w:r w:rsidR="00E058D6">
          <w:t>.</w:t>
        </w:r>
      </w:ins>
      <w:ins w:id="799" w:author="Hout, Joanna in 't" w:date="2020-12-03T11:13:00Z">
        <w:r w:rsidR="00211645">
          <w:t xml:space="preserve"> First degree basis functions are calculated from the zero-degr</w:t>
        </w:r>
      </w:ins>
      <w:ins w:id="800" w:author="Hout, Joanna in 't" w:date="2020-12-03T11:14:00Z">
        <w:r w:rsidR="00211645">
          <w:t>ee basis functions, and so on.</w:t>
        </w:r>
      </w:ins>
      <w:ins w:id="801" w:author="Michael Belias" w:date="2020-12-01T18:13:00Z">
        <w:r w:rsidR="00FF4BD9">
          <w:t xml:space="preserve"> </w:t>
        </w:r>
      </w:ins>
      <w:del w:id="802" w:author="Michael Belias" w:date="2020-12-01T12:35:00Z">
        <w:r w:rsidR="00B451EA" w:rsidDel="000802FD">
          <w:delText>.</w:delText>
        </w:r>
      </w:del>
      <w:del w:id="803" w:author="Michael Belias" w:date="2020-12-01T12:44:00Z">
        <w:r w:rsidR="00B451EA" w:rsidDel="0011195F">
          <w:delText xml:space="preserve"> </w:delText>
        </w:r>
      </w:del>
      <w:ins w:id="804" w:author="Hout, Joanna in 't" w:date="2020-10-30T21:53:00Z">
        <w:del w:id="805" w:author="Michael Belias" w:date="2020-12-01T12:33:00Z">
          <w:r w:rsidR="00524EC3" w:rsidDel="004123D5">
            <w:delText>In</w:delText>
          </w:r>
        </w:del>
        <w:del w:id="806" w:author="Michael Belias" w:date="2020-12-01T12:35:00Z">
          <w:r w:rsidR="00524EC3" w:rsidDel="00D25E7F">
            <w:delText xml:space="preserve"> </w:delText>
          </w:r>
        </w:del>
        <w:del w:id="807" w:author="Michael Belias" w:date="2020-12-01T12:33:00Z">
          <w:r w:rsidR="00524EC3" w:rsidDel="00A57E6E">
            <w:delText xml:space="preserve">order to create B-splines, </w:delText>
          </w:r>
        </w:del>
      </w:ins>
      <w:del w:id="808" w:author="Michael Belias" w:date="2020-12-01T12:33:00Z">
        <w:r w:rsidR="00B451EA" w:rsidDel="00A57E6E">
          <w:delText>G</w:delText>
        </w:r>
      </w:del>
      <w:ins w:id="809" w:author="Hout, Joanna in 't" w:date="2020-10-30T21:53:00Z">
        <w:del w:id="810" w:author="Michael Belias" w:date="2020-12-01T12:33:00Z">
          <w:r w:rsidR="00524EC3" w:rsidDel="00A57E6E">
            <w:delText>g</w:delText>
          </w:r>
        </w:del>
      </w:ins>
      <w:del w:id="811" w:author="Michael Belias" w:date="2020-12-01T12:33:00Z">
        <w:r w:rsidR="00B451EA" w:rsidDel="00A57E6E">
          <w:delText xml:space="preserve">iven a non-decreasing </w:delText>
        </w:r>
      </w:del>
      <m:oMath>
        <m:r>
          <w:del w:id="812" w:author="Michael Belias" w:date="2020-12-01T12:33:00Z">
            <w:rPr>
              <w:rFonts w:ascii="Cambria Math" w:hAnsi="Cambria Math"/>
            </w:rPr>
            <m:t>κ</m:t>
          </w:del>
        </m:r>
      </m:oMath>
      <w:del w:id="813" w:author="Michael Belias" w:date="2020-12-01T12:33:00Z">
        <w:r w:rsidR="00B451EA" w:rsidDel="00A57E6E">
          <w:delText xml:space="preserve"> knot sequence </w:delText>
        </w:r>
      </w:del>
      <m:oMath>
        <m:sSub>
          <m:sSubPr>
            <m:ctrlPr>
              <w:del w:id="814" w:author="Michael Belias" w:date="2020-12-01T12:33:00Z">
                <w:rPr>
                  <w:rFonts w:ascii="Cambria Math" w:hAnsi="Cambria Math"/>
                </w:rPr>
              </w:del>
            </m:ctrlPr>
          </m:sSubPr>
          <m:e>
            <m:r>
              <w:del w:id="815" w:author="Michael Belias" w:date="2020-12-01T12:33:00Z">
                <w:rPr>
                  <w:rFonts w:ascii="Cambria Math" w:hAnsi="Cambria Math"/>
                </w:rPr>
                <m:t>t</m:t>
              </w:del>
            </m:r>
          </m:e>
          <m:sub>
            <m:r>
              <w:del w:id="816" w:author="Michael Belias" w:date="2020-12-01T12:33:00Z">
                <w:rPr>
                  <w:rFonts w:ascii="Cambria Math" w:hAnsi="Cambria Math"/>
                </w:rPr>
                <m:t>1</m:t>
              </w:del>
            </m:r>
          </m:sub>
        </m:sSub>
        <m:r>
          <w:del w:id="817" w:author="Michael Belias" w:date="2020-12-01T12:33:00Z">
            <w:rPr>
              <w:rFonts w:ascii="Cambria Math" w:hAnsi="Cambria Math"/>
            </w:rPr>
            <m:t>,</m:t>
          </w:del>
        </m:r>
        <m:sSub>
          <m:sSubPr>
            <m:ctrlPr>
              <w:del w:id="818" w:author="Michael Belias" w:date="2020-12-01T12:33:00Z">
                <w:rPr>
                  <w:rFonts w:ascii="Cambria Math" w:hAnsi="Cambria Math"/>
                </w:rPr>
              </w:del>
            </m:ctrlPr>
          </m:sSubPr>
          <m:e>
            <m:r>
              <w:del w:id="819" w:author="Michael Belias" w:date="2020-12-01T12:33:00Z">
                <w:rPr>
                  <w:rFonts w:ascii="Cambria Math" w:hAnsi="Cambria Math"/>
                </w:rPr>
                <m:t>t</m:t>
              </w:del>
            </m:r>
          </m:e>
          <m:sub>
            <m:r>
              <w:del w:id="820" w:author="Michael Belias" w:date="2020-12-01T12:33:00Z">
                <w:rPr>
                  <w:rFonts w:ascii="Cambria Math" w:hAnsi="Cambria Math"/>
                </w:rPr>
                <m:t>2</m:t>
              </w:del>
            </m:r>
          </m:sub>
        </m:sSub>
        <m:r>
          <w:del w:id="821" w:author="Michael Belias" w:date="2020-12-01T12:33:00Z">
            <w:rPr>
              <w:rFonts w:ascii="Cambria Math" w:hAnsi="Cambria Math"/>
            </w:rPr>
            <m:t>,...,</m:t>
          </w:del>
        </m:r>
        <m:sSub>
          <m:sSubPr>
            <m:ctrlPr>
              <w:del w:id="822" w:author="Michael Belias" w:date="2020-12-01T12:33:00Z">
                <w:rPr>
                  <w:rFonts w:ascii="Cambria Math" w:hAnsi="Cambria Math"/>
                </w:rPr>
              </w:del>
            </m:ctrlPr>
          </m:sSubPr>
          <m:e>
            <m:r>
              <w:del w:id="823" w:author="Michael Belias" w:date="2020-12-01T12:33:00Z">
                <w:rPr>
                  <w:rFonts w:ascii="Cambria Math" w:hAnsi="Cambria Math"/>
                </w:rPr>
                <m:t>t</m:t>
              </w:del>
            </m:r>
          </m:e>
          <m:sub>
            <m:r>
              <w:del w:id="824" w:author="Michael Belias" w:date="2020-12-01T12:33:00Z">
                <w:rPr>
                  <w:rFonts w:ascii="Cambria Math" w:hAnsi="Cambria Math"/>
                </w:rPr>
                <m:t>κ</m:t>
              </w:del>
            </m:r>
          </m:sub>
        </m:sSub>
      </m:oMath>
      <w:del w:id="825" w:author="Michael Belias" w:date="2020-12-01T12:33:00Z">
        <w:r w:rsidR="00B451EA" w:rsidDel="00A57E6E">
          <w:delText xml:space="preserve"> and </w:delText>
        </w:r>
        <w:r w:rsidR="007C274A" w:rsidDel="00A57E6E">
          <w:delText xml:space="preserve">X </w:delText>
        </w:r>
        <w:r w:rsidR="004A1021" w:rsidDel="00A57E6E">
          <w:delText>є</w:delText>
        </w:r>
        <w:r w:rsidR="00B451EA" w:rsidDel="00A57E6E">
          <w:delText xml:space="preserve"> </w:delText>
        </w:r>
      </w:del>
      <m:oMath>
        <m:r>
          <w:del w:id="826" w:author="Michael Belias" w:date="2020-12-01T12:33:00Z">
            <w:rPr>
              <w:rFonts w:ascii="Cambria Math" w:hAnsi="Cambria Math"/>
            </w:rPr>
            <m:t>[α,β]</m:t>
          </w:del>
        </m:r>
      </m:oMath>
      <w:del w:id="827" w:author="Michael Belias" w:date="2020-12-01T12:33:00Z">
        <w:r w:rsidR="00B451EA" w:rsidDel="00A57E6E">
          <w:delText xml:space="preserve">, the </w:delText>
        </w:r>
        <w:r w:rsidR="00B451EA" w:rsidRPr="002A0CF8" w:rsidDel="00A57E6E">
          <w:rPr>
            <w:bCs/>
          </w:rPr>
          <w:delText>d</w:delText>
        </w:r>
        <w:r w:rsidR="00B451EA" w:rsidRPr="002A0CF8" w:rsidDel="00A57E6E">
          <w:rPr>
            <w:bCs/>
            <w:vertAlign w:val="superscript"/>
          </w:rPr>
          <w:delText>th</w:delText>
        </w:r>
        <w:r w:rsidR="00B451EA" w:rsidDel="00A57E6E">
          <w:delText xml:space="preserve"> degree B-splines basis functions are calculated by the following algorithm proposed by De Boor </w:delText>
        </w:r>
        <w:r w:rsidR="00B451EA" w:rsidDel="00A57E6E">
          <w:fldChar w:fldCharType="begin"/>
        </w:r>
        <w:r w:rsidR="00526573" w:rsidDel="00A57E6E">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A57E6E">
          <w:fldChar w:fldCharType="separate"/>
        </w:r>
        <w:r w:rsidR="00526573" w:rsidRPr="00526573" w:rsidDel="00A57E6E">
          <w:rPr>
            <w:rFonts w:ascii="Garamond" w:hAnsi="Garamond"/>
          </w:rPr>
          <w:delText>[19]</w:delText>
        </w:r>
        <w:r w:rsidR="00B451EA" w:rsidDel="00A57E6E">
          <w:fldChar w:fldCharType="end"/>
        </w:r>
        <w:r w:rsidR="00B451EA" w:rsidDel="00A57E6E">
          <w:delText>.</w:delText>
        </w:r>
        <w:r w:rsidR="00324683" w:rsidDel="00A57E6E">
          <w:delText xml:space="preserve"> </w:delText>
        </w:r>
      </w:del>
    </w:p>
    <w:p w14:paraId="169F3ECA" w14:textId="4B18E114" w:rsidR="00B451EA" w:rsidDel="00F41E17" w:rsidRDefault="00FF4BD9">
      <w:pPr>
        <w:pStyle w:val="FirstParagraph"/>
        <w:spacing w:before="0"/>
        <w:ind w:firstLine="720"/>
        <w:rPr>
          <w:del w:id="828" w:author="Michael Belias" w:date="2020-12-01T18:13:00Z"/>
        </w:rPr>
        <w:pPrChange w:id="829" w:author="Hout, Joanna in 't" w:date="2020-12-02T21:46:00Z">
          <w:pPr/>
        </w:pPrChange>
      </w:pPr>
      <w:ins w:id="830" w:author="Michael Belias" w:date="2020-12-01T18:13:00Z">
        <w:r>
          <w:lastRenderedPageBreak/>
          <w:t>More details are given in the Appendix.</w:t>
        </w:r>
      </w:ins>
      <m:oMath>
        <m:r>
          <w:ins w:id="831" w:author="Michael Belias" w:date="2020-12-01T18:13:00Z">
            <w:rPr>
              <w:rFonts w:ascii="Cambria Math" w:hAnsi="Cambria Math"/>
            </w:rPr>
            <m:t xml:space="preserve"> </m:t>
          </w:ins>
        </m:r>
        <m:r>
          <w:del w:id="832" w:author="Michael Belias" w:date="2020-12-01T12:33:00Z">
            <w:rPr>
              <w:rFonts w:ascii="Cambria Math" w:hAnsi="Cambria Math"/>
            </w:rPr>
            <m:t>    </m:t>
          </w:del>
        </m:r>
      </m:oMath>
      <w:del w:id="833" w:author="Michael Belias" w:date="2020-12-01T12:33:00Z">
        <w:r w:rsidR="00B451EA" w:rsidDel="00A57E6E">
          <w:delText>First,</w:delText>
        </w:r>
      </w:del>
      <w:commentRangeStart w:id="834"/>
      <w:commentRangeStart w:id="835"/>
      <w:ins w:id="836" w:author="Hout, Joanna in 't" w:date="2020-10-30T21:54:00Z">
        <w:del w:id="837" w:author="Michael Belias" w:date="2020-12-01T12:33:00Z">
          <w:r w:rsidR="00524EC3" w:rsidDel="00A57E6E">
            <w:delText>generating first</w:delText>
          </w:r>
        </w:del>
      </w:ins>
      <w:del w:id="838" w:author="Michael Belias" w:date="2020-12-01T12:33:00Z">
        <w:r w:rsidR="00B451EA" w:rsidDel="00A57E6E">
          <w:delText xml:space="preserve"> d </w:delText>
        </w:r>
        <w:r w:rsidR="00126B00" w:rsidDel="00A57E6E">
          <w:delText xml:space="preserve">additional </w:delText>
        </w:r>
        <w:r w:rsidR="00B451EA" w:rsidDel="00A57E6E">
          <w:delText xml:space="preserve">knots are generated before </w:delText>
        </w:r>
      </w:del>
      <m:oMath>
        <m:r>
          <w:del w:id="839" w:author="Michael Belias" w:date="2020-12-01T12:33:00Z">
            <w:rPr>
              <w:rFonts w:ascii="Cambria Math" w:hAnsi="Cambria Math"/>
            </w:rPr>
            <m:t>α</m:t>
          </w:del>
        </m:r>
      </m:oMath>
      <w:del w:id="840" w:author="Michael Belias" w:date="2020-12-01T12:33:00Z">
        <w:r w:rsidR="00B451EA" w:rsidDel="00A57E6E">
          <w:delText xml:space="preserve"> and d </w:delText>
        </w:r>
        <w:r w:rsidR="00126B00" w:rsidDel="00A57E6E">
          <w:delText xml:space="preserve">additional </w:delText>
        </w:r>
        <w:r w:rsidR="00B451EA" w:rsidDel="00A57E6E">
          <w:delText xml:space="preserve">knots after </w:delText>
        </w:r>
        <w:commentRangeEnd w:id="834"/>
        <w:r w:rsidR="00524EC3" w:rsidDel="00A57E6E">
          <w:rPr>
            <w:rStyle w:val="CommentReference"/>
          </w:rPr>
          <w:commentReference w:id="834"/>
        </w:r>
      </w:del>
      <w:commentRangeEnd w:id="835"/>
      <w:r w:rsidR="005F6D5B">
        <w:rPr>
          <w:rStyle w:val="CommentReference"/>
        </w:rPr>
        <w:commentReference w:id="835"/>
      </w:r>
      <m:oMath>
        <m:r>
          <w:del w:id="841" w:author="Michael Belias" w:date="2020-12-01T12:33:00Z">
            <w:rPr>
              <w:rFonts w:ascii="Cambria Math" w:hAnsi="Cambria Math"/>
            </w:rPr>
            <m:t>β</m:t>
          </w:del>
        </m:r>
      </m:oMath>
      <w:del w:id="842" w:author="Michael Belias" w:date="2020-12-01T12:33:00Z">
        <w:r w:rsidR="00B451EA" w:rsidDel="00A57E6E">
          <w:delText xml:space="preserve">. These are often called outer knots and their choice is arbitrary. We can set them to be equidistant or even equal to the boundary values </w:delText>
        </w:r>
      </w:del>
      <m:oMath>
        <m:r>
          <w:del w:id="843" w:author="Michael Belias" w:date="2020-12-01T12:33:00Z">
            <w:rPr>
              <w:rFonts w:ascii="Cambria Math" w:hAnsi="Cambria Math"/>
            </w:rPr>
            <m:t>α</m:t>
          </w:del>
        </m:r>
      </m:oMath>
      <w:del w:id="844" w:author="Michael Belias" w:date="2020-12-01T12:33:00Z">
        <w:r w:rsidR="00B451EA" w:rsidDel="00A57E6E">
          <w:delText xml:space="preserve"> and </w:delText>
        </w:r>
      </w:del>
      <m:oMath>
        <m:r>
          <w:del w:id="845" w:author="Michael Belias" w:date="2020-12-01T12:33:00Z">
            <w:rPr>
              <w:rFonts w:ascii="Cambria Math" w:hAnsi="Cambria Math"/>
            </w:rPr>
            <m:t>β</m:t>
          </w:del>
        </m:r>
      </m:oMath>
      <w:del w:id="846" w:author="Michael Belias" w:date="2020-12-01T12:33:00Z">
        <w:r w:rsidR="00B451EA" w:rsidDel="00A57E6E">
          <w:delText xml:space="preserve"> of X. </w:delText>
        </w:r>
        <w:r w:rsidR="00BF18BE" w:rsidDel="00A57E6E">
          <w:delText>A</w:delText>
        </w:r>
        <w:r w:rsidR="00B451EA" w:rsidDel="00A57E6E">
          <w:delText xml:space="preserve"> new knot sequence </w:delText>
        </w:r>
      </w:del>
      <m:oMath>
        <m:r>
          <w:del w:id="847" w:author="Michael Belias" w:date="2020-12-01T12:33:00Z">
            <w:rPr>
              <w:rFonts w:ascii="Cambria Math" w:hAnsi="Cambria Math"/>
            </w:rPr>
            <m:t>t</m:t>
          </w:del>
        </m:r>
        <m:sSub>
          <m:sSubPr>
            <m:ctrlPr>
              <w:del w:id="848" w:author="Michael Belias" w:date="2020-12-01T12:33:00Z">
                <w:rPr>
                  <w:rFonts w:ascii="Cambria Math" w:hAnsi="Cambria Math"/>
                </w:rPr>
              </w:del>
            </m:ctrlPr>
          </m:sSubPr>
          <m:e>
            <m:r>
              <w:del w:id="849" w:author="Michael Belias" w:date="2020-12-01T12:33:00Z">
                <w:rPr>
                  <w:rFonts w:ascii="Cambria Math" w:hAnsi="Cambria Math"/>
                </w:rPr>
                <m:t>'</m:t>
              </w:del>
            </m:r>
          </m:e>
          <m:sub>
            <m:r>
              <w:del w:id="850" w:author="Michael Belias" w:date="2020-12-01T12:33:00Z">
                <w:rPr>
                  <w:rFonts w:ascii="Cambria Math" w:hAnsi="Cambria Math"/>
                </w:rPr>
                <m:t>1</m:t>
              </w:del>
            </m:r>
          </m:sub>
        </m:sSub>
        <m:r>
          <w:del w:id="851" w:author="Michael Belias" w:date="2020-12-01T12:33:00Z">
            <w:rPr>
              <w:rFonts w:ascii="Cambria Math" w:hAnsi="Cambria Math"/>
            </w:rPr>
            <m:t>,t</m:t>
          </w:del>
        </m:r>
        <m:sSub>
          <m:sSubPr>
            <m:ctrlPr>
              <w:del w:id="852" w:author="Michael Belias" w:date="2020-12-01T12:33:00Z">
                <w:rPr>
                  <w:rFonts w:ascii="Cambria Math" w:hAnsi="Cambria Math"/>
                </w:rPr>
              </w:del>
            </m:ctrlPr>
          </m:sSubPr>
          <m:e>
            <m:r>
              <w:del w:id="853" w:author="Michael Belias" w:date="2020-12-01T12:33:00Z">
                <w:rPr>
                  <w:rFonts w:ascii="Cambria Math" w:hAnsi="Cambria Math"/>
                </w:rPr>
                <m:t>'</m:t>
              </w:del>
            </m:r>
          </m:e>
          <m:sub>
            <m:r>
              <w:del w:id="854" w:author="Michael Belias" w:date="2020-12-01T12:33:00Z">
                <w:rPr>
                  <w:rFonts w:ascii="Cambria Math" w:hAnsi="Cambria Math"/>
                </w:rPr>
                <m:t>2</m:t>
              </w:del>
            </m:r>
          </m:sub>
        </m:sSub>
        <m:r>
          <w:del w:id="855" w:author="Michael Belias" w:date="2020-12-01T12:33:00Z">
            <w:rPr>
              <w:rFonts w:ascii="Cambria Math" w:hAnsi="Cambria Math"/>
            </w:rPr>
            <m:t>,...t</m:t>
          </w:del>
        </m:r>
        <m:sSub>
          <m:sSubPr>
            <m:ctrlPr>
              <w:del w:id="856" w:author="Michael Belias" w:date="2020-12-01T12:33:00Z">
                <w:rPr>
                  <w:rFonts w:ascii="Cambria Math" w:hAnsi="Cambria Math"/>
                </w:rPr>
              </w:del>
            </m:ctrlPr>
          </m:sSubPr>
          <m:e>
            <m:r>
              <w:del w:id="857" w:author="Michael Belias" w:date="2020-12-01T12:33:00Z">
                <w:rPr>
                  <w:rFonts w:ascii="Cambria Math" w:hAnsi="Cambria Math"/>
                </w:rPr>
                <m:t>'</m:t>
              </w:del>
            </m:r>
          </m:e>
          <m:sub>
            <m:r>
              <w:del w:id="858" w:author="Michael Belias" w:date="2020-12-01T12:33:00Z">
                <w:rPr>
                  <w:rFonts w:ascii="Cambria Math" w:hAnsi="Cambria Math"/>
                </w:rPr>
                <m:t>d</m:t>
              </w:del>
            </m:r>
          </m:sub>
        </m:sSub>
        <m:r>
          <w:del w:id="859" w:author="Michael Belias" w:date="2020-12-01T12:33:00Z">
            <w:rPr>
              <w:rFonts w:ascii="Cambria Math" w:hAnsi="Cambria Math"/>
            </w:rPr>
            <m:t>,t</m:t>
          </w:del>
        </m:r>
        <m:sSub>
          <m:sSubPr>
            <m:ctrlPr>
              <w:del w:id="860" w:author="Michael Belias" w:date="2020-12-01T12:33:00Z">
                <w:rPr>
                  <w:rFonts w:ascii="Cambria Math" w:hAnsi="Cambria Math"/>
                </w:rPr>
              </w:del>
            </m:ctrlPr>
          </m:sSubPr>
          <m:e>
            <m:r>
              <w:del w:id="861" w:author="Michael Belias" w:date="2020-12-01T12:33:00Z">
                <w:rPr>
                  <w:rFonts w:ascii="Cambria Math" w:hAnsi="Cambria Math"/>
                </w:rPr>
                <m:t>'</m:t>
              </w:del>
            </m:r>
          </m:e>
          <m:sub>
            <m:r>
              <w:del w:id="862" w:author="Michael Belias" w:date="2020-12-01T12:33:00Z">
                <w:rPr>
                  <w:rFonts w:ascii="Cambria Math" w:hAnsi="Cambria Math"/>
                </w:rPr>
                <m:t>d+1</m:t>
              </w:del>
            </m:r>
          </m:sub>
        </m:sSub>
        <m:r>
          <w:del w:id="863" w:author="Michael Belias" w:date="2020-12-01T12:33:00Z">
            <w:rPr>
              <w:rFonts w:ascii="Cambria Math" w:hAnsi="Cambria Math"/>
            </w:rPr>
            <m:t>,t</m:t>
          </w:del>
        </m:r>
        <m:sSub>
          <m:sSubPr>
            <m:ctrlPr>
              <w:del w:id="864" w:author="Michael Belias" w:date="2020-12-01T12:33:00Z">
                <w:rPr>
                  <w:rFonts w:ascii="Cambria Math" w:hAnsi="Cambria Math"/>
                </w:rPr>
              </w:del>
            </m:ctrlPr>
          </m:sSubPr>
          <m:e>
            <m:r>
              <w:del w:id="865" w:author="Michael Belias" w:date="2020-12-01T12:33:00Z">
                <w:rPr>
                  <w:rFonts w:ascii="Cambria Math" w:hAnsi="Cambria Math"/>
                </w:rPr>
                <m:t>'</m:t>
              </w:del>
            </m:r>
          </m:e>
          <m:sub>
            <m:r>
              <w:del w:id="866" w:author="Michael Belias" w:date="2020-12-01T12:33:00Z">
                <w:rPr>
                  <w:rFonts w:ascii="Cambria Math" w:hAnsi="Cambria Math"/>
                </w:rPr>
                <m:t>d+2</m:t>
              </w:del>
            </m:r>
          </m:sub>
        </m:sSub>
        <m:r>
          <w:del w:id="867" w:author="Michael Belias" w:date="2020-12-01T12:33:00Z">
            <w:rPr>
              <w:rFonts w:ascii="Cambria Math" w:hAnsi="Cambria Math"/>
            </w:rPr>
            <m:t>,...,t</m:t>
          </w:del>
        </m:r>
        <m:sSub>
          <m:sSubPr>
            <m:ctrlPr>
              <w:del w:id="868" w:author="Michael Belias" w:date="2020-12-01T12:33:00Z">
                <w:rPr>
                  <w:rFonts w:ascii="Cambria Math" w:hAnsi="Cambria Math"/>
                </w:rPr>
              </w:del>
            </m:ctrlPr>
          </m:sSubPr>
          <m:e>
            <m:r>
              <w:del w:id="869" w:author="Michael Belias" w:date="2020-12-01T12:33:00Z">
                <w:rPr>
                  <w:rFonts w:ascii="Cambria Math" w:hAnsi="Cambria Math"/>
                </w:rPr>
                <m:t>'</m:t>
              </w:del>
            </m:r>
          </m:e>
          <m:sub>
            <m:r>
              <w:del w:id="870" w:author="Michael Belias" w:date="2020-12-01T12:33:00Z">
                <w:rPr>
                  <w:rFonts w:ascii="Cambria Math" w:hAnsi="Cambria Math"/>
                </w:rPr>
                <m:t>d+κ+1</m:t>
              </w:del>
            </m:r>
          </m:sub>
        </m:sSub>
        <m:r>
          <w:del w:id="871" w:author="Michael Belias" w:date="2020-12-01T12:33:00Z">
            <w:rPr>
              <w:rFonts w:ascii="Cambria Math" w:hAnsi="Cambria Math"/>
            </w:rPr>
            <m:t>,t</m:t>
          </w:del>
        </m:r>
        <m:sSub>
          <m:sSubPr>
            <m:ctrlPr>
              <w:del w:id="872" w:author="Michael Belias" w:date="2020-12-01T12:33:00Z">
                <w:rPr>
                  <w:rFonts w:ascii="Cambria Math" w:hAnsi="Cambria Math"/>
                </w:rPr>
              </w:del>
            </m:ctrlPr>
          </m:sSubPr>
          <m:e>
            <m:r>
              <w:del w:id="873" w:author="Michael Belias" w:date="2020-12-01T12:33:00Z">
                <w:rPr>
                  <w:rFonts w:ascii="Cambria Math" w:hAnsi="Cambria Math"/>
                </w:rPr>
                <m:t>'</m:t>
              </w:del>
            </m:r>
          </m:e>
          <m:sub>
            <m:r>
              <w:del w:id="874" w:author="Michael Belias" w:date="2020-12-01T12:33:00Z">
                <w:rPr>
                  <w:rFonts w:ascii="Cambria Math" w:hAnsi="Cambria Math"/>
                </w:rPr>
                <m:t>d+κ+2</m:t>
              </w:del>
            </m:r>
          </m:sub>
        </m:sSub>
        <m:r>
          <w:del w:id="875" w:author="Michael Belias" w:date="2020-12-01T12:33:00Z">
            <w:rPr>
              <w:rFonts w:ascii="Cambria Math" w:hAnsi="Cambria Math"/>
            </w:rPr>
            <m:t>,....t</m:t>
          </w:del>
        </m:r>
        <m:sSub>
          <m:sSubPr>
            <m:ctrlPr>
              <w:del w:id="876" w:author="Michael Belias" w:date="2020-12-01T12:33:00Z">
                <w:rPr>
                  <w:rFonts w:ascii="Cambria Math" w:hAnsi="Cambria Math"/>
                </w:rPr>
              </w:del>
            </m:ctrlPr>
          </m:sSubPr>
          <m:e>
            <m:r>
              <w:del w:id="877" w:author="Michael Belias" w:date="2020-12-01T12:33:00Z">
                <w:rPr>
                  <w:rFonts w:ascii="Cambria Math" w:hAnsi="Cambria Math"/>
                </w:rPr>
                <m:t>'</m:t>
              </w:del>
            </m:r>
          </m:e>
          <m:sub>
            <m:r>
              <w:del w:id="878" w:author="Michael Belias" w:date="2020-12-01T12:33:00Z">
                <w:rPr>
                  <w:rFonts w:ascii="Cambria Math" w:hAnsi="Cambria Math"/>
                </w:rPr>
                <m:t>2d+κ</m:t>
              </w:del>
            </m:r>
          </m:sub>
        </m:sSub>
      </m:oMath>
      <w:del w:id="879" w:author="Michael Belias" w:date="2020-12-01T12:33:00Z">
        <w:r w:rsidR="00B451EA" w:rsidDel="00A57E6E">
          <w:delText xml:space="preserve"> is generated, where:</w:delText>
        </w:r>
      </w:del>
    </w:p>
    <w:p w14:paraId="76388F1D" w14:textId="1B2368D8" w:rsidR="00B451EA" w:rsidDel="00F41E17" w:rsidRDefault="00B451EA">
      <w:pPr>
        <w:pStyle w:val="FirstParagraph"/>
        <w:spacing w:before="0"/>
        <w:ind w:firstLine="720"/>
        <w:rPr>
          <w:del w:id="880" w:author="Michael Belias" w:date="2020-12-01T18:13:00Z"/>
        </w:rPr>
        <w:pPrChange w:id="881" w:author="Hout, Joanna in 't" w:date="2020-12-02T21:46:00Z">
          <w:pPr/>
        </w:pPrChange>
      </w:pPr>
      <m:oMath>
        <m:r>
          <w:del w:id="882" w:author="Michael Belias" w:date="2020-12-01T18:13:00Z">
            <w:rPr>
              <w:rFonts w:ascii="Cambria Math" w:hAnsi="Cambria Math"/>
            </w:rPr>
            <m:t>t</m:t>
          </w:del>
        </m:r>
        <m:sSub>
          <m:sSubPr>
            <m:ctrlPr>
              <w:del w:id="883" w:author="Michael Belias" w:date="2020-12-01T18:13:00Z">
                <w:rPr>
                  <w:rFonts w:ascii="Cambria Math" w:hAnsi="Cambria Math"/>
                </w:rPr>
              </w:del>
            </m:ctrlPr>
          </m:sSubPr>
          <m:e>
            <m:r>
              <w:del w:id="884" w:author="Michael Belias" w:date="2020-12-01T18:13:00Z">
                <w:rPr>
                  <w:rFonts w:ascii="Cambria Math" w:hAnsi="Cambria Math"/>
                </w:rPr>
                <m:t>'</m:t>
              </w:del>
            </m:r>
          </m:e>
          <m:sub>
            <m:r>
              <w:del w:id="885" w:author="Michael Belias" w:date="2020-12-01T18:13:00Z">
                <w:rPr>
                  <w:rFonts w:ascii="Cambria Math" w:hAnsi="Cambria Math"/>
                </w:rPr>
                <m:t>1</m:t>
              </w:del>
            </m:r>
          </m:sub>
        </m:sSub>
        <m:r>
          <w:del w:id="886" w:author="Michael Belias" w:date="2020-12-01T18:13:00Z">
            <w:rPr>
              <w:rFonts w:ascii="Cambria Math" w:hAnsi="Cambria Math"/>
            </w:rPr>
            <m:t>,t</m:t>
          </w:del>
        </m:r>
        <m:sSub>
          <m:sSubPr>
            <m:ctrlPr>
              <w:del w:id="887" w:author="Michael Belias" w:date="2020-12-01T18:13:00Z">
                <w:rPr>
                  <w:rFonts w:ascii="Cambria Math" w:hAnsi="Cambria Math"/>
                </w:rPr>
              </w:del>
            </m:ctrlPr>
          </m:sSubPr>
          <m:e>
            <m:r>
              <w:del w:id="888" w:author="Michael Belias" w:date="2020-12-01T18:13:00Z">
                <w:rPr>
                  <w:rFonts w:ascii="Cambria Math" w:hAnsi="Cambria Math"/>
                </w:rPr>
                <m:t>'</m:t>
              </w:del>
            </m:r>
          </m:e>
          <m:sub>
            <m:r>
              <w:del w:id="889" w:author="Michael Belias" w:date="2020-12-01T18:13:00Z">
                <w:rPr>
                  <w:rFonts w:ascii="Cambria Math" w:hAnsi="Cambria Math"/>
                </w:rPr>
                <m:t>2</m:t>
              </w:del>
            </m:r>
          </m:sub>
        </m:sSub>
        <m:r>
          <w:del w:id="890" w:author="Michael Belias" w:date="2020-12-01T18:13:00Z">
            <w:rPr>
              <w:rFonts w:ascii="Cambria Math" w:hAnsi="Cambria Math"/>
            </w:rPr>
            <m:t>,...t</m:t>
          </w:del>
        </m:r>
        <m:sSub>
          <m:sSubPr>
            <m:ctrlPr>
              <w:del w:id="891" w:author="Michael Belias" w:date="2020-12-01T18:13:00Z">
                <w:rPr>
                  <w:rFonts w:ascii="Cambria Math" w:hAnsi="Cambria Math"/>
                </w:rPr>
              </w:del>
            </m:ctrlPr>
          </m:sSubPr>
          <m:e>
            <m:r>
              <w:del w:id="892" w:author="Michael Belias" w:date="2020-12-01T18:13:00Z">
                <w:rPr>
                  <w:rFonts w:ascii="Cambria Math" w:hAnsi="Cambria Math"/>
                </w:rPr>
                <m:t>'</m:t>
              </w:del>
            </m:r>
          </m:e>
          <m:sub>
            <m:r>
              <w:del w:id="893" w:author="Michael Belias" w:date="2020-12-01T18:13:00Z">
                <w:rPr>
                  <w:rFonts w:ascii="Cambria Math" w:hAnsi="Cambria Math"/>
                </w:rPr>
                <m:t>d</m:t>
              </w:del>
            </m:r>
          </m:sub>
        </m:sSub>
      </m:oMath>
      <w:del w:id="894" w:author="Michael Belias" w:date="2020-12-01T18:13:00Z">
        <w:r w:rsidDel="00F41E17">
          <w:delText xml:space="preserve"> are the left outer knots</w:delText>
        </w:r>
        <w:r w:rsidR="00C13CD0" w:rsidDel="00F41E17">
          <w:delText xml:space="preserve"> or endpoints</w:delText>
        </w:r>
        <w:r w:rsidDel="00F41E17">
          <w:delText>,</w:delText>
        </w:r>
      </w:del>
    </w:p>
    <w:p w14:paraId="72D75387" w14:textId="1B269CE7" w:rsidR="00B451EA" w:rsidDel="00F41E17" w:rsidRDefault="00B451EA">
      <w:pPr>
        <w:pStyle w:val="FirstParagraph"/>
        <w:spacing w:before="0"/>
        <w:ind w:firstLine="720"/>
        <w:rPr>
          <w:del w:id="895" w:author="Michael Belias" w:date="2020-12-01T18:13:00Z"/>
        </w:rPr>
        <w:pPrChange w:id="896" w:author="Hout, Joanna in 't" w:date="2020-12-02T21:46:00Z">
          <w:pPr/>
        </w:pPrChange>
      </w:pPr>
      <m:oMath>
        <m:r>
          <w:del w:id="897" w:author="Michael Belias" w:date="2020-12-01T18:13:00Z">
            <w:rPr>
              <w:rFonts w:ascii="Cambria Math" w:hAnsi="Cambria Math"/>
            </w:rPr>
            <m:t>t</m:t>
          </w:del>
        </m:r>
        <m:sSub>
          <m:sSubPr>
            <m:ctrlPr>
              <w:del w:id="898" w:author="Michael Belias" w:date="2020-12-01T18:13:00Z">
                <w:rPr>
                  <w:rFonts w:ascii="Cambria Math" w:hAnsi="Cambria Math"/>
                </w:rPr>
              </w:del>
            </m:ctrlPr>
          </m:sSubPr>
          <m:e>
            <m:r>
              <w:del w:id="899" w:author="Michael Belias" w:date="2020-12-01T18:13:00Z">
                <w:rPr>
                  <w:rFonts w:ascii="Cambria Math" w:hAnsi="Cambria Math"/>
                </w:rPr>
                <m:t>'</m:t>
              </w:del>
            </m:r>
          </m:e>
          <m:sub>
            <m:r>
              <w:del w:id="900" w:author="Michael Belias" w:date="2020-12-01T18:13:00Z">
                <w:rPr>
                  <w:rFonts w:ascii="Cambria Math" w:hAnsi="Cambria Math"/>
                </w:rPr>
                <m:t>d+1</m:t>
              </w:del>
            </m:r>
          </m:sub>
        </m:sSub>
        <m:r>
          <w:del w:id="901" w:author="Michael Belias" w:date="2020-12-01T18:13:00Z">
            <w:rPr>
              <w:rFonts w:ascii="Cambria Math" w:hAnsi="Cambria Math"/>
            </w:rPr>
            <m:t>=α</m:t>
          </w:del>
        </m:r>
      </m:oMath>
      <w:del w:id="902" w:author="Michael Belias" w:date="2020-12-01T18:13:00Z">
        <w:r w:rsidDel="00F41E17">
          <w:delText>,</w:delText>
        </w:r>
      </w:del>
    </w:p>
    <w:p w14:paraId="49AC55F5" w14:textId="2C922733" w:rsidR="00B451EA" w:rsidDel="00F41E17" w:rsidRDefault="00B451EA">
      <w:pPr>
        <w:pStyle w:val="FirstParagraph"/>
        <w:spacing w:before="0"/>
        <w:ind w:firstLine="720"/>
        <w:rPr>
          <w:del w:id="903" w:author="Michael Belias" w:date="2020-12-01T18:13:00Z"/>
        </w:rPr>
        <w:pPrChange w:id="904" w:author="Hout, Joanna in 't" w:date="2020-12-02T21:46:00Z">
          <w:pPr/>
        </w:pPrChange>
      </w:pPr>
      <m:oMath>
        <m:r>
          <w:del w:id="905" w:author="Michael Belias" w:date="2020-12-01T18:13:00Z">
            <w:rPr>
              <w:rFonts w:ascii="Cambria Math" w:hAnsi="Cambria Math"/>
            </w:rPr>
            <m:t>t</m:t>
          </w:del>
        </m:r>
        <m:sSub>
          <m:sSubPr>
            <m:ctrlPr>
              <w:del w:id="906" w:author="Michael Belias" w:date="2020-12-01T18:13:00Z">
                <w:rPr>
                  <w:rFonts w:ascii="Cambria Math" w:hAnsi="Cambria Math"/>
                </w:rPr>
              </w:del>
            </m:ctrlPr>
          </m:sSubPr>
          <m:e>
            <m:r>
              <w:del w:id="907" w:author="Michael Belias" w:date="2020-12-01T18:13:00Z">
                <w:rPr>
                  <w:rFonts w:ascii="Cambria Math" w:hAnsi="Cambria Math"/>
                </w:rPr>
                <m:t>'</m:t>
              </w:del>
            </m:r>
          </m:e>
          <m:sub>
            <m:r>
              <w:del w:id="908" w:author="Michael Belias" w:date="2020-12-01T18:13:00Z">
                <w:rPr>
                  <w:rFonts w:ascii="Cambria Math" w:hAnsi="Cambria Math"/>
                </w:rPr>
                <m:t>d+2</m:t>
              </w:del>
            </m:r>
          </m:sub>
        </m:sSub>
        <m:r>
          <w:del w:id="909" w:author="Michael Belias" w:date="2020-12-01T18:13:00Z">
            <w:rPr>
              <w:rFonts w:ascii="Cambria Math" w:hAnsi="Cambria Math"/>
            </w:rPr>
            <m:t>=</m:t>
          </w:del>
        </m:r>
        <m:sSub>
          <m:sSubPr>
            <m:ctrlPr>
              <w:del w:id="910" w:author="Michael Belias" w:date="2020-12-01T18:13:00Z">
                <w:rPr>
                  <w:rFonts w:ascii="Cambria Math" w:hAnsi="Cambria Math"/>
                </w:rPr>
              </w:del>
            </m:ctrlPr>
          </m:sSubPr>
          <m:e>
            <m:r>
              <w:del w:id="911" w:author="Michael Belias" w:date="2020-12-01T18:13:00Z">
                <w:rPr>
                  <w:rFonts w:ascii="Cambria Math" w:hAnsi="Cambria Math"/>
                </w:rPr>
                <m:t>t</m:t>
              </w:del>
            </m:r>
          </m:e>
          <m:sub>
            <m:r>
              <w:del w:id="912" w:author="Michael Belias" w:date="2020-12-01T18:13:00Z">
                <w:rPr>
                  <w:rFonts w:ascii="Cambria Math" w:hAnsi="Cambria Math"/>
                </w:rPr>
                <m:t>1</m:t>
              </w:del>
            </m:r>
          </m:sub>
        </m:sSub>
      </m:oMath>
      <w:del w:id="913" w:author="Michael Belias" w:date="2020-12-01T18:13:00Z">
        <w:r w:rsidDel="00F41E17">
          <w:delText xml:space="preserve">, </w:delText>
        </w:r>
      </w:del>
      <m:oMath>
        <m:r>
          <w:del w:id="914" w:author="Michael Belias" w:date="2020-12-01T18:13:00Z">
            <w:rPr>
              <w:rFonts w:ascii="Cambria Math" w:hAnsi="Cambria Math"/>
            </w:rPr>
            <m:t>t</m:t>
          </w:del>
        </m:r>
        <m:sSub>
          <m:sSubPr>
            <m:ctrlPr>
              <w:del w:id="915" w:author="Michael Belias" w:date="2020-12-01T18:13:00Z">
                <w:rPr>
                  <w:rFonts w:ascii="Cambria Math" w:hAnsi="Cambria Math"/>
                </w:rPr>
              </w:del>
            </m:ctrlPr>
          </m:sSubPr>
          <m:e>
            <m:r>
              <w:del w:id="916" w:author="Michael Belias" w:date="2020-12-01T18:13:00Z">
                <w:rPr>
                  <w:rFonts w:ascii="Cambria Math" w:hAnsi="Cambria Math"/>
                </w:rPr>
                <m:t>'</m:t>
              </w:del>
            </m:r>
          </m:e>
          <m:sub>
            <m:r>
              <w:del w:id="917" w:author="Michael Belias" w:date="2020-12-01T18:13:00Z">
                <w:rPr>
                  <w:rFonts w:ascii="Cambria Math" w:hAnsi="Cambria Math"/>
                </w:rPr>
                <m:t>d+3</m:t>
              </w:del>
            </m:r>
          </m:sub>
        </m:sSub>
        <m:r>
          <w:del w:id="918" w:author="Michael Belias" w:date="2020-12-01T18:13:00Z">
            <w:rPr>
              <w:rFonts w:ascii="Cambria Math" w:hAnsi="Cambria Math"/>
            </w:rPr>
            <m:t>=</m:t>
          </w:del>
        </m:r>
        <m:sSub>
          <m:sSubPr>
            <m:ctrlPr>
              <w:del w:id="919" w:author="Michael Belias" w:date="2020-12-01T18:13:00Z">
                <w:rPr>
                  <w:rFonts w:ascii="Cambria Math" w:hAnsi="Cambria Math"/>
                </w:rPr>
              </w:del>
            </m:ctrlPr>
          </m:sSubPr>
          <m:e>
            <m:r>
              <w:del w:id="920" w:author="Michael Belias" w:date="2020-12-01T18:13:00Z">
                <w:rPr>
                  <w:rFonts w:ascii="Cambria Math" w:hAnsi="Cambria Math"/>
                </w:rPr>
                <m:t>t</m:t>
              </w:del>
            </m:r>
          </m:e>
          <m:sub>
            <m:r>
              <w:del w:id="921" w:author="Michael Belias" w:date="2020-12-01T18:13:00Z">
                <w:rPr>
                  <w:rFonts w:ascii="Cambria Math" w:hAnsi="Cambria Math"/>
                </w:rPr>
                <m:t>2</m:t>
              </w:del>
            </m:r>
          </m:sub>
        </m:sSub>
      </m:oMath>
      <w:del w:id="922" w:author="Michael Belias" w:date="2020-12-01T18:13:00Z">
        <w:r w:rsidDel="00F41E17">
          <w:delText xml:space="preserve">, …, </w:delText>
        </w:r>
      </w:del>
      <m:oMath>
        <m:r>
          <w:del w:id="923" w:author="Michael Belias" w:date="2020-12-01T18:13:00Z">
            <w:rPr>
              <w:rFonts w:ascii="Cambria Math" w:hAnsi="Cambria Math"/>
            </w:rPr>
            <m:t>t</m:t>
          </w:del>
        </m:r>
        <m:sSub>
          <m:sSubPr>
            <m:ctrlPr>
              <w:del w:id="924" w:author="Michael Belias" w:date="2020-12-01T18:13:00Z">
                <w:rPr>
                  <w:rFonts w:ascii="Cambria Math" w:hAnsi="Cambria Math"/>
                </w:rPr>
              </w:del>
            </m:ctrlPr>
          </m:sSubPr>
          <m:e>
            <m:r>
              <w:del w:id="925" w:author="Michael Belias" w:date="2020-12-01T18:13:00Z">
                <w:rPr>
                  <w:rFonts w:ascii="Cambria Math" w:hAnsi="Cambria Math"/>
                </w:rPr>
                <m:t>'</m:t>
              </w:del>
            </m:r>
          </m:e>
          <m:sub>
            <m:r>
              <w:del w:id="926" w:author="Michael Belias" w:date="2020-12-01T18:13:00Z">
                <w:rPr>
                  <w:rFonts w:ascii="Cambria Math" w:hAnsi="Cambria Math"/>
                </w:rPr>
                <m:t>d+κ+1</m:t>
              </w:del>
            </m:r>
          </m:sub>
        </m:sSub>
        <m:r>
          <w:del w:id="927" w:author="Michael Belias" w:date="2020-12-01T18:13:00Z">
            <w:rPr>
              <w:rFonts w:ascii="Cambria Math" w:hAnsi="Cambria Math"/>
            </w:rPr>
            <m:t>=</m:t>
          </w:del>
        </m:r>
        <m:sSub>
          <m:sSubPr>
            <m:ctrlPr>
              <w:del w:id="928" w:author="Michael Belias" w:date="2020-12-01T18:13:00Z">
                <w:rPr>
                  <w:rFonts w:ascii="Cambria Math" w:hAnsi="Cambria Math"/>
                </w:rPr>
              </w:del>
            </m:ctrlPr>
          </m:sSubPr>
          <m:e>
            <m:r>
              <w:del w:id="929" w:author="Michael Belias" w:date="2020-12-01T18:13:00Z">
                <w:rPr>
                  <w:rFonts w:ascii="Cambria Math" w:hAnsi="Cambria Math"/>
                </w:rPr>
                <m:t>t</m:t>
              </w:del>
            </m:r>
          </m:e>
          <m:sub>
            <m:r>
              <w:del w:id="930" w:author="Michael Belias" w:date="2020-12-01T18:13:00Z">
                <w:rPr>
                  <w:rFonts w:ascii="Cambria Math" w:hAnsi="Cambria Math"/>
                </w:rPr>
                <m:t>κ</m:t>
              </w:del>
            </m:r>
          </m:sub>
        </m:sSub>
      </m:oMath>
      <w:del w:id="931" w:author="Michael Belias" w:date="2020-12-01T18:13:00Z">
        <w:r w:rsidDel="00F41E17">
          <w:delText xml:space="preserve"> the inner knots</w:delText>
        </w:r>
      </w:del>
    </w:p>
    <w:p w14:paraId="736A71D7" w14:textId="65FFCDDD" w:rsidR="00B451EA" w:rsidDel="00F41E17" w:rsidRDefault="00B451EA">
      <w:pPr>
        <w:pStyle w:val="FirstParagraph"/>
        <w:spacing w:before="0"/>
        <w:ind w:firstLine="720"/>
        <w:rPr>
          <w:del w:id="932" w:author="Michael Belias" w:date="2020-12-01T18:13:00Z"/>
        </w:rPr>
        <w:pPrChange w:id="933" w:author="Hout, Joanna in 't" w:date="2020-12-02T21:46:00Z">
          <w:pPr/>
        </w:pPrChange>
      </w:pPr>
      <m:oMath>
        <m:r>
          <w:del w:id="934" w:author="Michael Belias" w:date="2020-12-01T18:13:00Z">
            <w:rPr>
              <w:rFonts w:ascii="Cambria Math" w:hAnsi="Cambria Math"/>
            </w:rPr>
            <m:t>t</m:t>
          </w:del>
        </m:r>
        <m:sSub>
          <m:sSubPr>
            <m:ctrlPr>
              <w:del w:id="935" w:author="Michael Belias" w:date="2020-12-01T18:13:00Z">
                <w:rPr>
                  <w:rFonts w:ascii="Cambria Math" w:hAnsi="Cambria Math"/>
                </w:rPr>
              </w:del>
            </m:ctrlPr>
          </m:sSubPr>
          <m:e>
            <m:r>
              <w:del w:id="936" w:author="Michael Belias" w:date="2020-12-01T18:13:00Z">
                <w:rPr>
                  <w:rFonts w:ascii="Cambria Math" w:hAnsi="Cambria Math"/>
                </w:rPr>
                <m:t>'</m:t>
              </w:del>
            </m:r>
          </m:e>
          <m:sub>
            <m:r>
              <w:del w:id="937" w:author="Michael Belias" w:date="2020-12-01T18:13:00Z">
                <w:rPr>
                  <w:rFonts w:ascii="Cambria Math" w:hAnsi="Cambria Math"/>
                </w:rPr>
                <m:t>d+κ+2</m:t>
              </w:del>
            </m:r>
          </m:sub>
        </m:sSub>
        <m:r>
          <w:del w:id="938" w:author="Michael Belias" w:date="2020-12-01T18:13:00Z">
            <w:rPr>
              <w:rFonts w:ascii="Cambria Math" w:hAnsi="Cambria Math"/>
            </w:rPr>
            <m:t>=β</m:t>
          </w:del>
        </m:r>
      </m:oMath>
      <w:del w:id="939" w:author="Michael Belias" w:date="2020-12-01T18:13:00Z">
        <w:r w:rsidDel="00F41E17">
          <w:delText>,</w:delText>
        </w:r>
      </w:del>
    </w:p>
    <w:p w14:paraId="559E3D24" w14:textId="73B7BB26" w:rsidR="00B451EA" w:rsidDel="00F41E17" w:rsidRDefault="00B451EA">
      <w:pPr>
        <w:pStyle w:val="FirstParagraph"/>
        <w:spacing w:before="0"/>
        <w:ind w:firstLine="720"/>
        <w:rPr>
          <w:del w:id="940" w:author="Michael Belias" w:date="2020-12-01T18:13:00Z"/>
        </w:rPr>
        <w:pPrChange w:id="941" w:author="Hout, Joanna in 't" w:date="2020-12-02T21:46:00Z">
          <w:pPr/>
        </w:pPrChange>
      </w:pPr>
      <m:oMath>
        <m:r>
          <w:del w:id="942" w:author="Michael Belias" w:date="2020-12-01T18:13:00Z">
            <w:rPr>
              <w:rFonts w:ascii="Cambria Math" w:hAnsi="Cambria Math"/>
            </w:rPr>
            <m:t>t</m:t>
          </w:del>
        </m:r>
        <m:sSub>
          <m:sSubPr>
            <m:ctrlPr>
              <w:del w:id="943" w:author="Michael Belias" w:date="2020-12-01T18:13:00Z">
                <w:rPr>
                  <w:rFonts w:ascii="Cambria Math" w:hAnsi="Cambria Math"/>
                </w:rPr>
              </w:del>
            </m:ctrlPr>
          </m:sSubPr>
          <m:e>
            <m:r>
              <w:del w:id="944" w:author="Michael Belias" w:date="2020-12-01T18:13:00Z">
                <w:rPr>
                  <w:rFonts w:ascii="Cambria Math" w:hAnsi="Cambria Math"/>
                </w:rPr>
                <m:t>'</m:t>
              </w:del>
            </m:r>
          </m:e>
          <m:sub>
            <m:r>
              <w:del w:id="945" w:author="Michael Belias" w:date="2020-12-01T18:13:00Z">
                <w:rPr>
                  <w:rFonts w:ascii="Cambria Math" w:hAnsi="Cambria Math"/>
                </w:rPr>
                <m:t>d+κ+3</m:t>
              </w:del>
            </m:r>
          </m:sub>
        </m:sSub>
        <m:r>
          <w:del w:id="946" w:author="Michael Belias" w:date="2020-12-01T18:13:00Z">
            <w:rPr>
              <w:rFonts w:ascii="Cambria Math" w:hAnsi="Cambria Math"/>
            </w:rPr>
            <m:t>,....t</m:t>
          </w:del>
        </m:r>
        <m:sSub>
          <m:sSubPr>
            <m:ctrlPr>
              <w:del w:id="947" w:author="Michael Belias" w:date="2020-12-01T18:13:00Z">
                <w:rPr>
                  <w:rFonts w:ascii="Cambria Math" w:hAnsi="Cambria Math"/>
                </w:rPr>
              </w:del>
            </m:ctrlPr>
          </m:sSubPr>
          <m:e>
            <m:r>
              <w:del w:id="948" w:author="Michael Belias" w:date="2020-12-01T18:13:00Z">
                <w:rPr>
                  <w:rFonts w:ascii="Cambria Math" w:hAnsi="Cambria Math"/>
                </w:rPr>
                <m:t>'</m:t>
              </w:del>
            </m:r>
          </m:e>
          <m:sub>
            <m:r>
              <w:del w:id="949" w:author="Michael Belias" w:date="2020-12-01T18:13:00Z">
                <w:rPr>
                  <w:rFonts w:ascii="Cambria Math" w:hAnsi="Cambria Math"/>
                </w:rPr>
                <m:t>2d+κ+2</m:t>
              </w:del>
            </m:r>
          </m:sub>
        </m:sSub>
      </m:oMath>
      <w:del w:id="950" w:author="Michael Belias" w:date="2020-12-01T18:13:00Z">
        <w:r w:rsidDel="00F41E17">
          <w:delText xml:space="preserve"> the right outer knots</w:delText>
        </w:r>
      </w:del>
    </w:p>
    <w:p w14:paraId="329C679E" w14:textId="4426C5A0" w:rsidR="00B451EA" w:rsidDel="00F41E17" w:rsidRDefault="00B451EA">
      <w:pPr>
        <w:pStyle w:val="FirstParagraph"/>
        <w:spacing w:before="0"/>
        <w:ind w:firstLine="720"/>
        <w:rPr>
          <w:del w:id="951" w:author="Michael Belias" w:date="2020-12-01T18:13:00Z"/>
        </w:rPr>
        <w:pPrChange w:id="952" w:author="Hout, Joanna in 't" w:date="2020-12-02T21:46:00Z">
          <w:pPr/>
        </w:pPrChange>
      </w:pPr>
      <w:del w:id="953" w:author="Michael Belias" w:date="2020-12-01T18:13:00Z">
        <w:r w:rsidDel="00F41E17">
          <w:delText xml:space="preserve">Within each interval </w:delText>
        </w:r>
        <w:r w:rsidDel="00F41E17">
          <w:rPr>
            <w:i/>
          </w:rPr>
          <w:delText>w</w:delText>
        </w:r>
        <w:r w:rsidDel="00F41E17">
          <w:delText xml:space="preserve"> a zero-degree B-spline is calculated. Zero-degree B-splines are step functions equal to 1 within an interval and 0 otherwise.</w:delText>
        </w:r>
      </w:del>
    </w:p>
    <w:p w14:paraId="353FF490" w14:textId="7FEBB48B" w:rsidR="00B451EA" w:rsidDel="00F41E17" w:rsidRDefault="00717D43">
      <w:pPr>
        <w:pStyle w:val="FirstParagraph"/>
        <w:spacing w:before="0"/>
        <w:ind w:firstLine="720"/>
        <w:rPr>
          <w:del w:id="954" w:author="Michael Belias" w:date="2020-12-01T18:13:00Z"/>
        </w:rPr>
        <w:pPrChange w:id="955" w:author="Hout, Joanna in 't" w:date="2020-12-02T21:46:00Z">
          <w:pPr/>
        </w:pPrChange>
      </w:pPr>
      <m:oMathPara>
        <m:oMathParaPr>
          <m:jc m:val="center"/>
        </m:oMathParaPr>
        <m:oMath>
          <m:sSubSup>
            <m:sSubSupPr>
              <m:ctrlPr>
                <w:del w:id="956" w:author="Michael Belias" w:date="2020-12-01T18:13:00Z">
                  <w:rPr>
                    <w:rFonts w:ascii="Cambria Math" w:hAnsi="Cambria Math"/>
                  </w:rPr>
                </w:del>
              </m:ctrlPr>
            </m:sSubSupPr>
            <m:e>
              <m:r>
                <w:del w:id="957" w:author="Michael Belias" w:date="2020-12-01T18:13:00Z">
                  <w:rPr>
                    <w:rFonts w:ascii="Cambria Math" w:hAnsi="Cambria Math"/>
                  </w:rPr>
                  <m:t>B</m:t>
                </w:del>
              </m:r>
            </m:e>
            <m:sub>
              <m:r>
                <w:del w:id="958" w:author="Michael Belias" w:date="2020-12-01T18:13:00Z">
                  <w:rPr>
                    <w:rFonts w:ascii="Cambria Math" w:hAnsi="Cambria Math"/>
                  </w:rPr>
                  <m:t>w</m:t>
                </w:del>
              </m:r>
            </m:sub>
            <m:sup>
              <m:r>
                <w:del w:id="959" w:author="Michael Belias" w:date="2020-12-01T18:13:00Z">
                  <w:rPr>
                    <w:rFonts w:ascii="Cambria Math" w:hAnsi="Cambria Math"/>
                  </w:rPr>
                  <m:t>0</m:t>
                </w:del>
              </m:r>
            </m:sup>
          </m:sSubSup>
          <m:r>
            <w:del w:id="960" w:author="Michael Belias" w:date="2020-12-01T18:13:00Z">
              <w:rPr>
                <w:rFonts w:ascii="Cambria Math" w:hAnsi="Cambria Math"/>
              </w:rPr>
              <m:t>(X)=</m:t>
            </w:del>
          </m:r>
          <m:d>
            <m:dPr>
              <m:begChr m:val="{"/>
              <m:endChr m:val=""/>
              <m:ctrlPr>
                <w:del w:id="961" w:author="Michael Belias" w:date="2020-12-01T18:13:00Z">
                  <w:rPr>
                    <w:rFonts w:ascii="Cambria Math" w:hAnsi="Cambria Math"/>
                  </w:rPr>
                </w:del>
              </m:ctrlPr>
            </m:dPr>
            <m:e>
              <m:m>
                <m:mPr>
                  <m:plcHide m:val="1"/>
                  <m:mcs>
                    <m:mc>
                      <m:mcPr>
                        <m:count m:val="2"/>
                        <m:mcJc m:val="left"/>
                      </m:mcPr>
                    </m:mc>
                  </m:mcs>
                  <m:ctrlPr>
                    <w:del w:id="962" w:author="Michael Belias" w:date="2020-12-01T18:13:00Z">
                      <w:rPr>
                        <w:rFonts w:ascii="Cambria Math" w:hAnsi="Cambria Math"/>
                      </w:rPr>
                    </w:del>
                  </m:ctrlPr>
                </m:mPr>
                <m:mr>
                  <m:e>
                    <m:r>
                      <w:del w:id="963" w:author="Michael Belias" w:date="2020-12-01T18:13:00Z">
                        <w:rPr>
                          <w:rFonts w:ascii="Cambria Math" w:hAnsi="Cambria Math"/>
                        </w:rPr>
                        <m:t>1,</m:t>
                      </w:del>
                    </m:r>
                  </m:e>
                  <m:e>
                    <m:r>
                      <w:del w:id="964" w:author="Michael Belias" w:date="2020-12-01T18:13:00Z">
                        <m:rPr>
                          <m:nor/>
                        </m:rPr>
                        <m:t>if</m:t>
                      </w:del>
                    </m:r>
                    <m:r>
                      <w:del w:id="965" w:author="Michael Belias" w:date="2020-12-01T18:13:00Z">
                        <w:rPr>
                          <w:rFonts w:ascii="Cambria Math" w:hAnsi="Cambria Math"/>
                        </w:rPr>
                        <m:t> t</m:t>
                      </w:del>
                    </m:r>
                    <m:sSub>
                      <m:sSubPr>
                        <m:ctrlPr>
                          <w:del w:id="966" w:author="Michael Belias" w:date="2020-12-01T18:13:00Z">
                            <w:rPr>
                              <w:rFonts w:ascii="Cambria Math" w:hAnsi="Cambria Math"/>
                            </w:rPr>
                          </w:del>
                        </m:ctrlPr>
                      </m:sSubPr>
                      <m:e>
                        <m:r>
                          <w:del w:id="967" w:author="Michael Belias" w:date="2020-12-01T18:13:00Z">
                            <w:rPr>
                              <w:rFonts w:ascii="Cambria Math" w:hAnsi="Cambria Math"/>
                            </w:rPr>
                            <m:t>'</m:t>
                          </w:del>
                        </m:r>
                      </m:e>
                      <m:sub>
                        <m:r>
                          <w:del w:id="968" w:author="Michael Belias" w:date="2020-12-01T18:13:00Z">
                            <w:rPr>
                              <w:rFonts w:ascii="Cambria Math" w:hAnsi="Cambria Math"/>
                            </w:rPr>
                            <m:t>w</m:t>
                          </w:del>
                        </m:r>
                      </m:sub>
                    </m:sSub>
                    <m:r>
                      <w:del w:id="969" w:author="Michael Belias" w:date="2020-12-01T18:13:00Z">
                        <w:rPr>
                          <w:rFonts w:ascii="Cambria Math" w:hAnsi="Cambria Math"/>
                        </w:rPr>
                        <m:t>&lt;X&lt;t</m:t>
                      </w:del>
                    </m:r>
                    <m:sSub>
                      <m:sSubPr>
                        <m:ctrlPr>
                          <w:del w:id="970" w:author="Michael Belias" w:date="2020-12-01T18:13:00Z">
                            <w:rPr>
                              <w:rFonts w:ascii="Cambria Math" w:hAnsi="Cambria Math"/>
                            </w:rPr>
                          </w:del>
                        </m:ctrlPr>
                      </m:sSubPr>
                      <m:e>
                        <m:r>
                          <w:del w:id="971" w:author="Michael Belias" w:date="2020-12-01T18:13:00Z">
                            <w:rPr>
                              <w:rFonts w:ascii="Cambria Math" w:hAnsi="Cambria Math"/>
                            </w:rPr>
                            <m:t>'</m:t>
                          </w:del>
                        </m:r>
                      </m:e>
                      <m:sub>
                        <m:r>
                          <w:del w:id="972" w:author="Michael Belias" w:date="2020-12-01T18:13:00Z">
                            <w:rPr>
                              <w:rFonts w:ascii="Cambria Math" w:hAnsi="Cambria Math"/>
                            </w:rPr>
                            <m:t>w+1</m:t>
                          </w:del>
                        </m:r>
                      </m:sub>
                    </m:sSub>
                  </m:e>
                </m:mr>
                <m:mr>
                  <m:e>
                    <m:r>
                      <w:del w:id="973" w:author="Michael Belias" w:date="2020-12-01T18:13:00Z">
                        <w:rPr>
                          <w:rFonts w:ascii="Cambria Math" w:hAnsi="Cambria Math"/>
                        </w:rPr>
                        <m:t>0,</m:t>
                      </w:del>
                    </m:r>
                  </m:e>
                  <m:e>
                    <m:r>
                      <w:del w:id="974" w:author="Michael Belias" w:date="2020-12-01T18:13:00Z">
                        <m:rPr>
                          <m:nor/>
                        </m:rPr>
                        <m:t>if</m:t>
                      </w:del>
                    </m:r>
                    <m:r>
                      <w:del w:id="975" w:author="Michael Belias" w:date="2020-12-01T18:13:00Z">
                        <w:rPr>
                          <w:rFonts w:ascii="Cambria Math" w:hAnsi="Cambria Math"/>
                        </w:rPr>
                        <m:t> t</m:t>
                      </w:del>
                    </m:r>
                    <m:sSub>
                      <m:sSubPr>
                        <m:ctrlPr>
                          <w:del w:id="976" w:author="Michael Belias" w:date="2020-12-01T18:13:00Z">
                            <w:rPr>
                              <w:rFonts w:ascii="Cambria Math" w:hAnsi="Cambria Math"/>
                            </w:rPr>
                          </w:del>
                        </m:ctrlPr>
                      </m:sSubPr>
                      <m:e>
                        <m:r>
                          <w:del w:id="977" w:author="Michael Belias" w:date="2020-12-01T18:13:00Z">
                            <w:rPr>
                              <w:rFonts w:ascii="Cambria Math" w:hAnsi="Cambria Math"/>
                            </w:rPr>
                            <m:t>'</m:t>
                          </w:del>
                        </m:r>
                      </m:e>
                      <m:sub>
                        <m:r>
                          <w:del w:id="978" w:author="Michael Belias" w:date="2020-12-01T18:13:00Z">
                            <w:rPr>
                              <w:rFonts w:ascii="Cambria Math" w:hAnsi="Cambria Math"/>
                            </w:rPr>
                            <m:t>w</m:t>
                          </w:del>
                        </m:r>
                      </m:sub>
                    </m:sSub>
                    <m:r>
                      <w:del w:id="979" w:author="Michael Belias" w:date="2020-12-01T18:13:00Z">
                        <w:rPr>
                          <w:rFonts w:ascii="Cambria Math" w:hAnsi="Cambria Math"/>
                        </w:rPr>
                        <m:t>=t</m:t>
                      </w:del>
                    </m:r>
                    <m:sSub>
                      <m:sSubPr>
                        <m:ctrlPr>
                          <w:del w:id="980" w:author="Michael Belias" w:date="2020-12-01T18:13:00Z">
                            <w:rPr>
                              <w:rFonts w:ascii="Cambria Math" w:hAnsi="Cambria Math"/>
                            </w:rPr>
                          </w:del>
                        </m:ctrlPr>
                      </m:sSubPr>
                      <m:e>
                        <m:r>
                          <w:del w:id="981" w:author="Michael Belias" w:date="2020-12-01T18:13:00Z">
                            <w:rPr>
                              <w:rFonts w:ascii="Cambria Math" w:hAnsi="Cambria Math"/>
                            </w:rPr>
                            <m:t>'</m:t>
                          </w:del>
                        </m:r>
                      </m:e>
                      <m:sub>
                        <m:r>
                          <w:del w:id="982" w:author="Michael Belias" w:date="2020-12-01T18:13:00Z">
                            <w:rPr>
                              <w:rFonts w:ascii="Cambria Math" w:hAnsi="Cambria Math"/>
                            </w:rPr>
                            <m:t>w+1</m:t>
                          </w:del>
                        </m:r>
                      </m:sub>
                    </m:sSub>
                  </m:e>
                </m:mr>
                <m:mr>
                  <m:e>
                    <m:r>
                      <w:del w:id="983" w:author="Michael Belias" w:date="2020-12-01T18:13:00Z">
                        <w:rPr>
                          <w:rFonts w:ascii="Cambria Math" w:hAnsi="Cambria Math"/>
                        </w:rPr>
                        <m:t>0,</m:t>
                      </w:del>
                    </m:r>
                  </m:e>
                  <m:e>
                    <m:r>
                      <w:del w:id="984" w:author="Michael Belias" w:date="2020-12-01T18:13:00Z">
                        <m:rPr>
                          <m:nor/>
                        </m:rPr>
                        <m:t>otherwise</m:t>
                      </w:del>
                    </m:r>
                  </m:e>
                </m:mr>
              </m:m>
            </m:e>
          </m:d>
        </m:oMath>
      </m:oMathPara>
    </w:p>
    <w:p w14:paraId="78C5CB6E" w14:textId="5FD1914A" w:rsidR="00C61E71" w:rsidDel="00F41E17" w:rsidRDefault="00C61E71">
      <w:pPr>
        <w:pStyle w:val="FirstParagraph"/>
        <w:spacing w:before="0"/>
        <w:ind w:firstLine="720"/>
        <w:rPr>
          <w:del w:id="985" w:author="Michael Belias" w:date="2020-12-01T18:13:00Z"/>
        </w:rPr>
        <w:pPrChange w:id="986" w:author="Hout, Joanna in 't" w:date="2020-12-02T21:46:00Z">
          <w:pPr>
            <w:pStyle w:val="FirstParagraph"/>
          </w:pPr>
        </w:pPrChange>
      </w:pPr>
      <w:bookmarkStart w:id="987" w:name="eq:eqn14"/>
      <w:del w:id="988" w:author="Michael Belias" w:date="2020-12-01T18:13:00Z">
        <w:r w:rsidDel="00F41E17">
          <w:delText>All succeeding basis functions, with degree &gt;1, are calculated using the following formula:</w:delText>
        </w:r>
      </w:del>
    </w:p>
    <w:p w14:paraId="21EA9A62" w14:textId="39D68ADB" w:rsidR="00B451EA" w:rsidRPr="00CB4613" w:rsidDel="00F41E17" w:rsidRDefault="00717D43">
      <w:pPr>
        <w:pStyle w:val="FirstParagraph"/>
        <w:spacing w:before="0"/>
        <w:ind w:firstLine="720"/>
        <w:rPr>
          <w:del w:id="989" w:author="Michael Belias" w:date="2020-12-01T18:13:00Z"/>
        </w:rPr>
        <w:pPrChange w:id="990" w:author="Hout, Joanna in 't" w:date="2020-12-02T21:46:00Z">
          <w:pPr/>
        </w:pPrChange>
      </w:pPr>
      <m:oMathPara>
        <m:oMathParaPr>
          <m:jc m:val="center"/>
        </m:oMathParaPr>
        <m:oMath>
          <m:sSubSup>
            <m:sSubSupPr>
              <m:ctrlPr>
                <w:del w:id="991" w:author="Michael Belias" w:date="2020-12-01T18:13:00Z">
                  <w:rPr>
                    <w:rFonts w:ascii="Cambria Math" w:hAnsi="Cambria Math"/>
                  </w:rPr>
                </w:del>
              </m:ctrlPr>
            </m:sSubSupPr>
            <m:e>
              <m:r>
                <w:del w:id="992" w:author="Michael Belias" w:date="2020-12-01T18:13:00Z">
                  <w:rPr>
                    <w:rFonts w:ascii="Cambria Math" w:hAnsi="Cambria Math"/>
                  </w:rPr>
                  <m:t>B</m:t>
                </w:del>
              </m:r>
            </m:e>
            <m:sub>
              <m:r>
                <w:del w:id="993" w:author="Michael Belias" w:date="2020-12-01T18:13:00Z">
                  <w:rPr>
                    <w:rFonts w:ascii="Cambria Math" w:hAnsi="Cambria Math"/>
                  </w:rPr>
                  <m:t>w</m:t>
                </w:del>
              </m:r>
            </m:sub>
            <m:sup>
              <m:r>
                <w:del w:id="994" w:author="Michael Belias" w:date="2020-12-01T18:13:00Z">
                  <w:rPr>
                    <w:rFonts w:ascii="Cambria Math" w:hAnsi="Cambria Math"/>
                    <w:lang w:val="el-GR"/>
                  </w:rPr>
                  <m:t>δ</m:t>
                </w:del>
              </m:r>
            </m:sup>
          </m:sSubSup>
          <m:d>
            <m:dPr>
              <m:ctrlPr>
                <w:del w:id="995" w:author="Michael Belias" w:date="2020-12-01T18:13:00Z">
                  <w:rPr>
                    <w:rFonts w:ascii="Cambria Math" w:hAnsi="Cambria Math"/>
                    <w:i/>
                  </w:rPr>
                </w:del>
              </m:ctrlPr>
            </m:dPr>
            <m:e>
              <m:r>
                <w:del w:id="996" w:author="Michael Belias" w:date="2020-12-01T18:13:00Z">
                  <w:rPr>
                    <w:rFonts w:ascii="Cambria Math" w:hAnsi="Cambria Math"/>
                  </w:rPr>
                  <m:t>X</m:t>
                </w:del>
              </m:r>
            </m:e>
          </m:d>
          <m:r>
            <w:del w:id="997" w:author="Michael Belias" w:date="2020-12-01T18:13:00Z">
              <w:rPr>
                <w:rFonts w:ascii="Cambria Math" w:hAnsi="Cambria Math"/>
              </w:rPr>
              <m:t>=</m:t>
            </w:del>
          </m:r>
          <m:d>
            <m:dPr>
              <m:ctrlPr>
                <w:del w:id="998" w:author="Michael Belias" w:date="2020-12-01T18:13:00Z">
                  <w:rPr>
                    <w:rFonts w:ascii="Cambria Math" w:hAnsi="Cambria Math"/>
                    <w:i/>
                  </w:rPr>
                </w:del>
              </m:ctrlPr>
            </m:dPr>
            <m:e>
              <m:f>
                <m:fPr>
                  <m:ctrlPr>
                    <w:del w:id="999" w:author="Michael Belias" w:date="2020-12-01T18:13:00Z">
                      <w:rPr>
                        <w:rFonts w:ascii="Cambria Math" w:hAnsi="Cambria Math"/>
                      </w:rPr>
                    </w:del>
                  </m:ctrlPr>
                </m:fPr>
                <m:num>
                  <m:r>
                    <w:del w:id="1000" w:author="Michael Belias" w:date="2020-12-01T18:13:00Z">
                      <w:rPr>
                        <w:rFonts w:ascii="Cambria Math" w:hAnsi="Cambria Math"/>
                      </w:rPr>
                      <m:t>X-</m:t>
                    </w:del>
                  </m:r>
                  <m:sSub>
                    <m:sSubPr>
                      <m:ctrlPr>
                        <w:del w:id="1001" w:author="Michael Belias" w:date="2020-12-01T18:13:00Z">
                          <w:rPr>
                            <w:rFonts w:ascii="Cambria Math" w:hAnsi="Cambria Math"/>
                          </w:rPr>
                        </w:del>
                      </m:ctrlPr>
                    </m:sSubPr>
                    <m:e>
                      <m:r>
                        <w:del w:id="1002" w:author="Michael Belias" w:date="2020-12-01T18:13:00Z">
                          <w:rPr>
                            <w:rFonts w:ascii="Cambria Math" w:hAnsi="Cambria Math"/>
                          </w:rPr>
                          <m:t>t</m:t>
                        </w:del>
                      </m:r>
                    </m:e>
                    <m:sub>
                      <m:r>
                        <w:del w:id="1003" w:author="Michael Belias" w:date="2020-12-01T18:13:00Z">
                          <w:rPr>
                            <w:rFonts w:ascii="Cambria Math" w:hAnsi="Cambria Math"/>
                          </w:rPr>
                          <m:t>w</m:t>
                        </w:del>
                      </m:r>
                    </m:sub>
                  </m:sSub>
                </m:num>
                <m:den>
                  <m:sSub>
                    <m:sSubPr>
                      <m:ctrlPr>
                        <w:del w:id="1004" w:author="Michael Belias" w:date="2020-12-01T18:13:00Z">
                          <w:rPr>
                            <w:rFonts w:ascii="Cambria Math" w:hAnsi="Cambria Math"/>
                          </w:rPr>
                        </w:del>
                      </m:ctrlPr>
                    </m:sSubPr>
                    <m:e>
                      <m:r>
                        <w:del w:id="1005" w:author="Michael Belias" w:date="2020-12-01T18:13:00Z">
                          <w:rPr>
                            <w:rFonts w:ascii="Cambria Math" w:hAnsi="Cambria Math"/>
                          </w:rPr>
                          <m:t>t</m:t>
                        </w:del>
                      </m:r>
                    </m:e>
                    <m:sub>
                      <m:r>
                        <w:del w:id="1006" w:author="Michael Belias" w:date="2020-12-01T18:13:00Z">
                          <w:rPr>
                            <w:rFonts w:ascii="Cambria Math" w:hAnsi="Cambria Math"/>
                          </w:rPr>
                          <m:t>w+δ</m:t>
                        </w:del>
                      </m:r>
                    </m:sub>
                  </m:sSub>
                  <m:r>
                    <w:del w:id="1007" w:author="Michael Belias" w:date="2020-12-01T18:13:00Z">
                      <w:rPr>
                        <w:rFonts w:ascii="Cambria Math" w:hAnsi="Cambria Math"/>
                      </w:rPr>
                      <m:t>-</m:t>
                    </w:del>
                  </m:r>
                  <m:sSub>
                    <m:sSubPr>
                      <m:ctrlPr>
                        <w:del w:id="1008" w:author="Michael Belias" w:date="2020-12-01T18:13:00Z">
                          <w:rPr>
                            <w:rFonts w:ascii="Cambria Math" w:hAnsi="Cambria Math"/>
                          </w:rPr>
                        </w:del>
                      </m:ctrlPr>
                    </m:sSubPr>
                    <m:e>
                      <m:r>
                        <w:del w:id="1009" w:author="Michael Belias" w:date="2020-12-01T18:13:00Z">
                          <w:rPr>
                            <w:rFonts w:ascii="Cambria Math" w:hAnsi="Cambria Math"/>
                          </w:rPr>
                          <m:t>t</m:t>
                        </w:del>
                      </m:r>
                    </m:e>
                    <m:sub>
                      <m:r>
                        <w:del w:id="1010" w:author="Michael Belias" w:date="2020-12-01T18:13:00Z">
                          <w:rPr>
                            <w:rFonts w:ascii="Cambria Math" w:hAnsi="Cambria Math"/>
                          </w:rPr>
                          <m:t>w</m:t>
                        </w:del>
                      </m:r>
                    </m:sub>
                  </m:sSub>
                </m:den>
              </m:f>
            </m:e>
          </m:d>
          <m:sSubSup>
            <m:sSubSupPr>
              <m:ctrlPr>
                <w:del w:id="1011" w:author="Michael Belias" w:date="2020-12-01T18:13:00Z">
                  <w:rPr>
                    <w:rFonts w:ascii="Cambria Math" w:hAnsi="Cambria Math"/>
                  </w:rPr>
                </w:del>
              </m:ctrlPr>
            </m:sSubSupPr>
            <m:e>
              <m:r>
                <w:del w:id="1012" w:author="Michael Belias" w:date="2020-12-01T18:13:00Z">
                  <w:rPr>
                    <w:rFonts w:ascii="Cambria Math" w:hAnsi="Cambria Math"/>
                  </w:rPr>
                  <m:t>B</m:t>
                </w:del>
              </m:r>
            </m:e>
            <m:sub>
              <m:r>
                <w:del w:id="1013" w:author="Michael Belias" w:date="2020-12-01T18:13:00Z">
                  <w:rPr>
                    <w:rFonts w:ascii="Cambria Math" w:hAnsi="Cambria Math"/>
                  </w:rPr>
                  <m:t>w</m:t>
                </w:del>
              </m:r>
            </m:sub>
            <m:sup>
              <m:r>
                <w:del w:id="1014" w:author="Michael Belias" w:date="2020-12-01T18:13:00Z">
                  <w:rPr>
                    <w:rFonts w:ascii="Cambria Math" w:hAnsi="Cambria Math"/>
                  </w:rPr>
                  <m:t>δ-1</m:t>
                </w:del>
              </m:r>
            </m:sup>
          </m:sSubSup>
          <m:d>
            <m:dPr>
              <m:ctrlPr>
                <w:del w:id="1015" w:author="Michael Belias" w:date="2020-12-01T18:13:00Z">
                  <w:rPr>
                    <w:rFonts w:ascii="Cambria Math" w:hAnsi="Cambria Math"/>
                    <w:i/>
                  </w:rPr>
                </w:del>
              </m:ctrlPr>
            </m:dPr>
            <m:e>
              <m:r>
                <w:del w:id="1016" w:author="Michael Belias" w:date="2020-12-01T18:13:00Z">
                  <w:rPr>
                    <w:rFonts w:ascii="Cambria Math" w:hAnsi="Cambria Math"/>
                  </w:rPr>
                  <m:t>X</m:t>
                </w:del>
              </m:r>
            </m:e>
          </m:d>
          <m:r>
            <w:del w:id="1017" w:author="Michael Belias" w:date="2020-12-01T18:13:00Z">
              <w:rPr>
                <w:rFonts w:ascii="Cambria Math" w:hAnsi="Cambria Math"/>
              </w:rPr>
              <m:t>-</m:t>
            </w:del>
          </m:r>
          <m:d>
            <m:dPr>
              <m:ctrlPr>
                <w:del w:id="1018" w:author="Michael Belias" w:date="2020-12-01T18:13:00Z">
                  <w:rPr>
                    <w:rFonts w:ascii="Cambria Math" w:hAnsi="Cambria Math"/>
                    <w:i/>
                  </w:rPr>
                </w:del>
              </m:ctrlPr>
            </m:dPr>
            <m:e>
              <m:f>
                <m:fPr>
                  <m:ctrlPr>
                    <w:del w:id="1019" w:author="Michael Belias" w:date="2020-12-01T18:13:00Z">
                      <w:rPr>
                        <w:rFonts w:ascii="Cambria Math" w:hAnsi="Cambria Math"/>
                      </w:rPr>
                    </w:del>
                  </m:ctrlPr>
                </m:fPr>
                <m:num>
                  <m:sSub>
                    <m:sSubPr>
                      <m:ctrlPr>
                        <w:del w:id="1020" w:author="Michael Belias" w:date="2020-12-01T18:13:00Z">
                          <w:rPr>
                            <w:rFonts w:ascii="Cambria Math" w:hAnsi="Cambria Math"/>
                          </w:rPr>
                        </w:del>
                      </m:ctrlPr>
                    </m:sSubPr>
                    <m:e>
                      <m:r>
                        <w:del w:id="1021" w:author="Michael Belias" w:date="2020-12-01T18:13:00Z">
                          <w:rPr>
                            <w:rFonts w:ascii="Cambria Math" w:hAnsi="Cambria Math"/>
                          </w:rPr>
                          <m:t>t</m:t>
                        </w:del>
                      </m:r>
                    </m:e>
                    <m:sub>
                      <m:r>
                        <w:del w:id="1022" w:author="Michael Belias" w:date="2020-12-01T18:13:00Z">
                          <w:rPr>
                            <w:rFonts w:ascii="Cambria Math" w:hAnsi="Cambria Math"/>
                          </w:rPr>
                          <m:t>w+δ+1</m:t>
                        </w:del>
                      </m:r>
                    </m:sub>
                  </m:sSub>
                  <m:r>
                    <w:del w:id="1023" w:author="Michael Belias" w:date="2020-12-01T18:13:00Z">
                      <w:rPr>
                        <w:rFonts w:ascii="Cambria Math" w:hAnsi="Cambria Math"/>
                      </w:rPr>
                      <m:t>-X</m:t>
                    </w:del>
                  </m:r>
                </m:num>
                <m:den>
                  <m:sSub>
                    <m:sSubPr>
                      <m:ctrlPr>
                        <w:del w:id="1024" w:author="Michael Belias" w:date="2020-12-01T18:13:00Z">
                          <w:rPr>
                            <w:rFonts w:ascii="Cambria Math" w:hAnsi="Cambria Math"/>
                          </w:rPr>
                        </w:del>
                      </m:ctrlPr>
                    </m:sSubPr>
                    <m:e>
                      <m:r>
                        <w:del w:id="1025" w:author="Michael Belias" w:date="2020-12-01T18:13:00Z">
                          <w:rPr>
                            <w:rFonts w:ascii="Cambria Math" w:hAnsi="Cambria Math"/>
                          </w:rPr>
                          <m:t>t</m:t>
                        </w:del>
                      </m:r>
                    </m:e>
                    <m:sub>
                      <m:r>
                        <w:del w:id="1026" w:author="Michael Belias" w:date="2020-12-01T18:13:00Z">
                          <w:rPr>
                            <w:rFonts w:ascii="Cambria Math" w:hAnsi="Cambria Math"/>
                          </w:rPr>
                          <m:t>w+δ+1</m:t>
                        </w:del>
                      </m:r>
                    </m:sub>
                  </m:sSub>
                  <m:r>
                    <w:del w:id="1027" w:author="Michael Belias" w:date="2020-12-01T18:13:00Z">
                      <w:rPr>
                        <w:rFonts w:ascii="Cambria Math" w:hAnsi="Cambria Math"/>
                      </w:rPr>
                      <m:t>-</m:t>
                    </w:del>
                  </m:r>
                  <m:sSub>
                    <m:sSubPr>
                      <m:ctrlPr>
                        <w:del w:id="1028" w:author="Michael Belias" w:date="2020-12-01T18:13:00Z">
                          <w:rPr>
                            <w:rFonts w:ascii="Cambria Math" w:hAnsi="Cambria Math"/>
                          </w:rPr>
                        </w:del>
                      </m:ctrlPr>
                    </m:sSubPr>
                    <m:e>
                      <m:r>
                        <w:del w:id="1029" w:author="Michael Belias" w:date="2020-12-01T18:13:00Z">
                          <w:rPr>
                            <w:rFonts w:ascii="Cambria Math" w:hAnsi="Cambria Math"/>
                          </w:rPr>
                          <m:t>t</m:t>
                        </w:del>
                      </m:r>
                    </m:e>
                    <m:sub>
                      <m:r>
                        <w:del w:id="1030" w:author="Michael Belias" w:date="2020-12-01T18:13:00Z">
                          <w:rPr>
                            <w:rFonts w:ascii="Cambria Math" w:hAnsi="Cambria Math"/>
                          </w:rPr>
                          <m:t>w+1</m:t>
                        </w:del>
                      </m:r>
                    </m:sub>
                  </m:sSub>
                </m:den>
              </m:f>
            </m:e>
          </m:d>
          <m:sSubSup>
            <m:sSubSupPr>
              <m:ctrlPr>
                <w:del w:id="1031" w:author="Michael Belias" w:date="2020-12-01T18:13:00Z">
                  <w:rPr>
                    <w:rFonts w:ascii="Cambria Math" w:hAnsi="Cambria Math"/>
                  </w:rPr>
                </w:del>
              </m:ctrlPr>
            </m:sSubSupPr>
            <m:e>
              <m:r>
                <w:del w:id="1032" w:author="Michael Belias" w:date="2020-12-01T18:13:00Z">
                  <w:rPr>
                    <w:rFonts w:ascii="Cambria Math" w:hAnsi="Cambria Math"/>
                  </w:rPr>
                  <m:t>B</m:t>
                </w:del>
              </m:r>
            </m:e>
            <m:sub>
              <m:r>
                <w:del w:id="1033" w:author="Michael Belias" w:date="2020-12-01T18:13:00Z">
                  <w:rPr>
                    <w:rFonts w:ascii="Cambria Math" w:hAnsi="Cambria Math"/>
                  </w:rPr>
                  <m:t>w+1</m:t>
                </w:del>
              </m:r>
            </m:sub>
            <m:sup>
              <m:r>
                <w:del w:id="1034" w:author="Michael Belias" w:date="2020-12-01T18:13:00Z">
                  <w:rPr>
                    <w:rFonts w:ascii="Cambria Math" w:hAnsi="Cambria Math"/>
                  </w:rPr>
                  <m:t>δ-1</m:t>
                </w:del>
              </m:r>
            </m:sup>
          </m:sSubSup>
          <m:d>
            <m:dPr>
              <m:ctrlPr>
                <w:del w:id="1035" w:author="Michael Belias" w:date="2020-12-01T18:13:00Z">
                  <w:rPr>
                    <w:rFonts w:ascii="Cambria Math" w:hAnsi="Cambria Math"/>
                    <w:i/>
                  </w:rPr>
                </w:del>
              </m:ctrlPr>
            </m:dPr>
            <m:e>
              <m:r>
                <w:del w:id="1036" w:author="Michael Belias" w:date="2020-12-01T18:13:00Z">
                  <w:rPr>
                    <w:rFonts w:ascii="Cambria Math" w:hAnsi="Cambria Math"/>
                  </w:rPr>
                  <m:t>X</m:t>
                </w:del>
              </m:r>
            </m:e>
          </m:d>
          <m:r>
            <w:del w:id="1037" w:author="Michael Belias" w:date="2020-12-01T18:13:00Z">
              <w:rPr>
                <w:rFonts w:ascii="Cambria Math" w:hAnsi="Cambria Math"/>
              </w:rPr>
              <m:t>,  (7)</m:t>
            </w:del>
          </m:r>
        </m:oMath>
      </m:oMathPara>
      <w:bookmarkEnd w:id="987"/>
    </w:p>
    <w:p w14:paraId="40315514" w14:textId="6844F33D" w:rsidR="00B451EA" w:rsidDel="00D25E7F" w:rsidRDefault="00B451EA">
      <w:pPr>
        <w:pStyle w:val="FirstParagraph"/>
        <w:spacing w:before="0"/>
        <w:ind w:firstLine="720"/>
        <w:rPr>
          <w:del w:id="1038" w:author="Michael Belias" w:date="2020-12-01T12:35:00Z"/>
        </w:rPr>
        <w:pPrChange w:id="1039" w:author="Hout, Joanna in 't" w:date="2020-12-02T21:46:00Z">
          <w:pPr/>
        </w:pPrChange>
      </w:pPr>
      <w:del w:id="1040" w:author="Michael Belias" w:date="2020-12-01T18:13:00Z">
        <w:r w:rsidDel="00F41E17">
          <w:delText xml:space="preserve">where </w:delText>
        </w:r>
      </w:del>
      <m:oMath>
        <m:r>
          <w:del w:id="1041" w:author="Michael Belias" w:date="2020-12-01T18:13:00Z">
            <w:rPr>
              <w:rFonts w:ascii="Cambria Math" w:hAnsi="Cambria Math"/>
            </w:rPr>
            <m:t>δ∈</m:t>
          </w:del>
        </m:r>
      </m:oMath>
      <w:del w:id="1042" w:author="Michael Belias" w:date="2020-12-01T18:13:00Z">
        <w:r w:rsidDel="00F41E17">
          <w:delText xml:space="preserve"> [1, 2, …, d]. For example, the first degree </w:delText>
        </w:r>
      </w:del>
      <m:oMath>
        <m:sSubSup>
          <m:sSubSupPr>
            <m:ctrlPr>
              <w:del w:id="1043" w:author="Michael Belias" w:date="2020-12-01T18:13:00Z">
                <w:rPr>
                  <w:rFonts w:ascii="Cambria Math" w:hAnsi="Cambria Math"/>
                </w:rPr>
              </w:del>
            </m:ctrlPr>
          </m:sSubSupPr>
          <m:e>
            <m:r>
              <w:del w:id="1044" w:author="Michael Belias" w:date="2020-12-01T18:13:00Z">
                <w:rPr>
                  <w:rFonts w:ascii="Cambria Math" w:hAnsi="Cambria Math"/>
                </w:rPr>
                <m:t>B</m:t>
              </w:del>
            </m:r>
          </m:e>
          <m:sub>
            <m:r>
              <w:del w:id="1045" w:author="Michael Belias" w:date="2020-12-01T18:13:00Z">
                <w:rPr>
                  <w:rFonts w:ascii="Cambria Math" w:hAnsi="Cambria Math"/>
                </w:rPr>
                <m:t>w</m:t>
              </w:del>
            </m:r>
          </m:sub>
          <m:sup>
            <m:r>
              <w:del w:id="1046" w:author="Michael Belias" w:date="2020-12-01T18:13:00Z">
                <w:rPr>
                  <w:rFonts w:ascii="Cambria Math" w:hAnsi="Cambria Math"/>
                </w:rPr>
                <m:t>1</m:t>
              </w:del>
            </m:r>
          </m:sup>
        </m:sSubSup>
        <m:r>
          <w:del w:id="1047" w:author="Michael Belias" w:date="2020-12-01T18:13:00Z">
            <w:rPr>
              <w:rFonts w:ascii="Cambria Math" w:hAnsi="Cambria Math"/>
            </w:rPr>
            <m:t>(X)=(</m:t>
          </w:del>
        </m:r>
        <m:f>
          <m:fPr>
            <m:ctrlPr>
              <w:del w:id="1048" w:author="Michael Belias" w:date="2020-12-01T18:13:00Z">
                <w:rPr>
                  <w:rFonts w:ascii="Cambria Math" w:hAnsi="Cambria Math"/>
                </w:rPr>
              </w:del>
            </m:ctrlPr>
          </m:fPr>
          <m:num>
            <m:r>
              <w:del w:id="1049" w:author="Michael Belias" w:date="2020-12-01T18:13:00Z">
                <w:rPr>
                  <w:rFonts w:ascii="Cambria Math" w:hAnsi="Cambria Math"/>
                </w:rPr>
                <m:t>X-</m:t>
              </w:del>
            </m:r>
            <m:sSub>
              <m:sSubPr>
                <m:ctrlPr>
                  <w:del w:id="1050" w:author="Michael Belias" w:date="2020-12-01T18:13:00Z">
                    <w:rPr>
                      <w:rFonts w:ascii="Cambria Math" w:hAnsi="Cambria Math"/>
                    </w:rPr>
                  </w:del>
                </m:ctrlPr>
              </m:sSubPr>
              <m:e>
                <m:r>
                  <w:del w:id="1051" w:author="Michael Belias" w:date="2020-12-01T18:13:00Z">
                    <w:rPr>
                      <w:rFonts w:ascii="Cambria Math" w:hAnsi="Cambria Math"/>
                    </w:rPr>
                    <m:t>t</m:t>
                  </w:del>
                </m:r>
              </m:e>
              <m:sub>
                <m:r>
                  <w:del w:id="1052" w:author="Michael Belias" w:date="2020-12-01T18:13:00Z">
                    <w:rPr>
                      <w:rFonts w:ascii="Cambria Math" w:hAnsi="Cambria Math"/>
                    </w:rPr>
                    <m:t>w</m:t>
                  </w:del>
                </m:r>
              </m:sub>
            </m:sSub>
          </m:num>
          <m:den>
            <m:sSub>
              <m:sSubPr>
                <m:ctrlPr>
                  <w:del w:id="1053" w:author="Michael Belias" w:date="2020-12-01T18:13:00Z">
                    <w:rPr>
                      <w:rFonts w:ascii="Cambria Math" w:hAnsi="Cambria Math"/>
                    </w:rPr>
                  </w:del>
                </m:ctrlPr>
              </m:sSubPr>
              <m:e>
                <m:r>
                  <w:del w:id="1054" w:author="Michael Belias" w:date="2020-12-01T18:13:00Z">
                    <w:rPr>
                      <w:rFonts w:ascii="Cambria Math" w:hAnsi="Cambria Math"/>
                    </w:rPr>
                    <m:t>t</m:t>
                  </w:del>
                </m:r>
              </m:e>
              <m:sub>
                <m:r>
                  <w:del w:id="1055" w:author="Michael Belias" w:date="2020-12-01T18:13:00Z">
                    <w:rPr>
                      <w:rFonts w:ascii="Cambria Math" w:hAnsi="Cambria Math"/>
                    </w:rPr>
                    <m:t>w+1</m:t>
                  </w:del>
                </m:r>
              </m:sub>
            </m:sSub>
            <m:r>
              <w:del w:id="1056" w:author="Michael Belias" w:date="2020-12-01T18:13:00Z">
                <w:rPr>
                  <w:rFonts w:ascii="Cambria Math" w:hAnsi="Cambria Math"/>
                </w:rPr>
                <m:t>-</m:t>
              </w:del>
            </m:r>
            <m:sSub>
              <m:sSubPr>
                <m:ctrlPr>
                  <w:del w:id="1057" w:author="Michael Belias" w:date="2020-12-01T18:13:00Z">
                    <w:rPr>
                      <w:rFonts w:ascii="Cambria Math" w:hAnsi="Cambria Math"/>
                    </w:rPr>
                  </w:del>
                </m:ctrlPr>
              </m:sSubPr>
              <m:e>
                <m:r>
                  <w:del w:id="1058" w:author="Michael Belias" w:date="2020-12-01T18:13:00Z">
                    <w:rPr>
                      <w:rFonts w:ascii="Cambria Math" w:hAnsi="Cambria Math"/>
                    </w:rPr>
                    <m:t>t</m:t>
                  </w:del>
                </m:r>
              </m:e>
              <m:sub>
                <m:r>
                  <w:del w:id="1059" w:author="Michael Belias" w:date="2020-12-01T18:13:00Z">
                    <w:rPr>
                      <w:rFonts w:ascii="Cambria Math" w:hAnsi="Cambria Math"/>
                    </w:rPr>
                    <m:t>w</m:t>
                  </w:del>
                </m:r>
              </m:sub>
            </m:sSub>
          </m:den>
        </m:f>
        <m:r>
          <w:del w:id="1060" w:author="Michael Belias" w:date="2020-12-01T18:13:00Z">
            <w:rPr>
              <w:rFonts w:ascii="Cambria Math" w:hAnsi="Cambria Math"/>
            </w:rPr>
            <m:t>)</m:t>
          </w:del>
        </m:r>
        <m:sSubSup>
          <m:sSubSupPr>
            <m:ctrlPr>
              <w:del w:id="1061" w:author="Michael Belias" w:date="2020-12-01T18:13:00Z">
                <w:rPr>
                  <w:rFonts w:ascii="Cambria Math" w:hAnsi="Cambria Math"/>
                </w:rPr>
              </w:del>
            </m:ctrlPr>
          </m:sSubSupPr>
          <m:e>
            <m:r>
              <w:del w:id="1062" w:author="Michael Belias" w:date="2020-12-01T18:13:00Z">
                <w:rPr>
                  <w:rFonts w:ascii="Cambria Math" w:hAnsi="Cambria Math"/>
                </w:rPr>
                <m:t>B</m:t>
              </w:del>
            </m:r>
          </m:e>
          <m:sub>
            <m:r>
              <w:del w:id="1063" w:author="Michael Belias" w:date="2020-12-01T18:13:00Z">
                <w:rPr>
                  <w:rFonts w:ascii="Cambria Math" w:hAnsi="Cambria Math"/>
                </w:rPr>
                <m:t>w</m:t>
              </w:del>
            </m:r>
          </m:sub>
          <m:sup>
            <m:r>
              <w:del w:id="1064" w:author="Michael Belias" w:date="2020-12-01T18:13:00Z">
                <w:rPr>
                  <w:rFonts w:ascii="Cambria Math" w:hAnsi="Cambria Math"/>
                </w:rPr>
                <m:t>0</m:t>
              </w:del>
            </m:r>
          </m:sup>
        </m:sSubSup>
        <m:r>
          <w:del w:id="1065" w:author="Michael Belias" w:date="2020-12-01T18:13:00Z">
            <w:rPr>
              <w:rFonts w:ascii="Cambria Math" w:hAnsi="Cambria Math"/>
            </w:rPr>
            <m:t>(X)-(</m:t>
          </w:del>
        </m:r>
        <m:f>
          <m:fPr>
            <m:ctrlPr>
              <w:del w:id="1066" w:author="Michael Belias" w:date="2020-12-01T18:13:00Z">
                <w:rPr>
                  <w:rFonts w:ascii="Cambria Math" w:hAnsi="Cambria Math"/>
                </w:rPr>
              </w:del>
            </m:ctrlPr>
          </m:fPr>
          <m:num>
            <m:sSub>
              <m:sSubPr>
                <m:ctrlPr>
                  <w:del w:id="1067" w:author="Michael Belias" w:date="2020-12-01T18:13:00Z">
                    <w:rPr>
                      <w:rFonts w:ascii="Cambria Math" w:hAnsi="Cambria Math"/>
                    </w:rPr>
                  </w:del>
                </m:ctrlPr>
              </m:sSubPr>
              <m:e>
                <m:r>
                  <w:del w:id="1068" w:author="Michael Belias" w:date="2020-12-01T18:13:00Z">
                    <w:rPr>
                      <w:rFonts w:ascii="Cambria Math" w:hAnsi="Cambria Math"/>
                    </w:rPr>
                    <m:t>t</m:t>
                  </w:del>
                </m:r>
              </m:e>
              <m:sub>
                <m:r>
                  <w:del w:id="1069" w:author="Michael Belias" w:date="2020-12-01T18:13:00Z">
                    <w:rPr>
                      <w:rFonts w:ascii="Cambria Math" w:hAnsi="Cambria Math"/>
                    </w:rPr>
                    <m:t>w+2</m:t>
                  </w:del>
                </m:r>
              </m:sub>
            </m:sSub>
            <m:r>
              <w:del w:id="1070" w:author="Michael Belias" w:date="2020-12-01T18:13:00Z">
                <w:rPr>
                  <w:rFonts w:ascii="Cambria Math" w:hAnsi="Cambria Math"/>
                </w:rPr>
                <m:t>-X</m:t>
              </w:del>
            </m:r>
          </m:num>
          <m:den>
            <m:sSub>
              <m:sSubPr>
                <m:ctrlPr>
                  <w:del w:id="1071" w:author="Michael Belias" w:date="2020-12-01T18:13:00Z">
                    <w:rPr>
                      <w:rFonts w:ascii="Cambria Math" w:hAnsi="Cambria Math"/>
                    </w:rPr>
                  </w:del>
                </m:ctrlPr>
              </m:sSubPr>
              <m:e>
                <m:r>
                  <w:del w:id="1072" w:author="Michael Belias" w:date="2020-12-01T18:13:00Z">
                    <w:rPr>
                      <w:rFonts w:ascii="Cambria Math" w:hAnsi="Cambria Math"/>
                    </w:rPr>
                    <m:t>t</m:t>
                  </w:del>
                </m:r>
              </m:e>
              <m:sub>
                <m:r>
                  <w:del w:id="1073" w:author="Michael Belias" w:date="2020-12-01T18:13:00Z">
                    <w:rPr>
                      <w:rFonts w:ascii="Cambria Math" w:hAnsi="Cambria Math"/>
                    </w:rPr>
                    <m:t>w+2</m:t>
                  </w:del>
                </m:r>
              </m:sub>
            </m:sSub>
            <m:r>
              <w:del w:id="1074" w:author="Michael Belias" w:date="2020-12-01T18:13:00Z">
                <w:rPr>
                  <w:rFonts w:ascii="Cambria Math" w:hAnsi="Cambria Math"/>
                </w:rPr>
                <m:t>-</m:t>
              </w:del>
            </m:r>
            <m:sSub>
              <m:sSubPr>
                <m:ctrlPr>
                  <w:del w:id="1075" w:author="Michael Belias" w:date="2020-12-01T18:13:00Z">
                    <w:rPr>
                      <w:rFonts w:ascii="Cambria Math" w:hAnsi="Cambria Math"/>
                    </w:rPr>
                  </w:del>
                </m:ctrlPr>
              </m:sSubPr>
              <m:e>
                <m:r>
                  <w:del w:id="1076" w:author="Michael Belias" w:date="2020-12-01T18:13:00Z">
                    <w:rPr>
                      <w:rFonts w:ascii="Cambria Math" w:hAnsi="Cambria Math"/>
                    </w:rPr>
                    <m:t>t</m:t>
                  </w:del>
                </m:r>
              </m:e>
              <m:sub>
                <m:r>
                  <w:del w:id="1077" w:author="Michael Belias" w:date="2020-12-01T18:13:00Z">
                    <w:rPr>
                      <w:rFonts w:ascii="Cambria Math" w:hAnsi="Cambria Math"/>
                    </w:rPr>
                    <m:t>w+1</m:t>
                  </w:del>
                </m:r>
              </m:sub>
            </m:sSub>
          </m:den>
        </m:f>
        <m:r>
          <w:del w:id="1078" w:author="Michael Belias" w:date="2020-12-01T18:13:00Z">
            <w:rPr>
              <w:rFonts w:ascii="Cambria Math" w:hAnsi="Cambria Math"/>
            </w:rPr>
            <m:t>)</m:t>
          </w:del>
        </m:r>
        <m:sSubSup>
          <m:sSubSupPr>
            <m:ctrlPr>
              <w:del w:id="1079" w:author="Michael Belias" w:date="2020-12-01T18:13:00Z">
                <w:rPr>
                  <w:rFonts w:ascii="Cambria Math" w:hAnsi="Cambria Math"/>
                </w:rPr>
              </w:del>
            </m:ctrlPr>
          </m:sSubSupPr>
          <m:e>
            <m:r>
              <w:del w:id="1080" w:author="Michael Belias" w:date="2020-12-01T18:13:00Z">
                <w:rPr>
                  <w:rFonts w:ascii="Cambria Math" w:hAnsi="Cambria Math"/>
                </w:rPr>
                <m:t>B</m:t>
              </w:del>
            </m:r>
          </m:e>
          <m:sub>
            <m:r>
              <w:del w:id="1081" w:author="Michael Belias" w:date="2020-12-01T18:13:00Z">
                <w:rPr>
                  <w:rFonts w:ascii="Cambria Math" w:hAnsi="Cambria Math"/>
                </w:rPr>
                <m:t>w+1</m:t>
              </w:del>
            </m:r>
          </m:sub>
          <m:sup>
            <m:r>
              <w:del w:id="1082" w:author="Michael Belias" w:date="2020-12-01T18:13:00Z">
                <w:rPr>
                  <w:rFonts w:ascii="Cambria Math" w:hAnsi="Cambria Math"/>
                </w:rPr>
                <m:t>0</m:t>
              </w:del>
            </m:r>
          </m:sup>
        </m:sSubSup>
        <m:r>
          <w:del w:id="1083" w:author="Michael Belias" w:date="2020-12-01T18:13:00Z">
            <w:rPr>
              <w:rFonts w:ascii="Cambria Math" w:hAnsi="Cambria Math"/>
            </w:rPr>
            <m:t>(X)</m:t>
          </w:del>
        </m:r>
      </m:oMath>
      <w:del w:id="1084" w:author="Michael Belias" w:date="2020-12-01T18:13:00Z">
        <w:r w:rsidDel="00F41E17">
          <w:delText xml:space="preserve"> is calculated using the zero degree B-splines, and the second degree </w:delText>
        </w:r>
      </w:del>
      <m:oMath>
        <m:sSubSup>
          <m:sSubSupPr>
            <m:ctrlPr>
              <w:del w:id="1085" w:author="Michael Belias" w:date="2020-12-01T18:13:00Z">
                <w:rPr>
                  <w:rFonts w:ascii="Cambria Math" w:hAnsi="Cambria Math"/>
                </w:rPr>
              </w:del>
            </m:ctrlPr>
          </m:sSubSupPr>
          <m:e>
            <m:r>
              <w:del w:id="1086" w:author="Michael Belias" w:date="2020-12-01T18:13:00Z">
                <w:rPr>
                  <w:rFonts w:ascii="Cambria Math" w:hAnsi="Cambria Math"/>
                </w:rPr>
                <m:t>B</m:t>
              </w:del>
            </m:r>
          </m:e>
          <m:sub>
            <m:r>
              <w:del w:id="1087" w:author="Michael Belias" w:date="2020-12-01T18:13:00Z">
                <w:rPr>
                  <w:rFonts w:ascii="Cambria Math" w:hAnsi="Cambria Math"/>
                </w:rPr>
                <m:t>w</m:t>
              </w:del>
            </m:r>
          </m:sub>
          <m:sup>
            <m:r>
              <w:del w:id="1088" w:author="Michael Belias" w:date="2020-12-01T18:13:00Z">
                <w:rPr>
                  <w:rFonts w:ascii="Cambria Math" w:hAnsi="Cambria Math"/>
                </w:rPr>
                <m:t>2</m:t>
              </w:del>
            </m:r>
          </m:sup>
        </m:sSubSup>
        <m:r>
          <w:del w:id="1089" w:author="Michael Belias" w:date="2020-12-01T18:13:00Z">
            <w:rPr>
              <w:rFonts w:ascii="Cambria Math" w:hAnsi="Cambria Math"/>
            </w:rPr>
            <m:t>(X)</m:t>
          </w:del>
        </m:r>
      </m:oMath>
      <w:del w:id="1090" w:author="Michael Belias" w:date="2020-12-01T18:13:00Z">
        <w:r w:rsidDel="00F41E17">
          <w:delText xml:space="preserve"> from </w:delText>
        </w:r>
      </w:del>
      <m:oMath>
        <m:sSubSup>
          <m:sSubSupPr>
            <m:ctrlPr>
              <w:del w:id="1091" w:author="Michael Belias" w:date="2020-12-01T18:13:00Z">
                <w:rPr>
                  <w:rFonts w:ascii="Cambria Math" w:hAnsi="Cambria Math"/>
                </w:rPr>
              </w:del>
            </m:ctrlPr>
          </m:sSubSupPr>
          <m:e>
            <m:r>
              <w:del w:id="1092" w:author="Michael Belias" w:date="2020-12-01T18:13:00Z">
                <w:rPr>
                  <w:rFonts w:ascii="Cambria Math" w:hAnsi="Cambria Math"/>
                </w:rPr>
                <m:t>B</m:t>
              </w:del>
            </m:r>
          </m:e>
          <m:sub>
            <m:r>
              <w:del w:id="1093" w:author="Michael Belias" w:date="2020-12-01T18:13:00Z">
                <w:rPr>
                  <w:rFonts w:ascii="Cambria Math" w:hAnsi="Cambria Math"/>
                </w:rPr>
                <m:t>w</m:t>
              </w:del>
            </m:r>
          </m:sub>
          <m:sup>
            <m:r>
              <w:del w:id="1094" w:author="Michael Belias" w:date="2020-12-01T18:13:00Z">
                <w:rPr>
                  <w:rFonts w:ascii="Cambria Math" w:hAnsi="Cambria Math"/>
                </w:rPr>
                <m:t>1</m:t>
              </w:del>
            </m:r>
          </m:sup>
        </m:sSubSup>
        <m:d>
          <m:dPr>
            <m:ctrlPr>
              <w:del w:id="1095" w:author="Michael Belias" w:date="2020-12-01T18:13:00Z">
                <w:rPr>
                  <w:rFonts w:ascii="Cambria Math" w:hAnsi="Cambria Math"/>
                  <w:i/>
                </w:rPr>
              </w:del>
            </m:ctrlPr>
          </m:dPr>
          <m:e>
            <m:r>
              <w:del w:id="1096" w:author="Michael Belias" w:date="2020-12-01T18:13:00Z">
                <w:rPr>
                  <w:rFonts w:ascii="Cambria Math" w:hAnsi="Cambria Math"/>
                </w:rPr>
                <m:t>X</m:t>
              </w:del>
            </m:r>
          </m:e>
        </m:d>
        <m:r>
          <w:del w:id="1097" w:author="Michael Belias" w:date="2020-12-01T18:13:00Z">
            <w:rPr>
              <w:rFonts w:ascii="Cambria Math" w:hAnsi="Cambria Math"/>
            </w:rPr>
            <m:t>,</m:t>
          </w:del>
        </m:r>
      </m:oMath>
      <w:del w:id="1098" w:author="Michael Belias" w:date="2020-12-01T18:13:00Z">
        <w:r w:rsidDel="00F41E17">
          <w:delText xml:space="preserve"> and so on, using formula 7. </w:delText>
        </w:r>
      </w:del>
    </w:p>
    <w:p w14:paraId="1C92ECB1" w14:textId="39821594" w:rsidR="002920AC" w:rsidRDefault="002920AC">
      <w:pPr>
        <w:pStyle w:val="FirstParagraph"/>
        <w:spacing w:before="0"/>
        <w:ind w:firstLine="720"/>
        <w:pPrChange w:id="1099" w:author="Hout, Joanna in 't" w:date="2020-12-02T21:46:00Z">
          <w:pPr>
            <w:pStyle w:val="BodyText"/>
            <w:ind w:firstLine="720"/>
          </w:pPr>
        </w:pPrChange>
      </w:pPr>
      <w:del w:id="1100" w:author="Michael Belias" w:date="2020-12-01T18:13:00Z">
        <w:r w:rsidDel="00F41E17">
          <w:delText>Three variations of B-splines based on the inner knot positioning</w:delText>
        </w:r>
        <w:r w:rsidR="00DB0795" w:rsidDel="00F41E17">
          <w:delText>s</w:delText>
        </w:r>
        <w:r w:rsidDel="00F41E17">
          <w:delText xml:space="preserve"> have been proposed. B-splines </w:delText>
        </w:r>
        <w:r w:rsidR="00C64B4C" w:rsidDel="00F41E17">
          <w:delText xml:space="preserve">with a uniform </w:delText>
        </w:r>
        <w:r w:rsidR="00C64B4C" w:rsidRPr="00C64B4C" w:rsidDel="00F41E17">
          <w:delText xml:space="preserve">knot vector </w:delText>
        </w:r>
        <w:r w:rsidDel="00F41E17">
          <w:delText xml:space="preserve">use equidistant knots and are the most typically applied B-splines </w:delText>
        </w:r>
        <w:r w:rsidDel="00F41E17">
          <w:fldChar w:fldCharType="begin"/>
        </w:r>
        <w:r w:rsidR="003347A8" w:rsidDel="00F41E17">
          <w:del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delInstrText>
        </w:r>
        <w:r w:rsidDel="00F41E17">
          <w:fldChar w:fldCharType="separate"/>
        </w:r>
        <w:r w:rsidR="003347A8" w:rsidRPr="003347A8" w:rsidDel="00F41E17">
          <w:rPr>
            <w:rFonts w:ascii="Garamond" w:hAnsi="Garamond"/>
          </w:rPr>
          <w:delText>[35]</w:delText>
        </w:r>
        <w:r w:rsidDel="00F41E17">
          <w:fldChar w:fldCharType="end"/>
        </w:r>
        <w:r w:rsidDel="00F41E17">
          <w:delText xml:space="preserve">. </w:delText>
        </w:r>
        <w:r w:rsidR="00C64B4C" w:rsidDel="00F41E17">
          <w:delText>B-splines with an o</w:delText>
        </w:r>
        <w:r w:rsidDel="00F41E17">
          <w:delText xml:space="preserve">pen uniform </w:delText>
        </w:r>
        <w:r w:rsidR="00C64B4C" w:rsidDel="00F41E17">
          <w:delText>knot vector</w:delText>
        </w:r>
        <w:r w:rsidDel="00F41E17">
          <w:delText xml:space="preserve"> also use equidistant knots but they</w:delText>
        </w:r>
        <w:r w:rsidR="004E73C6" w:rsidDel="00F41E17">
          <w:delText xml:space="preserve"> </w:delText>
        </w:r>
        <w:r w:rsidR="00C13CD0" w:rsidDel="00F41E17">
          <w:delText>allow</w:delText>
        </w:r>
        <w:r w:rsidR="00115B7E" w:rsidDel="00F41E17">
          <w:delText xml:space="preserve"> </w:delText>
        </w:r>
        <w:r w:rsidR="00F612EC" w:rsidDel="00F41E17">
          <w:delText>analysis of</w:delText>
        </w:r>
        <w:r w:rsidR="00115B7E" w:rsidDel="00F41E17">
          <w:delText xml:space="preserve"> </w:delText>
        </w:r>
        <w:r w:rsidR="00AE630F" w:rsidDel="00F41E17">
          <w:delText>closed curves</w:delText>
        </w:r>
        <w:r w:rsidR="00115B7E" w:rsidDel="00F41E17">
          <w:delText xml:space="preserve">.  </w:delText>
        </w:r>
        <w:r w:rsidDel="00F41E17">
          <w:delText>Non-uniform B-splines use non</w:delText>
        </w:r>
        <w:r w:rsidR="00FD0EA6" w:rsidDel="00F41E17">
          <w:delText>-</w:delText>
        </w:r>
        <w:r w:rsidDel="00F41E17">
          <w:delText xml:space="preserve">equidistant knots, placed </w:delText>
        </w:r>
        <w:r w:rsidR="00FD0EA6" w:rsidDel="00F41E17">
          <w:delText xml:space="preserve">at </w:delText>
        </w:r>
        <w:r w:rsidDel="00F41E17">
          <w:delText xml:space="preserve">positions </w:delText>
        </w:r>
        <w:r w:rsidR="00FD0EA6" w:rsidDel="00F41E17">
          <w:delText xml:space="preserve">of the </w:delText>
        </w:r>
        <w:r w:rsidDel="00F41E17">
          <w:delText>researcher</w:delText>
        </w:r>
        <w:r w:rsidR="00FD0EA6" w:rsidDel="00F41E17">
          <w:delText>’</w:delText>
        </w:r>
        <w:r w:rsidDel="00F41E17">
          <w:delText xml:space="preserve">s </w:delText>
        </w:r>
        <w:r w:rsidR="00FD0EA6" w:rsidDel="00F41E17">
          <w:delText>choice</w:delText>
        </w:r>
        <w:r w:rsidDel="00F41E17">
          <w:delText>. To our topic</w:delText>
        </w:r>
        <w:r w:rsidR="00FD0EA6" w:rsidDel="00F41E17">
          <w:delText>,</w:delText>
        </w:r>
        <w:r w:rsidDel="00F41E17">
          <w:delText xml:space="preserve"> uniform and non-uniform B-splines are the most relevant. Non-uniform B-splines </w:delText>
        </w:r>
        <w:r w:rsidR="00600CD8" w:rsidDel="00F41E17">
          <w:delText xml:space="preserve">may </w:delText>
        </w:r>
        <w:r w:rsidDel="00F41E17">
          <w:delText xml:space="preserve">reflect the a-priori knowledge of a researcher over the underlying complexity of the functional form and/or distribution of the continuous variable.  </w:delText>
        </w:r>
        <w:commentRangeEnd w:id="791"/>
        <w:r w:rsidR="00E70574" w:rsidDel="00F41E17">
          <w:rPr>
            <w:rStyle w:val="CommentReference"/>
          </w:rPr>
          <w:commentReference w:id="791"/>
        </w:r>
      </w:del>
      <w:commentRangeEnd w:id="792"/>
      <w:r w:rsidR="00185277">
        <w:rPr>
          <w:rStyle w:val="CommentReference"/>
        </w:rPr>
        <w:commentReference w:id="792"/>
      </w:r>
    </w:p>
    <w:p w14:paraId="3DFCCE2A" w14:textId="64A138D3" w:rsidR="000704A8" w:rsidDel="007400D2" w:rsidRDefault="00FF09EB" w:rsidP="000704A8">
      <w:pPr>
        <w:pStyle w:val="BodyText"/>
        <w:ind w:firstLine="720"/>
        <w:rPr>
          <w:del w:id="1101" w:author="Michael Belias" w:date="2020-11-24T18:44:00Z"/>
        </w:rPr>
      </w:pPr>
      <w:del w:id="1102"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del w:id="1103" w:author="Hout, Joanna in 't" w:date="2020-12-03T11:14:00Z">
        <w:r w:rsidR="00A56834" w:rsidDel="00211645">
          <w:delText>2</w:delText>
        </w:r>
        <w:r w:rsidR="00A56834" w:rsidRPr="00DD3DF2" w:rsidDel="00211645">
          <w:rPr>
            <w:vertAlign w:val="superscript"/>
          </w:rPr>
          <w:delText>nd</w:delText>
        </w:r>
        <w:r w:rsidR="00A56834" w:rsidDel="00211645">
          <w:delText xml:space="preserve"> </w:delText>
        </w:r>
      </w:del>
      <w:ins w:id="1104" w:author="Hout, Joanna in 't" w:date="2020-12-03T11:14:00Z">
        <w:r w:rsidR="00211645">
          <w:t xml:space="preserve">second </w:t>
        </w:r>
      </w:ins>
      <w:r w:rsidR="00A56834">
        <w:t>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2E1AA938" w:rsidR="005D3CEC" w:rsidDel="004175B2" w:rsidRDefault="005D3CEC" w:rsidP="00C404D8">
      <w:pPr>
        <w:pStyle w:val="ImageCaption"/>
        <w:rPr>
          <w:del w:id="1105" w:author="Michael Belias" w:date="2020-12-01T12:36:00Z"/>
        </w:rPr>
      </w:pPr>
    </w:p>
    <w:p w14:paraId="7C1692C5" w14:textId="0D6FC95B" w:rsidR="008A0C08" w:rsidDel="004175B2" w:rsidRDefault="008A0C08" w:rsidP="00C404D8">
      <w:pPr>
        <w:pStyle w:val="ImageCaption"/>
        <w:rPr>
          <w:del w:id="1106" w:author="Michael Belias" w:date="2020-12-01T12:36:00Z"/>
        </w:rPr>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1107" w:author="Hout, Joanna in 't" w:date="2020-10-30T21:55:00Z">
            <w:rPr/>
          </w:rPrChange>
        </w:rPr>
        <w:pPrChange w:id="1108" w:author="Hout, Joanna in 't" w:date="2020-10-30T21:55:00Z">
          <w:pPr>
            <w:pStyle w:val="Heading3"/>
          </w:pPr>
        </w:pPrChange>
      </w:pPr>
      <w:bookmarkStart w:id="1109" w:name="sec413"/>
      <w:r w:rsidRPr="00524EC3">
        <w:rPr>
          <w:rFonts w:asciiTheme="minorHAnsi" w:eastAsiaTheme="minorEastAsia" w:hAnsiTheme="minorHAnsi" w:cstheme="minorBidi"/>
          <w:b/>
          <w:bCs/>
          <w:color w:val="auto"/>
          <w:sz w:val="21"/>
          <w:szCs w:val="21"/>
          <w:rPrChange w:id="1110" w:author="Hout, Joanna in 't" w:date="2020-10-30T21:55:00Z">
            <w:rPr/>
          </w:rPrChange>
        </w:rPr>
        <w:lastRenderedPageBreak/>
        <w:t>Properties of regression splines</w:t>
      </w:r>
      <w:bookmarkEnd w:id="1109"/>
    </w:p>
    <w:p w14:paraId="31F85064" w14:textId="57D43E3F" w:rsidR="00584433" w:rsidRDefault="001A0F22" w:rsidP="00584433">
      <w:pPr>
        <w:pStyle w:val="FirstParagraph"/>
        <w:ind w:firstLine="576"/>
      </w:pPr>
      <w:bookmarkStart w:id="1111" w:name="sec42"/>
      <w:r>
        <w:t xml:space="preserve">The </w:t>
      </w:r>
      <w:del w:id="1112" w:author="Michael Belias" w:date="2020-12-01T12:36:00Z">
        <w:r w:rsidDel="00231C84">
          <w:delText xml:space="preserve">major </w:delText>
        </w:r>
      </w:del>
      <w:ins w:id="1113" w:author="Michael Belias" w:date="2020-12-01T12:36:00Z">
        <w:r w:rsidR="00231C84">
          <w:t xml:space="preserve">main </w:t>
        </w:r>
      </w:ins>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w:t>
      </w:r>
      <w:proofErr w:type="gramStart"/>
      <w:r w:rsidR="000F25AB">
        <w:t>e.g.</w:t>
      </w:r>
      <w:proofErr w:type="gramEnd"/>
      <w:r w:rsidR="000F25AB">
        <w:t xml:space="preserve"> meta-analysis</w:t>
      </w:r>
      <w:r w:rsidR="00584433">
        <w:t xml:space="preserve">. </w:t>
      </w:r>
      <w:del w:id="1114" w:author="Michael Belias" w:date="2020-12-01T12:36:00Z">
        <w:r w:rsidR="00584433" w:rsidDel="002D7274">
          <w:delText xml:space="preserve">Both </w:delText>
        </w:r>
      </w:del>
      <w:ins w:id="1115" w:author="Michael Belias" w:date="2020-12-01T12:36:00Z">
        <w:r w:rsidR="002D7274">
          <w:t xml:space="preserve">Also, both </w:t>
        </w:r>
      </w:ins>
      <w:r w:rsidR="00584433">
        <w:t>restricted splines and B-splines are straightforward extensions of GLMs, with low computational cost.</w:t>
      </w:r>
    </w:p>
    <w:p w14:paraId="436C4777" w14:textId="43AEDFCD" w:rsidR="0033213F" w:rsidRDefault="0033213F" w:rsidP="008F7A4A">
      <w:pPr>
        <w:pStyle w:val="FirstParagraph"/>
        <w:ind w:firstLine="576"/>
      </w:pPr>
      <w:r>
        <w:t>B-splines of any degree are calculated based on zero-degree basis functions</w:t>
      </w:r>
      <w:del w:id="1116" w:author="Michael Belias" w:date="2020-12-01T12:50:00Z">
        <w:r w:rsidDel="0085135E">
          <w:delText>, which are</w:delText>
        </w:r>
      </w:del>
      <w:r>
        <w:t xml:space="preserve"> defined within </w:t>
      </w:r>
      <w:del w:id="1117" w:author="Michael Belias" w:date="2020-12-01T12:50:00Z">
        <w:r w:rsidDel="0085135E">
          <w:delText xml:space="preserve">an </w:delText>
        </w:r>
      </w:del>
      <w:ins w:id="1118" w:author="Michael Belias" w:date="2020-12-01T12:50:00Z">
        <w:r w:rsidR="0085135E">
          <w:t xml:space="preserve">each </w:t>
        </w:r>
      </w:ins>
      <w:r>
        <w:t>interval. This provides great local support and numerical stability</w:t>
      </w:r>
      <w:ins w:id="1119" w:author="Michael Belias" w:date="2020-12-01T12:51:00Z">
        <w:r w:rsidR="003115A1">
          <w:t xml:space="preserve"> </w:t>
        </w:r>
      </w:ins>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w:t>
      </w:r>
      <w:proofErr w:type="spellStart"/>
      <w:r>
        <w:t>basis</w:t>
      </w:r>
      <w:proofErr w:type="spellEnd"/>
      <w:r>
        <w:t xml:space="preserve"> functions are defined over the whole </w:t>
      </w:r>
      <w:r w:rsidR="00525ED5">
        <w:t>range</w:t>
      </w:r>
      <w:r>
        <w:t xml:space="preserve"> of the</w:t>
      </w:r>
      <w:r w:rsidR="005C3F55">
        <w:t xml:space="preserve"> variable</w:t>
      </w:r>
      <w:del w:id="1120" w:author="Hout, Joanna in 't" w:date="2020-12-03T09:18:00Z">
        <w:r w:rsidR="005C3F55" w:rsidDel="00A866AB">
          <w:delText>s</w:delText>
        </w:r>
      </w:del>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1121" w:author="Hout, Joanna in 't" w:date="2020-10-30T21:56:00Z">
        <w:r w:rsidR="00524EC3">
          <w:t xml:space="preserve"> </w:t>
        </w:r>
        <w:proofErr w:type="spellStart"/>
        <w:r w:rsidR="00524EC3" w:rsidRPr="002A0CF8">
          <w:rPr>
            <w:bCs/>
          </w:rPr>
          <w:t>d</w:t>
        </w:r>
        <w:r w:rsidR="00524EC3" w:rsidRPr="002A0CF8">
          <w:rPr>
            <w:bCs/>
            <w:vertAlign w:val="superscript"/>
          </w:rPr>
          <w:t>th</w:t>
        </w:r>
        <w:proofErr w:type="spellEnd"/>
        <w:r w:rsidR="00524EC3">
          <w:t xml:space="preserve"> degree</w:t>
        </w:r>
      </w:ins>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w:t>
      </w:r>
      <w:proofErr w:type="gramStart"/>
      <w:r>
        <w:t>e.g.</w:t>
      </w:r>
      <w:proofErr w:type="gramEnd"/>
      <w:r>
        <w:t xml:space="preserve"> as quantified using the log-likelihood) depends on the number and position of the knots, thus careful modelling is required to avoid overfitting. In some </w:t>
      </w:r>
      <w:proofErr w:type="gramStart"/>
      <w:r>
        <w:t>occasions</w:t>
      </w:r>
      <w:proofErr w:type="gramEnd"/>
      <w:r>
        <w:t xml:space="preserve"> clinical knowledge</w:t>
      </w:r>
      <w:ins w:id="1122" w:author="Hout, Joanna in 't" w:date="2020-12-03T11:04:00Z">
        <w:r w:rsidR="00317A17">
          <w:t xml:space="preserve"> on the expected curvature</w:t>
        </w:r>
      </w:ins>
      <w:r>
        <w:t xml:space="preserve"> or descriptive statistics may be used to define the knots, but in others it is unclear how many knots should be used and where they should be placed. </w:t>
      </w:r>
      <w:ins w:id="1123" w:author="Hout, Joanna in 't" w:date="2020-12-03T11:06:00Z">
        <w:r w:rsidR="00317A17">
          <w:t xml:space="preserve">Commonly used criteria such as </w:t>
        </w:r>
      </w:ins>
      <w:ins w:id="1124" w:author="Hout, Joanna in 't" w:date="2020-12-03T11:01:00Z">
        <w:r w:rsidR="004A0128">
          <w:t>Akaike</w:t>
        </w:r>
        <w:r w:rsidR="007013A1">
          <w:t>’s information criterion (AIC) can be used for a data-based choice of the number</w:t>
        </w:r>
      </w:ins>
      <w:ins w:id="1125" w:author="Hout, Joanna in 't" w:date="2020-12-03T11:02:00Z">
        <w:r w:rsidR="007013A1">
          <w:t xml:space="preserve"> and position</w:t>
        </w:r>
      </w:ins>
      <w:ins w:id="1126" w:author="Hout, Joanna in 't" w:date="2020-12-03T11:01:00Z">
        <w:r w:rsidR="007013A1">
          <w:t xml:space="preserve"> of </w:t>
        </w:r>
      </w:ins>
      <w:ins w:id="1127" w:author="Hout, Joanna in 't" w:date="2020-12-03T11:02:00Z">
        <w:r w:rsidR="007013A1">
          <w:t>the knots</w:t>
        </w:r>
      </w:ins>
      <w:ins w:id="1128" w:author="Hout, Joanna in 't" w:date="2020-12-03T11:01:00Z">
        <w:r w:rsidR="007013A1">
          <w:t xml:space="preserve"> </w:t>
        </w:r>
      </w:ins>
      <w:ins w:id="1129" w:author="Hout, Joanna in 't" w:date="2020-12-03T11:06:00Z">
        <w:r w:rsidR="00317A17">
          <w:t xml:space="preserve">Yet, </w:t>
        </w:r>
      </w:ins>
      <w:del w:id="1130" w:author="Hout, Joanna in 't" w:date="2020-12-03T11:06:00Z">
        <w:r w:rsidDel="00317A17">
          <w:delText>T</w:delText>
        </w:r>
      </w:del>
      <w:ins w:id="1131" w:author="Hout, Joanna in 't" w:date="2020-12-03T11:06:00Z">
        <w:r w:rsidR="00317A17">
          <w:t>t</w:t>
        </w:r>
      </w:ins>
      <w:r>
        <w:t xml:space="preserve">o avoid this </w:t>
      </w:r>
      <w:del w:id="1132" w:author="Hout, Joanna in 't" w:date="2020-12-03T11:07:00Z">
        <w:r w:rsidDel="00FD2374">
          <w:delText>disadvantage</w:delText>
        </w:r>
      </w:del>
      <w:ins w:id="1133" w:author="Hout, Joanna in 't" w:date="2020-12-03T11:07:00Z">
        <w:r w:rsidR="00FD2374">
          <w:t>selection process</w:t>
        </w:r>
      </w:ins>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1111"/>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1134" w:author="Hout, Joanna in 't" w:date="2020-10-30T22:26:00Z"/>
        </w:rPr>
      </w:pPr>
      <w:del w:id="1135" w:author="Hout, Joanna in 't" w:date="2020-10-30T22:26:00Z">
        <w:r w:rsidDel="00092756">
          <w:delText xml:space="preserve">In GLMs the estimation of the regression coefficients </w:delText>
        </w:r>
      </w:del>
      <m:oMath>
        <m:sSub>
          <m:sSubPr>
            <m:ctrlPr>
              <w:del w:id="1136" w:author="Hout, Joanna in 't" w:date="2020-10-30T22:26:00Z">
                <w:rPr>
                  <w:rFonts w:ascii="Cambria Math" w:hAnsi="Cambria Math"/>
                </w:rPr>
              </w:del>
            </m:ctrlPr>
          </m:sSubPr>
          <m:e>
            <m:r>
              <w:del w:id="1137" w:author="Hout, Joanna in 't" w:date="2020-10-30T22:26:00Z">
                <w:rPr>
                  <w:rFonts w:ascii="Cambria Math" w:hAnsi="Cambria Math"/>
                </w:rPr>
                <m:t>β</m:t>
              </w:del>
            </m:r>
          </m:e>
          <m:sub>
            <m:r>
              <w:del w:id="1138" w:author="Hout, Joanna in 't" w:date="2020-10-30T22:26:00Z">
                <w:rPr>
                  <w:rFonts w:ascii="Cambria Math" w:hAnsi="Cambria Math"/>
                </w:rPr>
                <m:t>i</m:t>
              </w:del>
            </m:r>
          </m:sub>
        </m:sSub>
      </m:oMath>
      <w:del w:id="1139" w:author="Hout, Joanna in 't" w:date="2020-10-30T22:26:00Z">
        <w:r w:rsidDel="00092756">
          <w:delText xml:space="preserve"> is accomplished through optimisation of functions of </w:delText>
        </w:r>
      </w:del>
      <m:oMath>
        <m:sSub>
          <m:sSubPr>
            <m:ctrlPr>
              <w:del w:id="1140" w:author="Hout, Joanna in 't" w:date="2020-10-30T22:26:00Z">
                <w:rPr>
                  <w:rFonts w:ascii="Cambria Math" w:hAnsi="Cambria Math"/>
                </w:rPr>
              </w:del>
            </m:ctrlPr>
          </m:sSubPr>
          <m:e>
            <m:r>
              <w:del w:id="1141" w:author="Hout, Joanna in 't" w:date="2020-10-30T22:26:00Z">
                <w:rPr>
                  <w:rFonts w:ascii="Cambria Math" w:hAnsi="Cambria Math"/>
                </w:rPr>
                <m:t>β</m:t>
              </w:del>
            </m:r>
          </m:e>
          <m:sub>
            <m:r>
              <w:del w:id="1142" w:author="Hout, Joanna in 't" w:date="2020-10-30T22:26:00Z">
                <w:rPr>
                  <w:rFonts w:ascii="Cambria Math" w:hAnsi="Cambria Math"/>
                </w:rPr>
                <m:t>i</m:t>
              </w:del>
            </m:r>
          </m:sub>
        </m:sSub>
      </m:oMath>
      <w:del w:id="1143" w:author="Hout, Joanna in 't" w:date="2020-10-30T22:26:00Z">
        <w:r w:rsidDel="00092756">
          <w:delText xml:space="preserve">. For Gaussian outcomes the least squares optimisation is estimating the </w:delText>
        </w:r>
      </w:del>
      <m:oMath>
        <m:sSub>
          <m:sSubPr>
            <m:ctrlPr>
              <w:del w:id="1144" w:author="Hout, Joanna in 't" w:date="2020-10-30T22:26:00Z">
                <w:rPr>
                  <w:rFonts w:ascii="Cambria Math" w:hAnsi="Cambria Math"/>
                </w:rPr>
              </w:del>
            </m:ctrlPr>
          </m:sSubPr>
          <m:e>
            <m:acc>
              <m:accPr>
                <m:ctrlPr>
                  <w:del w:id="1145" w:author="Hout, Joanna in 't" w:date="2020-10-30T22:26:00Z">
                    <w:rPr>
                      <w:rFonts w:ascii="Cambria Math" w:hAnsi="Cambria Math"/>
                    </w:rPr>
                  </w:del>
                </m:ctrlPr>
              </m:accPr>
              <m:e>
                <m:r>
                  <w:del w:id="1146" w:author="Hout, Joanna in 't" w:date="2020-10-30T22:26:00Z">
                    <w:rPr>
                      <w:rFonts w:ascii="Cambria Math" w:hAnsi="Cambria Math"/>
                    </w:rPr>
                    <m:t>β</m:t>
                  </w:del>
                </m:r>
              </m:e>
            </m:acc>
          </m:e>
          <m:sub>
            <m:r>
              <w:del w:id="1147" w:author="Hout, Joanna in 't" w:date="2020-10-30T22:26:00Z">
                <w:rPr>
                  <w:rFonts w:ascii="Cambria Math" w:hAnsi="Cambria Math"/>
                </w:rPr>
                <m:t>i</m:t>
              </w:del>
            </m:r>
          </m:sub>
        </m:sSub>
      </m:oMath>
      <w:del w:id="1148"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1149" w:author="Hout, Joanna in 't" w:date="2020-10-30T22:26:00Z">
                <w:rPr>
                  <w:rFonts w:ascii="Cambria Math" w:hAnsi="Cambria Math"/>
                </w:rPr>
              </w:del>
            </m:ctrlPr>
          </m:sSubPr>
          <m:e>
            <m:acc>
              <m:accPr>
                <m:ctrlPr>
                  <w:del w:id="1150" w:author="Hout, Joanna in 't" w:date="2020-10-30T22:26:00Z">
                    <w:rPr>
                      <w:rFonts w:ascii="Cambria Math" w:hAnsi="Cambria Math"/>
                    </w:rPr>
                  </w:del>
                </m:ctrlPr>
              </m:accPr>
              <m:e>
                <m:r>
                  <w:del w:id="1151" w:author="Hout, Joanna in 't" w:date="2020-10-30T22:26:00Z">
                    <w:rPr>
                      <w:rFonts w:ascii="Cambria Math" w:hAnsi="Cambria Math"/>
                    </w:rPr>
                    <m:t>β</m:t>
                  </w:del>
                </m:r>
              </m:e>
            </m:acc>
          </m:e>
          <m:sub>
            <m:r>
              <w:del w:id="1152" w:author="Hout, Joanna in 't" w:date="2020-10-30T22:26:00Z">
                <w:rPr>
                  <w:rFonts w:ascii="Cambria Math" w:hAnsi="Cambria Math"/>
                </w:rPr>
                <m:t>i</m:t>
              </w:del>
            </m:r>
          </m:sub>
        </m:sSub>
      </m:oMath>
      <w:del w:id="1153" w:author="Hout, Joanna in 't" w:date="2020-10-30T22:26:00Z">
        <w:r w:rsidDel="00092756">
          <w:delText xml:space="preserve"> maximising the likelihood function of </w:delText>
        </w:r>
      </w:del>
      <m:oMath>
        <m:sSub>
          <m:sSubPr>
            <m:ctrlPr>
              <w:del w:id="1154" w:author="Hout, Joanna in 't" w:date="2020-10-30T22:26:00Z">
                <w:rPr>
                  <w:rFonts w:ascii="Cambria Math" w:hAnsi="Cambria Math"/>
                </w:rPr>
              </w:del>
            </m:ctrlPr>
          </m:sSubPr>
          <m:e>
            <m:r>
              <w:del w:id="1155" w:author="Hout, Joanna in 't" w:date="2020-10-30T22:26:00Z">
                <w:rPr>
                  <w:rFonts w:ascii="Cambria Math" w:hAnsi="Cambria Math"/>
                </w:rPr>
                <m:t>β</m:t>
              </w:del>
            </m:r>
          </m:e>
          <m:sub>
            <m:r>
              <w:del w:id="1156" w:author="Hout, Joanna in 't" w:date="2020-10-30T22:26:00Z">
                <w:rPr>
                  <w:rFonts w:ascii="Cambria Math" w:hAnsi="Cambria Math"/>
                </w:rPr>
                <m:t>i</m:t>
              </w:del>
            </m:r>
          </m:sub>
        </m:sSub>
      </m:oMath>
      <w:del w:id="1157" w:author="Hout, Joanna in 't" w:date="2020-10-30T22:26:00Z">
        <w:r w:rsidDel="00092756">
          <w:delText>. Adding a penalty term (</w:delText>
        </w:r>
      </w:del>
      <m:oMath>
        <m:sSub>
          <m:sSubPr>
            <m:ctrlPr>
              <w:del w:id="1158" w:author="Hout, Joanna in 't" w:date="2020-10-30T22:26:00Z">
                <w:rPr>
                  <w:rFonts w:ascii="Cambria Math" w:hAnsi="Cambria Math"/>
                </w:rPr>
              </w:del>
            </m:ctrlPr>
          </m:sSubPr>
          <m:e>
            <m:r>
              <w:del w:id="1159" w:author="Hout, Joanna in 't" w:date="2020-10-30T22:26:00Z">
                <w:rPr>
                  <w:rFonts w:ascii="Cambria Math" w:hAnsi="Cambria Math"/>
                </w:rPr>
                <m:t>J</m:t>
              </w:del>
            </m:r>
          </m:e>
          <m:sub>
            <m:r>
              <w:del w:id="1160" w:author="Hout, Joanna in 't" w:date="2020-10-30T22:26:00Z">
                <w:rPr>
                  <w:rFonts w:ascii="Cambria Math" w:hAnsi="Cambria Math"/>
                </w:rPr>
                <m:t>β</m:t>
              </w:del>
            </m:r>
          </m:sub>
        </m:sSub>
      </m:oMath>
      <w:del w:id="1161"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1162" w:author="Hout, Joanna in 't" w:date="2020-10-30T22:26:00Z"/>
        </w:rPr>
      </w:pPr>
      <w:del w:id="1163" w:author="Hout, Joanna in 't" w:date="2020-10-30T22:26:00Z">
        <w:r w:rsidDel="00092756">
          <w:delText>Least squares approach</w:delText>
        </w:r>
      </w:del>
    </w:p>
    <w:bookmarkStart w:id="1164" w:name="eq:eqn17"/>
    <w:p w14:paraId="70B2B02D" w14:textId="24578C6A" w:rsidR="00F63EC1" w:rsidDel="00092756" w:rsidRDefault="00717D43" w:rsidP="00F63EC1">
      <w:pPr>
        <w:pStyle w:val="BodyText"/>
        <w:rPr>
          <w:del w:id="1165" w:author="Hout, Joanna in 't" w:date="2020-10-30T22:26:00Z"/>
        </w:rPr>
      </w:pPr>
      <m:oMathPara>
        <m:oMathParaPr>
          <m:jc m:val="center"/>
        </m:oMathParaPr>
        <m:oMath>
          <m:acc>
            <m:accPr>
              <m:ctrlPr>
                <w:del w:id="1166" w:author="Hout, Joanna in 't" w:date="2020-10-30T22:26:00Z">
                  <w:rPr>
                    <w:rFonts w:ascii="Cambria Math" w:hAnsi="Cambria Math"/>
                  </w:rPr>
                </w:del>
              </m:ctrlPr>
            </m:accPr>
            <m:e>
              <m:sSub>
                <m:sSubPr>
                  <m:ctrlPr>
                    <w:del w:id="1167" w:author="Hout, Joanna in 't" w:date="2020-10-30T22:26:00Z">
                      <w:rPr>
                        <w:rFonts w:ascii="Cambria Math" w:hAnsi="Cambria Math"/>
                        <w:i/>
                      </w:rPr>
                    </w:del>
                  </m:ctrlPr>
                </m:sSubPr>
                <m:e>
                  <m:r>
                    <w:del w:id="1168" w:author="Hout, Joanna in 't" w:date="2020-10-30T22:26:00Z">
                      <w:rPr>
                        <w:rFonts w:ascii="Cambria Math" w:hAnsi="Cambria Math"/>
                      </w:rPr>
                      <m:t>β</m:t>
                    </w:del>
                  </m:r>
                </m:e>
                <m:sub>
                  <m:r>
                    <w:del w:id="1169" w:author="Hout, Joanna in 't" w:date="2020-10-30T22:26:00Z">
                      <w:rPr>
                        <w:rFonts w:ascii="Cambria Math" w:hAnsi="Cambria Math"/>
                      </w:rPr>
                      <m:t>i</m:t>
                    </w:del>
                  </m:r>
                </m:sub>
              </m:sSub>
            </m:e>
          </m:acc>
          <m:r>
            <w:del w:id="1170" w:author="Hout, Joanna in 't" w:date="2020-10-30T22:26:00Z">
              <w:rPr>
                <w:rFonts w:ascii="Cambria Math" w:hAnsi="Cambria Math"/>
              </w:rPr>
              <m:t>=argmi</m:t>
            </w:del>
          </m:r>
          <m:sSub>
            <m:sSubPr>
              <m:ctrlPr>
                <w:del w:id="1171" w:author="Hout, Joanna in 't" w:date="2020-10-30T22:26:00Z">
                  <w:rPr>
                    <w:rFonts w:ascii="Cambria Math" w:hAnsi="Cambria Math"/>
                  </w:rPr>
                </w:del>
              </m:ctrlPr>
            </m:sSubPr>
            <m:e>
              <m:r>
                <w:del w:id="1172" w:author="Hout, Joanna in 't" w:date="2020-10-30T22:26:00Z">
                  <w:rPr>
                    <w:rFonts w:ascii="Cambria Math" w:hAnsi="Cambria Math"/>
                  </w:rPr>
                  <m:t>n</m:t>
                </w:del>
              </m:r>
            </m:e>
            <m:sub>
              <m:r>
                <w:del w:id="1173" w:author="Hout, Joanna in 't" w:date="2020-10-30T22:26:00Z">
                  <w:rPr>
                    <w:rFonts w:ascii="Cambria Math" w:hAnsi="Cambria Math"/>
                  </w:rPr>
                  <m:t>β</m:t>
                </w:del>
              </m:r>
            </m:sub>
          </m:sSub>
          <m:d>
            <m:dPr>
              <m:begChr m:val="["/>
              <m:endChr m:val="]"/>
              <m:ctrlPr>
                <w:del w:id="1174" w:author="Hout, Joanna in 't" w:date="2020-10-30T22:26:00Z">
                  <w:rPr>
                    <w:rFonts w:ascii="Cambria Math" w:hAnsi="Cambria Math"/>
                    <w:i/>
                  </w:rPr>
                </w:del>
              </m:ctrlPr>
            </m:dPr>
            <m:e>
              <m:nary>
                <m:naryPr>
                  <m:chr m:val="∑"/>
                  <m:limLoc m:val="undOvr"/>
                  <m:ctrlPr>
                    <w:del w:id="1175" w:author="Hout, Joanna in 't" w:date="2020-10-30T22:26:00Z">
                      <w:rPr>
                        <w:rFonts w:ascii="Cambria Math" w:hAnsi="Cambria Math"/>
                      </w:rPr>
                    </w:del>
                  </m:ctrlPr>
                </m:naryPr>
                <m:sub>
                  <m:r>
                    <w:del w:id="1176" w:author="Hout, Joanna in 't" w:date="2020-10-30T22:26:00Z">
                      <w:rPr>
                        <w:rFonts w:ascii="Cambria Math" w:hAnsi="Cambria Math"/>
                      </w:rPr>
                      <m:t>j=1</m:t>
                    </w:del>
                  </m:r>
                </m:sub>
                <m:sup>
                  <m:r>
                    <w:del w:id="1177" w:author="Hout, Joanna in 't" w:date="2020-10-30T22:26:00Z">
                      <w:rPr>
                        <w:rFonts w:ascii="Cambria Math" w:hAnsi="Cambria Math"/>
                      </w:rPr>
                      <m:t>n</m:t>
                    </w:del>
                  </m:r>
                </m:sup>
                <m:e>
                  <m:r>
                    <w:del w:id="1178" w:author="Hout, Joanna in 't" w:date="2020-10-30T22:26:00Z">
                      <w:rPr>
                        <w:rFonts w:ascii="Cambria Math" w:hAnsi="Cambria Math"/>
                      </w:rPr>
                      <m:t>(</m:t>
                    </w:del>
                  </m:r>
                </m:e>
              </m:nary>
              <m:sSub>
                <m:sSubPr>
                  <m:ctrlPr>
                    <w:del w:id="1179" w:author="Hout, Joanna in 't" w:date="2020-10-30T22:26:00Z">
                      <w:rPr>
                        <w:rFonts w:ascii="Cambria Math" w:hAnsi="Cambria Math"/>
                      </w:rPr>
                    </w:del>
                  </m:ctrlPr>
                </m:sSubPr>
                <m:e>
                  <m:acc>
                    <m:accPr>
                      <m:ctrlPr>
                        <w:del w:id="1180" w:author="Hout, Joanna in 't" w:date="2020-10-30T22:26:00Z">
                          <w:rPr>
                            <w:rFonts w:ascii="Cambria Math" w:hAnsi="Cambria Math"/>
                          </w:rPr>
                        </w:del>
                      </m:ctrlPr>
                    </m:accPr>
                    <m:e>
                      <m:r>
                        <w:del w:id="1181" w:author="Hout, Joanna in 't" w:date="2020-10-30T22:26:00Z">
                          <w:rPr>
                            <w:rFonts w:ascii="Cambria Math" w:hAnsi="Cambria Math"/>
                          </w:rPr>
                          <m:t>Y</m:t>
                        </w:del>
                      </m:r>
                    </m:e>
                  </m:acc>
                </m:e>
                <m:sub>
                  <m:r>
                    <w:del w:id="1182" w:author="Hout, Joanna in 't" w:date="2020-10-30T22:26:00Z">
                      <w:rPr>
                        <w:rFonts w:ascii="Cambria Math" w:hAnsi="Cambria Math"/>
                      </w:rPr>
                      <m:t>j</m:t>
                    </w:del>
                  </m:r>
                </m:sub>
              </m:sSub>
              <m:r>
                <w:del w:id="1183" w:author="Hout, Joanna in 't" w:date="2020-10-30T22:26:00Z">
                  <w:rPr>
                    <w:rFonts w:ascii="Cambria Math" w:hAnsi="Cambria Math"/>
                  </w:rPr>
                  <m:t>-</m:t>
                </w:del>
              </m:r>
              <m:r>
                <w:del w:id="1184" w:author="Hout, Joanna in 't" w:date="2020-10-30T22:26:00Z">
                  <m:rPr>
                    <m:sty m:val="p"/>
                  </m:rPr>
                  <w:rPr>
                    <w:rFonts w:ascii="Cambria Math" w:hAnsi="Cambria Math"/>
                  </w:rPr>
                  <m:t>Y</m:t>
                </w:del>
              </m:r>
              <m:sSup>
                <m:sSupPr>
                  <m:ctrlPr>
                    <w:del w:id="1185" w:author="Hout, Joanna in 't" w:date="2020-10-30T22:26:00Z">
                      <w:rPr>
                        <w:rFonts w:ascii="Cambria Math" w:hAnsi="Cambria Math"/>
                      </w:rPr>
                    </w:del>
                  </m:ctrlPr>
                </m:sSupPr>
                <m:e>
                  <m:r>
                    <w:del w:id="1186" w:author="Hout, Joanna in 't" w:date="2020-10-30T22:26:00Z">
                      <w:rPr>
                        <w:rFonts w:ascii="Cambria Math" w:hAnsi="Cambria Math"/>
                      </w:rPr>
                      <m:t>)</m:t>
                    </w:del>
                  </m:r>
                </m:e>
                <m:sup>
                  <m:r>
                    <w:del w:id="1187" w:author="Hout, Joanna in 't" w:date="2020-10-30T22:26:00Z">
                      <w:rPr>
                        <w:rFonts w:ascii="Cambria Math" w:hAnsi="Cambria Math"/>
                      </w:rPr>
                      <m:t>2</m:t>
                    </w:del>
                  </m:r>
                </m:sup>
              </m:sSup>
              <m:r>
                <w:del w:id="1188" w:author="Hout, Joanna in 't" w:date="2020-10-30T22:26:00Z">
                  <w:rPr>
                    <w:rFonts w:ascii="Cambria Math" w:hAnsi="Cambria Math"/>
                  </w:rPr>
                  <m:t>+λ</m:t>
                </w:del>
              </m:r>
              <m:sSub>
                <m:sSubPr>
                  <m:ctrlPr>
                    <w:del w:id="1189" w:author="Hout, Joanna in 't" w:date="2020-10-30T22:26:00Z">
                      <w:rPr>
                        <w:rFonts w:ascii="Cambria Math" w:hAnsi="Cambria Math"/>
                      </w:rPr>
                    </w:del>
                  </m:ctrlPr>
                </m:sSubPr>
                <m:e>
                  <m:r>
                    <w:del w:id="1190" w:author="Hout, Joanna in 't" w:date="2020-10-30T22:26:00Z">
                      <w:rPr>
                        <w:rFonts w:ascii="Cambria Math" w:hAnsi="Cambria Math"/>
                      </w:rPr>
                      <m:t>J</m:t>
                    </w:del>
                  </m:r>
                </m:e>
                <m:sub>
                  <m:r>
                    <w:del w:id="1191" w:author="Hout, Joanna in 't" w:date="2020-10-30T22:26:00Z">
                      <w:rPr>
                        <w:rFonts w:ascii="Cambria Math" w:hAnsi="Cambria Math"/>
                      </w:rPr>
                      <m:t>β</m:t>
                    </w:del>
                  </m:r>
                </m:sub>
              </m:sSub>
            </m:e>
          </m:d>
          <m:r>
            <w:del w:id="1192" w:author="Hout, Joanna in 't" w:date="2020-10-30T22:26:00Z">
              <w:rPr>
                <w:rFonts w:ascii="Cambria Math" w:hAnsi="Cambria Math"/>
              </w:rPr>
              <m:t>; λ≥0 (9)</m:t>
            </w:del>
          </m:r>
        </m:oMath>
      </m:oMathPara>
      <w:bookmarkEnd w:id="1164"/>
    </w:p>
    <w:p w14:paraId="121DA364" w14:textId="6E3D7A99" w:rsidR="00F63EC1" w:rsidDel="00092756" w:rsidRDefault="007605B7" w:rsidP="00F63EC1">
      <w:pPr>
        <w:numPr>
          <w:ilvl w:val="0"/>
          <w:numId w:val="17"/>
        </w:numPr>
        <w:rPr>
          <w:del w:id="1193" w:author="Hout, Joanna in 't" w:date="2020-10-30T22:26:00Z"/>
        </w:rPr>
      </w:pPr>
      <w:del w:id="1194" w:author="Hout, Joanna in 't" w:date="2020-10-30T22:26:00Z">
        <w:r w:rsidDel="00092756">
          <w:delText xml:space="preserve">Maximum </w:delText>
        </w:r>
        <w:r w:rsidR="00F63EC1" w:rsidDel="00092756">
          <w:delText>Likelihood approach</w:delText>
        </w:r>
      </w:del>
    </w:p>
    <w:bookmarkStart w:id="1195" w:name="eq:eqn18"/>
    <w:p w14:paraId="1611DC51" w14:textId="1A9C0DD9" w:rsidR="00F63EC1" w:rsidDel="00092756" w:rsidRDefault="00717D43" w:rsidP="00F63EC1">
      <w:pPr>
        <w:pStyle w:val="FirstParagraph"/>
        <w:rPr>
          <w:del w:id="1196" w:author="Hout, Joanna in 't" w:date="2020-10-30T22:26:00Z"/>
        </w:rPr>
      </w:pPr>
      <m:oMathPara>
        <m:oMathParaPr>
          <m:jc m:val="center"/>
        </m:oMathParaPr>
        <m:oMath>
          <m:acc>
            <m:accPr>
              <m:ctrlPr>
                <w:del w:id="1197" w:author="Hout, Joanna in 't" w:date="2020-10-30T22:26:00Z">
                  <w:rPr>
                    <w:rFonts w:ascii="Cambria Math" w:hAnsi="Cambria Math"/>
                  </w:rPr>
                </w:del>
              </m:ctrlPr>
            </m:accPr>
            <m:e>
              <m:sSub>
                <m:sSubPr>
                  <m:ctrlPr>
                    <w:del w:id="1198" w:author="Hout, Joanna in 't" w:date="2020-10-30T22:26:00Z">
                      <w:rPr>
                        <w:rFonts w:ascii="Cambria Math" w:hAnsi="Cambria Math"/>
                        <w:i/>
                      </w:rPr>
                    </w:del>
                  </m:ctrlPr>
                </m:sSubPr>
                <m:e>
                  <m:r>
                    <w:del w:id="1199" w:author="Hout, Joanna in 't" w:date="2020-10-30T22:26:00Z">
                      <w:rPr>
                        <w:rFonts w:ascii="Cambria Math" w:hAnsi="Cambria Math"/>
                      </w:rPr>
                      <m:t>β</m:t>
                    </w:del>
                  </m:r>
                </m:e>
                <m:sub>
                  <m:r>
                    <w:del w:id="1200" w:author="Hout, Joanna in 't" w:date="2020-10-30T22:26:00Z">
                      <w:rPr>
                        <w:rFonts w:ascii="Cambria Math" w:hAnsi="Cambria Math"/>
                      </w:rPr>
                      <m:t>i</m:t>
                    </w:del>
                  </m:r>
                </m:sub>
              </m:sSub>
            </m:e>
          </m:acc>
          <m:r>
            <w:del w:id="1201" w:author="Hout, Joanna in 't" w:date="2020-10-30T22:26:00Z">
              <w:rPr>
                <w:rFonts w:ascii="Cambria Math" w:hAnsi="Cambria Math"/>
              </w:rPr>
              <m:t>=</m:t>
            </w:del>
          </m:r>
          <m:sSub>
            <m:sSubPr>
              <m:ctrlPr>
                <w:del w:id="1202" w:author="Hout, Joanna in 't" w:date="2020-10-30T22:26:00Z">
                  <w:rPr>
                    <w:rFonts w:ascii="Cambria Math" w:hAnsi="Cambria Math"/>
                  </w:rPr>
                </w:del>
              </m:ctrlPr>
            </m:sSubPr>
            <m:e>
              <m:r>
                <w:del w:id="1203" w:author="Hout, Joanna in 't" w:date="2020-10-30T22:26:00Z">
                  <w:rPr>
                    <w:rFonts w:ascii="Cambria Math" w:hAnsi="Cambria Math"/>
                  </w:rPr>
                  <m:t>argmax</m:t>
                </w:del>
              </m:r>
            </m:e>
            <m:sub>
              <m:r>
                <w:del w:id="1204" w:author="Hout, Joanna in 't" w:date="2020-10-30T22:26:00Z">
                  <w:rPr>
                    <w:rFonts w:ascii="Cambria Math" w:hAnsi="Cambria Math"/>
                  </w:rPr>
                  <m:t>β</m:t>
                </w:del>
              </m:r>
            </m:sub>
          </m:sSub>
          <m:d>
            <m:dPr>
              <m:begChr m:val="["/>
              <m:endChr m:val="]"/>
              <m:ctrlPr>
                <w:del w:id="1205" w:author="Hout, Joanna in 't" w:date="2020-10-30T22:26:00Z">
                  <w:rPr>
                    <w:rFonts w:ascii="Cambria Math" w:hAnsi="Cambria Math"/>
                    <w:i/>
                  </w:rPr>
                </w:del>
              </m:ctrlPr>
            </m:dPr>
            <m:e>
              <m:r>
                <w:del w:id="1206" w:author="Hout, Joanna in 't" w:date="2020-10-30T22:26:00Z">
                  <w:rPr>
                    <w:rFonts w:ascii="Cambria Math" w:hAnsi="Cambria Math"/>
                  </w:rPr>
                  <m:t>L</m:t>
                </w:del>
              </m:r>
              <m:d>
                <m:dPr>
                  <m:ctrlPr>
                    <w:del w:id="1207" w:author="Hout, Joanna in 't" w:date="2020-10-30T22:26:00Z">
                      <w:rPr>
                        <w:rFonts w:ascii="Cambria Math" w:hAnsi="Cambria Math"/>
                        <w:i/>
                      </w:rPr>
                    </w:del>
                  </m:ctrlPr>
                </m:dPr>
                <m:e>
                  <m:sSub>
                    <m:sSubPr>
                      <m:ctrlPr>
                        <w:del w:id="1208" w:author="Hout, Joanna in 't" w:date="2020-10-30T22:26:00Z">
                          <w:rPr>
                            <w:rFonts w:ascii="Cambria Math" w:hAnsi="Cambria Math"/>
                            <w:i/>
                          </w:rPr>
                        </w:del>
                      </m:ctrlPr>
                    </m:sSubPr>
                    <m:e>
                      <m:r>
                        <w:del w:id="1209" w:author="Hout, Joanna in 't" w:date="2020-10-30T22:26:00Z">
                          <w:rPr>
                            <w:rFonts w:ascii="Cambria Math" w:hAnsi="Cambria Math"/>
                          </w:rPr>
                          <m:t>β</m:t>
                        </w:del>
                      </m:r>
                    </m:e>
                    <m:sub>
                      <m:r>
                        <w:del w:id="1210" w:author="Hout, Joanna in 't" w:date="2020-10-30T22:26:00Z">
                          <w:rPr>
                            <w:rFonts w:ascii="Cambria Math" w:hAnsi="Cambria Math"/>
                          </w:rPr>
                          <m:t>i</m:t>
                        </w:del>
                      </m:r>
                    </m:sub>
                  </m:sSub>
                  <m:r>
                    <w:del w:id="1211" w:author="Hout, Joanna in 't" w:date="2020-10-30T22:26:00Z">
                      <w:rPr>
                        <w:rFonts w:ascii="Cambria Math" w:hAnsi="Cambria Math"/>
                      </w:rPr>
                      <m:t>;X</m:t>
                    </w:del>
                  </m:r>
                </m:e>
              </m:d>
              <m:r>
                <w:del w:id="1212" w:author="Hout, Joanna in 't" w:date="2020-10-30T22:26:00Z">
                  <w:rPr>
                    <w:rFonts w:ascii="Cambria Math" w:hAnsi="Cambria Math"/>
                  </w:rPr>
                  <m:t>+λ</m:t>
                </w:del>
              </m:r>
              <m:sSub>
                <m:sSubPr>
                  <m:ctrlPr>
                    <w:del w:id="1213" w:author="Hout, Joanna in 't" w:date="2020-10-30T22:26:00Z">
                      <w:rPr>
                        <w:rFonts w:ascii="Cambria Math" w:hAnsi="Cambria Math"/>
                      </w:rPr>
                    </w:del>
                  </m:ctrlPr>
                </m:sSubPr>
                <m:e>
                  <m:r>
                    <w:del w:id="1214" w:author="Hout, Joanna in 't" w:date="2020-10-30T22:26:00Z">
                      <w:rPr>
                        <w:rFonts w:ascii="Cambria Math" w:hAnsi="Cambria Math"/>
                      </w:rPr>
                      <m:t>J</m:t>
                    </w:del>
                  </m:r>
                </m:e>
                <m:sub>
                  <m:r>
                    <w:del w:id="1215" w:author="Hout, Joanna in 't" w:date="2020-10-30T22:26:00Z">
                      <w:rPr>
                        <w:rFonts w:ascii="Cambria Math" w:hAnsi="Cambria Math"/>
                      </w:rPr>
                      <m:t>β</m:t>
                    </w:del>
                  </m:r>
                </m:sub>
              </m:sSub>
            </m:e>
          </m:d>
          <m:r>
            <w:del w:id="1216" w:author="Hout, Joanna in 't" w:date="2020-10-30T22:26:00Z">
              <w:rPr>
                <w:rFonts w:ascii="Cambria Math" w:hAnsi="Cambria Math"/>
              </w:rPr>
              <m:t>;  λ≥0  (10)</m:t>
            </w:del>
          </m:r>
        </m:oMath>
      </m:oMathPara>
      <w:bookmarkEnd w:id="1195"/>
    </w:p>
    <w:p w14:paraId="35552DB3" w14:textId="749D9285" w:rsidR="00B91426" w:rsidRPr="00B91426" w:rsidRDefault="00E65EB2" w:rsidP="00F91DD9">
      <w:pPr>
        <w:pStyle w:val="FirstParagraph"/>
        <w:ind w:firstLine="720"/>
      </w:pPr>
      <w:bookmarkStart w:id="1217" w:name="sec421"/>
      <w:r w:rsidRPr="008A2C77">
        <w:t>Penalised splines</w:t>
      </w:r>
      <w:ins w:id="1218" w:author="Michael Belias" w:date="2020-12-01T12:53:00Z">
        <w:r w:rsidR="00FB3651">
          <w:t xml:space="preserve"> may</w:t>
        </w:r>
      </w:ins>
      <w:r>
        <w:t xml:space="preserve"> circumvent the problem of knot selection, but at a cost. By using a penalty in their optimisation function, they introduce bias in their estimate in order to obtain a more stable solution. Further</w:t>
      </w:r>
      <w:ins w:id="1219" w:author="Michael Belias" w:date="2020-12-01T12:53:00Z">
        <w:r w:rsidR="00434921">
          <w:t>more</w:t>
        </w:r>
      </w:ins>
      <w:r>
        <w:t xml:space="preserve">, </w:t>
      </w:r>
      <w:r>
        <w:lastRenderedPageBreak/>
        <w:t xml:space="preserve">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del w:id="1220" w:author="Michael Belias" w:date="2020-12-01T12:54:00Z">
        <w:r w:rsidR="0057185A" w:rsidDel="00001CAB">
          <w:delText>is</w:delText>
        </w:r>
        <w:r w:rsidR="007E2514" w:rsidDel="00001CAB">
          <w:delText xml:space="preserve"> </w:delText>
        </w:r>
      </w:del>
      <w:ins w:id="1221" w:author="Michael Belias" w:date="2020-12-01T12:54:00Z">
        <w:r w:rsidR="00001CAB">
          <w:t xml:space="preserve">are </w:t>
        </w:r>
      </w:ins>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w:t>
      </w:r>
      <w:del w:id="1222" w:author="Hout, Joanna in 't" w:date="2020-12-03T09:24:00Z">
        <w:r w:rsidR="007E2514" w:rsidDel="00D4448E">
          <w:delText>minimizes the GCV</w:delText>
        </w:r>
      </w:del>
      <w:ins w:id="1223" w:author="Michael Belias" w:date="2020-12-01T12:55:00Z">
        <w:del w:id="1224" w:author="Hout, Joanna in 't" w:date="2020-12-03T09:24:00Z">
          <w:r w:rsidR="00E669CA" w:rsidDel="00D4448E">
            <w:delText>, also</w:delText>
          </w:r>
        </w:del>
      </w:ins>
      <w:del w:id="1225" w:author="Hout, Joanna in 't" w:date="2020-12-03T09:24:00Z">
        <w:r w:rsidR="007E2514" w:rsidDel="00D4448E">
          <w:delText xml:space="preserve"> </w:delText>
        </w:r>
      </w:del>
      <w:r w:rsidR="00F91DD9">
        <w:t xml:space="preserve">minimizes the sum of the </w:t>
      </w:r>
      <w:r w:rsidR="003E6A02">
        <w:t xml:space="preserve">squared </w:t>
      </w:r>
      <w:r w:rsidR="00F91DD9">
        <w:t xml:space="preserve">distances, </w:t>
      </w:r>
      <w:proofErr w:type="gramStart"/>
      <w:r w:rsidR="00F91DD9">
        <w:t>i.e.</w:t>
      </w:r>
      <w:proofErr w:type="gramEnd"/>
      <w:r w:rsidR="00F91DD9">
        <w:t xml:space="preserve"> the GCV score, is selected. </w:t>
      </w:r>
      <w:r w:rsidR="00055DC3">
        <w:t>In</w:t>
      </w:r>
      <w:r w:rsidR="006F1F08">
        <w:t xml:space="preserve"> </w:t>
      </w:r>
      <w:r w:rsidR="00F91DD9">
        <w:t xml:space="preserve">Bayesian/mixed </w:t>
      </w:r>
      <w:r w:rsidR="00033B5A">
        <w:t xml:space="preserve">effects </w:t>
      </w:r>
      <w:r w:rsidR="00F91DD9">
        <w:t>modelling approach</w:t>
      </w:r>
      <w:ins w:id="1226" w:author="Hout, Joanna in 't" w:date="2020-12-03T09:24:00Z">
        <w:r w:rsidR="00D4448E">
          <w:t>es</w:t>
        </w:r>
      </w:ins>
      <w:r w:rsidR="00A43196">
        <w:t xml:space="preserve"> the penalty term </w:t>
      </w:r>
      <w:r w:rsidR="00DD2CA6">
        <w:t>is estimated in a similar way as</w:t>
      </w:r>
      <w:r w:rsidR="00A43196">
        <w:t xml:space="preserve"> </w:t>
      </w:r>
      <w:ins w:id="1227" w:author="Michael Belias" w:date="2020-12-01T12:55:00Z">
        <w:r w:rsidR="00020495">
          <w:t xml:space="preserve">a </w:t>
        </w:r>
      </w:ins>
      <w:r w:rsidR="00A43196">
        <w:t>random effects parameter</w:t>
      </w:r>
      <w:ins w:id="1228" w:author="Michael Belias" w:date="2020-12-01T12:56:00Z">
        <w:r w:rsidR="007D2827">
          <w:t xml:space="preserve"> </w:t>
        </w:r>
      </w:ins>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del w:id="1229" w:author="Michael Belias" w:date="2020-12-01T12:55:00Z">
        <w:r w:rsidR="00D94904" w:rsidDel="00020495">
          <w:delText>s</w:delText>
        </w:r>
      </w:del>
      <w:r w:rsidR="00F91DD9" w:rsidRPr="00AE46AC">
        <w:t>.</w:t>
      </w:r>
      <w:ins w:id="1230" w:author="Michael Belias" w:date="2020-12-01T12:59:00Z">
        <w:r w:rsidR="00682019">
          <w:t xml:space="preserve"> More details are shown </w:t>
        </w:r>
        <w:del w:id="1231" w:author="Hout, Joanna in 't" w:date="2020-12-03T09:24:00Z">
          <w:r w:rsidR="00682019" w:rsidDel="00D4448E">
            <w:delText>to</w:delText>
          </w:r>
        </w:del>
      </w:ins>
      <w:ins w:id="1232" w:author="Hout, Joanna in 't" w:date="2020-12-03T09:24:00Z">
        <w:r w:rsidR="00D4448E">
          <w:t>in</w:t>
        </w:r>
      </w:ins>
      <w:ins w:id="1233" w:author="Michael Belias" w:date="2020-12-01T12:59:00Z">
        <w:r w:rsidR="00682019">
          <w:t xml:space="preserve"> the </w:t>
        </w:r>
        <w:r w:rsidR="00C21442">
          <w:t>A</w:t>
        </w:r>
        <w:r w:rsidR="00682019">
          <w:t>ppendix.</w:t>
        </w:r>
      </w:ins>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1234" w:author="Hout, Joanna in 't" w:date="2020-10-30T21:59:00Z">
            <w:rPr/>
          </w:rPrChange>
        </w:rPr>
        <w:pPrChange w:id="1235" w:author="Hout, Joanna in 't" w:date="2020-10-30T21:59:00Z">
          <w:pPr>
            <w:pStyle w:val="Heading3"/>
          </w:pPr>
        </w:pPrChange>
      </w:pPr>
      <w:r w:rsidRPr="00FD5F51">
        <w:rPr>
          <w:rFonts w:asciiTheme="minorHAnsi" w:eastAsiaTheme="minorEastAsia" w:hAnsiTheme="minorHAnsi" w:cstheme="minorBidi"/>
          <w:b/>
          <w:bCs/>
          <w:color w:val="auto"/>
          <w:sz w:val="21"/>
          <w:szCs w:val="21"/>
          <w:rPrChange w:id="1236" w:author="Hout, Joanna in 't" w:date="2020-10-30T21:59:00Z">
            <w:rPr/>
          </w:rPrChange>
        </w:rPr>
        <w:t>P-splines</w:t>
      </w:r>
      <w:bookmarkEnd w:id="1217"/>
    </w:p>
    <w:p w14:paraId="7D97C0B8" w14:textId="7EFB1843" w:rsidR="00931DF2" w:rsidDel="00092756" w:rsidRDefault="00931DF2" w:rsidP="00931DF2">
      <w:pPr>
        <w:pStyle w:val="FirstParagraph"/>
        <w:ind w:firstLine="720"/>
        <w:rPr>
          <w:del w:id="1237" w:author="Hout, Joanna in 't" w:date="2020-10-30T22:26:00Z"/>
        </w:rPr>
      </w:pPr>
      <w:r>
        <w:t xml:space="preserve">A specific type of penalised splines, P-splines, proposed by </w:t>
      </w:r>
      <w:proofErr w:type="spellStart"/>
      <w:r>
        <w:t>Eilers</w:t>
      </w:r>
      <w:proofErr w:type="spellEnd"/>
      <w:r>
        <w:t xml:space="preserve">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proofErr w:type="spellStart"/>
      <w:r>
        <w:t>Eilers</w:t>
      </w:r>
      <w:proofErr w:type="spellEnd"/>
      <w:r>
        <w:t xml:space="preserve">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1238" w:author="Michael Belias" w:date="2020-11-26T23:47:00Z"/>
        </w:rPr>
      </w:pPr>
      <w:del w:id="1239" w:author="Hout, Joanna in 't" w:date="2020-10-30T22:26:00Z">
        <w:r w:rsidDel="00092756">
          <w:delText xml:space="preserve"> </w:delText>
        </w:r>
      </w:del>
      <m:oMath>
        <m:sSup>
          <m:sSupPr>
            <m:ctrlPr>
              <w:del w:id="1240" w:author="Hout, Joanna in 't" w:date="2020-10-30T22:26:00Z">
                <w:rPr>
                  <w:rFonts w:ascii="Cambria Math" w:hAnsi="Cambria Math"/>
                </w:rPr>
              </w:del>
            </m:ctrlPr>
          </m:sSupPr>
          <m:e>
            <m:r>
              <w:del w:id="1241" w:author="Hout, Joanna in 't" w:date="2020-10-30T22:26:00Z">
                <w:rPr>
                  <w:rFonts w:ascii="Cambria Math" w:hAnsi="Cambria Math"/>
                </w:rPr>
                <m:t>Δ</m:t>
              </w:del>
            </m:r>
          </m:e>
          <m:sup>
            <m:r>
              <w:del w:id="1242" w:author="Hout, Joanna in 't" w:date="2020-10-30T22:26:00Z">
                <w:rPr>
                  <w:rFonts w:ascii="Cambria Math" w:hAnsi="Cambria Math"/>
                </w:rPr>
                <m:t>2</m:t>
              </w:del>
            </m:r>
          </m:sup>
        </m:sSup>
        <m:r>
          <w:del w:id="1243" w:author="Hout, Joanna in 't" w:date="2020-10-30T22:26:00Z">
            <w:rPr>
              <w:rFonts w:ascii="Cambria Math" w:hAnsi="Cambria Math"/>
            </w:rPr>
            <m:t>(</m:t>
          </w:del>
        </m:r>
        <m:sSub>
          <m:sSubPr>
            <m:ctrlPr>
              <w:del w:id="1244" w:author="Hout, Joanna in 't" w:date="2020-10-30T22:26:00Z">
                <w:rPr>
                  <w:rFonts w:ascii="Cambria Math" w:hAnsi="Cambria Math"/>
                </w:rPr>
              </w:del>
            </m:ctrlPr>
          </m:sSubPr>
          <m:e>
            <m:r>
              <w:del w:id="1245" w:author="Hout, Joanna in 't" w:date="2020-10-30T22:26:00Z">
                <w:rPr>
                  <w:rFonts w:ascii="Cambria Math" w:hAnsi="Cambria Math"/>
                </w:rPr>
                <m:t>β</m:t>
              </w:del>
            </m:r>
          </m:e>
          <m:sub>
            <m:r>
              <w:del w:id="1246" w:author="Hout, Joanna in 't" w:date="2020-10-30T22:26:00Z">
                <w:rPr>
                  <w:rFonts w:ascii="Cambria Math" w:hAnsi="Cambria Math"/>
                </w:rPr>
                <m:t>w</m:t>
              </w:del>
            </m:r>
          </m:sub>
        </m:sSub>
        <m:r>
          <w:del w:id="1247" w:author="Hout, Joanna in 't" w:date="2020-10-30T22:26:00Z">
            <w:rPr>
              <w:rFonts w:ascii="Cambria Math" w:hAnsi="Cambria Math"/>
            </w:rPr>
            <m:t>)=Δ(Δ(</m:t>
          </w:del>
        </m:r>
        <m:sSub>
          <m:sSubPr>
            <m:ctrlPr>
              <w:del w:id="1248" w:author="Hout, Joanna in 't" w:date="2020-10-30T22:26:00Z">
                <w:rPr>
                  <w:rFonts w:ascii="Cambria Math" w:hAnsi="Cambria Math"/>
                </w:rPr>
              </w:del>
            </m:ctrlPr>
          </m:sSubPr>
          <m:e>
            <m:r>
              <w:del w:id="1249" w:author="Hout, Joanna in 't" w:date="2020-10-30T22:26:00Z">
                <w:rPr>
                  <w:rFonts w:ascii="Cambria Math" w:hAnsi="Cambria Math"/>
                </w:rPr>
                <m:t>β</m:t>
              </w:del>
            </m:r>
          </m:e>
          <m:sub>
            <m:r>
              <w:del w:id="1250" w:author="Hout, Joanna in 't" w:date="2020-10-30T22:26:00Z">
                <w:rPr>
                  <w:rFonts w:ascii="Cambria Math" w:hAnsi="Cambria Math"/>
                </w:rPr>
                <m:t>w</m:t>
              </w:del>
            </m:r>
          </m:sub>
        </m:sSub>
        <m:r>
          <w:del w:id="1251" w:author="Hout, Joanna in 't" w:date="2020-10-30T22:26:00Z">
            <w:rPr>
              <w:rFonts w:ascii="Cambria Math" w:hAnsi="Cambria Math"/>
            </w:rPr>
            <m:t>))=Δ(</m:t>
          </w:del>
        </m:r>
        <m:sSub>
          <m:sSubPr>
            <m:ctrlPr>
              <w:del w:id="1252" w:author="Hout, Joanna in 't" w:date="2020-10-30T22:26:00Z">
                <w:rPr>
                  <w:rFonts w:ascii="Cambria Math" w:hAnsi="Cambria Math"/>
                </w:rPr>
              </w:del>
            </m:ctrlPr>
          </m:sSubPr>
          <m:e>
            <m:r>
              <w:del w:id="1253" w:author="Hout, Joanna in 't" w:date="2020-10-30T22:26:00Z">
                <w:rPr>
                  <w:rFonts w:ascii="Cambria Math" w:hAnsi="Cambria Math"/>
                </w:rPr>
                <m:t>β</m:t>
              </w:del>
            </m:r>
          </m:e>
          <m:sub>
            <m:r>
              <w:del w:id="1254" w:author="Hout, Joanna in 't" w:date="2020-10-30T22:26:00Z">
                <w:rPr>
                  <w:rFonts w:ascii="Cambria Math" w:hAnsi="Cambria Math"/>
                </w:rPr>
                <m:t>w</m:t>
              </w:del>
            </m:r>
          </m:sub>
        </m:sSub>
        <m:r>
          <w:del w:id="1255" w:author="Hout, Joanna in 't" w:date="2020-10-30T22:26:00Z">
            <w:rPr>
              <w:rFonts w:ascii="Cambria Math" w:hAnsi="Cambria Math"/>
            </w:rPr>
            <m:t>)-Δ(</m:t>
          </w:del>
        </m:r>
        <m:sSub>
          <m:sSubPr>
            <m:ctrlPr>
              <w:del w:id="1256" w:author="Hout, Joanna in 't" w:date="2020-10-30T22:26:00Z">
                <w:rPr>
                  <w:rFonts w:ascii="Cambria Math" w:hAnsi="Cambria Math"/>
                </w:rPr>
              </w:del>
            </m:ctrlPr>
          </m:sSubPr>
          <m:e>
            <m:r>
              <w:del w:id="1257" w:author="Hout, Joanna in 't" w:date="2020-10-30T22:26:00Z">
                <w:rPr>
                  <w:rFonts w:ascii="Cambria Math" w:hAnsi="Cambria Math"/>
                </w:rPr>
                <m:t>β</m:t>
              </w:del>
            </m:r>
          </m:e>
          <m:sub>
            <m:r>
              <w:del w:id="1258" w:author="Hout, Joanna in 't" w:date="2020-10-30T22:26:00Z">
                <w:rPr>
                  <w:rFonts w:ascii="Cambria Math" w:hAnsi="Cambria Math"/>
                </w:rPr>
                <m:t>w-1</m:t>
              </w:del>
            </m:r>
          </m:sub>
        </m:sSub>
        <m:r>
          <w:del w:id="1259" w:author="Hout, Joanna in 't" w:date="2020-10-30T22:26:00Z">
            <w:rPr>
              <w:rFonts w:ascii="Cambria Math" w:hAnsi="Cambria Math"/>
            </w:rPr>
            <m:t>)=[</m:t>
          </w:del>
        </m:r>
        <m:sSub>
          <m:sSubPr>
            <m:ctrlPr>
              <w:del w:id="1260" w:author="Hout, Joanna in 't" w:date="2020-10-30T22:26:00Z">
                <w:rPr>
                  <w:rFonts w:ascii="Cambria Math" w:hAnsi="Cambria Math"/>
                </w:rPr>
              </w:del>
            </m:ctrlPr>
          </m:sSubPr>
          <m:e>
            <m:r>
              <w:del w:id="1261" w:author="Hout, Joanna in 't" w:date="2020-10-30T22:26:00Z">
                <w:rPr>
                  <w:rFonts w:ascii="Cambria Math" w:hAnsi="Cambria Math"/>
                </w:rPr>
                <m:t>β</m:t>
              </w:del>
            </m:r>
          </m:e>
          <m:sub>
            <m:r>
              <w:del w:id="1262" w:author="Hout, Joanna in 't" w:date="2020-10-30T22:26:00Z">
                <w:rPr>
                  <w:rFonts w:ascii="Cambria Math" w:hAnsi="Cambria Math"/>
                </w:rPr>
                <m:t>w</m:t>
              </w:del>
            </m:r>
          </m:sub>
        </m:sSub>
        <m:r>
          <w:del w:id="1263" w:author="Hout, Joanna in 't" w:date="2020-10-30T22:26:00Z">
            <w:rPr>
              <w:rFonts w:ascii="Cambria Math" w:hAnsi="Cambria Math"/>
            </w:rPr>
            <m:t>-</m:t>
          </w:del>
        </m:r>
        <m:sSub>
          <m:sSubPr>
            <m:ctrlPr>
              <w:del w:id="1264" w:author="Hout, Joanna in 't" w:date="2020-10-30T22:26:00Z">
                <w:rPr>
                  <w:rFonts w:ascii="Cambria Math" w:hAnsi="Cambria Math"/>
                </w:rPr>
              </w:del>
            </m:ctrlPr>
          </m:sSubPr>
          <m:e>
            <m:r>
              <w:del w:id="1265" w:author="Hout, Joanna in 't" w:date="2020-10-30T22:26:00Z">
                <w:rPr>
                  <w:rFonts w:ascii="Cambria Math" w:hAnsi="Cambria Math"/>
                </w:rPr>
                <m:t>β</m:t>
              </w:del>
            </m:r>
          </m:e>
          <m:sub>
            <m:r>
              <w:del w:id="1266" w:author="Hout, Joanna in 't" w:date="2020-10-30T22:26:00Z">
                <w:rPr>
                  <w:rFonts w:ascii="Cambria Math" w:hAnsi="Cambria Math"/>
                </w:rPr>
                <m:t>w-1</m:t>
              </w:del>
            </m:r>
          </m:sub>
        </m:sSub>
        <m:r>
          <w:del w:id="1267" w:author="Hout, Joanna in 't" w:date="2020-10-30T22:26:00Z">
            <w:rPr>
              <w:rFonts w:ascii="Cambria Math" w:hAnsi="Cambria Math"/>
            </w:rPr>
            <m:t>]-[</m:t>
          </w:del>
        </m:r>
        <m:sSub>
          <m:sSubPr>
            <m:ctrlPr>
              <w:del w:id="1268" w:author="Hout, Joanna in 't" w:date="2020-10-30T22:26:00Z">
                <w:rPr>
                  <w:rFonts w:ascii="Cambria Math" w:hAnsi="Cambria Math"/>
                </w:rPr>
              </w:del>
            </m:ctrlPr>
          </m:sSubPr>
          <m:e>
            <m:r>
              <w:del w:id="1269" w:author="Hout, Joanna in 't" w:date="2020-10-30T22:26:00Z">
                <w:rPr>
                  <w:rFonts w:ascii="Cambria Math" w:hAnsi="Cambria Math"/>
                </w:rPr>
                <m:t>β</m:t>
              </w:del>
            </m:r>
          </m:e>
          <m:sub>
            <m:r>
              <w:del w:id="1270" w:author="Hout, Joanna in 't" w:date="2020-10-30T22:26:00Z">
                <w:rPr>
                  <w:rFonts w:ascii="Cambria Math" w:hAnsi="Cambria Math"/>
                </w:rPr>
                <m:t>w-1</m:t>
              </w:del>
            </m:r>
          </m:sub>
        </m:sSub>
        <m:r>
          <w:del w:id="1271" w:author="Hout, Joanna in 't" w:date="2020-10-30T22:26:00Z">
            <w:rPr>
              <w:rFonts w:ascii="Cambria Math" w:hAnsi="Cambria Math"/>
            </w:rPr>
            <m:t>-</m:t>
          </w:del>
        </m:r>
        <m:sSub>
          <m:sSubPr>
            <m:ctrlPr>
              <w:del w:id="1272" w:author="Hout, Joanna in 't" w:date="2020-10-30T22:26:00Z">
                <w:rPr>
                  <w:rFonts w:ascii="Cambria Math" w:hAnsi="Cambria Math"/>
                </w:rPr>
              </w:del>
            </m:ctrlPr>
          </m:sSubPr>
          <m:e>
            <m:r>
              <w:del w:id="1273" w:author="Hout, Joanna in 't" w:date="2020-10-30T22:26:00Z">
                <w:rPr>
                  <w:rFonts w:ascii="Cambria Math" w:hAnsi="Cambria Math"/>
                </w:rPr>
                <m:t>β</m:t>
              </w:del>
            </m:r>
          </m:e>
          <m:sub>
            <m:r>
              <w:del w:id="1274" w:author="Hout, Joanna in 't" w:date="2020-10-30T22:26:00Z">
                <w:rPr>
                  <w:rFonts w:ascii="Cambria Math" w:hAnsi="Cambria Math"/>
                </w:rPr>
                <m:t>w-2</m:t>
              </w:del>
            </m:r>
          </m:sub>
        </m:sSub>
        <m:r>
          <w:del w:id="1275" w:author="Hout, Joanna in 't" w:date="2020-10-30T22:26:00Z">
            <w:rPr>
              <w:rFonts w:ascii="Cambria Math" w:hAnsi="Cambria Math"/>
            </w:rPr>
            <m:t>]</m:t>
          </w:del>
        </m:r>
      </m:oMath>
      <w:del w:id="1276" w:author="Hout, Joanna in 't" w:date="2020-10-30T22:26:00Z">
        <w:r w:rsidDel="00092756">
          <w:delText xml:space="preserve">. </w:delText>
        </w:r>
      </w:del>
      <w:ins w:id="1277" w:author="Hout, Joanna in 't" w:date="2020-10-30T22:26:00Z">
        <w:r w:rsidR="00092756">
          <w:t>.</w:t>
        </w:r>
      </w:ins>
      <w:ins w:id="1278" w:author="Michael Belias" w:date="2020-11-26T23:47:00Z">
        <w:r w:rsidR="009550C2">
          <w:t xml:space="preserve"> </w:t>
        </w:r>
      </w:ins>
    </w:p>
    <w:p w14:paraId="52BF4278" w14:textId="55652E45" w:rsidR="00B46E3A" w:rsidRDefault="00812893">
      <w:pPr>
        <w:pStyle w:val="FirstParagraph"/>
        <w:ind w:firstLine="720"/>
        <w:pPrChange w:id="1279" w:author="Michael Belias" w:date="2020-11-26T23:47:00Z">
          <w:pPr>
            <w:pStyle w:val="FirstParagraph"/>
          </w:pPr>
        </w:pPrChange>
      </w:pPr>
      <w:r>
        <w:t xml:space="preserve">Note that the </w:t>
      </w:r>
      <w:r w:rsidR="00931DF2">
        <w:t>degree of the underlying B-splines may be different from the order of the differences</w:t>
      </w:r>
      <w:r w:rsidR="00360223">
        <w:t>.</w:t>
      </w:r>
      <w:r w:rsidR="00931DF2">
        <w:t xml:space="preserve"> A common combination is that of a third-degree B-spline with a second order difference. Using a penalty based on a zero-degree order difference</w:t>
      </w:r>
      <w:del w:id="1280" w:author="Michael Belias" w:date="2020-12-01T13:06:00Z">
        <w:r w:rsidR="00B011CD" w:rsidDel="009C261E">
          <w:delText xml:space="preserve"> </w:delText>
        </w:r>
        <w:r w:rsidR="00931DF2" w:rsidDel="009C261E">
          <w:delText xml:space="preserve"> </w:delText>
        </w:r>
      </w:del>
      <m:oMath>
        <m:sSub>
          <m:sSubPr>
            <m:ctrlPr>
              <w:del w:id="1281" w:author="Michael Belias" w:date="2020-12-01T13:06:00Z">
                <w:rPr>
                  <w:rFonts w:ascii="Cambria Math" w:hAnsi="Cambria Math"/>
                </w:rPr>
              </w:del>
            </m:ctrlPr>
          </m:sSubPr>
          <m:e>
            <m:r>
              <w:del w:id="1282" w:author="Michael Belias" w:date="2020-12-01T13:06:00Z">
                <w:rPr>
                  <w:rFonts w:ascii="Cambria Math" w:hAnsi="Cambria Math"/>
                </w:rPr>
                <m:t>J</m:t>
              </w:del>
            </m:r>
          </m:e>
          <m:sub>
            <m:r>
              <w:del w:id="1283" w:author="Michael Belias" w:date="2020-12-01T13:06:00Z">
                <w:rPr>
                  <w:rFonts w:ascii="Cambria Math" w:hAnsi="Cambria Math"/>
                </w:rPr>
                <m:t>β</m:t>
              </w:del>
            </m:r>
          </m:sub>
        </m:sSub>
        <m:r>
          <w:del w:id="1284" w:author="Michael Belias" w:date="2020-12-01T13:06:00Z">
            <w:rPr>
              <w:rFonts w:ascii="Cambria Math" w:hAnsi="Cambria Math"/>
            </w:rPr>
            <m:t>=</m:t>
          </w:del>
        </m:r>
        <m:nary>
          <m:naryPr>
            <m:chr m:val="∑"/>
            <m:limLoc m:val="undOvr"/>
            <m:ctrlPr>
              <w:del w:id="1285" w:author="Michael Belias" w:date="2020-12-01T13:06:00Z">
                <w:rPr>
                  <w:rFonts w:ascii="Cambria Math" w:hAnsi="Cambria Math"/>
                </w:rPr>
              </w:del>
            </m:ctrlPr>
          </m:naryPr>
          <m:sub>
            <m:r>
              <w:del w:id="1286" w:author="Michael Belias" w:date="2020-12-01T13:06:00Z">
                <w:rPr>
                  <w:rFonts w:ascii="Cambria Math" w:hAnsi="Cambria Math"/>
                </w:rPr>
                <m:t>w=3</m:t>
              </w:del>
            </m:r>
          </m:sub>
          <m:sup>
            <m:r>
              <w:del w:id="1287" w:author="Michael Belias" w:date="2020-12-01T13:06:00Z">
                <w:rPr>
                  <w:rFonts w:ascii="Cambria Math" w:hAnsi="Cambria Math"/>
                </w:rPr>
                <m:t>K+4</m:t>
              </w:del>
            </m:r>
          </m:sup>
          <m:e>
            <m:r>
              <w:del w:id="1288" w:author="Michael Belias" w:date="2020-12-01T13:06:00Z">
                <w:rPr>
                  <w:rFonts w:ascii="Cambria Math" w:hAnsi="Cambria Math"/>
                </w:rPr>
                <m:t>(</m:t>
              </w:del>
            </m:r>
          </m:e>
        </m:nary>
        <m:sSub>
          <m:sSubPr>
            <m:ctrlPr>
              <w:del w:id="1289" w:author="Michael Belias" w:date="2020-12-01T13:06:00Z">
                <w:rPr>
                  <w:rFonts w:ascii="Cambria Math" w:hAnsi="Cambria Math"/>
                </w:rPr>
              </w:del>
            </m:ctrlPr>
          </m:sSubPr>
          <m:e>
            <m:r>
              <w:del w:id="1290" w:author="Michael Belias" w:date="2020-12-01T13:06:00Z">
                <w:rPr>
                  <w:rFonts w:ascii="Cambria Math" w:hAnsi="Cambria Math"/>
                </w:rPr>
                <m:t>β</m:t>
              </w:del>
            </m:r>
          </m:e>
          <m:sub>
            <m:r>
              <w:del w:id="1291" w:author="Michael Belias" w:date="2020-12-01T13:06:00Z">
                <w:rPr>
                  <w:rFonts w:ascii="Cambria Math" w:hAnsi="Cambria Math"/>
                </w:rPr>
                <m:t>w</m:t>
              </w:del>
            </m:r>
          </m:sub>
        </m:sSub>
        <m:sSup>
          <m:sSupPr>
            <m:ctrlPr>
              <w:del w:id="1292" w:author="Michael Belias" w:date="2020-12-01T13:06:00Z">
                <w:rPr>
                  <w:rFonts w:ascii="Cambria Math" w:hAnsi="Cambria Math"/>
                </w:rPr>
              </w:del>
            </m:ctrlPr>
          </m:sSupPr>
          <m:e>
            <m:r>
              <w:del w:id="1293" w:author="Michael Belias" w:date="2020-12-01T13:06:00Z">
                <w:rPr>
                  <w:rFonts w:ascii="Cambria Math" w:hAnsi="Cambria Math"/>
                </w:rPr>
                <m:t>)</m:t>
              </w:del>
            </m:r>
          </m:e>
          <m:sup>
            <m:r>
              <w:del w:id="1294" w:author="Michael Belias" w:date="2020-12-01T13:06:00Z">
                <w:rPr>
                  <w:rFonts w:ascii="Cambria Math" w:hAnsi="Cambria Math"/>
                </w:rPr>
                <m:t>2</m:t>
              </w:del>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del w:id="1295" w:author="Michael Belias" w:date="2020-12-01T12:59:00Z">
        <w:r w:rsidR="00234787" w:rsidDel="006C6D11">
          <w:delText xml:space="preserve">Note that in some occasions penalised splines and penalised B-splines are misinterpreted as P-splines, but not all penalised B-splines or penalised splines are P-splines. For instance, ordinary B-splines may be fitted using a </w:delText>
        </w:r>
        <w:r w:rsidR="00C4162F" w:rsidDel="006C6D11">
          <w:delText>Smoothing</w:delText>
        </w:r>
        <w:r w:rsidR="00234787" w:rsidDel="006C6D11">
          <w:delText xml:space="preserve"> splines approach, but this does not make them P-splines</w:delText>
        </w:r>
        <w:r w:rsidR="00B67605" w:rsidDel="006C6D11">
          <w:delText>, unless they are penalised using the approach</w:delText>
        </w:r>
        <w:r w:rsidR="007605B7" w:rsidDel="006C6D11">
          <w:delText xml:space="preserve"> suggested by Eilers and Marx</w:delText>
        </w:r>
        <w:r w:rsidR="00931DF2" w:rsidDel="006C6D11">
          <w:delText>.</w:delText>
        </w:r>
        <w:r w:rsidR="00275A6D" w:rsidDel="006C6D11">
          <w:delText xml:space="preserve"> </w:delText>
        </w:r>
      </w:del>
      <w:bookmarkStart w:id="1296" w:name="sec422"/>
    </w:p>
    <w:p w14:paraId="0CC3B01D" w14:textId="3599EA4F" w:rsidR="00624318" w:rsidDel="004F3DF7" w:rsidRDefault="00B46E3A" w:rsidP="005D3FBB">
      <w:pPr>
        <w:pStyle w:val="FirstParagraph"/>
        <w:ind w:firstLine="720"/>
        <w:rPr>
          <w:del w:id="1297"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ins w:id="1298" w:author="Hout, Joanna in 't" w:date="2020-12-03T11:08:00Z">
        <w:r w:rsidR="00FD2374">
          <w:t xml:space="preserve"> an arbitrary number of</w:t>
        </w:r>
      </w:ins>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1296"/>
    </w:p>
    <w:p w14:paraId="4A48030E" w14:textId="77777777" w:rsidR="00624318" w:rsidRPr="00BF2E00" w:rsidRDefault="00624318">
      <w:pPr>
        <w:ind w:firstLine="720"/>
        <w:pPrChange w:id="1299" w:author="Michael Belias" w:date="2020-11-26T23:48:00Z">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1300" w:author="Hout, Joanna in 't" w:date="2020-10-30T22:01:00Z">
            <w:rPr/>
          </w:rPrChange>
        </w:rPr>
        <w:pPrChange w:id="1301" w:author="Hout, Joanna in 't" w:date="2020-10-30T22:01:00Z">
          <w:pPr>
            <w:pStyle w:val="Heading3"/>
          </w:pPr>
        </w:pPrChange>
      </w:pPr>
      <w:r w:rsidRPr="00FD5F51">
        <w:rPr>
          <w:rFonts w:asciiTheme="minorHAnsi" w:eastAsiaTheme="minorEastAsia" w:hAnsiTheme="minorHAnsi" w:cstheme="minorBidi"/>
          <w:b/>
          <w:bCs/>
          <w:color w:val="auto"/>
          <w:sz w:val="21"/>
          <w:szCs w:val="21"/>
          <w:rPrChange w:id="1302"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lastRenderedPageBreak/>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described above. 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1303" w:author="Hout, Joanna in 't" w:date="2020-10-30T22:07:00Z">
            <w:rPr/>
          </w:rPrChange>
        </w:rPr>
        <w:pPrChange w:id="1304" w:author="Hout, Joanna in 't" w:date="2020-10-30T22:07:00Z">
          <w:pPr>
            <w:pStyle w:val="Heading3"/>
          </w:pPr>
        </w:pPrChange>
      </w:pPr>
      <w:r w:rsidRPr="005E1AFC">
        <w:rPr>
          <w:rFonts w:asciiTheme="minorHAnsi" w:eastAsiaTheme="minorEastAsia" w:hAnsiTheme="minorHAnsi" w:cstheme="minorBidi"/>
          <w:b/>
          <w:bCs/>
          <w:color w:val="auto"/>
          <w:sz w:val="21"/>
          <w:szCs w:val="21"/>
          <w:rPrChange w:id="1305" w:author="Hout, Joanna in 't" w:date="2020-10-30T22:07:00Z">
            <w:rPr/>
          </w:rPrChange>
        </w:rPr>
        <w:t>Properties of penalised splines</w:t>
      </w:r>
    </w:p>
    <w:p w14:paraId="5F0CDDB5" w14:textId="7486AD7C"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del w:id="1306" w:author="Michael Belias" w:date="2020-12-01T13:07:00Z">
        <w:r w:rsidR="00565EE6" w:rsidDel="008D666C">
          <w:delText xml:space="preserve"> </w:delText>
        </w:r>
      </w:del>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del w:id="1307" w:author="Michael Belias" w:date="2020-12-01T13:07:00Z">
        <w:r w:rsidR="00487088" w:rsidDel="005C76D3">
          <w:delText xml:space="preserve">our </w:delText>
        </w:r>
      </w:del>
      <w:proofErr w:type="gramStart"/>
      <w:ins w:id="1308" w:author="Michael Belias" w:date="2020-12-01T13:07:00Z">
        <w:r w:rsidR="005C76D3">
          <w:t>ones</w:t>
        </w:r>
        <w:proofErr w:type="gramEnd"/>
        <w:r w:rsidR="005C76D3">
          <w:t xml:space="preserve"> </w:t>
        </w:r>
      </w:ins>
      <w:r w:rsidR="00487088">
        <w:t>belief that</w:t>
      </w:r>
      <w:r w:rsidR="00A82640">
        <w:t xml:space="preserve"> the </w:t>
      </w:r>
      <w:r w:rsidR="008211D0">
        <w:t>predicted regression</w:t>
      </w:r>
      <w:r w:rsidR="00A82640">
        <w:t xml:space="preserve"> lines are more likely to be smooth than </w:t>
      </w:r>
      <w:del w:id="1309" w:author="Michael Belias" w:date="2020-12-01T13:08:00Z">
        <w:r w:rsidR="00A82640" w:rsidDel="00B4109C">
          <w:delText>wiggly</w:delText>
        </w:r>
      </w:del>
      <w:ins w:id="1310" w:author="Michael Belias" w:date="2020-12-01T13:08:00Z">
        <w:r w:rsidR="00B4109C">
          <w:t>not</w:t>
        </w:r>
      </w:ins>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del w:id="1311" w:author="Michael Belias" w:date="2020-12-01T13:08:00Z">
        <w:r w:rsidR="00420D07" w:rsidDel="007B5A42">
          <w:delText xml:space="preserve">the </w:delText>
        </w:r>
      </w:del>
      <w:proofErr w:type="spellStart"/>
      <w:r w:rsidR="00420D07">
        <w:t>un</w:t>
      </w:r>
      <w:r w:rsidR="00344CE5">
        <w:t>penalised</w:t>
      </w:r>
      <w:proofErr w:type="spellEnd"/>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1453750" w:rsidR="001E7229" w:rsidRPr="006E320C" w:rsidDel="00C71983" w:rsidRDefault="00343A00" w:rsidP="00562491">
      <w:pPr>
        <w:pStyle w:val="FirstParagraph"/>
        <w:ind w:firstLine="576"/>
        <w:rPr>
          <w:del w:id="1312" w:author="Michael Belias" w:date="2020-12-01T13:09:00Z"/>
        </w:rPr>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1313" w:author="Michael Belias" w:date="2020-11-26T23:51:00Z">
        <w:r w:rsidR="0089078E">
          <w:t xml:space="preserve">Note </w:t>
        </w:r>
      </w:ins>
      <w:moveToRangeStart w:id="1314" w:author="Michael Belias" w:date="2020-11-26T23:51:00Z" w:name="move57327127"/>
      <w:moveTo w:id="1315" w:author="Michael Belias" w:date="2020-11-26T23:51:00Z">
        <w:del w:id="1316"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1314"/>
      <w:r w:rsidR="00AF1929">
        <w:t xml:space="preserve"> </w:t>
      </w:r>
      <w:del w:id="1317" w:author="Michael Belias" w:date="2020-11-26T23:52:00Z">
        <w:r w:rsidR="00FD2F83" w:rsidDel="007D5179">
          <w:delText>Note that for</w:delText>
        </w:r>
      </w:del>
      <w:del w:id="1318" w:author="Michael Belias" w:date="2020-12-01T13:09:00Z">
        <w:r w:rsidR="00FD2F83" w:rsidDel="00C71983">
          <w:delText xml:space="preserve"> un</w:delText>
        </w:r>
        <w:r w:rsidR="00344CE5" w:rsidDel="00C71983">
          <w:delText>penalised</w:delText>
        </w:r>
        <w:r w:rsidR="00FD2F83" w:rsidDel="00C71983">
          <w:delText xml:space="preserve"> </w:delText>
        </w:r>
        <w:r w:rsidR="00F7023A" w:rsidDel="00C71983">
          <w:delText xml:space="preserve">splines </w:delText>
        </w:r>
        <w:r w:rsidR="00BE57CF" w:rsidDel="00C71983">
          <w:delText xml:space="preserve">the effective degrees of freedom are equal to the </w:delText>
        </w:r>
        <w:r w:rsidR="00895D10" w:rsidDel="00C71983">
          <w:delText>degrees of freedom</w:delText>
        </w:r>
        <w:r w:rsidR="00B33EC8" w:rsidDel="00C71983">
          <w:delText xml:space="preserve"> described in</w:delText>
        </w:r>
      </w:del>
      <w:del w:id="1319" w:author="Michael Belias" w:date="2020-11-26T23:51:00Z">
        <w:r w:rsidR="00B33EC8" w:rsidDel="00493B54">
          <w:delText xml:space="preserve"> </w:delText>
        </w:r>
        <w:r w:rsidR="00B33EC8" w:rsidRPr="005F6D5B" w:rsidDel="00493B54">
          <w:delText>section 4.1</w:delText>
        </w:r>
        <w:r w:rsidR="003A54B6" w:rsidRPr="005F6D5B" w:rsidDel="00493B54">
          <w:delText>.4</w:delText>
        </w:r>
        <w:r w:rsidR="00A13C44" w:rsidRPr="005F6D5B" w:rsidDel="00493B54">
          <w:delText>.</w:delText>
        </w:r>
      </w:del>
      <w:del w:id="1320" w:author="Michael Belias" w:date="2020-12-01T13:09:00Z">
        <w:r w:rsidR="00A13C44" w:rsidDel="00C71983">
          <w:delText xml:space="preserve"> </w:delText>
        </w:r>
        <w:r w:rsidR="00895D10" w:rsidDel="00C71983">
          <w:delText xml:space="preserve"> </w:delText>
        </w:r>
      </w:del>
      <w:moveFromRangeStart w:id="1321" w:author="Michael Belias" w:date="2020-11-26T23:51:00Z" w:name="move57327127"/>
      <w:moveFrom w:id="1322"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1321"/>
    </w:p>
    <w:bookmarkEnd w:id="161"/>
    <w:p w14:paraId="41770E4E" w14:textId="77777777" w:rsidR="00202C3D" w:rsidRPr="000D7AF4" w:rsidRDefault="00202C3D">
      <w:pPr>
        <w:pStyle w:val="FirstParagraph"/>
        <w:ind w:firstLine="576"/>
        <w:pPrChange w:id="1323" w:author="Michael Belias" w:date="2020-12-01T13:09:00Z">
          <w:pPr>
            <w:pStyle w:val="BodyText"/>
          </w:pPr>
        </w:pPrChange>
      </w:pPr>
    </w:p>
    <w:p w14:paraId="30531844" w14:textId="77777777" w:rsidR="00FD3A45" w:rsidRDefault="00494D67">
      <w:pPr>
        <w:pStyle w:val="Heading1"/>
      </w:pPr>
      <w:bookmarkStart w:id="1324" w:name="sec5"/>
      <w:r>
        <w:t>Individual participant data meta-analysis using splines</w:t>
      </w:r>
      <w:bookmarkEnd w:id="1324"/>
    </w:p>
    <w:p w14:paraId="4095441F" w14:textId="2DBE88A1" w:rsidR="00CA31A1" w:rsidDel="00C71983" w:rsidRDefault="00CA31A1" w:rsidP="00E6234F">
      <w:pPr>
        <w:rPr>
          <w:del w:id="1325" w:author="Michael Belias" w:date="2020-12-01T13:10:00Z"/>
        </w:rPr>
      </w:pPr>
    </w:p>
    <w:p w14:paraId="04F78672" w14:textId="691629FA"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As trials are rarely powered to investigate effect modifiers, exploring non-linear effects in a single study may often be</w:t>
      </w:r>
      <w:ins w:id="1326" w:author="Hout, Joanna in 't" w:date="2020-12-03T11:18:00Z">
        <w:r w:rsidR="00211645">
          <w:t xml:space="preserve"> even more</w:t>
        </w:r>
      </w:ins>
      <w:r>
        <w:t xml:space="preserve"> problematic or yield very wide confidence intervals. </w:t>
      </w:r>
      <w:ins w:id="1327" w:author="Hout, Joanna in 't" w:date="2020-12-03T11:23:00Z">
        <w:r w:rsidR="001E47AB">
          <w:t xml:space="preserve">Depending on the </w:t>
        </w:r>
      </w:ins>
      <w:ins w:id="1328" w:author="Hout, Joanna in 't" w:date="2020-12-03T11:24:00Z">
        <w:r w:rsidR="001E47AB">
          <w:t xml:space="preserve">underlying curvature, </w:t>
        </w:r>
      </w:ins>
      <w:del w:id="1329" w:author="Hout, Joanna in 't" w:date="2020-12-03T11:24:00Z">
        <w:r w:rsidR="00DD0833" w:rsidDel="001E47AB">
          <w:delText>S</w:delText>
        </w:r>
      </w:del>
      <w:ins w:id="1330" w:author="Hout, Joanna in 't" w:date="2020-12-03T11:24:00Z">
        <w:r w:rsidR="001E47AB">
          <w:t>s</w:t>
        </w:r>
      </w:ins>
      <w:r w:rsidR="00C5757C">
        <w:t>plines</w:t>
      </w:r>
      <w:ins w:id="1331" w:author="Hout, Joanna in 't" w:date="2020-12-03T11:22:00Z">
        <w:r w:rsidR="001E47AB">
          <w:t xml:space="preserve"> </w:t>
        </w:r>
      </w:ins>
      <w:ins w:id="1332" w:author="Hout, Joanna in 't" w:date="2020-12-03T11:24:00Z">
        <w:r w:rsidR="001E47AB">
          <w:t>need a high amount of data</w:t>
        </w:r>
      </w:ins>
      <w:r w:rsidR="00C5757C">
        <w:t xml:space="preserve"> </w:t>
      </w:r>
      <w:ins w:id="1333" w:author="Hout, Joanna in 't" w:date="2020-12-03T11:22:00Z">
        <w:r w:rsidR="001E47AB">
          <w:t xml:space="preserve">and therefore </w:t>
        </w:r>
      </w:ins>
      <w:del w:id="1334" w:author="Hout, Joanna in 't" w:date="2020-12-03T11:25:00Z">
        <w:r w:rsidDel="001E47AB">
          <w:delText xml:space="preserve">are </w:delText>
        </w:r>
      </w:del>
      <w:del w:id="1335" w:author="Hout, Joanna in 't" w:date="2020-12-03T11:24:00Z">
        <w:r w:rsidR="00C5757C" w:rsidDel="001E47AB">
          <w:delText xml:space="preserve">especially </w:delText>
        </w:r>
      </w:del>
      <w:del w:id="1336" w:author="Hout, Joanna in 't" w:date="2020-12-03T11:25:00Z">
        <w:r w:rsidDel="001E47AB">
          <w:delText>useful</w:delText>
        </w:r>
      </w:del>
      <w:ins w:id="1337" w:author="Hout, Joanna in 't" w:date="2020-12-03T11:25:00Z">
        <w:r w:rsidR="001E47AB">
          <w:t>their use is more feasible</w:t>
        </w:r>
      </w:ins>
      <w:r>
        <w:t xml:space="preserve">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1338" w:author="Michael Belias" w:date="2020-11-26T23:53:00Z">
        <w:r w:rsidDel="003F0C4C">
          <w:delText xml:space="preserve">the </w:delText>
        </w:r>
      </w:del>
      <w:r>
        <w:t>three</w:t>
      </w:r>
      <w:ins w:id="1339" w:author="Michael Belias" w:date="2020-12-01T13:11:00Z">
        <w:r w:rsidR="00CC11CD">
          <w:t xml:space="preserve"> IPD-MA</w:t>
        </w:r>
      </w:ins>
      <w:r>
        <w:t xml:space="preserve"> </w:t>
      </w:r>
      <w:del w:id="1340" w:author="Michael Belias" w:date="2020-12-01T13:11:00Z">
        <w:r w:rsidDel="00C71983">
          <w:delText>IPD sets</w:delText>
        </w:r>
      </w:del>
      <w:ins w:id="1341" w:author="Michael Belias" w:date="2020-12-01T13:11:00Z">
        <w:r w:rsidR="00C71983">
          <w:t>scenarios</w:t>
        </w:r>
      </w:ins>
      <w:r>
        <w:t xml:space="preserve"> of 5 studies each</w:t>
      </w:r>
      <w:ins w:id="1342" w:author="Michael Belias" w:date="2020-12-01T13:11:00Z">
        <w:r w:rsidR="00C33464">
          <w:t>.</w:t>
        </w:r>
      </w:ins>
      <w:del w:id="1343" w:author="Michael Belias" w:date="2020-12-01T13:11:00Z">
        <w:r w:rsidDel="00C33464">
          <w:delText>:</w:delText>
        </w:r>
      </w:del>
      <w:r>
        <w:t xml:space="preserve"> </w:t>
      </w:r>
      <w:del w:id="1344" w:author="Michael Belias" w:date="2020-12-01T13:11:00Z">
        <w:r w:rsidDel="00C33464">
          <w:delText xml:space="preserve">the </w:delText>
        </w:r>
      </w:del>
      <w:ins w:id="1345" w:author="Michael Belias" w:date="2020-12-01T13:12:00Z">
        <w:r w:rsidR="00991148">
          <w:t>In t</w:t>
        </w:r>
      </w:ins>
      <w:ins w:id="1346" w:author="Michael Belias" w:date="2020-12-01T13:11:00Z">
        <w:r w:rsidR="00C33464">
          <w:t>he firs</w:t>
        </w:r>
        <w:r w:rsidR="00871504">
          <w:t>t</w:t>
        </w:r>
        <w:r w:rsidR="00C33464">
          <w:t xml:space="preserve"> scenario</w:t>
        </w:r>
      </w:ins>
      <w:ins w:id="1347" w:author="Michael Belias" w:date="2020-12-01T13:12:00Z">
        <w:r w:rsidR="00FE63F7">
          <w:t>, the</w:t>
        </w:r>
      </w:ins>
      <w:ins w:id="1348" w:author="Michael Belias" w:date="2020-12-01T13:11:00Z">
        <w:r w:rsidR="00C33464">
          <w:t xml:space="preserve"> </w:t>
        </w:r>
      </w:ins>
      <w:del w:id="1349" w:author="Michael Belias" w:date="2020-12-01T13:12:00Z">
        <w:r w:rsidRPr="0098129B" w:rsidDel="00FE63F7">
          <w:delText xml:space="preserve">heterogeneous </w:delText>
        </w:r>
      </w:del>
      <w:ins w:id="1350" w:author="Michael Belias" w:date="2020-12-01T13:11:00Z">
        <w:r w:rsidR="007C6E34">
          <w:t>regression lines</w:t>
        </w:r>
      </w:ins>
      <w:ins w:id="1351" w:author="Michael Belias" w:date="2020-12-01T13:12:00Z">
        <w:r w:rsidR="007626B3">
          <w:t xml:space="preserve"> are</w:t>
        </w:r>
      </w:ins>
      <w:ins w:id="1352" w:author="Michael Belias" w:date="2020-12-01T13:13:00Z">
        <w:r w:rsidR="007626B3">
          <w:t xml:space="preserve"> </w:t>
        </w:r>
        <w:r w:rsidR="007626B3" w:rsidRPr="0098129B">
          <w:t>heterogeneous</w:t>
        </w:r>
      </w:ins>
      <w:ins w:id="1353" w:author="Michael Belias" w:date="2020-12-01T13:12:00Z">
        <w:r w:rsidR="008D65FD">
          <w:t xml:space="preserve"> </w:t>
        </w:r>
      </w:ins>
      <w:del w:id="1354" w:author="Michael Belias" w:date="2020-11-21T18:02:00Z">
        <w:r w:rsidRPr="0098129B" w:rsidDel="00525914">
          <w:delText xml:space="preserve">IPD-set </w:delText>
        </w:r>
      </w:del>
      <w:del w:id="1355" w:author="Michael Belias" w:date="2020-12-01T13:13:00Z">
        <w:r w:rsidRPr="0098129B" w:rsidDel="002A518C">
          <w:delText>with same</w:delText>
        </w:r>
      </w:del>
      <w:ins w:id="1356" w:author="Michael Belias" w:date="2020-12-01T13:13:00Z">
        <w:r w:rsidR="002A518C">
          <w:t>whilst the</w:t>
        </w:r>
      </w:ins>
      <w:r w:rsidRPr="0098129B">
        <w:t xml:space="preserve"> BMI ranges</w:t>
      </w:r>
      <w:ins w:id="1357" w:author="Michael Belias" w:date="2020-12-01T13:13:00Z">
        <w:r w:rsidR="006E0C02">
          <w:t xml:space="preserve"> are the same</w:t>
        </w:r>
      </w:ins>
      <w:ins w:id="1358" w:author="Michael Belias" w:date="2020-12-01T13:12:00Z">
        <w:r w:rsidR="00555D81" w:rsidRPr="00555D81">
          <w:t xml:space="preserve"> </w:t>
        </w:r>
        <w:r w:rsidR="00555D81">
          <w:t>across studies</w:t>
        </w:r>
      </w:ins>
      <w:del w:id="1359" w:author="Michael Belias" w:date="2020-12-01T13:12:00Z">
        <w:r w:rsidDel="00011492">
          <w:delText xml:space="preserve"> but with between-study differences in the mortality risks</w:delText>
        </w:r>
      </w:del>
      <w:ins w:id="1360" w:author="Michael Belias" w:date="2020-12-01T13:13:00Z">
        <w:r w:rsidR="00B46853">
          <w:t>. In</w:t>
        </w:r>
      </w:ins>
      <w:del w:id="1361" w:author="Michael Belias" w:date="2020-12-01T13:13:00Z">
        <w:r w:rsidDel="00B46853">
          <w:delText>,</w:delText>
        </w:r>
      </w:del>
      <w:r>
        <w:t xml:space="preserve"> the</w:t>
      </w:r>
      <w:ins w:id="1362" w:author="Michael Belias" w:date="2020-12-01T13:12:00Z">
        <w:r w:rsidR="00011492">
          <w:t xml:space="preserve"> second scenario</w:t>
        </w:r>
      </w:ins>
      <w:ins w:id="1363" w:author="Michael Belias" w:date="2020-12-01T13:13:00Z">
        <w:r w:rsidR="00E659B6">
          <w:t>,</w:t>
        </w:r>
      </w:ins>
      <w:r>
        <w:t xml:space="preserve"> </w:t>
      </w:r>
      <w:ins w:id="1364" w:author="Michael Belias" w:date="2020-12-01T13:13:00Z">
        <w:r w:rsidR="00E659B6">
          <w:t>the regression lines are</w:t>
        </w:r>
        <w:r w:rsidR="00E659B6" w:rsidRPr="0098129B" w:rsidDel="00E659B6">
          <w:t xml:space="preserve"> </w:t>
        </w:r>
        <w:r w:rsidR="00840F83">
          <w:t xml:space="preserve">homogeneous but </w:t>
        </w:r>
      </w:ins>
      <w:del w:id="1365" w:author="Michael Belias" w:date="2020-12-01T13:13:00Z">
        <w:r w:rsidRPr="0098129B" w:rsidDel="00E659B6">
          <w:delText xml:space="preserve">non-heterogeneous </w:delText>
        </w:r>
      </w:del>
      <w:del w:id="1366" w:author="Michael Belias" w:date="2020-11-21T18:04:00Z">
        <w:r w:rsidRPr="0098129B" w:rsidDel="00D65E1F">
          <w:delText xml:space="preserve">IPD-set </w:delText>
        </w:r>
      </w:del>
      <w:del w:id="1367" w:author="Michael Belias" w:date="2020-12-01T13:13:00Z">
        <w:r w:rsidDel="00E659B6">
          <w:delText xml:space="preserve">where the studies have </w:delText>
        </w:r>
      </w:del>
      <w:del w:id="1368" w:author="Michael Belias" w:date="2020-12-01T13:14:00Z">
        <w:r w:rsidRPr="0098129B" w:rsidDel="00580F73">
          <w:delText xml:space="preserve">different </w:delText>
        </w:r>
      </w:del>
      <w:ins w:id="1369" w:author="Michael Belias" w:date="2020-12-01T13:14:00Z">
        <w:r w:rsidR="00580F73">
          <w:t xml:space="preserve">the </w:t>
        </w:r>
      </w:ins>
      <w:r w:rsidRPr="0098129B">
        <w:t>BMI ranges</w:t>
      </w:r>
      <w:ins w:id="1370" w:author="Michael Belias" w:date="2020-12-01T13:14:00Z">
        <w:r w:rsidR="00D776C7" w:rsidRPr="00D776C7">
          <w:t xml:space="preserve"> </w:t>
        </w:r>
        <w:r w:rsidR="00D776C7">
          <w:t xml:space="preserve">are </w:t>
        </w:r>
        <w:r w:rsidR="00D776C7" w:rsidRPr="0098129B">
          <w:t>different</w:t>
        </w:r>
        <w:r w:rsidR="00D776C7">
          <w:t xml:space="preserve"> across studies.</w:t>
        </w:r>
      </w:ins>
      <w:del w:id="1371" w:author="Michael Belias" w:date="2020-12-01T13:14:00Z">
        <w:r w:rsidDel="00D776C7">
          <w:delText xml:space="preserve">, and </w:delText>
        </w:r>
      </w:del>
      <w:ins w:id="1372" w:author="Michael Belias" w:date="2020-12-01T13:14:00Z">
        <w:r w:rsidR="00D776C7">
          <w:t xml:space="preserve"> In the </w:t>
        </w:r>
        <w:r w:rsidR="00D776C7">
          <w:lastRenderedPageBreak/>
          <w:t xml:space="preserve">third scenario, </w:t>
        </w:r>
        <w:r w:rsidR="00D57B0E">
          <w:t>both the regr</w:t>
        </w:r>
        <w:r w:rsidR="00344574">
          <w:t xml:space="preserve">ession lines and the BMI ranges are different across studies. </w:t>
        </w:r>
      </w:ins>
      <w:del w:id="1373" w:author="Michael Belias" w:date="2020-12-01T13:15:00Z">
        <w:r w:rsidDel="00344574">
          <w:delText xml:space="preserve">the </w:delText>
        </w:r>
      </w:del>
      <w:del w:id="1374" w:author="Michael Belias" w:date="2020-11-21T18:02:00Z">
        <w:r w:rsidRPr="0098129B" w:rsidDel="00525914">
          <w:delText xml:space="preserve">IPD-set </w:delText>
        </w:r>
      </w:del>
      <w:del w:id="1375" w:author="Michael Belias" w:date="2020-12-01T13:15:00Z">
        <w:r w:rsidDel="00344574">
          <w:delText>where the studies have d</w:delText>
        </w:r>
        <w:r w:rsidRPr="0098129B" w:rsidDel="00344574">
          <w:delText xml:space="preserve">ifferent </w:delText>
        </w:r>
        <w:r w:rsidDel="00344574">
          <w:delText>ranges for the BMI and</w:delText>
        </w:r>
        <w:r w:rsidRPr="0098129B" w:rsidDel="00344574">
          <w:delText xml:space="preserve"> between study differences in the mortality risks</w:delText>
        </w:r>
        <w:r w:rsidDel="00344574">
          <w:delText>.</w:delText>
        </w:r>
      </w:del>
    </w:p>
    <w:p w14:paraId="3628CF7D" w14:textId="6392A9C5" w:rsidR="00DD00A5" w:rsidRDefault="00494D67">
      <w:pPr>
        <w:pStyle w:val="Heading2"/>
        <w:pPrChange w:id="1376" w:author="Michael Belias" w:date="2020-12-01T13:15:00Z">
          <w:pPr>
            <w:pStyle w:val="Compact"/>
          </w:pPr>
        </w:pPrChange>
      </w:pPr>
      <w:bookmarkStart w:id="1377" w:name="sec51"/>
      <w:r>
        <w:t>Two-stage pointwise meta-analysis</w:t>
      </w:r>
      <w:bookmarkEnd w:id="1377"/>
    </w:p>
    <w:p w14:paraId="61F004CA" w14:textId="5053A10A" w:rsidR="007A60D8" w:rsidRDefault="000B438D" w:rsidP="007A60D8">
      <w:pPr>
        <w:pStyle w:val="Compact"/>
        <w:ind w:firstLine="480"/>
      </w:pPr>
      <w:ins w:id="1378" w:author="Hout, Joanna in 't" w:date="2020-12-03T09:57:00Z">
        <w:r w:rsidRPr="00C11544">
          <w:t>In</w:t>
        </w:r>
        <w:r w:rsidRPr="00AD5330">
          <w:t xml:space="preserve"> p</w:t>
        </w:r>
        <w:r w:rsidRPr="001E47AB">
          <w:t xml:space="preserve">ointwise meta-analysis </w:t>
        </w:r>
      </w:ins>
      <w:ins w:id="1379" w:author="Hout, Joanna in 't" w:date="2020-12-03T11:27:00Z">
        <w:r w:rsidR="001E47AB" w:rsidRPr="001E47AB">
          <w:rPr>
            <w:rPrChange w:id="1380" w:author="Hout, Joanna in 't" w:date="2020-12-03T11:29:00Z">
              <w:rPr>
                <w:highlight w:val="yellow"/>
              </w:rPr>
            </w:rPrChange>
          </w:rPr>
          <w:t xml:space="preserve">a </w:t>
        </w:r>
      </w:ins>
      <w:ins w:id="1381" w:author="Hout, Joanna in 't" w:date="2020-12-03T09:57:00Z">
        <w:r w:rsidRPr="00C11544">
          <w:t xml:space="preserve">separate </w:t>
        </w:r>
        <w:r w:rsidRPr="00AD5330">
          <w:t>me</w:t>
        </w:r>
        <w:r w:rsidRPr="001E47AB">
          <w:t>ta-analys</w:t>
        </w:r>
      </w:ins>
      <w:ins w:id="1382" w:author="Hout, Joanna in 't" w:date="2020-12-03T11:27:00Z">
        <w:r w:rsidR="001E47AB" w:rsidRPr="001E47AB">
          <w:rPr>
            <w:rPrChange w:id="1383" w:author="Hout, Joanna in 't" w:date="2020-12-03T11:29:00Z">
              <w:rPr>
                <w:highlight w:val="yellow"/>
              </w:rPr>
            </w:rPrChange>
          </w:rPr>
          <w:t>i</w:t>
        </w:r>
      </w:ins>
      <w:ins w:id="1384" w:author="Hout, Joanna in 't" w:date="2020-12-03T09:57:00Z">
        <w:r w:rsidRPr="00C11544">
          <w:t xml:space="preserve">s </w:t>
        </w:r>
      </w:ins>
      <w:ins w:id="1385" w:author="Hout, Joanna in 't" w:date="2020-12-03T11:27:00Z">
        <w:r w:rsidR="001E47AB" w:rsidRPr="001E47AB">
          <w:rPr>
            <w:rPrChange w:id="1386" w:author="Hout, Joanna in 't" w:date="2020-12-03T11:29:00Z">
              <w:rPr>
                <w:highlight w:val="yellow"/>
              </w:rPr>
            </w:rPrChange>
          </w:rPr>
          <w:t>is</w:t>
        </w:r>
      </w:ins>
      <w:ins w:id="1387" w:author="Hout, Joanna in 't" w:date="2020-12-03T09:57:00Z">
        <w:r w:rsidRPr="00C11544">
          <w:t xml:space="preserve"> c</w:t>
        </w:r>
        <w:r w:rsidRPr="00AD5330">
          <w:t>on</w:t>
        </w:r>
        <w:r w:rsidRPr="001E47AB">
          <w:t>ducted per distinct value (point) of X</w:t>
        </w:r>
      </w:ins>
      <w:ins w:id="1388" w:author="Hout, Joanna in 't" w:date="2020-12-03T11:28:00Z">
        <w:r w:rsidR="001E47AB" w:rsidRPr="001E47AB">
          <w:rPr>
            <w:rPrChange w:id="1389" w:author="Hout, Joanna in 't" w:date="2020-12-03T11:29:00Z">
              <w:rPr>
                <w:highlight w:val="yellow"/>
              </w:rPr>
            </w:rPrChange>
          </w:rPr>
          <w:t>, using the outcomes and standard errors as estimated per study</w:t>
        </w:r>
      </w:ins>
      <w:ins w:id="1390" w:author="Hout, Joanna in 't" w:date="2020-12-03T09:57:00Z">
        <w:r w:rsidRPr="00C11544">
          <w:t>.</w:t>
        </w:r>
        <w:r>
          <w:t xml:space="preserve"> </w:t>
        </w:r>
      </w:ins>
      <w:r w:rsidR="007A60D8">
        <w:t xml:space="preserve">In </w:t>
      </w:r>
      <w:ins w:id="1391" w:author="Michael Belias" w:date="2020-11-26T23:55:00Z">
        <w:r w:rsidR="005533BE">
          <w:t xml:space="preserve">the first stage of </w:t>
        </w:r>
      </w:ins>
      <w:r w:rsidR="007A60D8">
        <w:t>two-stage pointwise meta-analysis</w:t>
      </w:r>
      <w:r w:rsidR="005804C2">
        <w:t>,</w:t>
      </w:r>
      <w:r w:rsidR="007A60D8" w:rsidRPr="00263943">
        <w:t xml:space="preserve"> </w:t>
      </w:r>
      <w:r w:rsidR="007A60D8">
        <w:t xml:space="preserve">as proposed by Royston and </w:t>
      </w:r>
      <w:proofErr w:type="spellStart"/>
      <w:r w:rsidR="007A60D8" w:rsidRPr="00E5658D">
        <w:t>Sauerbrei</w:t>
      </w:r>
      <w:proofErr w:type="spellEnd"/>
      <w:r w:rsidR="007A60D8">
        <w:t xml:space="preserve"> </w:t>
      </w:r>
      <w:r w:rsidR="007A60D8">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5804C2">
        <w:t>,</w:t>
      </w:r>
      <w:r w:rsidR="00986CD9" w:rsidRPr="00986CD9">
        <w:t xml:space="preserve"> </w:t>
      </w:r>
      <w:del w:id="1392" w:author="Michael Belias" w:date="2020-11-26T23:55:00Z">
        <w:r w:rsidR="00986CD9" w:rsidDel="00C652E7">
          <w:delText xml:space="preserve">in </w:delText>
        </w:r>
        <w:r w:rsidR="00986CD9" w:rsidDel="005533BE">
          <w:delText>the first stage</w:delText>
        </w:r>
        <w:r w:rsidR="007A60D8" w:rsidDel="005533BE">
          <w:delText xml:space="preserve"> </w:delText>
        </w:r>
      </w:del>
      <w:r w:rsidR="007A60D8">
        <w:t>we</w:t>
      </w:r>
      <w:r w:rsidR="00F336BB">
        <w:t xml:space="preserve"> </w:t>
      </w:r>
      <w:ins w:id="1393" w:author="Michael Belias" w:date="2020-11-26T23:55:00Z">
        <w:r w:rsidR="00436711">
          <w:t xml:space="preserve">may </w:t>
        </w:r>
      </w:ins>
      <w:r w:rsidR="00F336BB">
        <w:t>fit an appropriate model and</w:t>
      </w:r>
      <w:r w:rsidR="007A60D8">
        <w:t xml:space="preserve"> estimate the </w:t>
      </w:r>
      <w:r w:rsidR="00143D60">
        <w:t>predicted</w:t>
      </w:r>
      <w:r w:rsidR="007A60D8">
        <w:t xml:space="preserve"> outcome </w:t>
      </w:r>
      <w:r w:rsidR="00986CD9">
        <w:t>per study</w:t>
      </w:r>
      <w:r w:rsidR="007A60D8">
        <w:t xml:space="preserve">, </w:t>
      </w:r>
      <w:r w:rsidR="007A60D8" w:rsidRPr="00D72B04">
        <w:t>optionally controlling for individual</w:t>
      </w:r>
      <w:r w:rsidR="007A60D8" w:rsidRPr="00D72B04">
        <w:rPr>
          <w:rFonts w:ascii="Cambria Math" w:hAnsi="Cambria Math" w:cs="Cambria Math"/>
        </w:rPr>
        <w:t>‐</w:t>
      </w:r>
      <w:r w:rsidR="007A60D8" w:rsidRPr="00D72B04">
        <w:t>level confounders</w:t>
      </w:r>
      <w:r w:rsidR="007A60D8">
        <w:t xml:space="preserve">. Note that instead of using fractional polynomials as </w:t>
      </w:r>
      <w:ins w:id="1394" w:author="Hout, Joanna in 't" w:date="2020-12-03T09:53:00Z">
        <w:r>
          <w:t xml:space="preserve">in </w:t>
        </w:r>
      </w:ins>
      <w:r w:rsidR="007A60D8">
        <w:t xml:space="preserve">Royston and </w:t>
      </w:r>
      <w:proofErr w:type="spellStart"/>
      <w:r w:rsidR="007A60D8" w:rsidRPr="00E5658D">
        <w:t>Sauerbrei</w:t>
      </w:r>
      <w:proofErr w:type="spellEnd"/>
      <w:r w:rsidR="007A60D8">
        <w:t xml:space="preserve">, we </w:t>
      </w:r>
      <w:ins w:id="1395" w:author="Michael Belias" w:date="2020-11-26T23:55:00Z">
        <w:r w:rsidR="00D70E7F">
          <w:t xml:space="preserve">may </w:t>
        </w:r>
      </w:ins>
      <w:del w:id="1396" w:author="Michael Belias" w:date="2020-11-26T23:55:00Z">
        <w:r w:rsidR="007A60D8" w:rsidDel="00436711">
          <w:delText xml:space="preserve">may </w:delText>
        </w:r>
      </w:del>
      <w:r w:rsidR="007A60D8">
        <w:t xml:space="preserve">use any of the spline approaches described in section 4. </w:t>
      </w:r>
      <w:ins w:id="1397" w:author="Hout, Joanna in 't" w:date="2020-12-03T11:31:00Z">
        <w:r w:rsidR="001E47AB">
          <w:t xml:space="preserve">At this point </w:t>
        </w:r>
      </w:ins>
      <w:ins w:id="1398" w:author="Hout, Joanna in 't" w:date="2020-12-03T11:32:00Z">
        <w:r w:rsidR="00176547">
          <w:t>we</w:t>
        </w:r>
      </w:ins>
      <w:ins w:id="1399" w:author="Hout, Joanna in 't" w:date="2020-12-03T11:31:00Z">
        <w:r w:rsidR="001E47AB">
          <w:t xml:space="preserve"> should </w:t>
        </w:r>
      </w:ins>
      <w:ins w:id="1400" w:author="Hout, Joanna in 't" w:date="2020-12-03T11:32:00Z">
        <w:r w:rsidR="00176547">
          <w:t>d</w:t>
        </w:r>
      </w:ins>
      <w:ins w:id="1401" w:author="Hout, Joanna in 't" w:date="2020-12-03T11:31:00Z">
        <w:r w:rsidR="001E47AB">
          <w:t>ecide</w:t>
        </w:r>
      </w:ins>
      <w:ins w:id="1402" w:author="Hout, Joanna in 't" w:date="2020-12-03T11:32:00Z">
        <w:r w:rsidR="00176547">
          <w:t xml:space="preserve">, </w:t>
        </w:r>
        <w:proofErr w:type="gramStart"/>
        <w:r w:rsidR="00176547">
          <w:t>e.g.</w:t>
        </w:r>
      </w:ins>
      <w:proofErr w:type="gramEnd"/>
      <w:ins w:id="1403" w:author="Hout, Joanna in 't" w:date="2020-12-03T11:31:00Z">
        <w:r w:rsidR="001E47AB">
          <w:t xml:space="preserve"> by plotting the results, whether it is sensible to pool the predicted outcomes across studies. </w:t>
        </w:r>
      </w:ins>
      <w:r w:rsidR="007A60D8">
        <w:t>At the second stage, for each distinct value</w:t>
      </w:r>
      <w:del w:id="1404" w:author="Hout, Joanna in 't" w:date="2020-12-03T09:56:00Z">
        <w:r w:rsidR="007A60D8" w:rsidDel="000B438D">
          <w:delText xml:space="preserve"> </w:delText>
        </w:r>
      </w:del>
      <w:ins w:id="1405" w:author="Hout, Joanna in 't" w:date="2020-12-03T09:55:00Z">
        <w:r>
          <w:t xml:space="preserve"> </w:t>
        </w:r>
      </w:ins>
      <w:r w:rsidR="007A60D8">
        <w:t xml:space="preserve">of X a </w:t>
      </w:r>
      <w:del w:id="1406" w:author="Michael Belias" w:date="2020-12-01T13:16:00Z">
        <w:r w:rsidR="007A60D8" w:rsidDel="00326B68">
          <w:delText xml:space="preserve">pointwise </w:delText>
        </w:r>
      </w:del>
      <w:r w:rsidR="007A60D8">
        <w:t xml:space="preserve">meta-analysis is performed on the resulting predicted values and standard errors, using either a fixed or random effects approach </w:t>
      </w:r>
      <w:r w:rsidR="007A60D8">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7A60D8">
        <w:t>. Given a continuous variable X the algorithm proceeds as follows:</w:t>
      </w:r>
      <w:ins w:id="1407"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7C4301F4" w:rsidR="007A60D8" w:rsidRDefault="007A60D8" w:rsidP="0095210F">
      <w:pPr>
        <w:pStyle w:val="Compact"/>
        <w:numPr>
          <w:ilvl w:val="0"/>
          <w:numId w:val="29"/>
        </w:numPr>
      </w:pPr>
      <w:r>
        <w:t xml:space="preserve">Select a spline approach and fit </w:t>
      </w:r>
      <w:ins w:id="1408" w:author="Hout, Joanna in 't" w:date="2020-12-03T10:00:00Z">
        <w:r w:rsidR="00526F54">
          <w:t xml:space="preserve">per study </w:t>
        </w:r>
      </w:ins>
      <w:r w:rsidR="005913E8">
        <w:t xml:space="preserve">an appropriate </w:t>
      </w:r>
      <w:r>
        <w:t>model</w:t>
      </w:r>
      <w:ins w:id="1409" w:author="Michael Belias" w:date="2020-12-01T18:34:00Z">
        <w:r w:rsidR="00436571">
          <w:t xml:space="preserve"> including interaction</w:t>
        </w:r>
      </w:ins>
      <w:ins w:id="1410" w:author="Michael Belias" w:date="2020-12-01T18:35:00Z">
        <w:r w:rsidR="0081349E">
          <w:t xml:space="preserve"> </w:t>
        </w:r>
        <w:r w:rsidR="007F2130">
          <w:t>between</w:t>
        </w:r>
        <w:r w:rsidR="0081349E">
          <w:t xml:space="preserve"> X</w:t>
        </w:r>
      </w:ins>
      <w:ins w:id="1411" w:author="Michael Belias" w:date="2020-12-01T18:34:00Z">
        <w:r w:rsidR="00436571">
          <w:t xml:space="preserve"> </w:t>
        </w:r>
      </w:ins>
      <w:ins w:id="1412" w:author="Michael Belias" w:date="2020-12-01T18:35:00Z">
        <w:r w:rsidR="00985DA1">
          <w:t>and</w:t>
        </w:r>
      </w:ins>
      <w:ins w:id="1413" w:author="Michael Belias" w:date="2020-12-01T18:34:00Z">
        <w:r w:rsidR="00436571">
          <w:t xml:space="preserve"> the treatment.</w:t>
        </w:r>
      </w:ins>
      <w:del w:id="1414"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1415" w:name="_Hlk55823476"/>
      <w:ins w:id="1416" w:author="Hout, Joanna in 't" w:date="2020-11-09T14:05:00Z">
        <w:r w:rsidR="00E0276B">
          <w:t xml:space="preserve"> </w:t>
        </w:r>
      </w:ins>
      <w:ins w:id="1417" w:author="Michael Belias" w:date="2020-11-27T15:38:00Z">
        <w:r w:rsidR="00302CF5" w:rsidRPr="00551034">
          <w:rPr>
            <w:rPrChange w:id="1418" w:author="Michael Belias" w:date="2020-12-01T13:17:00Z">
              <w:rPr>
                <w:color w:val="808080" w:themeColor="background1" w:themeShade="80"/>
              </w:rPr>
            </w:rPrChange>
          </w:rPr>
          <w:t>Since in pointwise meta-analysis we are pooling the predicted outcomes we can apply any good fitting model</w:t>
        </w:r>
      </w:ins>
      <w:ins w:id="1419" w:author="Michael Belias" w:date="2020-12-01T13:17:00Z">
        <w:r w:rsidR="002B245C">
          <w:t xml:space="preserve"> per study</w:t>
        </w:r>
      </w:ins>
      <w:ins w:id="1420" w:author="Michael Belias" w:date="2020-11-27T15:38:00Z">
        <w:r w:rsidR="00302CF5" w:rsidRPr="00551034">
          <w:rPr>
            <w:rPrChange w:id="1421" w:author="Michael Belias" w:date="2020-12-01T13:17:00Z">
              <w:rPr>
                <w:color w:val="808080" w:themeColor="background1" w:themeShade="80"/>
              </w:rPr>
            </w:rPrChange>
          </w:rPr>
          <w:t>. As a consequence, different modelling techniques may be applied across studies, including linear models, fractional polynomials, and splines of different degrees and with different knot specifications</w:t>
        </w:r>
      </w:ins>
      <w:ins w:id="1422" w:author="Michael Belias" w:date="2020-12-06T13:10:00Z">
        <w:r w:rsidR="00564B09">
          <w:t xml:space="preserve">. </w:t>
        </w:r>
      </w:ins>
      <w:ins w:id="1423" w:author="Michael Belias" w:date="2020-12-06T13:21:00Z">
        <w:r w:rsidR="00AB76AF">
          <w:t>During</w:t>
        </w:r>
      </w:ins>
      <w:ins w:id="1424" w:author="Michael Belias" w:date="2020-12-06T13:10:00Z">
        <w:r w:rsidR="00564B09">
          <w:t xml:space="preserve"> this stage we may </w:t>
        </w:r>
        <w:r w:rsidR="00516342">
          <w:t>use</w:t>
        </w:r>
      </w:ins>
      <w:ins w:id="1425" w:author="Michael Belias" w:date="2020-12-06T13:11:00Z">
        <w:r w:rsidR="00CE3D3C">
          <w:t xml:space="preserve"> </w:t>
        </w:r>
      </w:ins>
      <w:ins w:id="1426" w:author="Michael Belias" w:date="2020-12-06T13:12:00Z">
        <w:r w:rsidR="006039DD">
          <w:t>criteria</w:t>
        </w:r>
        <w:r w:rsidR="000826E8">
          <w:t xml:space="preserve"> to</w:t>
        </w:r>
      </w:ins>
      <w:ins w:id="1427" w:author="Michael Belias" w:date="2020-12-06T13:10:00Z">
        <w:r w:rsidR="00516342">
          <w:t xml:space="preserve"> the </w:t>
        </w:r>
      </w:ins>
      <w:ins w:id="1428" w:author="Michael Belias" w:date="2020-12-06T13:12:00Z">
        <w:r w:rsidR="00A343D7">
          <w:t xml:space="preserve">find </w:t>
        </w:r>
        <w:r w:rsidR="00A47E38">
          <w:t xml:space="preserve">the </w:t>
        </w:r>
      </w:ins>
      <w:ins w:id="1429" w:author="Michael Belias" w:date="2020-12-06T13:10:00Z">
        <w:r w:rsidR="00516342">
          <w:t>best fitting model</w:t>
        </w:r>
      </w:ins>
      <w:ins w:id="1430" w:author="Michael Belias" w:date="2020-12-06T13:11:00Z">
        <w:r w:rsidR="00D752EC">
          <w:t xml:space="preserve"> per study</w:t>
        </w:r>
      </w:ins>
      <w:ins w:id="1431" w:author="Michael Belias" w:date="2020-12-06T13:12:00Z">
        <w:r w:rsidR="006039DD">
          <w:t>,</w:t>
        </w:r>
      </w:ins>
      <w:ins w:id="1432" w:author="Michael Belias" w:date="2020-12-06T13:11:00Z">
        <w:r w:rsidR="000A6731">
          <w:t xml:space="preserve"> </w:t>
        </w:r>
      </w:ins>
      <w:proofErr w:type="gramStart"/>
      <w:ins w:id="1433" w:author="Michael Belias" w:date="2020-12-06T13:25:00Z">
        <w:r w:rsidR="00FD2230">
          <w:t>e.g.</w:t>
        </w:r>
      </w:ins>
      <w:proofErr w:type="gramEnd"/>
      <w:ins w:id="1434" w:author="Michael Belias" w:date="2020-12-06T13:12:00Z">
        <w:r w:rsidR="00636483">
          <w:t xml:space="preserve"> </w:t>
        </w:r>
        <w:proofErr w:type="spellStart"/>
        <w:r w:rsidR="000734F5">
          <w:t>Aikaike</w:t>
        </w:r>
        <w:proofErr w:type="spellEnd"/>
        <w:r w:rsidR="000734F5">
          <w:t xml:space="preserve"> in</w:t>
        </w:r>
      </w:ins>
      <w:ins w:id="1435" w:author="Michael Belias" w:date="2020-12-06T13:13:00Z">
        <w:r w:rsidR="000734F5">
          <w:t>formation criterion</w:t>
        </w:r>
        <w:r w:rsidR="00083B1E">
          <w:t xml:space="preserve">, </w:t>
        </w:r>
        <w:r w:rsidR="00D116A7">
          <w:t>GCV</w:t>
        </w:r>
        <w:r w:rsidR="000734F5">
          <w:t xml:space="preserve"> or likelihood ratio test</w:t>
        </w:r>
      </w:ins>
      <w:ins w:id="1436" w:author="Michael Belias" w:date="2020-12-06T13:14:00Z">
        <w:r w:rsidR="00F622D1">
          <w:t>s</w:t>
        </w:r>
      </w:ins>
      <w:ins w:id="1437" w:author="Michael Belias" w:date="2020-12-06T13:13:00Z">
        <w:r w:rsidR="000734F5">
          <w:t xml:space="preserve">. </w:t>
        </w:r>
      </w:ins>
      <w:ins w:id="1438" w:author="Michael Belias" w:date="2020-12-06T13:21:00Z">
        <w:r w:rsidR="00E529CF">
          <w:t xml:space="preserve">Note, </w:t>
        </w:r>
      </w:ins>
      <w:ins w:id="1439" w:author="Michael Belias" w:date="2020-12-06T13:25:00Z">
        <w:r w:rsidR="00C841BC">
          <w:t xml:space="preserve">since </w:t>
        </w:r>
      </w:ins>
      <w:ins w:id="1440" w:author="Michael Belias" w:date="2020-12-06T13:23:00Z">
        <w:r w:rsidR="00D5246F">
          <w:t>each study</w:t>
        </w:r>
        <w:r w:rsidR="00263657">
          <w:t xml:space="preserve"> has less sample size</w:t>
        </w:r>
        <w:r w:rsidR="00924B8C">
          <w:t xml:space="preserve"> than</w:t>
        </w:r>
        <w:r w:rsidR="00C16076">
          <w:t xml:space="preserve"> </w:t>
        </w:r>
      </w:ins>
      <w:ins w:id="1441" w:author="Michael Belias" w:date="2020-12-06T13:25:00Z">
        <w:r w:rsidR="00801B73">
          <w:t xml:space="preserve">all of them </w:t>
        </w:r>
      </w:ins>
      <w:ins w:id="1442" w:author="Michael Belias" w:date="2020-12-06T13:23:00Z">
        <w:r w:rsidR="00C16076">
          <w:t>combined</w:t>
        </w:r>
        <w:r w:rsidR="006B5318">
          <w:t xml:space="preserve"> and</w:t>
        </w:r>
      </w:ins>
      <w:ins w:id="1443" w:author="Michael Belias" w:date="2020-12-06T13:24:00Z">
        <w:r w:rsidR="000D1DA3">
          <w:t xml:space="preserve"> </w:t>
        </w:r>
      </w:ins>
      <w:ins w:id="1444" w:author="Michael Belias" w:date="2020-12-06T13:25:00Z">
        <w:r w:rsidR="00FA055B">
          <w:t xml:space="preserve">each study will </w:t>
        </w:r>
      </w:ins>
      <w:ins w:id="1445" w:author="Michael Belias" w:date="2020-12-06T13:21:00Z">
        <w:r w:rsidR="00C84D5B">
          <w:t>have</w:t>
        </w:r>
      </w:ins>
      <w:ins w:id="1446" w:author="Michael Belias" w:date="2020-12-06T13:20:00Z">
        <w:r w:rsidR="008F5CA6">
          <w:t xml:space="preserve"> low</w:t>
        </w:r>
      </w:ins>
      <w:ins w:id="1447" w:author="Michael Belias" w:date="2020-12-06T13:24:00Z">
        <w:r w:rsidR="00736586">
          <w:t>er</w:t>
        </w:r>
      </w:ins>
      <w:ins w:id="1448" w:author="Michael Belias" w:date="2020-12-06T13:20:00Z">
        <w:r w:rsidR="008F5CA6">
          <w:t xml:space="preserve"> power to </w:t>
        </w:r>
      </w:ins>
      <w:ins w:id="1449" w:author="Michael Belias" w:date="2020-12-06T13:21:00Z">
        <w:r w:rsidR="00F34BAE">
          <w:t>detect</w:t>
        </w:r>
      </w:ins>
      <w:ins w:id="1450" w:author="Michael Belias" w:date="2020-12-06T13:20:00Z">
        <w:r w:rsidR="008F5CA6">
          <w:t xml:space="preserve"> non-linear effects</w:t>
        </w:r>
      </w:ins>
      <w:ins w:id="1451" w:author="Michael Belias" w:date="2020-12-06T13:24:00Z">
        <w:r w:rsidR="00331E5A">
          <w:t>.</w:t>
        </w:r>
      </w:ins>
      <w:ins w:id="1452" w:author="Michael Belias" w:date="2020-12-06T13:21:00Z">
        <w:r w:rsidR="0017564A">
          <w:t xml:space="preserve"> </w:t>
        </w:r>
      </w:ins>
      <w:ins w:id="1453" w:author="Michael Belias" w:date="2020-12-06T13:24:00Z">
        <w:r w:rsidR="00DF6892">
          <w:t>Therefore,</w:t>
        </w:r>
        <w:r w:rsidR="00836A9A">
          <w:t xml:space="preserve"> w</w:t>
        </w:r>
      </w:ins>
      <w:ins w:id="1454" w:author="Michael Belias" w:date="2020-12-06T13:20:00Z">
        <w:r w:rsidR="008F5CA6">
          <w:t>e propose to use larger</w:t>
        </w:r>
      </w:ins>
      <w:ins w:id="1455" w:author="Michael Belias" w:date="2020-12-06T13:21:00Z">
        <w:r w:rsidR="00806911">
          <w:t xml:space="preserve"> than the</w:t>
        </w:r>
      </w:ins>
      <w:ins w:id="1456" w:author="Michael Belias" w:date="2020-12-06T13:20:00Z">
        <w:r w:rsidR="008F5CA6">
          <w:t xml:space="preserve"> nominal significance level</w:t>
        </w:r>
      </w:ins>
      <w:ins w:id="1457" w:author="Michael Belias" w:date="2020-12-06T13:21:00Z">
        <w:r w:rsidR="003E7AC4">
          <w:t xml:space="preserve"> of 0.05</w:t>
        </w:r>
      </w:ins>
      <w:ins w:id="1458" w:author="Michael Belias" w:date="2020-12-06T13:22:00Z">
        <w:r w:rsidR="006A143D">
          <w:t xml:space="preserve"> as proposed by </w:t>
        </w:r>
        <w:proofErr w:type="spellStart"/>
        <w:r w:rsidR="000E1AFD" w:rsidRPr="000E1AFD">
          <w:t>Sauerbrei</w:t>
        </w:r>
        <w:proofErr w:type="spellEnd"/>
        <w:r w:rsidR="000E1AFD" w:rsidRPr="000E1AFD">
          <w:t xml:space="preserve"> and Royston</w:t>
        </w:r>
      </w:ins>
      <w:ins w:id="1459" w:author="Michael Belias" w:date="2020-12-06T13:23:00Z">
        <w:r w:rsidR="00B6068D">
          <w:t xml:space="preserve"> </w:t>
        </w:r>
      </w:ins>
      <w:r w:rsidR="00B6068D">
        <w:fldChar w:fldCharType="begin"/>
      </w:r>
      <w:r w:rsidR="00B6068D">
        <w:instrText xml:space="preserve"> ADDIN ZOTERO_ITEM CSL_CITATION {"citationID":"UCO4tNOp","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B6068D">
        <w:fldChar w:fldCharType="separate"/>
      </w:r>
      <w:r w:rsidR="00B6068D" w:rsidRPr="00B6068D">
        <w:rPr>
          <w:rFonts w:ascii="Garamond" w:hAnsi="Garamond"/>
        </w:rPr>
        <w:t>[14]</w:t>
      </w:r>
      <w:r w:rsidR="00B6068D">
        <w:fldChar w:fldCharType="end"/>
      </w:r>
      <w:ins w:id="1460" w:author="Michael Belias" w:date="2020-12-06T13:23:00Z">
        <w:r w:rsidR="006C7675">
          <w:t xml:space="preserve"> for fractional polynomials</w:t>
        </w:r>
      </w:ins>
      <w:ins w:id="1461" w:author="Michael Belias" w:date="2020-12-06T13:21:00Z">
        <w:r w:rsidR="003E7AC4">
          <w:t>.</w:t>
        </w:r>
        <w:r w:rsidR="003E7AC4" w:rsidDel="003E7AC4">
          <w:rPr>
            <w:rStyle w:val="CommentReference"/>
          </w:rPr>
          <w:t xml:space="preserve"> </w:t>
        </w:r>
      </w:ins>
      <w:commentRangeStart w:id="1462"/>
      <w:commentRangeEnd w:id="1462"/>
      <w:del w:id="1463" w:author="Michael Belias" w:date="2020-12-06T13:21:00Z">
        <w:r w:rsidR="00AC67A8" w:rsidDel="003E7AC4">
          <w:rPr>
            <w:rStyle w:val="CommentReference"/>
          </w:rPr>
          <w:commentReference w:id="1462"/>
        </w:r>
      </w:del>
    </w:p>
    <w:bookmarkEnd w:id="1415"/>
    <w:p w14:paraId="66277AE0" w14:textId="704280F0" w:rsidR="008255B4" w:rsidRDefault="00EF003F" w:rsidP="00C11544">
      <w:pPr>
        <w:pStyle w:val="Compact"/>
        <w:numPr>
          <w:ilvl w:val="0"/>
          <w:numId w:val="29"/>
        </w:numPr>
      </w:pPr>
      <w:r>
        <w:t>Using the model</w:t>
      </w:r>
      <w:ins w:id="1464" w:author="Hout, Joanna in 't" w:date="2020-12-03T10:00:00Z">
        <w:r w:rsidR="00526F54">
          <w:t>s</w:t>
        </w:r>
      </w:ins>
      <w:r>
        <w:t xml:space="preserve"> </w:t>
      </w:r>
      <w:del w:id="1465" w:author="Hout, Joanna in 't" w:date="2020-12-03T09:59:00Z">
        <w:r w:rsidDel="00526F54">
          <w:delText>with interaction</w:delText>
        </w:r>
      </w:del>
      <w:ins w:id="1466" w:author="Hout, Joanna in 't" w:date="2020-12-03T09:59:00Z">
        <w:r w:rsidR="00526F54">
          <w:t>from step 1</w:t>
        </w:r>
      </w:ins>
      <w:r>
        <w:t xml:space="preserve">,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del w:id="1467" w:author="Hout, Joanna in 't" w:date="2020-12-03T10:01:00Z">
                    <w:rPr>
                      <w:rFonts w:ascii="Cambria Math" w:hAnsi="Cambria Math"/>
                    </w:rPr>
                    <m:t>C</m:t>
                  </w:del>
                </m:r>
                <m:r>
                  <w:ins w:id="1468" w:author="Hout, Joanna in 't" w:date="2020-12-03T10:01:00Z">
                    <w:rPr>
                      <w:rFonts w:ascii="Cambria Math" w:hAnsi="Cambria Math"/>
                    </w:rPr>
                    <m:t>T</m:t>
                  </w:ins>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del w:id="1469" w:author="Hout, Joanna in 't" w:date="2020-12-03T10:01:00Z">
                    <w:rPr>
                      <w:rFonts w:ascii="Cambria Math" w:hAnsi="Cambria Math"/>
                    </w:rPr>
                    <m:t>T</m:t>
                  </w:del>
                </m:r>
                <m:r>
                  <w:ins w:id="1470" w:author="Hout, Joanna in 't" w:date="2020-12-03T10:01:00Z">
                    <w:rPr>
                      <w:rFonts w:ascii="Cambria Math" w:hAnsi="Cambria Math"/>
                    </w:rPr>
                    <m:t>C</m:t>
                  </w:ins>
                </m:r>
              </m:e>
              <m:sub>
                <m:r>
                  <w:rPr>
                    <w:rFonts w:ascii="Cambria Math" w:hAnsi="Cambria Math"/>
                  </w:rPr>
                  <m:t>j</m:t>
                </m:r>
              </m:sub>
            </m:sSub>
          </m:sub>
        </m:sSub>
        <m:r>
          <w:rPr>
            <w:rFonts w:ascii="Cambria Math" w:hAnsi="Cambria Math"/>
          </w:rPr>
          <m:t>(X)</m:t>
        </m:r>
      </m:oMath>
      <w:r w:rsidR="002D0548">
        <w:t xml:space="preserve">  </w:t>
      </w:r>
      <w:r w:rsidR="00D77542">
        <w:t xml:space="preserve">for the </w:t>
      </w:r>
      <w:del w:id="1471" w:author="Hout, Joanna in 't" w:date="2020-12-03T10:01:00Z">
        <w:r w:rsidR="00D77542" w:rsidDel="00526F54">
          <w:delText xml:space="preserve">control </w:delText>
        </w:r>
      </w:del>
      <w:ins w:id="1472" w:author="Hout, Joanna in 't" w:date="2020-12-03T10:01:00Z">
        <w:r w:rsidR="00526F54">
          <w:t xml:space="preserve">treated </w:t>
        </w:r>
      </w:ins>
      <w:r w:rsidR="00D77542">
        <w:t xml:space="preserve">and </w:t>
      </w:r>
      <w:del w:id="1473" w:author="Hout, Joanna in 't" w:date="2020-12-03T10:01:00Z">
        <w:r w:rsidR="00D77542" w:rsidDel="00526F54">
          <w:delText xml:space="preserve">treated </w:delText>
        </w:r>
      </w:del>
      <w:ins w:id="1474" w:author="Hout, Joanna in 't" w:date="2020-12-03T10:01:00Z">
        <w:r w:rsidR="00526F54">
          <w:t xml:space="preserve">control </w:t>
        </w:r>
      </w:ins>
      <w:r w:rsidR="00D77542">
        <w:t xml:space="preserve">group in study </w:t>
      </w:r>
      <w:r w:rsidR="00D77542" w:rsidRPr="008B5A63">
        <w:rPr>
          <w:i/>
        </w:rPr>
        <w:t>j</w:t>
      </w:r>
      <w:r w:rsidR="00D77542">
        <w:t xml:space="preserve"> respectively, along with their </w:t>
      </w:r>
      <w:r w:rsidR="003C7B63">
        <w:t xml:space="preserve">standard errors and </w:t>
      </w:r>
      <w:r w:rsidR="00D77542">
        <w:t>95% confidence intervals.</w:t>
      </w:r>
      <w:ins w:id="1475" w:author="Hout, Joanna in 't" w:date="2020-12-03T11:41:00Z">
        <w:r w:rsidR="00760AA5">
          <w:t xml:space="preserve"> </w:t>
        </w:r>
      </w:ins>
      <w:ins w:id="1476" w:author="Hout, Joanna in 't" w:date="2020-12-03T11:42:00Z">
        <w:r w:rsidR="008255B4">
          <w:t xml:space="preserve">In order to smooth the pooled regression lines from stage 2, </w:t>
        </w:r>
      </w:ins>
      <w:ins w:id="1477" w:author="Hout, Joanna in 't" w:date="2020-12-03T11:45:00Z">
        <w:r w:rsidR="008255B4">
          <w:t xml:space="preserve">here </w:t>
        </w:r>
      </w:ins>
      <w:ins w:id="1478" w:author="Hout, Joanna in 't" w:date="2020-12-03T11:42:00Z">
        <w:r w:rsidR="008255B4">
          <w:t xml:space="preserve">we can </w:t>
        </w:r>
      </w:ins>
      <w:ins w:id="1479" w:author="Hout, Joanna in 't" w:date="2020-12-03T11:45:00Z">
        <w:r w:rsidR="008255B4">
          <w:t xml:space="preserve">extrapolate </w:t>
        </w:r>
      </w:ins>
      <w:ins w:id="1480" w:author="Hout, Joanna in 't" w:date="2020-12-03T11:42:00Z">
        <w:r w:rsidR="008255B4">
          <w:t>the regression lines to cover the full domain of X.</w:t>
        </w:r>
      </w:ins>
      <w:ins w:id="1481" w:author="Hout, Joanna in 't" w:date="2020-12-03T11:46:00Z">
        <w:r w:rsidR="008255B4">
          <w:t xml:space="preserve"> Automatically, the standard errors </w:t>
        </w:r>
      </w:ins>
      <w:ins w:id="1482" w:author="Hout, Joanna in 't" w:date="2020-12-03T11:48:00Z">
        <w:r w:rsidR="008255B4">
          <w:t xml:space="preserve">of the predicted outcomes </w:t>
        </w:r>
      </w:ins>
      <w:ins w:id="1483" w:author="Hout, Joanna in 't" w:date="2020-12-03T11:46:00Z">
        <w:r w:rsidR="008255B4">
          <w:t xml:space="preserve">in the extrapolated regions will be </w:t>
        </w:r>
      </w:ins>
      <w:ins w:id="1484" w:author="Hout, Joanna in 't" w:date="2020-12-03T11:49:00Z">
        <w:r w:rsidR="008255B4">
          <w:t>increasing</w:t>
        </w:r>
      </w:ins>
      <w:ins w:id="1485" w:author="Hout, Joanna in 't" w:date="2020-12-03T11:50:00Z">
        <w:r w:rsidR="008255B4">
          <w:t xml:space="preserve"> along</w:t>
        </w:r>
      </w:ins>
      <w:ins w:id="1486" w:author="Hout, Joanna in 't" w:date="2020-12-03T11:49:00Z">
        <w:r w:rsidR="008255B4">
          <w:t xml:space="preserve"> with </w:t>
        </w:r>
      </w:ins>
      <w:ins w:id="1487" w:author="Hout, Joanna in 't" w:date="2020-12-03T11:48:00Z">
        <w:r w:rsidR="008255B4">
          <w:t>the</w:t>
        </w:r>
      </w:ins>
      <w:ins w:id="1488" w:author="Hout, Joanna in 't" w:date="2020-12-03T11:50:00Z">
        <w:r w:rsidR="008255B4">
          <w:t xml:space="preserve"> extent of extrapolation</w:t>
        </w:r>
      </w:ins>
      <w:ins w:id="1489" w:author="Hout, Joanna in 't" w:date="2020-12-03T11:46:00Z">
        <w:r w:rsidR="008255B4">
          <w:t>.</w:t>
        </w:r>
      </w:ins>
      <w:ins w:id="1490" w:author="Hout, Joanna in 't" w:date="2020-12-03T11:42:00Z">
        <w:r w:rsidR="008255B4">
          <w:t xml:space="preserve"> </w:t>
        </w:r>
      </w:ins>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1491"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19BEB7C7" w:rsidR="005D3BC9" w:rsidRDefault="008E5FE4" w:rsidP="00670E58">
      <w:pPr>
        <w:pStyle w:val="Compact"/>
        <w:numPr>
          <w:ilvl w:val="0"/>
          <w:numId w:val="29"/>
        </w:numPr>
      </w:pPr>
      <w:r>
        <w:t>F</w:t>
      </w:r>
      <w:r w:rsidR="002D0548">
        <w:t>or eac</w:t>
      </w:r>
      <w:del w:id="1492" w:author="Hout, Joanna in 't" w:date="2020-12-03T11:34:00Z">
        <w:r w:rsidR="002D0548" w:rsidDel="00176547">
          <w:delText xml:space="preserve">h </w:delText>
        </w:r>
      </w:del>
      <m:oMath>
        <m:sSup>
          <m:sSupPr>
            <m:ctrlPr>
              <w:del w:id="1493" w:author="Hout, Joanna in 't" w:date="2020-12-03T11:34:00Z">
                <w:rPr>
                  <w:rFonts w:ascii="Cambria Math" w:hAnsi="Cambria Math"/>
                </w:rPr>
              </w:del>
            </m:ctrlPr>
          </m:sSupPr>
          <m:e>
            <m:r>
              <w:del w:id="1494" w:author="Hout, Joanna in 't" w:date="2020-12-03T11:34:00Z">
                <w:rPr>
                  <w:rFonts w:ascii="Cambria Math" w:hAnsi="Cambria Math"/>
                </w:rPr>
                <m:t>X</m:t>
              </w:del>
            </m:r>
          </m:e>
          <m:sup>
            <m:r>
              <w:del w:id="1495" w:author="Hout, Joanna in 't" w:date="2020-12-03T11:34:00Z">
                <w:rPr>
                  <w:rFonts w:ascii="Cambria Math" w:hAnsi="Cambria Math"/>
                </w:rPr>
                <m:t>*</m:t>
              </w:del>
            </m:r>
          </m:sup>
        </m:sSup>
        <m:r>
          <w:del w:id="1496" w:author="Hout, Joanna in 't" w:date="2020-12-03T11:34:00Z">
            <w:rPr>
              <w:rFonts w:ascii="Cambria Math" w:hAnsi="Cambria Math"/>
            </w:rPr>
            <m:t>∈</m:t>
          </w:del>
        </m:r>
        <m:d>
          <m:dPr>
            <m:begChr m:val="["/>
            <m:endChr m:val="]"/>
            <m:ctrlPr>
              <w:del w:id="1497" w:author="Hout, Joanna in 't" w:date="2020-12-03T11:34:00Z">
                <w:rPr>
                  <w:rFonts w:ascii="Cambria Math" w:hAnsi="Cambria Math"/>
                  <w:i/>
                </w:rPr>
              </w:del>
            </m:ctrlPr>
          </m:dPr>
          <m:e>
            <m:r>
              <w:del w:id="1498" w:author="Hout, Joanna in 't" w:date="2020-12-03T11:34:00Z">
                <w:rPr>
                  <w:rFonts w:ascii="Cambria Math" w:hAnsi="Cambria Math"/>
                </w:rPr>
                <m:t>α,β</m:t>
              </w:del>
            </m:r>
          </m:e>
        </m:d>
        <m:r>
          <w:del w:id="1499" w:author="Hout, Joanna in 't" w:date="2020-12-03T11:34:00Z">
            <w:rPr>
              <w:rFonts w:ascii="Cambria Math" w:hAnsi="Cambria Math"/>
            </w:rPr>
            <m:t>,</m:t>
          </w:del>
        </m:r>
      </m:oMath>
      <w:del w:id="1500" w:author="Hout, Joanna in 't" w:date="2020-12-03T11:34:00Z">
        <w:r w:rsidR="002D0548" w:rsidDel="00176547">
          <w:delText xml:space="preserve"> </w:delText>
        </w:r>
        <w:r w:rsidR="005D3BC9" w:rsidDel="00176547">
          <w:delText>w</w:delText>
        </w:r>
      </w:del>
      <w:ins w:id="1501" w:author="Hout, Joanna in 't" w:date="2020-12-03T11:34:00Z">
        <w:r w:rsidR="00176547">
          <w:t xml:space="preserve">h </w:t>
        </w:r>
      </w:ins>
      <w:ins w:id="1502" w:author="Hout, Joanna in 't" w:date="2020-12-03T11:35:00Z">
        <w:r w:rsidR="00176547">
          <w:t xml:space="preserve">value </w:t>
        </w:r>
      </w:ins>
      <w:ins w:id="1503" w:author="Hout, Joanna in 't" w:date="2020-12-03T11:34:00Z">
        <w:r w:rsidR="00176547">
          <w:t xml:space="preserve">within the boundaries </w:t>
        </w:r>
      </w:ins>
      <w:ins w:id="1504" w:author="Hout, Joanna in 't" w:date="2020-12-03T11:35:00Z">
        <w:r w:rsidR="00176547">
          <w:t>of X w</w:t>
        </w:r>
      </w:ins>
      <w:r w:rsidR="005D3BC9">
        <w:t xml:space="preserve">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w:t>
      </w:r>
      <w:r w:rsidR="005D3BC9">
        <w:lastRenderedPageBreak/>
        <w:t xml:space="preserve">of the predicted outcomes may produce </w:t>
      </w:r>
      <w:del w:id="1505" w:author="Michael Belias" w:date="2020-12-01T13:19:00Z">
        <w:r w:rsidR="00934008" w:rsidDel="00A10EA0">
          <w:delText xml:space="preserve">discontinuous </w:delText>
        </w:r>
      </w:del>
      <w:ins w:id="1506" w:author="Michael Belias" w:date="2020-12-01T13:19:00Z">
        <w:r w:rsidR="00A10EA0">
          <w:t xml:space="preserve">unsmooth </w:t>
        </w:r>
      </w:ins>
      <w:r w:rsidR="005D3BC9">
        <w:t>results, see Figure</w:t>
      </w:r>
      <w:r w:rsidR="00E31BB7">
        <w:t>s</w:t>
      </w:r>
      <w:r w:rsidR="005D3BC9">
        <w:t xml:space="preserve"> 8</w:t>
      </w:r>
      <w:r w:rsidR="009F3273">
        <w:t xml:space="preserve"> </w:t>
      </w:r>
      <w:r w:rsidR="00E31BB7">
        <w:t>a</w:t>
      </w:r>
      <w:r w:rsidR="009F3273">
        <w:t>nd 9</w:t>
      </w:r>
      <w:ins w:id="1507" w:author="Hout, Joanna in 't" w:date="2020-12-03T11:38:00Z">
        <w:r w:rsidR="00760AA5">
          <w:t xml:space="preserve">, especially in the second and third </w:t>
        </w:r>
      </w:ins>
      <w:ins w:id="1508" w:author="Hout, Joanna in 't" w:date="2020-12-03T11:39:00Z">
        <w:r w:rsidR="00760AA5">
          <w:t>scenario</w:t>
        </w:r>
      </w:ins>
      <w:r w:rsidR="005D3BC9">
        <w:t xml:space="preserve">. </w:t>
      </w:r>
    </w:p>
    <w:p w14:paraId="75C6825C" w14:textId="0DE0EABF" w:rsidR="00EE4A4F" w:rsidDel="00EE4A4F" w:rsidRDefault="005D3BC9" w:rsidP="00EE4A4F">
      <w:pPr>
        <w:pStyle w:val="FirstParagraph"/>
        <w:ind w:firstLine="480"/>
        <w:rPr>
          <w:del w:id="1509" w:author="Hout, Joanna in 't" w:date="2020-12-03T10:17:00Z"/>
          <w:moveTo w:id="1510" w:author="Hout, Joanna in 't" w:date="2020-12-03T10:11:00Z"/>
        </w:rPr>
      </w:pPr>
      <w:del w:id="1511" w:author="Michael Belias" w:date="2020-12-01T14:56:00Z">
        <w:r w:rsidDel="00367577">
          <w:delText xml:space="preserve">In our </w:delText>
        </w:r>
        <w:r w:rsidR="00F61D19" w:rsidDel="00367577">
          <w:delText xml:space="preserve">3 </w:delText>
        </w:r>
        <w:r w:rsidDel="00367577">
          <w:delText xml:space="preserve">IPD-MA </w:delText>
        </w:r>
        <w:r w:rsidR="00F61D19" w:rsidDel="00367577">
          <w:delText xml:space="preserve">scenarios </w:delText>
        </w:r>
      </w:del>
      <w:ins w:id="1512" w:author="Michael Belias" w:date="2020-12-01T14:56:00Z">
        <w:r w:rsidR="00367577">
          <w:t>W</w:t>
        </w:r>
      </w:ins>
      <w:del w:id="1513" w:author="Michael Belias" w:date="2020-12-01T14:56:00Z">
        <w:r w:rsidDel="00367577">
          <w:delText>w</w:delText>
        </w:r>
      </w:del>
      <w:r>
        <w:t xml:space="preserve">e applied </w:t>
      </w:r>
      <w:ins w:id="1514" w:author="Hout, Joanna in 't" w:date="2020-12-03T10:03:00Z">
        <w:r w:rsidR="00526F54">
          <w:t xml:space="preserve">pointwise meta-analysis </w:t>
        </w:r>
      </w:ins>
      <w:ins w:id="1515" w:author="Hout, Joanna in 't" w:date="2020-12-03T10:13:00Z">
        <w:r w:rsidR="00EE4A4F">
          <w:t>using</w:t>
        </w:r>
      </w:ins>
      <w:ins w:id="1516" w:author="Hout, Joanna in 't" w:date="2020-12-03T10:03:00Z">
        <w:r w:rsidR="00526F54">
          <w:t xml:space="preserve"> </w:t>
        </w:r>
      </w:ins>
      <w:r>
        <w:t>all aforementioned spline approaches</w:t>
      </w:r>
      <w:ins w:id="1517" w:author="Michael Belias" w:date="2020-12-01T14:56:00Z">
        <w:r w:rsidR="00367577" w:rsidRPr="00367577">
          <w:t xml:space="preserve"> </w:t>
        </w:r>
        <w:r w:rsidR="00367577">
          <w:t>in all 3 IPD-MA scenarios</w:t>
        </w:r>
      </w:ins>
      <w:r w:rsidR="00A5491E">
        <w:t xml:space="preserve">. </w:t>
      </w:r>
      <w:ins w:id="1518" w:author="Hout, Joanna in 't" w:date="2020-12-03T10:11:00Z">
        <w:r w:rsidR="00EE4A4F">
          <w:t>Fi</w:t>
        </w:r>
      </w:ins>
      <w:ins w:id="1519" w:author="Hout, Joanna in 't" w:date="2020-12-03T10:12:00Z">
        <w:r w:rsidR="00EE4A4F">
          <w:t>rst</w:t>
        </w:r>
      </w:ins>
      <w:ins w:id="1520" w:author="Michael Belias" w:date="2020-12-06T13:25:00Z">
        <w:r w:rsidR="008C0E19">
          <w:t>,</w:t>
        </w:r>
      </w:ins>
      <w:ins w:id="1521" w:author="Hout, Joanna in 't" w:date="2020-12-03T10:12:00Z">
        <w:r w:rsidR="00EE4A4F">
          <w:t xml:space="preserve"> </w:t>
        </w:r>
      </w:ins>
      <w:moveToRangeStart w:id="1522" w:author="Hout, Joanna in 't" w:date="2020-12-03T10:11:00Z" w:name="move57882733"/>
      <w:moveTo w:id="1523" w:author="Hout, Joanna in 't" w:date="2020-12-03T10:11:00Z">
        <w:r w:rsidR="00EE4A4F">
          <w:t>we estimated per study and treatment arm the mortality risk conditional on BMI</w:t>
        </w:r>
      </w:moveTo>
      <w:ins w:id="1524" w:author="Hout, Joanna in 't" w:date="2020-12-03T10:14:00Z">
        <w:r w:rsidR="00EE4A4F">
          <w:t xml:space="preserve"> (step 3.1)</w:t>
        </w:r>
      </w:ins>
      <w:moveTo w:id="1525" w:author="Hout, Joanna in 't" w:date="2020-12-03T10:11:00Z">
        <w:r w:rsidR="00EE4A4F">
          <w:t>, and we estimated per study the risk difference</w:t>
        </w:r>
        <w:del w:id="1526" w:author="Hout, Joanna in 't" w:date="2020-12-03T10:15:00Z">
          <w:r w:rsidR="00EE4A4F" w:rsidDel="00EE4A4F">
            <w:delText xml:space="preserve"> as described in step 3.2</w:delText>
          </w:r>
        </w:del>
        <w:r w:rsidR="00EE4A4F">
          <w:t xml:space="preserve"> and their confidence intervals </w:t>
        </w:r>
        <w:del w:id="1527" w:author="Hout, Joanna in 't" w:date="2020-12-03T10:15:00Z">
          <w:r w:rsidR="00EE4A4F" w:rsidDel="00EE4A4F">
            <w:delText>as described in section 3</w:delText>
          </w:r>
        </w:del>
      </w:moveTo>
      <w:ins w:id="1528" w:author="Hout, Joanna in 't" w:date="2020-12-03T10:15:00Z">
        <w:r w:rsidR="00EE4A4F">
          <w:t>(step 3.2)</w:t>
        </w:r>
      </w:ins>
      <w:moveTo w:id="1529" w:author="Hout, Joanna in 't" w:date="2020-12-03T10:11:00Z">
        <w:r w:rsidR="00EE4A4F">
          <w:t>. In the second stage we pooled both the</w:t>
        </w:r>
      </w:moveTo>
      <w:ins w:id="1530" w:author="Michael Belias" w:date="2020-12-06T13:26:00Z">
        <w:r w:rsidR="00E170CE">
          <w:t xml:space="preserve"> per treatment arm</w:t>
        </w:r>
      </w:ins>
      <w:moveTo w:id="1531" w:author="Hout, Joanna in 't" w:date="2020-12-03T10:11:00Z">
        <w:r w:rsidR="00EE4A4F">
          <w:t xml:space="preserve"> regression lines </w:t>
        </w:r>
        <w:del w:id="1532" w:author="Michael Belias" w:date="2020-12-06T13:26:00Z">
          <w:r w:rsidR="00EE4A4F" w:rsidDel="00E170CE">
            <w:delText xml:space="preserve">per treatment arm </w:delText>
          </w:r>
        </w:del>
        <w:r w:rsidR="00EE4A4F">
          <w:t>and their risk difference, using random effects meta-analys</w:t>
        </w:r>
        <w:del w:id="1533" w:author="Hout, Joanna in 't" w:date="2020-12-03T10:16:00Z">
          <w:r w:rsidR="00EE4A4F" w:rsidDel="00EE4A4F">
            <w:delText>i</w:delText>
          </w:r>
        </w:del>
      </w:moveTo>
      <w:ins w:id="1534" w:author="Hout, Joanna in 't" w:date="2020-12-03T10:16:00Z">
        <w:r w:rsidR="00EE4A4F">
          <w:t>e</w:t>
        </w:r>
      </w:ins>
      <w:moveTo w:id="1535" w:author="Hout, Joanna in 't" w:date="2020-12-03T10:11:00Z">
        <w:r w:rsidR="00EE4A4F">
          <w:t xml:space="preserve">s with </w:t>
        </w:r>
        <w:del w:id="1536" w:author="Hout, Joanna in 't" w:date="2020-12-03T10:16:00Z">
          <w:r w:rsidR="00EE4A4F" w:rsidDel="00EE4A4F">
            <w:delText>a</w:delText>
          </w:r>
        </w:del>
        <w:del w:id="1537" w:author="Hout, Joanna in 't" w:date="2020-12-03T10:19:00Z">
          <w:r w:rsidR="00EE4A4F" w:rsidDel="00EE4A4F">
            <w:delText xml:space="preserve"> </w:delText>
          </w:r>
        </w:del>
        <w:r w:rsidR="00EE4A4F">
          <w:t>REML estimator</w:t>
        </w:r>
      </w:moveTo>
      <w:ins w:id="1538" w:author="Hout, Joanna in 't" w:date="2020-12-03T10:16:00Z">
        <w:r w:rsidR="00EE4A4F">
          <w:t>s</w:t>
        </w:r>
      </w:ins>
      <w:moveTo w:id="1539" w:author="Hout, Joanna in 't" w:date="2020-12-03T10:11:00Z">
        <w:r w:rsidR="00EE4A4F">
          <w:t xml:space="preserve"> for </w:t>
        </w:r>
        <w:r w:rsidR="00EE4A4F">
          <w:rPr>
            <w:lang w:val="el-GR"/>
          </w:rPr>
          <w:t>τ</w:t>
        </w:r>
        <w:r w:rsidR="00EE4A4F" w:rsidRPr="006E0241">
          <w:rPr>
            <w:vertAlign w:val="superscript"/>
          </w:rPr>
          <w:t>2</w:t>
        </w:r>
        <w:r w:rsidR="00EE4A4F">
          <w:t xml:space="preserve">. </w:t>
        </w:r>
      </w:moveTo>
    </w:p>
    <w:moveToRangeEnd w:id="1522"/>
    <w:p w14:paraId="2C5859B9" w14:textId="4346206A" w:rsidR="006E35AC" w:rsidRDefault="00F0207F" w:rsidP="00DA4554">
      <w:pPr>
        <w:pStyle w:val="FirstParagraph"/>
        <w:ind w:firstLine="480"/>
        <w:rPr>
          <w:ins w:id="1540" w:author="Michael Belias" w:date="2020-11-27T00:01:00Z"/>
        </w:rPr>
      </w:pPr>
      <w:del w:id="1541" w:author="Hout, Joanna in 't" w:date="2020-12-03T10:17:00Z">
        <w:r w:rsidDel="00EE4A4F">
          <w:delText>As described in</w:delText>
        </w:r>
        <w:r w:rsidR="00A5491E" w:rsidDel="00EE4A4F">
          <w:delText xml:space="preserve"> step 3.1</w:delText>
        </w:r>
        <w:r w:rsidR="005D3BC9" w:rsidDel="00EE4A4F">
          <w:delText xml:space="preserve"> we pooled the results to show</w:delText>
        </w:r>
      </w:del>
      <w:ins w:id="1542" w:author="Hout, Joanna in 't" w:date="2020-12-03T10:17:00Z">
        <w:r w:rsidR="00EE4A4F">
          <w:t>The</w:t>
        </w:r>
      </w:ins>
      <w:r w:rsidR="005D3BC9">
        <w:t xml:space="preserve"> </w:t>
      </w:r>
      <w:ins w:id="1543" w:author="Hout, Joanna in 't" w:date="2020-12-03T10:19:00Z">
        <w:r w:rsidR="00EE4A4F">
          <w:t xml:space="preserve">pooled </w:t>
        </w:r>
      </w:ins>
      <w:r w:rsidR="005D3BC9">
        <w:t>mortality risk</w:t>
      </w:r>
      <w:r w:rsidR="00A5491E">
        <w:t>s</w:t>
      </w:r>
      <w:r w:rsidR="00F8400A">
        <w:t xml:space="preserve"> </w:t>
      </w:r>
      <w:r w:rsidR="005D3BC9">
        <w:t>per treatment arm</w:t>
      </w:r>
      <w:r w:rsidR="004C08C3">
        <w:t xml:space="preserve"> </w:t>
      </w:r>
      <w:ins w:id="1544" w:author="Hout, Joanna in 't" w:date="2020-12-03T10:18:00Z">
        <w:r w:rsidR="00EE4A4F">
          <w:t xml:space="preserve">are presented in </w:t>
        </w:r>
      </w:ins>
      <w:del w:id="1545" w:author="Hout, Joanna in 't" w:date="2020-12-03T10:18:00Z">
        <w:r w:rsidR="004C08C3" w:rsidDel="00EE4A4F">
          <w:delText>(</w:delText>
        </w:r>
      </w:del>
      <w:r w:rsidR="005D3BC9">
        <w:t>Figure 8</w:t>
      </w:r>
      <w:del w:id="1546" w:author="Hout, Joanna in 't" w:date="2020-12-03T10:18:00Z">
        <w:r w:rsidR="004C08C3" w:rsidDel="00EE4A4F">
          <w:delText>)</w:delText>
        </w:r>
      </w:del>
      <w:r w:rsidR="00A5491E">
        <w:t>,</w:t>
      </w:r>
      <w:r w:rsidR="005D3BC9">
        <w:t xml:space="preserve"> and</w:t>
      </w:r>
      <w:r w:rsidR="009622DC">
        <w:t xml:space="preserve"> </w:t>
      </w:r>
      <w:del w:id="1547" w:author="Hout, Joanna in 't" w:date="2020-12-03T10:18:00Z">
        <w:r w:rsidDel="00EE4A4F">
          <w:delText xml:space="preserve">following step 3.2 </w:delText>
        </w:r>
        <w:r w:rsidR="00A5491E" w:rsidDel="00EE4A4F">
          <w:delText>we</w:delText>
        </w:r>
      </w:del>
      <w:ins w:id="1548" w:author="Hout, Joanna in 't" w:date="2020-12-03T10:18:00Z">
        <w:r w:rsidR="00EE4A4F">
          <w:t>the</w:t>
        </w:r>
      </w:ins>
      <w:r w:rsidR="00A5491E">
        <w:t xml:space="preserve"> pooled </w:t>
      </w:r>
      <w:del w:id="1549" w:author="Hout, Joanna in 't" w:date="2020-12-03T10:18:00Z">
        <w:r w:rsidR="00A5491E" w:rsidDel="00EE4A4F">
          <w:delText xml:space="preserve">the </w:delText>
        </w:r>
      </w:del>
      <w:r w:rsidR="00A5491E">
        <w:t xml:space="preserve">treatment effects </w:t>
      </w:r>
      <w:r w:rsidR="00033904">
        <w:t xml:space="preserve">conditional </w:t>
      </w:r>
      <w:r w:rsidR="00E31BB7">
        <w:t>on</w:t>
      </w:r>
      <w:r w:rsidR="00033904">
        <w:t xml:space="preserve"> BMI </w:t>
      </w:r>
      <w:del w:id="1550" w:author="Hout, Joanna in 't" w:date="2020-12-03T10:18:00Z">
        <w:r w:rsidR="00D25C7D" w:rsidDel="00EE4A4F">
          <w:delText>(</w:delText>
        </w:r>
      </w:del>
      <w:ins w:id="1551" w:author="Hout, Joanna in 't" w:date="2020-12-03T10:18:00Z">
        <w:r w:rsidR="00EE4A4F">
          <w:t xml:space="preserve">in </w:t>
        </w:r>
      </w:ins>
      <w:r w:rsidR="005D3BC9">
        <w:t>Figure 9</w:t>
      </w:r>
      <w:bookmarkStart w:id="1552" w:name="_Hlk57333936"/>
      <w:del w:id="1553" w:author="Hout, Joanna in 't" w:date="2020-12-03T10:18:00Z">
        <w:r w:rsidR="00D25C7D" w:rsidDel="00EE4A4F">
          <w:delText>)</w:delText>
        </w:r>
      </w:del>
      <w:r w:rsidR="005D3BC9">
        <w:t>.</w:t>
      </w:r>
      <w:r w:rsidR="00786958">
        <w:t xml:space="preserve"> </w:t>
      </w:r>
      <w:bookmarkStart w:id="1554" w:name="_Hlk57333720"/>
      <w:del w:id="1555" w:author="Michael Belias" w:date="2020-12-01T14:37:00Z">
        <w:r w:rsidR="0014184A" w:rsidDel="00567B3E">
          <w:fldChar w:fldCharType="begin"/>
        </w:r>
        <w:r w:rsidR="0014184A" w:rsidDel="00567B3E">
          <w:del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delInstrText>
        </w:r>
        <w:r w:rsidR="0014184A" w:rsidDel="00567B3E">
          <w:fldChar w:fldCharType="separate"/>
        </w:r>
        <w:r w:rsidR="0014184A" w:rsidRPr="00826571" w:rsidDel="00567B3E">
          <w:rPr>
            <w:rPrChange w:id="1556" w:author="Michael Belias" w:date="2020-12-01T13:20:00Z">
              <w:rPr>
                <w:rFonts w:ascii="Garamond" w:hAnsi="Garamond"/>
              </w:rPr>
            </w:rPrChange>
          </w:rPr>
          <w:delText>[47]</w:delText>
        </w:r>
        <w:r w:rsidR="0014184A" w:rsidDel="00567B3E">
          <w:fldChar w:fldCharType="end"/>
        </w:r>
        <w:r w:rsidR="0014184A" w:rsidDel="00567B3E">
          <w:fldChar w:fldCharType="begin"/>
        </w:r>
        <w:r w:rsidR="0014184A" w:rsidDel="00567B3E">
          <w:del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level covariates: Statistical recommendations for conduct and planning","title-short":"Individual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14184A" w:rsidDel="00567B3E">
          <w:fldChar w:fldCharType="separate"/>
        </w:r>
        <w:r w:rsidR="0014184A" w:rsidRPr="00826571" w:rsidDel="00567B3E">
          <w:rPr>
            <w:rPrChange w:id="1557" w:author="Michael Belias" w:date="2020-12-01T13:20:00Z">
              <w:rPr>
                <w:rFonts w:ascii="Garamond" w:hAnsi="Garamond"/>
              </w:rPr>
            </w:rPrChange>
          </w:rPr>
          <w:delText>[25]</w:delText>
        </w:r>
        <w:r w:rsidR="0014184A" w:rsidDel="00567B3E">
          <w:fldChar w:fldCharType="end"/>
        </w:r>
      </w:del>
      <w:ins w:id="1558" w:author="Jeroen Hoogland" w:date="2020-11-28T21:27:00Z">
        <w:del w:id="1559" w:author="Michael Belias" w:date="2020-12-01T14:37:00Z">
          <w:r w:rsidR="00AC67A8" w:rsidDel="00567B3E">
            <w:delText>,uch</w:delText>
          </w:r>
        </w:del>
      </w:ins>
      <w:bookmarkEnd w:id="1552"/>
      <w:bookmarkEnd w:id="1554"/>
      <w:r w:rsidR="005D3BC9">
        <w:t>For the spline</w:t>
      </w:r>
      <w:r w:rsidR="00E9466C" w:rsidRPr="00680785">
        <w:t xml:space="preserve"> </w:t>
      </w:r>
      <w:r w:rsidR="00680785">
        <w:t>approaches</w:t>
      </w:r>
      <w:r w:rsidR="00680785" w:rsidDel="00E9466C">
        <w:t>,</w:t>
      </w:r>
      <w:r w:rsidR="005D3BC9">
        <w:t xml:space="preserve"> we positioned knots per study</w:t>
      </w:r>
      <w:ins w:id="1560" w:author="Michael Belias" w:date="2020-10-12T10:31:00Z">
        <w:r w:rsidR="00B86214">
          <w:t xml:space="preserve"> as</w:t>
        </w:r>
      </w:ins>
      <w:r w:rsidR="005D3BC9">
        <w:t xml:space="preserve"> follows</w:t>
      </w:r>
      <w:del w:id="1561" w:author="Hout, Joanna in 't" w:date="2020-12-03T10:04:00Z">
        <w:r w:rsidR="005D3BC9" w:rsidDel="00526F54">
          <w:delText>.</w:delText>
        </w:r>
      </w:del>
      <w:ins w:id="1562" w:author="Hout, Joanna in 't" w:date="2020-12-03T10:04:00Z">
        <w:r w:rsidR="00526F54">
          <w:t>:</w:t>
        </w:r>
      </w:ins>
      <w:r w:rsidR="005D3BC9">
        <w:t xml:space="preserve"> </w:t>
      </w:r>
      <w:del w:id="1563" w:author="Hout, Joanna in 't" w:date="2020-12-03T10:04:00Z">
        <w:r w:rsidR="00BB5BA7" w:rsidDel="00526F54">
          <w:delText>F</w:delText>
        </w:r>
      </w:del>
      <w:ins w:id="1564" w:author="Hout, Joanna in 't" w:date="2020-12-03T10:04:00Z">
        <w:r w:rsidR="00526F54">
          <w:t>f</w:t>
        </w:r>
      </w:ins>
      <w:r w:rsidR="00BB5BA7">
        <w:t>or</w:t>
      </w:r>
      <w:r w:rsidR="005D3BC9">
        <w:t xml:space="preserve"> the restricted cubic </w:t>
      </w:r>
      <w:r w:rsidR="004B3598">
        <w:t>splines,</w:t>
      </w:r>
      <w:r w:rsidR="005D3BC9">
        <w:t xml:space="preserve"> we placed </w:t>
      </w:r>
      <w:ins w:id="1565" w:author="Michael Belias" w:date="2020-12-04T13:59:00Z">
        <w:r w:rsidR="00292936">
          <w:t xml:space="preserve">4 </w:t>
        </w:r>
      </w:ins>
      <w:r w:rsidR="00AB015A">
        <w:t xml:space="preserve">knots, following Harrell’s suggestion to use the </w:t>
      </w:r>
      <w:r w:rsidR="00AB015A" w:rsidRPr="002A0F20">
        <w:t>5</w:t>
      </w:r>
      <w:r w:rsidR="00AB015A">
        <w:t>%,</w:t>
      </w:r>
      <w:del w:id="1566" w:author="Michael Belias" w:date="2020-12-04T13:59:00Z">
        <w:r w:rsidR="00AB015A" w:rsidDel="001871AD">
          <w:delText xml:space="preserve"> </w:delText>
        </w:r>
        <w:r w:rsidR="00AB015A" w:rsidRPr="002A0F20" w:rsidDel="001871AD">
          <w:delText>27.</w:delText>
        </w:r>
      </w:del>
      <w:ins w:id="1567" w:author="Michael Belias" w:date="2020-12-04T13:59:00Z">
        <w:r w:rsidR="001871AD">
          <w:t>3</w:t>
        </w:r>
      </w:ins>
      <w:r w:rsidR="00AB015A" w:rsidRPr="002A0F20">
        <w:t>5%</w:t>
      </w:r>
      <w:r w:rsidR="00AB015A">
        <w:t xml:space="preserve">, </w:t>
      </w:r>
      <w:ins w:id="1568" w:author="Michael Belias" w:date="2020-12-04T13:59:00Z">
        <w:r w:rsidR="001871AD">
          <w:t>65</w:t>
        </w:r>
      </w:ins>
      <w:del w:id="1569" w:author="Michael Belias" w:date="2020-12-04T13:59:00Z">
        <w:r w:rsidR="00AB015A" w:rsidRPr="002A0F20" w:rsidDel="001871AD">
          <w:delText>50</w:delText>
        </w:r>
      </w:del>
      <w:r w:rsidR="00AB015A" w:rsidRPr="002A0F20">
        <w:t>%</w:t>
      </w:r>
      <w:del w:id="1570" w:author="Michael Belias" w:date="2020-12-04T13:59:00Z">
        <w:r w:rsidR="00AB015A" w:rsidDel="001871AD">
          <w:delText xml:space="preserve">, </w:delText>
        </w:r>
        <w:r w:rsidR="00AB015A" w:rsidRPr="002A0F20" w:rsidDel="001871AD">
          <w:delText>72.5%</w:delText>
        </w:r>
      </w:del>
      <w:ins w:id="1571" w:author="Hout, Joanna in 't" w:date="2020-12-03T10:10:00Z">
        <w:del w:id="1572" w:author="Michael Belias" w:date="2020-12-04T13:59:00Z">
          <w:r w:rsidR="00EE4A4F" w:rsidDel="001871AD">
            <w:delText xml:space="preserve"> </w:delText>
          </w:r>
        </w:del>
      </w:ins>
      <w:r w:rsidR="00AB015A">
        <w:t>and 95% quantiles</w:t>
      </w:r>
      <w:r w:rsidR="00AB015A" w:rsidDel="00CE2827">
        <w:t xml:space="preserve"> </w:t>
      </w:r>
      <w:r w:rsidR="00AB015A">
        <w:t xml:space="preserve">of BMI, for B-splines </w:t>
      </w:r>
      <w:del w:id="1573" w:author="Michael Belias" w:date="2020-12-04T14:00:00Z">
        <w:r w:rsidR="00AB015A" w:rsidDel="00630880">
          <w:delText xml:space="preserve">4 </w:delText>
        </w:r>
      </w:del>
      <w:ins w:id="1574" w:author="Michael Belias" w:date="2020-12-04T14:00:00Z">
        <w:r w:rsidR="00630880">
          <w:t xml:space="preserve">3 </w:t>
        </w:r>
      </w:ins>
      <w:r w:rsidR="00AB015A">
        <w:t>equidistant knots</w:t>
      </w:r>
      <w:r w:rsidR="00BF156D">
        <w:t xml:space="preserve"> (</w:t>
      </w:r>
      <w:del w:id="1575" w:author="Michael Belias" w:date="2020-12-04T14:00:00Z">
        <w:r w:rsidR="00AB015A" w:rsidDel="00630880">
          <w:delText xml:space="preserve">2 </w:delText>
        </w:r>
      </w:del>
      <w:ins w:id="1576" w:author="Michael Belias" w:date="2020-12-04T14:10:00Z">
        <w:r w:rsidR="001F619B">
          <w:t xml:space="preserve">1 </w:t>
        </w:r>
      </w:ins>
      <w:r w:rsidR="00AB015A">
        <w:t xml:space="preserve">inner </w:t>
      </w:r>
      <w:r w:rsidR="00BF156D">
        <w:t>knot</w:t>
      </w:r>
      <w:del w:id="1577" w:author="Michael Belias" w:date="2020-12-04T14:00:00Z">
        <w:r w:rsidR="00BF156D" w:rsidDel="00630880">
          <w:delText>s</w:delText>
        </w:r>
      </w:del>
      <w:r w:rsidR="00BF156D">
        <w:t xml:space="preserve">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rsidR="005D3BC9">
        <w:t xml:space="preserve">tuning parameter </w:t>
      </w:r>
      <w:r w:rsidR="005D3BC9">
        <w:rPr>
          <w:lang w:val="el-GR"/>
        </w:rPr>
        <w:t>λ</w:t>
      </w:r>
      <w:r w:rsidR="005D3BC9">
        <w:t xml:space="preserve"> </w:t>
      </w:r>
      <w:r w:rsidR="005D3BC9">
        <w:rPr>
          <w:sz w:val="22"/>
          <w:szCs w:val="22"/>
        </w:rPr>
        <w:t>wa</w:t>
      </w:r>
      <w:r w:rsidR="005D3BC9" w:rsidRPr="00EF3CFD">
        <w:rPr>
          <w:sz w:val="22"/>
          <w:szCs w:val="22"/>
        </w:rPr>
        <w:t xml:space="preserve">s </w:t>
      </w:r>
      <w:r w:rsidR="005D3BC9" w:rsidRPr="00670E58">
        <w:t>selected through a ‘leave one out’ GCV</w:t>
      </w:r>
      <w:r w:rsidR="005D3BC9" w:rsidRPr="00670E58" w:rsidDel="00AC65AB">
        <w:t xml:space="preserve"> </w:t>
      </w:r>
      <w:r w:rsidR="005D3BC9" w:rsidRPr="00670E58">
        <w:t>process</w:t>
      </w:r>
      <w:r w:rsidR="005D3BC9">
        <w:t xml:space="preserve">.  </w:t>
      </w:r>
    </w:p>
    <w:p w14:paraId="15A687E9" w14:textId="77E1687E" w:rsidR="00ED5A20" w:rsidDel="00EE4A4F" w:rsidRDefault="005D3BC9" w:rsidP="00DA4554">
      <w:pPr>
        <w:pStyle w:val="FirstParagraph"/>
        <w:ind w:firstLine="480"/>
        <w:rPr>
          <w:del w:id="1578" w:author="Hout, Joanna in 't" w:date="2020-12-03T10:18:00Z"/>
        </w:rPr>
      </w:pPr>
      <w:commentRangeStart w:id="1579"/>
      <w:commentRangeStart w:id="1580"/>
      <w:del w:id="1581" w:author="Hout, Joanna in 't" w:date="2020-12-03T10:18:00Z">
        <w:r w:rsidDel="00EE4A4F">
          <w:delText xml:space="preserve">Subsequently, </w:delText>
        </w:r>
      </w:del>
      <w:moveFromRangeStart w:id="1582" w:author="Hout, Joanna in 't" w:date="2020-12-03T10:11:00Z" w:name="move57882733"/>
      <w:moveFrom w:id="1583" w:author="Hout, Joanna in 't" w:date="2020-12-03T10:11:00Z">
        <w:del w:id="1584" w:author="Hout, Joanna in 't" w:date="2020-12-03T10:18:00Z">
          <w:r w:rsidDel="00EE4A4F">
            <w:delText>we estimated per study and treatment arm the mortality risk conditional on BMI, and we estimated per study the risk difference as described in step 3</w:delText>
          </w:r>
          <w:r w:rsidR="00F0207F" w:rsidDel="00EE4A4F">
            <w:delText>.2</w:delText>
          </w:r>
          <w:r w:rsidR="00257FC4" w:rsidDel="00EE4A4F">
            <w:delText xml:space="preserve"> </w:delText>
          </w:r>
          <w:r w:rsidR="00193F2B" w:rsidDel="00EE4A4F">
            <w:delText>and their confidence intervals as described in section 3</w:delText>
          </w:r>
          <w:r w:rsidDel="00EE4A4F">
            <w:delText>. In the second stage we pooled both the regression lines per treatment arm and the</w:delText>
          </w:r>
          <w:r w:rsidR="00CD7D98" w:rsidDel="00EE4A4F">
            <w:delText>ir</w:delText>
          </w:r>
          <w:r w:rsidDel="00EE4A4F">
            <w:delText xml:space="preserve"> risk difference, using random effects meta-analysis with </w:delText>
          </w:r>
          <w:r w:rsidR="00BF156D" w:rsidDel="00EE4A4F">
            <w:delText xml:space="preserve">a </w:delText>
          </w:r>
          <w:r w:rsidR="009318CA" w:rsidDel="00EE4A4F">
            <w:delText>REML</w:delText>
          </w:r>
          <w:r w:rsidDel="00EE4A4F">
            <w:delText xml:space="preserve"> estimator for </w:delText>
          </w:r>
          <w:r w:rsidDel="00EE4A4F">
            <w:rPr>
              <w:lang w:val="el-GR"/>
            </w:rPr>
            <w:delText>τ</w:delText>
          </w:r>
          <w:r w:rsidRPr="006E0241" w:rsidDel="00EE4A4F">
            <w:rPr>
              <w:vertAlign w:val="superscript"/>
            </w:rPr>
            <w:delText>2</w:delText>
          </w:r>
          <w:r w:rsidDel="00EE4A4F">
            <w:delText xml:space="preserve">. </w:delText>
          </w:r>
          <w:commentRangeEnd w:id="1579"/>
          <w:r w:rsidR="00526F54" w:rsidDel="00EE4A4F">
            <w:rPr>
              <w:rStyle w:val="CommentReference"/>
            </w:rPr>
            <w:commentReference w:id="1579"/>
          </w:r>
        </w:del>
      </w:moveFrom>
      <w:moveFromRangeEnd w:id="1582"/>
      <w:commentRangeEnd w:id="1580"/>
      <w:r w:rsidR="00F61F4C">
        <w:rPr>
          <w:rStyle w:val="CommentReference"/>
        </w:rPr>
        <w:commentReference w:id="1580"/>
      </w:r>
    </w:p>
    <w:p w14:paraId="43303CA9" w14:textId="42BC2CEB" w:rsidR="008D3A07" w:rsidDel="00EE4A4F" w:rsidRDefault="008D3A07" w:rsidP="008D3A07">
      <w:pPr>
        <w:pStyle w:val="BodyText"/>
        <w:rPr>
          <w:del w:id="1585" w:author="Hout, Joanna in 't" w:date="2020-12-03T10:18:00Z"/>
        </w:rPr>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1586" w:name="sec52"/>
      <w:r>
        <w:t>Two-stage multivariate meta-analysis</w:t>
      </w:r>
      <w:bookmarkEnd w:id="1586"/>
    </w:p>
    <w:p w14:paraId="780AFCB2" w14:textId="137EA729" w:rsidR="00091E96" w:rsidDel="00091E96" w:rsidRDefault="0008268B" w:rsidP="00C11544">
      <w:pPr>
        <w:pStyle w:val="FirstParagraph"/>
        <w:ind w:firstLine="720"/>
        <w:rPr>
          <w:del w:id="1587" w:author="Hout, Joanna in 't" w:date="2020-12-03T11:57:00Z"/>
          <w:moveTo w:id="1588" w:author="Hout, Joanna in 't" w:date="2020-12-03T11:55:00Z"/>
        </w:rPr>
      </w:pPr>
      <w:r>
        <w:t xml:space="preserve">Instead of using pointwise meta-analysis per distinct value of X, the functional shapes can also be pooled using multivariate meta-analysis. This approach, as proposed by </w:t>
      </w:r>
      <w:proofErr w:type="spellStart"/>
      <w:r>
        <w:t>Gasparrini</w:t>
      </w:r>
      <w:proofErr w:type="spellEnd"/>
      <w:r>
        <w:t xml:space="preserve">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ins w:id="1589" w:author="Hout, Joanna in 't" w:date="2020-12-03T11:56:00Z">
        <w:r w:rsidR="00091E96">
          <w:t>T</w:t>
        </w:r>
        <w:r w:rsidR="00091E96" w:rsidRPr="008C51A4">
          <w:t>he coefficients of the penalised splines are biased due to penalisation</w:t>
        </w:r>
      </w:ins>
      <w:ins w:id="1590" w:author="Hout, Joanna in 't" w:date="2020-12-03T12:00:00Z">
        <w:r w:rsidR="00091E96">
          <w:t xml:space="preserve"> and</w:t>
        </w:r>
      </w:ins>
      <w:ins w:id="1591" w:author="Hout, Joanna in 't" w:date="2020-12-03T11:56:00Z">
        <w:r w:rsidR="00091E96" w:rsidRPr="008C51A4">
          <w:t xml:space="preserve"> pooling them may be problematic and show biased results</w:t>
        </w:r>
        <w:r w:rsidR="00091E96">
          <w:t xml:space="preserve">. </w:t>
        </w:r>
      </w:ins>
      <w:del w:id="1592" w:author="Hout, Joanna in 't" w:date="2020-12-03T11:56:00Z">
        <w:r w:rsidDel="00091E96">
          <w:delText>Hereby</w:delText>
        </w:r>
      </w:del>
      <w:ins w:id="1593" w:author="Hout, Joanna in 't" w:date="2020-12-03T11:56:00Z">
        <w:r w:rsidR="00091E96">
          <w:t>However</w:t>
        </w:r>
      </w:ins>
      <w:r>
        <w:t xml:space="preserve">, we may use </w:t>
      </w:r>
      <w:del w:id="1594" w:author="Hout, Joanna in 't" w:date="2020-12-03T11:57:00Z">
        <w:r w:rsidDel="00091E96">
          <w:delText xml:space="preserve">the </w:delText>
        </w:r>
      </w:del>
      <w:proofErr w:type="spellStart"/>
      <w:ins w:id="1595" w:author="Hout, Joanna in 't" w:date="2020-12-03T11:56:00Z">
        <w:r w:rsidR="00091E96">
          <w:t>unpenalised</w:t>
        </w:r>
        <w:proofErr w:type="spellEnd"/>
        <w:r w:rsidR="00091E96">
          <w:t xml:space="preserve"> </w:t>
        </w:r>
      </w:ins>
      <w:del w:id="1596" w:author="Hout, Joanna in 't" w:date="2020-12-03T11:57:00Z">
        <w:r w:rsidDel="00091E96">
          <w:delText xml:space="preserve">regression </w:delText>
        </w:r>
      </w:del>
      <w:r>
        <w:t>spline</w:t>
      </w:r>
      <w:del w:id="1597" w:author="Hout, Joanna in 't" w:date="2020-12-03T10:22:00Z">
        <w:r w:rsidDel="00017E71">
          <w:delText>s</w:delText>
        </w:r>
      </w:del>
      <w:r>
        <w:t xml:space="preserve"> approaches</w:t>
      </w:r>
      <w:del w:id="1598" w:author="Hout, Joanna in 't" w:date="2020-12-03T11:57:00Z">
        <w:r w:rsidDel="00091E96">
          <w:delText xml:space="preserve"> described in section 4.1</w:delText>
        </w:r>
      </w:del>
      <w:ins w:id="1599" w:author="Michael Belias" w:date="2020-10-15T21:20:00Z">
        <w:r w:rsidR="00CC153B">
          <w:t xml:space="preserve">. </w:t>
        </w:r>
      </w:ins>
      <w:moveToRangeStart w:id="1600" w:author="Hout, Joanna in 't" w:date="2020-12-03T11:55:00Z" w:name="move57888952"/>
      <w:moveTo w:id="1601" w:author="Hout, Joanna in 't" w:date="2020-12-03T11:55:00Z">
        <w:del w:id="1602" w:author="Hout, Joanna in 't" w:date="2020-12-03T11:55:00Z">
          <w:r w:rsidR="00091E96" w:rsidRPr="008C51A4" w:rsidDel="00091E96">
            <w:delText>In contrast to pointwise meta-analysis, multivariate meta-analysis pools the coefficients of the basis functions</w:delText>
          </w:r>
          <w:r w:rsidR="00091E96" w:rsidDel="00091E96">
            <w:delText xml:space="preserve"> estimated in the first stage</w:delText>
          </w:r>
          <w:r w:rsidR="00091E96" w:rsidRPr="008C51A4" w:rsidDel="00091E96">
            <w:delText xml:space="preserve">. </w:delText>
          </w:r>
        </w:del>
        <w:del w:id="1603" w:author="Hout, Joanna in 't" w:date="2020-12-03T11:56:00Z">
          <w:r w:rsidR="00091E96" w:rsidDel="00091E96">
            <w:delText>As</w:delText>
          </w:r>
          <w:r w:rsidR="00091E96" w:rsidRPr="008C51A4" w:rsidDel="00091E96">
            <w:delText xml:space="preserve"> described</w:delText>
          </w:r>
          <w:r w:rsidR="00091E96" w:rsidDel="00091E96">
            <w:delText xml:space="preserve"> </w:delText>
          </w:r>
          <w:r w:rsidR="00091E96" w:rsidRPr="008C51A4" w:rsidDel="00091E96">
            <w:delText xml:space="preserve">in section 4.2 </w:delText>
          </w:r>
          <w:r w:rsidR="00091E96" w:rsidDel="00091E96">
            <w:delText>t</w:delText>
          </w:r>
          <w:r w:rsidR="00091E96" w:rsidRPr="008C51A4" w:rsidDel="00091E96">
            <w:delText>he coefficients of the penalised splines are biased due to penalisation. Therefore, pooling them may be problematic and show biased results</w:delText>
          </w:r>
          <w:r w:rsidR="00091E96" w:rsidDel="00091E96">
            <w:delText xml:space="preserve">. </w:delText>
          </w:r>
        </w:del>
        <w:del w:id="1604" w:author="Hout, Joanna in 't" w:date="2020-12-03T11:57:00Z">
          <w:r w:rsidR="00091E96" w:rsidDel="00091E96">
            <w:delText xml:space="preserve">Note that in multivariate meta-analysis careful specification of the knots is required as convergence issues may occur during the second stage. </w:delText>
          </w:r>
        </w:del>
      </w:moveTo>
    </w:p>
    <w:moveToRangeEnd w:id="1600"/>
    <w:p w14:paraId="4A49E0DE" w14:textId="77777777" w:rsidR="00091E96" w:rsidRDefault="0008268B" w:rsidP="00091E96">
      <w:pPr>
        <w:pStyle w:val="FirstParagraph"/>
        <w:ind w:firstLine="720"/>
        <w:rPr>
          <w:ins w:id="1605" w:author="Hout, Joanna in 't" w:date="2020-12-03T11:57:00Z"/>
        </w:rPr>
      </w:pPr>
      <w:del w:id="1606" w:author="Michael Belias" w:date="2020-10-15T21:20:00Z">
        <w:r w:rsidDel="00CC153B">
          <w:delText xml:space="preserve">, but note </w:delText>
        </w:r>
      </w:del>
      <w:ins w:id="1607"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1608" w:author="Michael Belias" w:date="2020-11-25T00:22:00Z" w:name="move57156143"/>
      <w:moveTo w:id="1609" w:author="Michael Belias" w:date="2020-11-25T00:22:00Z">
        <w:r w:rsidR="00434EA1">
          <w:t xml:space="preserve">Therefore, in order to apply multivariate meta-analysis, the </w:t>
        </w:r>
        <w:proofErr w:type="spellStart"/>
        <w:r w:rsidR="00434EA1">
          <w:t>basis</w:t>
        </w:r>
        <w:proofErr w:type="spellEnd"/>
        <w:r w:rsidR="00434EA1">
          <w:t xml:space="preserve"> functions for the splines in the individual studies should be of the same degree, and also defined on the same intervals across studies, using the same knot positions. </w:t>
        </w:r>
      </w:moveTo>
      <w:moveToRangeEnd w:id="1608"/>
      <w:ins w:id="1610" w:author="Michael Belias" w:date="2020-10-15T21:19:00Z">
        <w:r w:rsidR="00D0768E">
          <w:t xml:space="preserve">In case of different </w:t>
        </w:r>
        <w:del w:id="1611" w:author="Hout, Joanna in 't" w:date="2020-12-03T10:23:00Z">
          <w:r w:rsidR="00D0768E" w:rsidDel="00017E71">
            <w:delText>domains</w:delText>
          </w:r>
        </w:del>
      </w:ins>
      <w:ins w:id="1612" w:author="Hout, Joanna in 't" w:date="2020-12-03T10:23:00Z">
        <w:r w:rsidR="00017E71">
          <w:t>ranges</w:t>
        </w:r>
      </w:ins>
      <w:ins w:id="1613" w:author="Michael Belias" w:date="2020-10-15T21:19:00Z">
        <w:r w:rsidR="00D0768E">
          <w:t xml:space="preserve"> of X across studies</w:t>
        </w:r>
      </w:ins>
      <w:ins w:id="1614" w:author="Hout, Joanna in 't" w:date="2020-10-30T21:11:00Z">
        <w:r w:rsidR="00D31D95">
          <w:t>,</w:t>
        </w:r>
      </w:ins>
      <w:ins w:id="1615" w:author="Michael Belias" w:date="2020-10-15T21:19:00Z">
        <w:r w:rsidR="00D0768E">
          <w:t xml:space="preserve"> </w:t>
        </w:r>
      </w:ins>
      <w:ins w:id="1616" w:author="Hout, Joanna in 't" w:date="2020-10-30T21:11:00Z">
        <w:r w:rsidR="00D31D95">
          <w:t xml:space="preserve">the use of common positions </w:t>
        </w:r>
      </w:ins>
      <w:ins w:id="1617" w:author="Michael Belias" w:date="2020-10-15T21:19:00Z">
        <w:del w:id="1618" w:author="Hout, Joanna in 't" w:date="2020-10-30T21:11:00Z">
          <w:r w:rsidR="00D0768E" w:rsidDel="00D31D95">
            <w:delText>fixed</w:delText>
          </w:r>
        </w:del>
        <w:del w:id="1619" w:author="Hout, Joanna in 't" w:date="2020-10-30T21:12:00Z">
          <w:r w:rsidR="00D0768E" w:rsidDel="00D31D95">
            <w:delText xml:space="preserve"> </w:delText>
          </w:r>
        </w:del>
        <w:del w:id="1620" w:author="Hout, Joanna in 't" w:date="2020-10-30T21:11:00Z">
          <w:r w:rsidR="00D0768E" w:rsidDel="00D31D95">
            <w:delText xml:space="preserve">knots positioning </w:delText>
          </w:r>
        </w:del>
      </w:ins>
      <w:ins w:id="1621" w:author="Hout, Joanna in 't" w:date="2020-10-30T21:14:00Z">
        <w:r w:rsidR="00D31D95">
          <w:t>for</w:t>
        </w:r>
      </w:ins>
      <w:ins w:id="1622" w:author="Hout, Joanna in 't" w:date="2020-10-30T21:11:00Z">
        <w:r w:rsidR="00D31D95">
          <w:t xml:space="preserve"> the knots </w:t>
        </w:r>
      </w:ins>
      <w:ins w:id="1623" w:author="Michael Belias" w:date="2020-10-15T21:19:00Z">
        <w:r w:rsidR="00D0768E">
          <w:t xml:space="preserve">may leave some coefficients inestimable in some studies and meta-analysing them may </w:t>
        </w:r>
        <w:del w:id="1624" w:author="Hout, Joanna in 't" w:date="2020-10-30T21:13:00Z">
          <w:r w:rsidR="00D0768E" w:rsidDel="00D31D95">
            <w:delText>present</w:delText>
          </w:r>
        </w:del>
      </w:ins>
      <w:ins w:id="1625" w:author="Hout, Joanna in 't" w:date="2020-10-30T21:13:00Z">
        <w:r w:rsidR="00D31D95">
          <w:t>cause</w:t>
        </w:r>
      </w:ins>
      <w:ins w:id="1626" w:author="Michael Belias" w:date="2020-10-15T21:19:00Z">
        <w:r w:rsidR="00D0768E">
          <w:t xml:space="preserve"> complications</w:t>
        </w:r>
      </w:ins>
      <w:ins w:id="1627" w:author="Michael Belias" w:date="2020-12-01T14:57:00Z">
        <w:r w:rsidR="009617EE">
          <w:t xml:space="preserve"> </w:t>
        </w:r>
      </w:ins>
      <w:ins w:id="1628" w:author="Michael Belias" w:date="2020-10-15T21:19:00Z">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629" w:author="Michael Belias" w:date="2020-11-26T17:35:00Z">
        <w:r w:rsidR="00293B15">
          <w:t>A solution</w:t>
        </w:r>
      </w:ins>
      <w:ins w:id="1630" w:author="Michael Belias" w:date="2020-10-15T21:19:00Z">
        <w:r w:rsidR="00D0768E">
          <w:t xml:space="preserve"> </w:t>
        </w:r>
      </w:ins>
      <w:ins w:id="1631" w:author="Michael Belias" w:date="2020-11-26T17:30:00Z">
        <w:r w:rsidR="0058005E">
          <w:t xml:space="preserve">is </w:t>
        </w:r>
      </w:ins>
      <w:ins w:id="1632"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633" w:author="Michael Belias" w:date="2020-12-01T14:58:00Z">
        <w:r w:rsidR="00B41CB9">
          <w:t xml:space="preserve">. </w:t>
        </w:r>
      </w:ins>
      <w:ins w:id="1634" w:author="Hout, Joanna in 't" w:date="2020-10-30T21:15:00Z">
        <w:del w:id="1635" w:author="Michael Belias" w:date="2020-11-25T00:21:00Z">
          <w:r w:rsidR="00D31D95" w:rsidDel="00434EA1">
            <w:delText xml:space="preserve">in many clinical situations not suitable </w:delText>
          </w:r>
        </w:del>
      </w:ins>
      <w:ins w:id="1636" w:author="Michael Belias" w:date="2020-12-01T14:58:00Z">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w:t>
        </w:r>
        <w:r w:rsidR="00460233">
          <w:lastRenderedPageBreak/>
          <w:t>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level covariates: Statistical recommendations for conduct and planning","title-short":"Individual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ins>
      <w:ins w:id="1637" w:author="Hout, Joanna in 't" w:date="2020-12-03T11:57:00Z">
        <w:r w:rsidR="00091E96">
          <w:t xml:space="preserve">Note that in multivariate meta-analysis careful specification of the knots is required as convergence issues may occur during the second stage. </w:t>
        </w:r>
      </w:ins>
    </w:p>
    <w:p w14:paraId="5099D7A8" w14:textId="2293F48A" w:rsidR="0008268B" w:rsidDel="00091E96" w:rsidRDefault="00A71DDD" w:rsidP="00403E0A">
      <w:pPr>
        <w:pStyle w:val="FirstParagraph"/>
        <w:ind w:firstLine="720"/>
        <w:rPr>
          <w:del w:id="1638" w:author="Hout, Joanna in 't" w:date="2020-12-03T12:01:00Z"/>
        </w:rPr>
      </w:pPr>
      <w:moveFromRangeStart w:id="1639" w:author="Michael Belias" w:date="2020-11-25T00:22:00Z" w:name="move57156143"/>
      <w:moveFrom w:id="1640" w:author="Michael Belias" w:date="2020-11-25T00:22:00Z">
        <w:del w:id="1641" w:author="Hout, Joanna in 't" w:date="2020-12-03T12:01:00Z">
          <w:r w:rsidDel="00091E96">
            <w:delText>Therefore</w:delText>
          </w:r>
          <w:r w:rsidR="0008268B" w:rsidDel="00091E96">
            <w:delText xml:space="preserve">, the basis functions for the splines in the individual studies should be of the same degree, and also defined on the same intervals across studies, using the same knot positions. </w:delText>
          </w:r>
        </w:del>
      </w:moveFrom>
      <w:moveFromRangeEnd w:id="1639"/>
      <w:del w:id="1642" w:author="Hout, Joanna in 't" w:date="2020-12-03T12:01:00Z">
        <w:r w:rsidR="0008268B" w:rsidDel="00091E96">
          <w:delText xml:space="preserve">As we described in section 4.2, penalised splines use a large number of knots and to avoid overfitting, they penalise their estimated </w:delText>
        </w:r>
        <w:r w:rsidR="005320A8" w:rsidDel="00091E96">
          <w:delText>coefficients. Knot</w:delText>
        </w:r>
        <w:r w:rsidR="0008268B" w:rsidDel="00091E96">
          <w:delText xml:space="preserve"> positioning will in most cases vary across studies.</w:delText>
        </w:r>
        <w:r w:rsidR="00873B17" w:rsidDel="00091E96">
          <w:delText xml:space="preserve"> </w:delText>
        </w:r>
        <w:r w:rsidR="00100B5C" w:rsidDel="00091E96">
          <w:delText>Therefore,</w:delText>
        </w:r>
        <w:r w:rsidR="00873B17" w:rsidDel="00091E96">
          <w:delText xml:space="preserve"> we </w:delText>
        </w:r>
        <w:r w:rsidR="0008268B" w:rsidDel="00091E96">
          <w:delText xml:space="preserve">set fixed knots across the </w:delText>
        </w:r>
        <w:r w:rsidR="00934008" w:rsidDel="00091E96">
          <w:delText>studies</w:delText>
        </w:r>
        <w:r w:rsidR="00873B17" w:rsidDel="00091E96">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3122E2FD"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 xml:space="preserve">studies along with the degree of the </w:t>
      </w:r>
      <w:proofErr w:type="spellStart"/>
      <w:ins w:id="1643" w:author="Hout, Joanna in 't" w:date="2020-12-03T11:53:00Z">
        <w:r w:rsidR="00091E96">
          <w:t>unpenalised</w:t>
        </w:r>
      </w:ins>
      <w:proofErr w:type="spellEnd"/>
      <w:ins w:id="1644" w:author="Hout, Joanna in 't" w:date="2020-12-03T10:24:00Z">
        <w:r w:rsidR="00017E71">
          <w:t xml:space="preserve"> </w:t>
        </w:r>
      </w:ins>
      <w:r>
        <w:t>spline method we wish to apply.</w:t>
      </w:r>
    </w:p>
    <w:p w14:paraId="22DFA501" w14:textId="01BF087E"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ins w:id="1645" w:author="Michael Belias" w:date="2020-12-01T18:35:00Z">
        <w:r w:rsidR="0012592E">
          <w:t>model including interaction between X and the treatment</w:t>
        </w:r>
        <w:r w:rsidR="0012592E" w:rsidDel="0012592E">
          <w:t xml:space="preserve"> </w:t>
        </w:r>
      </w:ins>
      <w:del w:id="1646" w:author="Michael Belias" w:date="2020-12-01T18:35:00Z">
        <w:r w:rsidR="00D02BDD" w:rsidDel="0012592E">
          <w:delText>model</w:delText>
        </w:r>
        <w:r w:rsidR="008100F3" w:rsidDel="0012592E">
          <w:delText xml:space="preserve"> </w:delText>
        </w:r>
      </w:del>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12577BF0"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622382A1" w:rsidR="0008268B" w:rsidRPr="001E06D3" w:rsidDel="009467EC" w:rsidRDefault="0008268B" w:rsidP="0008268B">
      <w:pPr>
        <w:pStyle w:val="Compact"/>
        <w:rPr>
          <w:del w:id="1647" w:author="Michael Belias" w:date="2020-12-01T15:00:00Z"/>
        </w:rPr>
      </w:pPr>
    </w:p>
    <w:p w14:paraId="0D33CD2F" w14:textId="183992A4" w:rsidR="00D83E54" w:rsidDel="00091E96" w:rsidRDefault="000057DE" w:rsidP="00D83E54">
      <w:pPr>
        <w:pStyle w:val="FirstParagraph"/>
        <w:ind w:firstLine="720"/>
        <w:rPr>
          <w:ins w:id="1648" w:author="Michael Belias" w:date="2020-12-01T15:36:00Z"/>
          <w:moveFrom w:id="1649" w:author="Hout, Joanna in 't" w:date="2020-12-03T11:55:00Z"/>
        </w:rPr>
      </w:pPr>
      <w:bookmarkStart w:id="1650" w:name="_Hlk57333777"/>
      <w:moveFromRangeStart w:id="1651" w:author="Hout, Joanna in 't" w:date="2020-12-03T11:55:00Z" w:name="move57888952"/>
      <w:moveFrom w:id="1652" w:author="Hout, Joanna in 't" w:date="2020-12-03T11:55:00Z">
        <w:ins w:id="1653" w:author="Michael Belias" w:date="2020-12-01T15:00:00Z">
          <w:r w:rsidRPr="008C51A4" w:rsidDel="00091E96">
            <w:t>In contrast to pointwise meta-analysis, multivariate meta-analysis pools the coefficients of the basis functions</w:t>
          </w:r>
          <w:r w:rsidDel="00091E96">
            <w:t xml:space="preserve"> estimated in the first stage</w:t>
          </w:r>
          <w:r w:rsidRPr="008C51A4" w:rsidDel="00091E96">
            <w:t xml:space="preserve">. </w:t>
          </w:r>
          <w:r w:rsidDel="00091E96">
            <w:t>As</w:t>
          </w:r>
          <w:r w:rsidRPr="008C51A4" w:rsidDel="00091E96">
            <w:t xml:space="preserve"> described</w:t>
          </w:r>
          <w:r w:rsidDel="00091E96">
            <w:t xml:space="preserve"> </w:t>
          </w:r>
          <w:r w:rsidRPr="008C51A4" w:rsidDel="00091E96">
            <w:t xml:space="preserve">in section 4.2 </w:t>
          </w:r>
          <w:r w:rsidDel="00091E96">
            <w:t>t</w:t>
          </w:r>
          <w:r w:rsidRPr="008C51A4" w:rsidDel="00091E96">
            <w:t>he coefficients of the penalised splines are biased due to penalisation. Therefore, pooling them may be problematic and show biased results</w:t>
          </w:r>
          <w:r w:rsidDel="00091E96">
            <w:t>.</w:t>
          </w:r>
        </w:ins>
        <w:ins w:id="1654" w:author="Michael Belias" w:date="2020-12-01T15:19:00Z">
          <w:r w:rsidR="00E250EC" w:rsidDel="00091E96">
            <w:t xml:space="preserve"> </w:t>
          </w:r>
        </w:ins>
        <w:ins w:id="1655" w:author="Michael Belias" w:date="2020-12-01T15:35:00Z">
          <w:r w:rsidR="00FA1DBA" w:rsidDel="00091E96">
            <w:t>Note that in multivariate meta-analysis c</w:t>
          </w:r>
        </w:ins>
        <w:ins w:id="1656" w:author="Michael Belias" w:date="2020-12-01T15:22:00Z">
          <w:r w:rsidR="00F14E63" w:rsidDel="00091E96">
            <w:t xml:space="preserve">areful </w:t>
          </w:r>
        </w:ins>
        <w:ins w:id="1657" w:author="Michael Belias" w:date="2020-12-01T15:43:00Z">
          <w:r w:rsidR="001A78B0" w:rsidDel="00091E96">
            <w:t>specification</w:t>
          </w:r>
        </w:ins>
        <w:ins w:id="1658" w:author="Michael Belias" w:date="2020-12-01T15:44:00Z">
          <w:r w:rsidR="008E12FA" w:rsidDel="00091E96">
            <w:t xml:space="preserve"> of the knots</w:t>
          </w:r>
        </w:ins>
        <w:ins w:id="1659" w:author="Michael Belias" w:date="2020-12-01T15:43:00Z">
          <w:r w:rsidR="001A78B0" w:rsidDel="00091E96">
            <w:t xml:space="preserve"> </w:t>
          </w:r>
        </w:ins>
        <w:ins w:id="1660" w:author="Michael Belias" w:date="2020-12-01T15:22:00Z">
          <w:r w:rsidR="00F14E63" w:rsidDel="00091E96">
            <w:t xml:space="preserve">is </w:t>
          </w:r>
        </w:ins>
        <w:ins w:id="1661" w:author="Michael Belias" w:date="2020-12-01T15:23:00Z">
          <w:r w:rsidR="00F14E63" w:rsidDel="00091E96">
            <w:t>required</w:t>
          </w:r>
        </w:ins>
        <w:ins w:id="1662" w:author="Michael Belias" w:date="2020-12-01T15:35:00Z">
          <w:r w:rsidR="00EE3F1E" w:rsidDel="00091E96">
            <w:t xml:space="preserve"> as convergence issues may occur</w:t>
          </w:r>
        </w:ins>
        <w:ins w:id="1663" w:author="Michael Belias" w:date="2020-12-01T15:43:00Z">
          <w:r w:rsidR="000850C2" w:rsidDel="00091E96">
            <w:t xml:space="preserve"> during the second stage</w:t>
          </w:r>
        </w:ins>
        <w:ins w:id="1664" w:author="Michael Belias" w:date="2020-12-01T15:35:00Z">
          <w:r w:rsidR="00EE3F1E" w:rsidDel="00091E96">
            <w:t>.</w:t>
          </w:r>
          <w:r w:rsidR="00454426" w:rsidDel="00091E96">
            <w:t xml:space="preserve"> </w:t>
          </w:r>
        </w:ins>
      </w:moveFrom>
    </w:p>
    <w:moveFromRangeEnd w:id="1651"/>
    <w:p w14:paraId="7E51F3A1" w14:textId="177EDF15" w:rsidR="00A459F4" w:rsidRPr="00894F1A" w:rsidDel="008D7158" w:rsidRDefault="00257F4C" w:rsidP="00646464">
      <w:pPr>
        <w:pStyle w:val="FirstParagraph"/>
        <w:ind w:firstLine="720"/>
        <w:rPr>
          <w:del w:id="1665" w:author="Hout, Joanna in 't" w:date="2020-12-03T10:36:00Z"/>
        </w:rPr>
      </w:pPr>
      <w:ins w:id="1666" w:author="Michael Belias" w:date="2020-11-27T15:25:00Z">
        <w:r w:rsidRPr="00AB3E5E">
          <w:t xml:space="preserve">We applied multivariate meta-analysis in combination with regression splines in all </w:t>
        </w:r>
      </w:ins>
      <w:ins w:id="1667" w:author="Hout, Joanna in 't" w:date="2020-12-03T12:02:00Z">
        <w:r w:rsidR="00A82D03">
          <w:t>three</w:t>
        </w:r>
      </w:ins>
      <w:ins w:id="1668" w:author="Hout, Joanna in 't" w:date="2020-12-03T10:29:00Z">
        <w:r w:rsidR="00C22728">
          <w:t xml:space="preserve"> </w:t>
        </w:r>
      </w:ins>
      <w:ins w:id="1669" w:author="Michael Belias" w:date="2020-11-27T15:25:00Z">
        <w:r w:rsidRPr="00AB3E5E">
          <w:t xml:space="preserve">scenarios. </w:t>
        </w:r>
      </w:ins>
      <w:ins w:id="1670" w:author="Michael Belias" w:date="2020-12-01T15:01:00Z">
        <w:r w:rsidR="007768A0">
          <w:t>To do so</w:t>
        </w:r>
      </w:ins>
      <w:ins w:id="1671" w:author="Michael Belias" w:date="2020-11-27T15:19:00Z">
        <w:r w:rsidR="008931C9" w:rsidRPr="00AB3E5E">
          <w:t xml:space="preserve"> </w:t>
        </w:r>
      </w:ins>
      <w:ins w:id="1672" w:author="Michael Belias" w:date="2020-12-01T15:01:00Z">
        <w:r w:rsidR="007768A0" w:rsidRPr="007474D7">
          <w:t>we performed data augmentation</w:t>
        </w:r>
        <w:r w:rsidR="007768A0" w:rsidRPr="00933C9D">
          <w:t xml:space="preserve"> </w:t>
        </w:r>
      </w:ins>
      <w:ins w:id="1673" w:author="Michael Belias" w:date="2020-11-27T15:19:00Z">
        <w:r w:rsidR="008931C9" w:rsidRPr="00AB3E5E">
          <w:t xml:space="preserve">as a preliminary step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674" w:author="Michael Belias" w:date="2020-12-01T15:01:00Z">
        <w:r w:rsidR="007768A0">
          <w:t xml:space="preserve"> in </w:t>
        </w:r>
        <w:r w:rsidR="007768A0" w:rsidRPr="007474D7">
          <w:t>the second and third scenario</w:t>
        </w:r>
      </w:ins>
      <w:ins w:id="1675" w:author="Michael Belias" w:date="2020-11-24T21:38:00Z">
        <w:r w:rsidR="00F24916">
          <w:t>.</w:t>
        </w:r>
        <w:r w:rsidR="003902E7">
          <w:t xml:space="preserve"> </w:t>
        </w:r>
      </w:ins>
      <w:ins w:id="1676" w:author="Michael Belias" w:date="2020-11-27T15:25:00Z">
        <w:r w:rsidRPr="00257F4C">
          <w:t xml:space="preserve">This way all studies </w:t>
        </w:r>
      </w:ins>
      <w:ins w:id="1677" w:author="Michael Belias" w:date="2020-12-06T13:27:00Z">
        <w:r w:rsidR="0095210F">
          <w:t xml:space="preserve">had </w:t>
        </w:r>
      </w:ins>
      <w:ins w:id="1678" w:author="Hout, Joanna in 't" w:date="2020-12-03T12:04:00Z">
        <w:r w:rsidR="000C5729">
          <w:t>curve</w:t>
        </w:r>
      </w:ins>
      <w:ins w:id="1679" w:author="Hout, Joanna in 't" w:date="2020-12-03T12:05:00Z">
        <w:r w:rsidR="00757FC9">
          <w:t>s</w:t>
        </w:r>
      </w:ins>
      <w:ins w:id="1680" w:author="Michael Belias" w:date="2020-11-27T15:25:00Z">
        <w:r w:rsidRPr="00257F4C">
          <w:t xml:space="preserve"> </w:t>
        </w:r>
      </w:ins>
      <w:ins w:id="1681" w:author="Hout, Joanna in 't" w:date="2020-12-03T12:05:00Z">
        <w:r w:rsidR="000C5729">
          <w:t xml:space="preserve">estimated </w:t>
        </w:r>
      </w:ins>
      <w:ins w:id="1682" w:author="Michael Belias" w:date="2020-11-27T15:25:00Z">
        <w:r w:rsidRPr="00257F4C">
          <w:t xml:space="preserve">over the full </w:t>
        </w:r>
      </w:ins>
      <w:ins w:id="1683" w:author="Michael Belias" w:date="2020-11-27T15:26:00Z">
        <w:r w:rsidR="00A40BD9">
          <w:t>range</w:t>
        </w:r>
      </w:ins>
      <w:ins w:id="1684" w:author="Michael Belias" w:date="2020-11-27T15:25:00Z">
        <w:r w:rsidRPr="00257F4C">
          <w:t xml:space="preserve"> of BMI.</w:t>
        </w:r>
        <w:r>
          <w:t xml:space="preserve"> </w:t>
        </w:r>
      </w:ins>
      <w:del w:id="1685" w:author="Michael Belias" w:date="2020-11-24T21:15:00Z">
        <w:r w:rsidR="009819FD" w:rsidDel="005562CE">
          <w:delText xml:space="preserve"> </w:delText>
        </w:r>
      </w:del>
      <w:bookmarkEnd w:id="1650"/>
      <w:del w:id="1686" w:author="Michael Belias" w:date="2020-11-24T21:11:00Z">
        <w:r w:rsidR="009819FD" w:rsidDel="00D86C70">
          <w:delText xml:space="preserve">of our example </w:delText>
        </w:r>
      </w:del>
      <w:del w:id="1687" w:author="Michael Belias" w:date="2020-11-21T18:04:00Z">
        <w:r w:rsidR="009819FD" w:rsidDel="00D65E1F">
          <w:delText>IPD-set</w:delText>
        </w:r>
      </w:del>
      <w:del w:id="1688" w:author="Michael Belias" w:date="2020-11-24T21:11:00Z">
        <w:r w:rsidR="001D7A19" w:rsidDel="00D86C70">
          <w:delText xml:space="preserve">, </w:delText>
        </w:r>
      </w:del>
      <w:del w:id="1689" w:author="Michael Belias" w:date="2020-11-24T21:13:00Z">
        <w:r w:rsidR="001D7A19" w:rsidDel="00CA319F">
          <w:delText xml:space="preserve">since </w:delText>
        </w:r>
      </w:del>
      <w:del w:id="1690" w:author="Michael Belias" w:date="2020-11-24T21:45:00Z">
        <w:r w:rsidR="0008268B" w:rsidDel="003924D9">
          <w:delText>the position of the knots needs to be the same across all studies</w:delText>
        </w:r>
      </w:del>
      <w:del w:id="1691"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692"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693" w:author="Michael Belias" w:date="2020-11-27T00:24:00Z">
        <w:r w:rsidR="00B77E4D">
          <w:t xml:space="preserve"> </w:t>
        </w:r>
        <w:r w:rsidR="00124865">
          <w:t>and</w:t>
        </w:r>
      </w:ins>
      <w:del w:id="1694" w:author="Michael Belias" w:date="2020-11-27T00:24:00Z">
        <w:r w:rsidR="009E2C57" w:rsidDel="00124865">
          <w:delText>,</w:delText>
        </w:r>
      </w:del>
      <w:r w:rsidR="009E2C57">
        <w:t xml:space="preserve"> </w:t>
      </w:r>
      <w:r w:rsidR="00124FFA">
        <w:t>B-splin</w:t>
      </w:r>
      <w:del w:id="1695"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t>
      </w:r>
      <w:commentRangeStart w:id="1696"/>
      <w:commentRangeStart w:id="1697"/>
      <w:commentRangeStart w:id="1698"/>
      <w:commentRangeStart w:id="1699"/>
      <w:r w:rsidR="00704FC2" w:rsidRPr="00A02D4F">
        <w:t>we</w:t>
      </w:r>
      <w:commentRangeEnd w:id="1696"/>
      <w:r w:rsidR="00D0561B" w:rsidRPr="00A02D4F">
        <w:rPr>
          <w:rStyle w:val="CommentReference"/>
        </w:rPr>
        <w:commentReference w:id="1696"/>
      </w:r>
      <w:commentRangeEnd w:id="1697"/>
      <w:r w:rsidR="00124FDC" w:rsidRPr="00A02D4F">
        <w:rPr>
          <w:rStyle w:val="CommentReference"/>
        </w:rPr>
        <w:commentReference w:id="1697"/>
      </w:r>
      <w:commentRangeEnd w:id="1698"/>
      <w:r w:rsidR="00703E9F" w:rsidRPr="00A02D4F">
        <w:rPr>
          <w:rStyle w:val="CommentReference"/>
        </w:rPr>
        <w:commentReference w:id="1698"/>
      </w:r>
      <w:commentRangeEnd w:id="1699"/>
      <w:r w:rsidR="00C05267" w:rsidRPr="00A02D4F">
        <w:rPr>
          <w:rStyle w:val="CommentReference"/>
        </w:rPr>
        <w:commentReference w:id="1699"/>
      </w:r>
      <w:r w:rsidR="00704FC2" w:rsidRPr="00A02D4F">
        <w:t xml:space="preserve"> used </w:t>
      </w:r>
      <w:r w:rsidR="00C86169" w:rsidRPr="00A02D4F">
        <w:t>5 knots, following Harrell’s suggestion to use the 5%, 27.5%, 50%, 72.5%</w:t>
      </w:r>
      <w:r w:rsidR="008341C1" w:rsidRPr="00A02D4F">
        <w:t xml:space="preserve"> </w:t>
      </w:r>
      <w:r w:rsidR="00C86169" w:rsidRPr="00A02D4F">
        <w:t>and 95% quantiles</w:t>
      </w:r>
      <w:r w:rsidR="00C86169" w:rsidRPr="00A02D4F" w:rsidDel="00CE2827">
        <w:t xml:space="preserve"> </w:t>
      </w:r>
      <w:r w:rsidR="00C86169" w:rsidRPr="00A02D4F">
        <w:t>of BMI</w:t>
      </w:r>
      <w:r w:rsidR="009819FD" w:rsidRPr="00A02D4F">
        <w:t>,</w:t>
      </w:r>
      <w:r w:rsidR="000F7203" w:rsidRPr="00A02D4F">
        <w:t xml:space="preserve"> </w:t>
      </w:r>
      <w:r w:rsidR="00C86169" w:rsidRPr="00A02D4F">
        <w:t>for B-splines 4 equidistant knots</w:t>
      </w:r>
      <w:r w:rsidR="00124FFA" w:rsidRPr="00A02D4F">
        <w:t xml:space="preserve"> (</w:t>
      </w:r>
      <w:r w:rsidR="00C86169" w:rsidRPr="00A02D4F">
        <w:t>2 inner</w:t>
      </w:r>
      <w:r w:rsidR="00F2480A" w:rsidRPr="00A02D4F">
        <w:t xml:space="preserve"> knots</w:t>
      </w:r>
      <w:r w:rsidR="00C86169" w:rsidRPr="00A02D4F">
        <w:t xml:space="preserve"> plus the boundaries</w:t>
      </w:r>
      <w:r w:rsidR="00124FFA" w:rsidRPr="00A02D4F">
        <w:t xml:space="preserve"> per study)</w:t>
      </w:r>
      <w:r w:rsidR="00CB6A78" w:rsidRPr="00A02D4F">
        <w:t xml:space="preserve">. </w:t>
      </w:r>
      <w:ins w:id="1700" w:author="Michael Belias" w:date="2020-12-01T15:03:00Z">
        <w:r w:rsidR="000E7793" w:rsidRPr="00A02D4F">
          <w:t xml:space="preserve">Note that we </w:t>
        </w:r>
        <w:r w:rsidR="00837D85" w:rsidRPr="00A02D4F">
          <w:t>position</w:t>
        </w:r>
      </w:ins>
      <w:ins w:id="1701" w:author="Hout, Joanna in 't" w:date="2020-12-03T10:30:00Z">
        <w:r w:rsidR="00EF4D3A" w:rsidRPr="00A02D4F">
          <w:t>ed</w:t>
        </w:r>
      </w:ins>
      <w:ins w:id="1702" w:author="Michael Belias" w:date="2020-12-01T15:03:00Z">
        <w:r w:rsidR="00837D85" w:rsidRPr="00A02D4F">
          <w:t xml:space="preserve"> the knots over the full domain of BMI.</w:t>
        </w:r>
      </w:ins>
      <w:ins w:id="1703" w:author="Michael Belias" w:date="2020-12-01T15:04:00Z">
        <w:r w:rsidR="005936C6">
          <w:t xml:space="preserve"> </w:t>
        </w:r>
      </w:ins>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704" w:name="_Hlk57160269"/>
      <w:del w:id="1705"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706"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707" w:author="Michael Belias" w:date="2020-11-27T00:25:00Z">
        <w:r w:rsidR="00873B17" w:rsidDel="00812C4A">
          <w:delText xml:space="preserve">. </w:delText>
        </w:r>
        <w:bookmarkEnd w:id="1704"/>
        <w:r w:rsidR="004B7FE3" w:rsidDel="00471B38">
          <w:delText>R</w:delText>
        </w:r>
      </w:del>
      <w:ins w:id="1708" w:author="Michael Belias" w:date="2020-11-27T00:25:00Z">
        <w:r w:rsidR="00471B38" w:rsidRPr="00471B38">
          <w:t xml:space="preserve"> </w:t>
        </w:r>
        <w:r w:rsidR="00471B38">
          <w:t>We calculated r</w:t>
        </w:r>
      </w:ins>
      <w:r w:rsidR="004B7FE3">
        <w:t>egression lines</w:t>
      </w:r>
      <w:r w:rsidR="004B3C35">
        <w:t xml:space="preserve"> </w:t>
      </w:r>
      <w:del w:id="1709" w:author="Michael Belias" w:date="2020-10-01T15:01:00Z">
        <w:r w:rsidR="004B3C35" w:rsidDel="00702F4D">
          <w:delText xml:space="preserve">stratified </w:delText>
        </w:r>
      </w:del>
      <w:r w:rsidR="004B3C35">
        <w:t>per treatment</w:t>
      </w:r>
      <w:r w:rsidR="004B7FE3">
        <w:t xml:space="preserve"> </w:t>
      </w:r>
      <w:r w:rsidR="00124FFA">
        <w:t xml:space="preserve">arm </w:t>
      </w:r>
      <w:del w:id="1710"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commentRangeStart w:id="1711"/>
      <w:ins w:id="1712" w:author="Michael Belias" w:date="2020-12-06T15:00:00Z">
        <w:r w:rsidR="003A1B38">
          <w:t xml:space="preserve">The pooled mortality risks per treatment arm are presented in Figure </w:t>
        </w:r>
        <w:r w:rsidR="007C381E">
          <w:t>10</w:t>
        </w:r>
        <w:r w:rsidR="003A1B38">
          <w:t xml:space="preserve">, and the </w:t>
        </w:r>
        <w:r w:rsidR="003A1B38">
          <w:lastRenderedPageBreak/>
          <w:t xml:space="preserve">pooled treatment effects conditional on BMI in Figure </w:t>
        </w:r>
        <w:r w:rsidR="00184E0B">
          <w:t>11</w:t>
        </w:r>
        <w:r w:rsidR="003A1B38">
          <w:t>.</w:t>
        </w:r>
        <w:r w:rsidR="00646464">
          <w:t xml:space="preserve"> </w:t>
        </w:r>
      </w:ins>
      <w:ins w:id="1713" w:author="Hout, Joanna in 't" w:date="2020-12-03T10:36:00Z">
        <w:del w:id="1714" w:author="Michael Belias" w:date="2020-12-06T15:00:00Z">
          <w:r w:rsidR="008D7158" w:rsidDel="00646464">
            <w:delText>Results are presented in Figures 10 and 11.</w:delText>
          </w:r>
        </w:del>
      </w:ins>
      <w:ins w:id="1715" w:author="Michael Belias" w:date="2020-12-06T13:59:00Z">
        <w:r w:rsidR="00545B6D">
          <w:t xml:space="preserve"> </w:t>
        </w:r>
      </w:ins>
      <w:ins w:id="1716" w:author="Michael Belias" w:date="2020-12-06T14:59:00Z">
        <w:r w:rsidR="00CC0D84">
          <w:t>Note that</w:t>
        </w:r>
      </w:ins>
      <w:ins w:id="1717" w:author="Michael Belias" w:date="2020-12-06T18:26:00Z">
        <w:r w:rsidR="00C311E1">
          <w:t xml:space="preserve"> </w:t>
        </w:r>
      </w:ins>
      <w:ins w:id="1718" w:author="Michael Belias" w:date="2020-12-06T18:27:00Z">
        <w:r w:rsidR="00C311E1">
          <w:t>in the second and third scenario</w:t>
        </w:r>
      </w:ins>
      <w:ins w:id="1719" w:author="Michael Belias" w:date="2020-12-06T15:00:00Z">
        <w:r w:rsidR="00842A7E">
          <w:t xml:space="preserve"> multivariate</w:t>
        </w:r>
      </w:ins>
      <w:ins w:id="1720" w:author="Michael Belias" w:date="2020-12-06T14:57:00Z">
        <w:r w:rsidR="00C63E6F">
          <w:t xml:space="preserve"> meta</w:t>
        </w:r>
      </w:ins>
      <w:ins w:id="1721" w:author="Michael Belias" w:date="2020-12-06T14:58:00Z">
        <w:r w:rsidR="00C63E6F">
          <w:t xml:space="preserve">-analysis </w:t>
        </w:r>
      </w:ins>
      <w:ins w:id="1722" w:author="Michael Belias" w:date="2020-12-06T15:01:00Z">
        <w:r w:rsidR="004A0D07">
          <w:t>show</w:t>
        </w:r>
        <w:r w:rsidR="00463227">
          <w:t>ed</w:t>
        </w:r>
        <w:r w:rsidR="00F035D9">
          <w:t xml:space="preserve"> high sensitivity</w:t>
        </w:r>
      </w:ins>
      <w:ins w:id="1723" w:author="Michael Belias" w:date="2020-12-06T14:59:00Z">
        <w:r w:rsidR="007E5ACD">
          <w:t xml:space="preserve"> to </w:t>
        </w:r>
        <w:r w:rsidR="00984E97">
          <w:t>model specifications</w:t>
        </w:r>
        <w:r w:rsidR="00F174A9">
          <w:t xml:space="preserve">. </w:t>
        </w:r>
      </w:ins>
      <w:commentRangeEnd w:id="1711"/>
      <w:ins w:id="1724" w:author="Michael Belias" w:date="2020-12-06T15:02:00Z">
        <w:r w:rsidR="004349EF">
          <w:rPr>
            <w:rStyle w:val="CommentReference"/>
          </w:rPr>
          <w:commentReference w:id="1711"/>
        </w:r>
      </w:ins>
    </w:p>
    <w:p w14:paraId="500229F8" w14:textId="7F991CCB" w:rsidR="0008268B" w:rsidRDefault="0008268B" w:rsidP="00E3495A"/>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725" w:name="sec53"/>
      <w:r>
        <w:t>One-stage generalised additive mixed effects model</w:t>
      </w:r>
      <w:bookmarkEnd w:id="1725"/>
    </w:p>
    <w:p w14:paraId="21926D16" w14:textId="680BFC39" w:rsidR="00B94C7A" w:rsidRDefault="008C2AC4" w:rsidP="00B94C7A">
      <w:pPr>
        <w:pStyle w:val="BodyText"/>
        <w:ind w:firstLine="480"/>
        <w:rPr>
          <w:ins w:id="1726" w:author="Michael Belias" w:date="2020-12-06T14:31:00Z"/>
        </w:rPr>
      </w:pPr>
      <w:bookmarkStart w:id="1727" w:name="eq:eqn19"/>
      <w:r>
        <w:t xml:space="preserve">Instead of using a two-stage meta-analysis, we </w:t>
      </w:r>
      <w:r w:rsidR="00AD473A">
        <w:t>may</w:t>
      </w:r>
      <w:r>
        <w:t xml:space="preserve"> also conduct the analysis in one stage, using a mixed effect model with spline</w:t>
      </w:r>
      <w:r w:rsidR="00E009DF">
        <w:t>s</w:t>
      </w:r>
      <w:r>
        <w:t xml:space="preserve">, </w:t>
      </w:r>
      <w:proofErr w:type="gramStart"/>
      <w:r>
        <w:t>i.e.</w:t>
      </w:r>
      <w:proofErr w:type="gramEnd"/>
      <w:r>
        <w:t xml:space="preserve"> a generalised additive mixed effect model (GAMM).</w:t>
      </w:r>
      <w:del w:id="1728" w:author="Michael Belias" w:date="2020-12-06T14:01:00Z">
        <w:r w:rsidR="006A3A01" w:rsidDel="00444E75">
          <w:delText xml:space="preserve"> </w:delText>
        </w:r>
      </w:del>
      <w:ins w:id="1729" w:author="Michael Belias" w:date="2020-12-06T14:02:00Z">
        <w:r w:rsidR="002F037D">
          <w:t xml:space="preserve"> </w:t>
        </w:r>
      </w:ins>
      <w:ins w:id="1730" w:author="Michael Belias" w:date="2020-12-06T14:10:00Z">
        <w:r w:rsidR="00F12493">
          <w:t xml:space="preserve">Hereby, </w:t>
        </w:r>
        <w:r w:rsidR="003D30AC">
          <w:t xml:space="preserve">we </w:t>
        </w:r>
      </w:ins>
      <w:ins w:id="1731" w:author="Michael Belias" w:date="2020-12-06T14:11:00Z">
        <w:r w:rsidR="00016148">
          <w:t xml:space="preserve">may </w:t>
        </w:r>
        <w:r w:rsidR="0069126E">
          <w:t>include</w:t>
        </w:r>
        <w:r w:rsidR="00016148">
          <w:t xml:space="preserve"> </w:t>
        </w:r>
      </w:ins>
      <w:ins w:id="1732" w:author="Michael Belias" w:date="2020-12-06T14:17:00Z">
        <w:r w:rsidR="00301587">
          <w:t xml:space="preserve">spline </w:t>
        </w:r>
      </w:ins>
      <w:ins w:id="1733" w:author="Michael Belias" w:date="2020-12-06T14:11:00Z">
        <w:r w:rsidR="00D97D5F">
          <w:t xml:space="preserve">transformations of X as </w:t>
        </w:r>
        <w:r w:rsidR="0088276B">
          <w:t>main effects</w:t>
        </w:r>
        <w:r w:rsidR="007C27E1">
          <w:t xml:space="preserve"> </w:t>
        </w:r>
        <w:r w:rsidR="002D1DBD">
          <w:t>and as int</w:t>
        </w:r>
      </w:ins>
      <w:ins w:id="1734" w:author="Michael Belias" w:date="2020-12-06T14:12:00Z">
        <w:r w:rsidR="002D1DBD">
          <w:t>eractions with the treatment</w:t>
        </w:r>
      </w:ins>
      <w:ins w:id="1735" w:author="Michael Belias" w:date="2020-12-06T14:20:00Z">
        <w:r w:rsidR="001C31D2">
          <w:t xml:space="preserve"> as described in section 3</w:t>
        </w:r>
      </w:ins>
      <w:ins w:id="1736" w:author="Michael Belias" w:date="2020-12-06T14:12:00Z">
        <w:r w:rsidR="002D1DBD">
          <w:t xml:space="preserve">. </w:t>
        </w:r>
      </w:ins>
      <w:ins w:id="1737" w:author="Michael Belias" w:date="2020-12-06T14:18:00Z">
        <w:r w:rsidR="000A37E1">
          <w:t>Note</w:t>
        </w:r>
        <w:r w:rsidR="00E127AD">
          <w:t xml:space="preserve"> that</w:t>
        </w:r>
        <w:r w:rsidR="000A37E1">
          <w:t xml:space="preserve"> </w:t>
        </w:r>
      </w:ins>
      <w:ins w:id="1738" w:author="Michael Belias" w:date="2020-12-06T14:17:00Z">
        <w:r w:rsidR="00F23792">
          <w:t xml:space="preserve">splines transformations </w:t>
        </w:r>
      </w:ins>
      <w:ins w:id="1739" w:author="Michael Belias" w:date="2020-12-06T14:19:00Z">
        <w:r w:rsidR="000175A6">
          <w:t xml:space="preserve">of X </w:t>
        </w:r>
      </w:ins>
      <w:ins w:id="1740" w:author="Michael Belias" w:date="2020-12-06T14:20:00Z">
        <w:r w:rsidR="00001DB8">
          <w:t xml:space="preserve">are </w:t>
        </w:r>
      </w:ins>
      <w:ins w:id="1741" w:author="Michael Belias" w:date="2020-12-06T14:18:00Z">
        <w:r w:rsidR="001F429C">
          <w:t>the sum of basis functions</w:t>
        </w:r>
        <w:r w:rsidR="000C522C">
          <w:t>,</w:t>
        </w:r>
        <w:r w:rsidR="000C522C" w:rsidRPr="000C522C">
          <w:t xml:space="preserve"> </w:t>
        </w:r>
        <w:r w:rsidR="000C522C">
          <w:t>as described in section 4</w:t>
        </w:r>
      </w:ins>
      <w:ins w:id="1742" w:author="Michael Belias" w:date="2020-12-06T14:20:00Z">
        <w:r w:rsidR="00FD27D8">
          <w:t xml:space="preserve">. </w:t>
        </w:r>
      </w:ins>
      <w:ins w:id="1743" w:author="Michael Belias" w:date="2020-12-06T14:24:00Z">
        <w:r w:rsidR="00C16B84">
          <w:t xml:space="preserve">Researchers </w:t>
        </w:r>
      </w:ins>
      <w:del w:id="1744" w:author="Michael Belias" w:date="2020-12-06T14:24:00Z">
        <w:r w:rsidR="00B34975" w:rsidDel="00C16B84">
          <w:delText xml:space="preserve"> </w:delText>
        </w:r>
      </w:del>
      <w:r w:rsidR="00800AFE">
        <w:t>may</w:t>
      </w:r>
      <w:r w:rsidR="00D84F68">
        <w:t xml:space="preserve"> choose</w:t>
      </w:r>
      <w:r w:rsidR="00A71F45">
        <w:t xml:space="preserve"> for the effects of each </w:t>
      </w:r>
      <w:ins w:id="1745" w:author="Michael Belias" w:date="2020-12-06T14:24:00Z">
        <w:r w:rsidR="002F0DF2">
          <w:t xml:space="preserve">basis function </w:t>
        </w:r>
      </w:ins>
      <w:del w:id="1746" w:author="Michael Belias" w:date="2020-12-06T14:24:00Z">
        <w:r w:rsidR="00A71F45" w:rsidDel="002F0DF2">
          <w:delText xml:space="preserve">variable </w:delText>
        </w:r>
      </w:del>
      <w:r w:rsidR="00A71F45">
        <w:t>to be either</w:t>
      </w:r>
      <w:r w:rsidR="00D84F68">
        <w:t xml:space="preserve"> </w:t>
      </w:r>
      <w:r w:rsidR="0065018C">
        <w:t>fixed (</w:t>
      </w:r>
      <w:r w:rsidR="00E009DF">
        <w:t>common</w:t>
      </w:r>
      <w:r w:rsidR="0065018C">
        <w:t>)</w:t>
      </w:r>
      <w:r w:rsidR="004A18D4">
        <w:t xml:space="preserve">, random or </w:t>
      </w:r>
      <w:commentRangeStart w:id="1747"/>
      <w:commentRangeStart w:id="1748"/>
      <w:r w:rsidR="004A18D4">
        <w:t>stratified</w:t>
      </w:r>
      <w:commentRangeEnd w:id="1747"/>
      <w:r w:rsidR="009E670A">
        <w:rPr>
          <w:rStyle w:val="CommentReference"/>
        </w:rPr>
        <w:commentReference w:id="1747"/>
      </w:r>
      <w:commentRangeEnd w:id="1748"/>
      <w:r w:rsidR="004B0E52">
        <w:rPr>
          <w:rStyle w:val="CommentReference"/>
        </w:rPr>
        <w:commentReference w:id="1748"/>
      </w:r>
      <w:ins w:id="1749" w:author="Michael Belias" w:date="2020-12-06T15:38:00Z">
        <w:r w:rsidR="00494D73">
          <w:t xml:space="preserve"> </w:t>
        </w:r>
      </w:ins>
      <w:r w:rsidR="00494D73">
        <w:fldChar w:fldCharType="begin"/>
      </w:r>
      <w:r w:rsidR="00494D73">
        <w:instrText xml:space="preserve"> ADDIN ZOTERO_ITEM CSL_CITATION {"citationID":"BmrcGXVS","properties":{"formattedCitation":"[49]","plainCitation":"[49]","noteIndex":0},"citationItems":[{"id":2278,"uris":["http://zotero.org/users/3628384/items/GEFTX22U"],"uri":["http://zotero.org/users/3628384/items/GEFTX22U"],"itemData":{"id":2278,"type":"article-journal","abstract":"Meta-analysis using individual participant data (IPD) obtains and synthesises the raw, participant-level data from a set of relevant studies. The IPD approach is becoming an increasingly popular tool as an alternative to traditional aggregate data meta-analysis, especially as it avoids reliance on published results and provides an opportunity to investigate individual-level interactions, such as treatment-effect modifiers. There are two statistical approaches for conducting an IPD meta-analysis: one-stage and two-stage. The one-stage approach analyses the IPD from all studies simultaneously, for example, in a hierarchical regression model with random effects. The two-stage approach derives aggregate data (such as effect estimates) in each study separately and then combines these in a traditional meta-analysis model. There have been numerous comparisons of the one-stage and two-stage approaches via theoretical consideration, simulation and empirical examples, yet there remains confusion regarding when each approach should be adopted, and indeed why they may differ. In this tutorial paper, we outline the key statistical methods for one-stage and two-stage IPD meta-analyses, and provide 10 key reasons why they may produce different summary results. We explain that most differences arise because of different modelling assumptions, rather than the choice of one-stage or two-stage itself. We illustrate the concepts with recently published IPD meta-analyses, summarise key statistical software and provide recommendations for future IPD meta-analyses. © 2016 The Authors. Statistics in Medicine published by John Wiley &amp; Sons Ltd.","container-title":"Statistics in Medicine","DOI":"10.1002/sim.7141","ISSN":"1097-0258","issue":"5","journalAbbreviation":"Stat Med","language":"eng","note":"PMID: 27747915\nPMCID: PMC5297998","page":"855-875","source":"PubMed","title":"Meta-analysis using individual participant data: one-stage and two-stage approaches, and why they may differ","title-short":"Meta-analysis using individual participant data","volume":"36","author":[{"family":"Burke","given":"Danielle L."},{"family":"Ensor","given":"Joie"},{"family":"Riley","given":"Richard D."}],"issued":{"date-parts":[["2017"]],"season":"28"}}}],"schema":"https://github.com/citation-style-language/schema/raw/master/csl-citation.json"} </w:instrText>
      </w:r>
      <w:r w:rsidR="00494D73">
        <w:fldChar w:fldCharType="separate"/>
      </w:r>
      <w:r w:rsidR="00494D73" w:rsidRPr="00494D73">
        <w:rPr>
          <w:rFonts w:ascii="Garamond" w:hAnsi="Garamond"/>
        </w:rPr>
        <w:t>[49]</w:t>
      </w:r>
      <w:r w:rsidR="00494D73">
        <w:fldChar w:fldCharType="end"/>
      </w:r>
      <w:r w:rsidR="00713E79">
        <w:t>.</w:t>
      </w:r>
      <w:r w:rsidR="00CA3056">
        <w:t xml:space="preserve"> </w:t>
      </w:r>
      <w:del w:id="1750" w:author="Michael Belias" w:date="2020-12-06T14:05:00Z">
        <w:r w:rsidR="00CA3056" w:rsidDel="000E4113">
          <w:delText xml:space="preserve">As in </w:delText>
        </w:r>
        <w:commentRangeStart w:id="1751"/>
        <w:commentRangeStart w:id="1752"/>
        <w:r w:rsidR="00CA3056" w:rsidDel="000E4113">
          <w:delText>GLMMs</w:delText>
        </w:r>
        <w:commentRangeEnd w:id="1751"/>
        <w:r w:rsidR="009E670A" w:rsidDel="000E4113">
          <w:rPr>
            <w:rStyle w:val="CommentReference"/>
          </w:rPr>
          <w:commentReference w:id="1751"/>
        </w:r>
      </w:del>
      <w:commentRangeEnd w:id="1752"/>
      <w:r w:rsidR="002D681A">
        <w:rPr>
          <w:rStyle w:val="CommentReference"/>
        </w:rPr>
        <w:commentReference w:id="1752"/>
      </w:r>
      <w:del w:id="1753" w:author="Michael Belias" w:date="2020-12-06T14:05:00Z">
        <w:r w:rsidR="008A2E4E" w:rsidDel="000E4113">
          <w:delText>,</w:delText>
        </w:r>
        <w:r w:rsidR="00CA3056" w:rsidDel="000E4113">
          <w:delText xml:space="preserve"> </w:delText>
        </w:r>
        <w:r w:rsidR="00C6146B" w:rsidDel="000E4113">
          <w:delText>the</w:delText>
        </w:r>
      </w:del>
      <w:ins w:id="1754" w:author="Michael Belias" w:date="2020-12-06T14:05:00Z">
        <w:r w:rsidR="000E4113">
          <w:t>The fixed</w:t>
        </w:r>
      </w:ins>
      <w:r w:rsidR="00130EA0">
        <w:t xml:space="preserve"> </w:t>
      </w:r>
      <w:ins w:id="1755" w:author="Michael Belias" w:date="2020-12-06T14:05:00Z">
        <w:r w:rsidR="000E4113">
          <w:t>(</w:t>
        </w:r>
      </w:ins>
      <w:r w:rsidR="00E009DF">
        <w:t>common</w:t>
      </w:r>
      <w:ins w:id="1756" w:author="Michael Belias" w:date="2020-12-06T14:05:00Z">
        <w:r w:rsidR="000E4113">
          <w:t>)</w:t>
        </w:r>
      </w:ins>
      <w:r w:rsidR="00E009DF">
        <w:t xml:space="preserve"> </w:t>
      </w:r>
      <w:r w:rsidR="00130EA0">
        <w:t xml:space="preserve">effect </w:t>
      </w:r>
      <w:r w:rsidR="005D0C2E">
        <w:t>assumption is</w:t>
      </w:r>
      <w:r w:rsidR="000A39DB">
        <w:t xml:space="preserve"> that </w:t>
      </w:r>
      <w:r w:rsidR="002010A6">
        <w:t xml:space="preserve">the effect </w:t>
      </w:r>
      <w:r w:rsidR="00DF19A2">
        <w:t xml:space="preserve">of </w:t>
      </w:r>
      <w:del w:id="1757" w:author="Michael Belias" w:date="2020-12-06T14:23:00Z">
        <w:r w:rsidR="00D20BBE" w:rsidDel="007919AB">
          <w:delText>X</w:delText>
        </w:r>
        <w:r w:rsidR="00555CBE" w:rsidDel="007919AB">
          <w:delText xml:space="preserve"> </w:delText>
        </w:r>
      </w:del>
      <w:ins w:id="1758" w:author="Michael Belias" w:date="2020-12-06T14:23:00Z">
        <w:r w:rsidR="007919AB">
          <w:t xml:space="preserve">the basis function </w:t>
        </w:r>
      </w:ins>
      <w:r w:rsidR="00555CBE">
        <w:t xml:space="preserve">is </w:t>
      </w:r>
      <w:r w:rsidR="00E009DF">
        <w:t>identical</w:t>
      </w:r>
      <w:r w:rsidR="00555CBE">
        <w:t xml:space="preserve"> across</w:t>
      </w:r>
      <w:r w:rsidR="00E009DF">
        <w:t xml:space="preserve"> all</w:t>
      </w:r>
      <w:r w:rsidR="00DF19A2">
        <w:t xml:space="preserve"> </w:t>
      </w:r>
      <w:r w:rsidR="00555CBE">
        <w:t>studies</w:t>
      </w:r>
      <w:r w:rsidR="00F95648">
        <w:t>.</w:t>
      </w:r>
      <w:ins w:id="1759" w:author="Michael Belias" w:date="2020-12-06T14:08:00Z">
        <w:r w:rsidR="00406843">
          <w:t xml:space="preserve"> </w:t>
        </w:r>
      </w:ins>
      <w:del w:id="1760" w:author="Michael Belias" w:date="2020-12-06T14:08:00Z">
        <w:r w:rsidR="00555CBE" w:rsidDel="00144FAE">
          <w:delText xml:space="preserve"> </w:delText>
        </w:r>
      </w:del>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w:t>
      </w:r>
      <w:ins w:id="1761" w:author="Michael Belias" w:date="2020-12-06T14:23:00Z">
        <w:r w:rsidR="00B70718">
          <w:t>the basis function</w:t>
        </w:r>
      </w:ins>
      <w:del w:id="1762" w:author="Michael Belias" w:date="2020-12-06T14:23:00Z">
        <w:r w:rsidR="0065018C" w:rsidDel="00B70718">
          <w:delText>X</w:delText>
        </w:r>
      </w:del>
      <w:r w:rsidR="0065018C">
        <w:t xml:space="preserve">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the effect of</w:t>
      </w:r>
      <w:ins w:id="1763" w:author="Michael Belias" w:date="2020-12-06T14:25:00Z">
        <w:r w:rsidR="001258CA" w:rsidRPr="001258CA">
          <w:t xml:space="preserve"> </w:t>
        </w:r>
        <w:r w:rsidR="001258CA">
          <w:t>the basis function</w:t>
        </w:r>
        <w:r w:rsidR="00233A45">
          <w:t xml:space="preserve"> </w:t>
        </w:r>
      </w:ins>
      <w:del w:id="1764" w:author="Michael Belias" w:date="2020-12-06T14:25:00Z">
        <w:r w:rsidR="009D4C1C" w:rsidDel="001258CA">
          <w:delText xml:space="preserve"> </w:delText>
        </w:r>
        <w:r w:rsidR="00D20BBE" w:rsidDel="001258CA">
          <w:delText>X</w:delText>
        </w:r>
        <w:r w:rsidR="004B5AF2" w:rsidDel="001258CA">
          <w:delText xml:space="preserve"> </w:delText>
        </w:r>
      </w:del>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 xml:space="preserve">The </w:t>
      </w:r>
      <w:ins w:id="1765" w:author="Michael Belias" w:date="2020-12-06T14:14:00Z">
        <w:r w:rsidR="005826B1">
          <w:t xml:space="preserve">fixed (common) </w:t>
        </w:r>
      </w:ins>
      <w:r w:rsidR="0069505B">
        <w:t xml:space="preserve">effect may be modelled </w:t>
      </w:r>
      <w:r w:rsidR="00D20BBE">
        <w:t xml:space="preserve">straightforward by including </w:t>
      </w:r>
      <w:ins w:id="1766" w:author="Michael Belias" w:date="2020-12-06T14:25:00Z">
        <w:r w:rsidR="00FC7EF1">
          <w:t>the basis function as they are</w:t>
        </w:r>
      </w:ins>
      <w:del w:id="1767" w:author="Michael Belias" w:date="2020-12-06T14:25:00Z">
        <w:r w:rsidR="00B32334" w:rsidDel="00FC7EF1">
          <w:delText>X</w:delText>
        </w:r>
      </w:del>
      <w:ins w:id="1768" w:author="Michael Belias" w:date="2020-12-06T14:26:00Z">
        <w:r w:rsidR="00500BAE">
          <w:t xml:space="preserve">. </w:t>
        </w:r>
      </w:ins>
      <w:del w:id="1769" w:author="Michael Belias" w:date="2020-12-06T14:26:00Z">
        <w:r w:rsidR="00B32334" w:rsidDel="00500BAE">
          <w:delText>,</w:delText>
        </w:r>
        <w:r w:rsidR="00921DD2" w:rsidDel="00500BAE">
          <w:delText xml:space="preserve"> </w:delText>
        </w:r>
      </w:del>
      <w:ins w:id="1770" w:author="Hout, Joanna in 't" w:date="2020-10-30T21:08:00Z">
        <w:del w:id="1771" w:author="Michael Belias" w:date="2020-12-06T14:25:00Z">
          <w:r w:rsidR="00D31D95" w:rsidDel="00BA2376">
            <w:delText xml:space="preserve">and </w:delText>
          </w:r>
        </w:del>
      </w:ins>
      <w:del w:id="1772" w:author="Michael Belias" w:date="2020-12-06T14:26:00Z">
        <w:r w:rsidR="00921DD2" w:rsidDel="00500BAE">
          <w:delText>s</w:delText>
        </w:r>
      </w:del>
      <w:ins w:id="1773" w:author="Michael Belias" w:date="2020-12-06T14:26:00Z">
        <w:r w:rsidR="00500BAE">
          <w:t>S</w:t>
        </w:r>
      </w:ins>
      <w:r w:rsidR="00921DD2">
        <w:t xml:space="preserve">tratified effects </w:t>
      </w:r>
      <w:ins w:id="1774" w:author="Hout, Joanna in 't" w:date="2020-10-30T21:08:00Z">
        <w:r w:rsidR="00D31D95">
          <w:t xml:space="preserve">can be modelled </w:t>
        </w:r>
      </w:ins>
      <w:r w:rsidR="00921DD2">
        <w:t xml:space="preserve">by including an interaction of </w:t>
      </w:r>
      <w:ins w:id="1775" w:author="Michael Belias" w:date="2020-12-06T14:26:00Z">
        <w:r w:rsidR="00117615">
          <w:t>the basis function</w:t>
        </w:r>
      </w:ins>
      <w:del w:id="1776" w:author="Michael Belias" w:date="2020-12-06T14:26:00Z">
        <w:r w:rsidR="00921DD2" w:rsidDel="00117615">
          <w:delText>X</w:delText>
        </w:r>
      </w:del>
      <w:r w:rsidR="00921DD2">
        <w:t xml:space="preserve"> with the </w:t>
      </w:r>
      <w:r w:rsidR="000E0614">
        <w:t xml:space="preserve">(categorical) </w:t>
      </w:r>
      <w:r w:rsidR="00921DD2">
        <w:t>clustering variable (e.g</w:t>
      </w:r>
      <w:r w:rsidR="009819FD">
        <w:t>.</w:t>
      </w:r>
      <w:r w:rsidR="00921DD2">
        <w:t xml:space="preserve"> </w:t>
      </w:r>
      <w:del w:id="1777" w:author="Hout, Joanna in 't" w:date="2020-12-03T12:18:00Z">
        <w:r w:rsidR="00921DD2" w:rsidDel="009E670A">
          <w:delText>studies</w:delText>
        </w:r>
      </w:del>
      <w:ins w:id="1778" w:author="Hout, Joanna in 't" w:date="2020-12-03T12:18:00Z">
        <w:r w:rsidR="009E670A">
          <w:t>study</w:t>
        </w:r>
      </w:ins>
      <w:r w:rsidR="00921DD2">
        <w:t>)</w:t>
      </w:r>
      <w:del w:id="1779" w:author="Michael Belias" w:date="2020-12-06T14:28:00Z">
        <w:r w:rsidR="00BA41E9" w:rsidDel="00DA1847">
          <w:delText xml:space="preserve">. </w:delText>
        </w:r>
      </w:del>
      <w:bookmarkStart w:id="1780" w:name="_Hlk57287503"/>
      <w:bookmarkStart w:id="1781" w:name="_Hlk56875794"/>
      <w:ins w:id="1782" w:author="Michael Belias" w:date="2020-12-06T14:39:00Z">
        <w:r w:rsidR="00B0022C">
          <w:t>Random effect</w:t>
        </w:r>
      </w:ins>
      <w:ins w:id="1783" w:author="Michael Belias" w:date="2020-12-06T14:42:00Z">
        <w:r w:rsidR="00607A9C">
          <w:t>s</w:t>
        </w:r>
      </w:ins>
      <w:ins w:id="1784" w:author="Michael Belias" w:date="2020-12-06T14:39:00Z">
        <w:r w:rsidR="00B0022C">
          <w:t xml:space="preserve"> </w:t>
        </w:r>
      </w:ins>
      <w:ins w:id="1785" w:author="Michael Belias" w:date="2020-12-06T14:43:00Z">
        <w:r w:rsidR="002744E4">
          <w:t>can</w:t>
        </w:r>
      </w:ins>
      <w:ins w:id="1786" w:author="Michael Belias" w:date="2020-12-06T14:39:00Z">
        <w:r w:rsidR="00B0022C">
          <w:t xml:space="preserve"> be modelled by penalis</w:t>
        </w:r>
      </w:ins>
      <w:ins w:id="1787" w:author="Michael Belias" w:date="2020-12-06T14:40:00Z">
        <w:r w:rsidR="00B0022C">
          <w:t xml:space="preserve">ing </w:t>
        </w:r>
        <w:r w:rsidR="00DF143A">
          <w:t xml:space="preserve">the interaction of </w:t>
        </w:r>
      </w:ins>
      <w:ins w:id="1788" w:author="Michael Belias" w:date="2020-12-06T14:43:00Z">
        <w:r w:rsidR="00C002E3">
          <w:t xml:space="preserve">the </w:t>
        </w:r>
      </w:ins>
      <w:ins w:id="1789" w:author="Michael Belias" w:date="2020-12-06T14:40:00Z">
        <w:r w:rsidR="008F21D0">
          <w:t xml:space="preserve">basis function with </w:t>
        </w:r>
        <w:r w:rsidR="006B6F63">
          <w:t xml:space="preserve">the </w:t>
        </w:r>
      </w:ins>
      <w:ins w:id="1790" w:author="Michael Belias" w:date="2020-12-06T14:41:00Z">
        <w:r w:rsidR="006B6F63">
          <w:t>clustering variable</w:t>
        </w:r>
      </w:ins>
      <w:ins w:id="1791" w:author="Michael Belias" w:date="2020-12-06T14:42:00Z">
        <w:r w:rsidR="00F623E8">
          <w:t>,</w:t>
        </w:r>
      </w:ins>
      <w:ins w:id="1792" w:author="Michael Belias" w:date="2020-12-06T14:41:00Z">
        <w:r w:rsidR="006B6F63">
          <w:t xml:space="preserve"> as </w:t>
        </w:r>
        <w:commentRangeStart w:id="1793"/>
        <w:commentRangeStart w:id="1794"/>
        <w:r w:rsidR="00455AA1">
          <w:t xml:space="preserve">Wood </w:t>
        </w:r>
        <w:commentRangeEnd w:id="1793"/>
        <w:r w:rsidR="00455AA1">
          <w:rPr>
            <w:rStyle w:val="CommentReference"/>
          </w:rPr>
          <w:commentReference w:id="1793"/>
        </w:r>
        <w:commentRangeEnd w:id="1794"/>
        <w:r w:rsidR="00455AA1">
          <w:rPr>
            <w:rStyle w:val="CommentReference"/>
          </w:rPr>
          <w:commentReference w:id="1794"/>
        </w:r>
        <w:r w:rsidR="00455AA1">
          <w:fldChar w:fldCharType="begin"/>
        </w:r>
      </w:ins>
      <w:r w:rsidR="00494D73">
        <w:instrText xml:space="preserve"> ADDIN ZOTERO_ITEM CSL_CITATION {"citationID":"YZsMAcVj","properties":{"formattedCitation":"[22, 50, 51]","plainCitation":"[22, 50, 51]","noteIndex":0},"citationItems":[{"id":68,"uris":["http://zotero.org/users/3628384/items/T25AZXQJ"],"uri":["http://zotero.org/users/3628384/items/T25AZXQJ"],"itemData":{"id":68,"type":"chapter","container-title":"Generalized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ins w:id="1795" w:author="Michael Belias" w:date="2020-12-06T14:41:00Z">
        <w:r w:rsidR="00455AA1">
          <w:fldChar w:fldCharType="separate"/>
        </w:r>
      </w:ins>
      <w:r w:rsidR="00494D73" w:rsidRPr="00494D73">
        <w:rPr>
          <w:rFonts w:ascii="Garamond" w:hAnsi="Garamond"/>
        </w:rPr>
        <w:t>[22, 50, 51]</w:t>
      </w:r>
      <w:ins w:id="1796" w:author="Michael Belias" w:date="2020-12-06T14:41:00Z">
        <w:r w:rsidR="00455AA1">
          <w:fldChar w:fldCharType="end"/>
        </w:r>
        <w:r w:rsidR="00455AA1">
          <w:t xml:space="preserve"> and </w:t>
        </w:r>
        <w:proofErr w:type="spellStart"/>
        <w:r w:rsidR="00455AA1">
          <w:t>Kimeldorf</w:t>
        </w:r>
        <w:proofErr w:type="spellEnd"/>
        <w:r w:rsidR="00455AA1">
          <w:t xml:space="preserve"> and Wahba </w:t>
        </w:r>
        <w:r w:rsidR="00455AA1">
          <w:fldChar w:fldCharType="begin"/>
        </w:r>
      </w:ins>
      <w:r w:rsidR="00494D73">
        <w:instrText xml:space="preserve"> ADDIN ZOTERO_ITEM CSL_CITATION {"citationID":"HL10r4PO","properties":{"formattedCitation":"[52]","plainCitation":"[52]","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ins w:id="1797" w:author="Michael Belias" w:date="2020-12-06T14:41:00Z">
        <w:r w:rsidR="00455AA1">
          <w:fldChar w:fldCharType="separate"/>
        </w:r>
      </w:ins>
      <w:r w:rsidR="00494D73" w:rsidRPr="00494D73">
        <w:rPr>
          <w:rFonts w:ascii="Garamond" w:hAnsi="Garamond"/>
        </w:rPr>
        <w:t>[52]</w:t>
      </w:r>
      <w:ins w:id="1798" w:author="Michael Belias" w:date="2020-12-06T14:41:00Z">
        <w:r w:rsidR="00455AA1">
          <w:fldChar w:fldCharType="end"/>
        </w:r>
        <w:r w:rsidR="00455AA1">
          <w:t xml:space="preserve"> have shown</w:t>
        </w:r>
        <w:r w:rsidR="00C91C8A">
          <w:t>.</w:t>
        </w:r>
        <w:r w:rsidR="00C14009">
          <w:t xml:space="preserve"> </w:t>
        </w:r>
      </w:ins>
    </w:p>
    <w:p w14:paraId="791E16AB" w14:textId="0ABBCEBF" w:rsidR="00EB60F8" w:rsidRPr="00222053" w:rsidRDefault="00B94C7A" w:rsidP="00DE249F">
      <w:pPr>
        <w:pStyle w:val="BodyText"/>
        <w:ind w:firstLine="480"/>
        <w:rPr>
          <w:ins w:id="1799" w:author="Michael Belias" w:date="2020-10-08T12:00:00Z"/>
          <w:b/>
          <w:bCs/>
        </w:rPr>
      </w:pPr>
      <w:ins w:id="1800" w:author="Michael Belias" w:date="2020-12-06T14:31:00Z">
        <w:r>
          <w:t>De</w:t>
        </w:r>
      </w:ins>
      <w:ins w:id="1801" w:author="Michael Belias" w:date="2020-11-27T15:13:00Z">
        <w:r w:rsidR="00B27634" w:rsidRPr="00DE249F">
          <w:t xml:space="preserve">pending on the estimand of choice and the assumptions researchers wish to make they may use any combination of the above assumptions for their model. </w:t>
        </w:r>
        <w:bookmarkEnd w:id="1780"/>
        <w:r w:rsidR="00B27634" w:rsidRPr="00DE249F">
          <w:t>Note that interaction terms included in one-stage mixed effect models may be prone to ecological bias and amalgamate the within and across study effects</w:t>
        </w:r>
      </w:ins>
      <w:ins w:id="1802" w:author="Michael Belias" w:date="2020-12-01T15:06:00Z">
        <w:r w:rsidR="006D490F">
          <w:t xml:space="preserve"> </w:t>
        </w:r>
      </w:ins>
      <w:del w:id="1803" w:author="Michael Belias" w:date="2020-11-27T15:13:00Z">
        <w:r w:rsidR="00841611" w:rsidDel="00B27634">
          <w:delText xml:space="preserve"> </w:delText>
        </w:r>
      </w:del>
      <w:ins w:id="1804" w:author="Michael Belias" w:date="2020-11-26T12:55:00Z">
        <w:r w:rsidR="00B06401">
          <w:fldChar w:fldCharType="begin"/>
        </w:r>
      </w:ins>
      <w:r w:rsidR="00494D73">
        <w:instrText xml:space="preserve"> ADDIN ZOTERO_ITEM CSL_CITATION {"citationID":"njXbUiaz","properties":{"formattedCitation":"[45, 53\\uc0\\u8211{}55]","plainCitation":"[45, 53–55]","noteIndex":0},"citationItems":[{"id":16,"uris":["http://zotero.org/users/3628384/items/49LCMHQU"],"uri":["http://zotero.org/users/3628384/items/49LCMHQU"],"itemData":{"id":16,"type":"article-journal","container-title":"BMJ","DOI":"10.1136/bmj.j573","ISSN":"0959-8138,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1805" w:author="Michael Belias" w:date="2020-11-26T12:55:00Z">
        <w:r w:rsidR="00B06401">
          <w:fldChar w:fldCharType="separate"/>
        </w:r>
      </w:ins>
      <w:r w:rsidR="00494D73" w:rsidRPr="00494D73">
        <w:rPr>
          <w:rFonts w:ascii="Garamond" w:hAnsi="Garamond" w:cs="Times New Roman"/>
          <w:szCs w:val="24"/>
        </w:rPr>
        <w:t>[45, 53–55]</w:t>
      </w:r>
      <w:ins w:id="1806" w:author="Michael Belias" w:date="2020-11-26T12:55:00Z">
        <w:r w:rsidR="00B06401">
          <w:fldChar w:fldCharType="end"/>
        </w:r>
      </w:ins>
      <w:ins w:id="1807" w:author="Michael Belias" w:date="2020-11-27T15:11:00Z">
        <w:r w:rsidR="0048425B">
          <w:t xml:space="preserve">. </w:t>
        </w:r>
        <w:r w:rsidR="0048425B" w:rsidRPr="00DE249F">
          <w:t xml:space="preserve">To avoid </w:t>
        </w:r>
        <w:del w:id="1808" w:author="Jeroen Hoogland" w:date="2020-11-28T21:34:00Z">
          <w:r w:rsidR="0048425B" w:rsidRPr="00DE249F" w:rsidDel="00BC54CF">
            <w:delText>that</w:delText>
          </w:r>
        </w:del>
      </w:ins>
      <w:ins w:id="1809" w:author="Jeroen Hoogland" w:date="2020-11-28T21:34:00Z">
        <w:r w:rsidR="00BC54CF" w:rsidRPr="00DE249F">
          <w:t>this,</w:t>
        </w:r>
      </w:ins>
      <w:ins w:id="1810" w:author="Michael Belias" w:date="2020-11-27T15:11:00Z">
        <w:r w:rsidR="0048425B" w:rsidRPr="00DE249F">
          <w:t xml:space="preserve"> two methods have been proposed. One approach is to </w:t>
        </w:r>
        <w:commentRangeStart w:id="1811"/>
        <w:commentRangeStart w:id="1812"/>
        <w:r w:rsidR="0048425B" w:rsidRPr="00DE249F">
          <w:t xml:space="preserve">stratify </w:t>
        </w:r>
      </w:ins>
      <w:ins w:id="1813" w:author="Michael Belias" w:date="2020-12-06T14:09:00Z">
        <w:r w:rsidR="00473516">
          <w:t>by</w:t>
        </w:r>
        <w:r w:rsidR="00473516" w:rsidRPr="00473516">
          <w:t xml:space="preserve"> </w:t>
        </w:r>
      </w:ins>
      <w:ins w:id="1814" w:author="Michael Belias" w:date="2020-11-27T15:11:00Z">
        <w:r w:rsidR="0048425B" w:rsidRPr="00DE249F">
          <w:t xml:space="preserve">study all or some of the main effects </w:t>
        </w:r>
      </w:ins>
      <w:commentRangeEnd w:id="1811"/>
      <w:r w:rsidR="009E670A">
        <w:rPr>
          <w:rStyle w:val="CommentReference"/>
        </w:rPr>
        <w:commentReference w:id="1811"/>
      </w:r>
      <w:commentRangeEnd w:id="1812"/>
      <w:r w:rsidR="00D27E93">
        <w:rPr>
          <w:rStyle w:val="CommentReference"/>
        </w:rPr>
        <w:commentReference w:id="1812"/>
      </w:r>
      <w:ins w:id="1815" w:author="Michael Belias" w:date="2020-11-27T15:11:00Z">
        <w:r w:rsidR="0048425B" w:rsidRPr="00DE249F">
          <w:t>including at least the treatment effect</w:t>
        </w:r>
      </w:ins>
      <w:ins w:id="1816"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1817" w:author="Michael Belias" w:date="2020-10-08T13:46:00Z">
        <w:r w:rsidR="00F94EF3">
          <w:fldChar w:fldCharType="separate"/>
        </w:r>
      </w:ins>
      <w:r w:rsidR="003347A8" w:rsidRPr="00DE249F">
        <w:t>[25]</w:t>
      </w:r>
      <w:ins w:id="1818" w:author="Michael Belias" w:date="2020-10-08T13:46:00Z">
        <w:r w:rsidR="00F94EF3">
          <w:fldChar w:fldCharType="end"/>
        </w:r>
      </w:ins>
      <w:ins w:id="1819" w:author="Michael Belias" w:date="2020-11-27T15:12:00Z">
        <w:r w:rsidR="00D2574F">
          <w:t>.</w:t>
        </w:r>
      </w:ins>
      <w:ins w:id="1820" w:author="Michael Belias" w:date="2020-10-08T13:47:00Z">
        <w:r w:rsidR="003A116E">
          <w:t xml:space="preserve"> </w:t>
        </w:r>
      </w:ins>
      <w:ins w:id="1821" w:author="Michael Belias" w:date="2020-11-27T15:12:00Z">
        <w:r w:rsidR="00D2574F" w:rsidRPr="00DE249F">
          <w:t>Another</w:t>
        </w:r>
        <w:r w:rsidR="00D2574F" w:rsidRPr="00455914">
          <w:rPr>
            <w:color w:val="808080" w:themeColor="background1" w:themeShade="80"/>
          </w:rPr>
          <w:t xml:space="preserve"> </w:t>
        </w:r>
        <w:r w:rsidR="00D2574F" w:rsidRPr="00DE249F">
          <w:t xml:space="preserve">approach is to </w:t>
        </w:r>
        <w:proofErr w:type="spellStart"/>
        <w:r w:rsidR="00D2574F" w:rsidRPr="00DE249F">
          <w:t>center</w:t>
        </w:r>
        <w:proofErr w:type="spellEnd"/>
        <w:r w:rsidR="00D2574F" w:rsidRPr="00DE249F">
          <w:t xml:space="preserve"> the covariate </w:t>
        </w:r>
        <w:proofErr w:type="spellStart"/>
        <w:r w:rsidR="00D2574F" w:rsidRPr="00DE249F">
          <w:t>X</w:t>
        </w:r>
        <w:r w:rsidR="00D2574F" w:rsidRPr="00DE249F">
          <w:rPr>
            <w:vertAlign w:val="subscript"/>
          </w:rPr>
          <w:t>ij</w:t>
        </w:r>
        <w:proofErr w:type="spellEnd"/>
        <w:r w:rsidR="00D2574F" w:rsidRPr="00DE249F">
          <w:t xml:space="preserve"> about its study</w:t>
        </w:r>
        <w:r w:rsidR="00D2574F" w:rsidRPr="00DE249F">
          <w:rPr>
            <w:rFonts w:ascii="Times New Roman" w:hAnsi="Times New Roman" w:cs="Times New Roman"/>
          </w:rPr>
          <w:t>‐</w:t>
        </w:r>
        <w:r w:rsidR="00D2574F" w:rsidRPr="00DE249F">
          <w:t>specific mean</w:t>
        </w:r>
        <w:r w:rsidR="00D2574F" w:rsidRPr="00455914">
          <w:rPr>
            <w:color w:val="808080" w:themeColor="background1" w:themeShade="80"/>
          </w:rPr>
          <w:t xml:space="preserve"> </w:t>
        </w:r>
        <w:commentRangeStart w:id="1822"/>
        <w:commentRangeStart w:id="1823"/>
      </w:ins>
      <m:oMath>
        <m:acc>
          <m:accPr>
            <m:chr m:val="̅"/>
            <m:ctrlPr>
              <w:ins w:id="1824" w:author="Michael Belias" w:date="2020-11-27T15:12:00Z">
                <w:rPr>
                  <w:rFonts w:ascii="Cambria Math" w:hAnsi="Cambria Math"/>
                  <w:color w:val="808080" w:themeColor="background1" w:themeShade="80"/>
                </w:rPr>
              </w:ins>
            </m:ctrlPr>
          </m:accPr>
          <m:e>
            <m:sSub>
              <m:sSubPr>
                <m:ctrlPr>
                  <w:ins w:id="1825" w:author="Michael Belias" w:date="2020-11-27T15:12:00Z">
                    <w:rPr>
                      <w:rFonts w:ascii="Cambria Math" w:hAnsi="Cambria Math"/>
                    </w:rPr>
                  </w:ins>
                </m:ctrlPr>
              </m:sSubPr>
              <m:e>
                <m:r>
                  <w:ins w:id="1826" w:author="Michael Belias" w:date="2020-11-27T15:12:00Z">
                    <w:rPr>
                      <w:rFonts w:ascii="Cambria Math" w:hAnsi="Cambria Math"/>
                    </w:rPr>
                    <m:t>X</m:t>
                  </w:ins>
                </m:r>
              </m:e>
              <m:sub>
                <m:r>
                  <w:ins w:id="1827" w:author="Michael Belias" w:date="2020-11-27T15:12:00Z">
                    <w:rPr>
                      <w:rFonts w:ascii="Cambria Math" w:hAnsi="Cambria Math"/>
                    </w:rPr>
                    <m:t>j</m:t>
                  </w:ins>
                </m:r>
              </m:sub>
            </m:sSub>
          </m:e>
        </m:acc>
      </m:oMath>
      <w:ins w:id="1828" w:author="Michael Belias" w:date="2020-11-27T15:12:00Z">
        <w:r w:rsidR="00D2574F" w:rsidRPr="00455914">
          <w:rPr>
            <w:color w:val="808080" w:themeColor="background1" w:themeShade="80"/>
          </w:rPr>
          <w:t xml:space="preserve"> </w:t>
        </w:r>
        <w:r w:rsidR="00D2574F" w:rsidRPr="00DE249F">
          <w:t>creating a new variable Z</w:t>
        </w:r>
      </w:ins>
      <w:ins w:id="1829" w:author="Michael Belias" w:date="2020-12-06T14:34:00Z">
        <w:r w:rsidR="004713F3">
          <w:rPr>
            <w:vertAlign w:val="subscript"/>
          </w:rPr>
          <w:t>ij</w:t>
        </w:r>
      </w:ins>
      <w:ins w:id="1830" w:author="Michael Belias" w:date="2020-11-27T15:12:00Z">
        <w:r w:rsidR="00D2574F" w:rsidRPr="00DE249F">
          <w:t xml:space="preserve"> =</w:t>
        </w:r>
      </w:ins>
      <w:proofErr w:type="spellStart"/>
      <w:ins w:id="1831" w:author="Michael Belias" w:date="2020-12-01T15:09:00Z">
        <w:r w:rsidR="006D490F" w:rsidRPr="007474D7">
          <w:t>X</w:t>
        </w:r>
        <w:r w:rsidR="006D490F" w:rsidRPr="006D490F">
          <w:rPr>
            <w:vertAlign w:val="subscript"/>
          </w:rPr>
          <w:t>ij</w:t>
        </w:r>
      </w:ins>
      <w:proofErr w:type="spellEnd"/>
      <w:ins w:id="1832" w:author="Michael Belias" w:date="2020-11-27T15:12:00Z">
        <w:r w:rsidR="00D2574F" w:rsidRPr="00DE249F">
          <w:t xml:space="preserve"> -</w:t>
        </w:r>
      </w:ins>
      <m:oMath>
        <m:acc>
          <m:accPr>
            <m:chr m:val="̅"/>
            <m:ctrlPr>
              <w:ins w:id="1833" w:author="Michael Belias" w:date="2020-12-06T14:37:00Z">
                <w:rPr>
                  <w:rFonts w:ascii="Cambria Math" w:hAnsi="Cambria Math"/>
                  <w:i/>
                </w:rPr>
              </w:ins>
            </m:ctrlPr>
          </m:accPr>
          <m:e>
            <m:r>
              <w:ins w:id="1834" w:author="Michael Belias" w:date="2020-12-06T14:37:00Z">
                <w:rPr>
                  <w:rFonts w:ascii="Cambria Math" w:hAnsi="Cambria Math"/>
                </w:rPr>
                <m:t>X</m:t>
              </w:ins>
            </m:r>
          </m:e>
        </m:acc>
      </m:oMath>
      <w:ins w:id="1835" w:author="Michael Belias" w:date="2020-11-27T15:12:00Z">
        <w:r w:rsidR="00D2574F" w:rsidRPr="00DE249F">
          <w:rPr>
            <w:vertAlign w:val="subscript"/>
          </w:rPr>
          <w:t>j</w:t>
        </w:r>
        <w:r w:rsidR="00D2574F" w:rsidRPr="00DE249F">
          <w:t xml:space="preserve">. Subsequently, include </w:t>
        </w:r>
      </w:ins>
      <w:ins w:id="1836" w:author="Michael Belias" w:date="2020-12-06T14:36:00Z">
        <w:r w:rsidR="007E1477" w:rsidRPr="00DE249F">
          <w:t>Z</w:t>
        </w:r>
        <w:r w:rsidR="007E1477">
          <w:rPr>
            <w:vertAlign w:val="subscript"/>
          </w:rPr>
          <w:t>ij</w:t>
        </w:r>
      </w:ins>
      <w:ins w:id="1837" w:author="Michael Belias" w:date="2020-11-27T15:12:00Z">
        <w:r w:rsidR="00D2574F" w:rsidRPr="00DE249F">
          <w:t xml:space="preserve">, </w:t>
        </w:r>
        <w:proofErr w:type="spellStart"/>
        <w:r w:rsidR="00D2574F" w:rsidRPr="00DE249F">
          <w:t>X</w:t>
        </w:r>
        <w:r w:rsidR="00D2574F" w:rsidRPr="001A76AC">
          <w:rPr>
            <w:vertAlign w:val="subscript"/>
          </w:rPr>
          <w:t>j</w:t>
        </w:r>
        <w:proofErr w:type="spellEnd"/>
        <w:r w:rsidR="00D2574F" w:rsidRPr="00DE249F">
          <w:t xml:space="preserve">, and </w:t>
        </w:r>
      </w:ins>
      <w:commentRangeEnd w:id="1822"/>
      <w:r w:rsidR="009E670A">
        <w:rPr>
          <w:rStyle w:val="CommentReference"/>
        </w:rPr>
        <w:commentReference w:id="1822"/>
      </w:r>
      <w:commentRangeEnd w:id="1823"/>
      <w:r w:rsidR="00B35804">
        <w:rPr>
          <w:rStyle w:val="CommentReference"/>
        </w:rPr>
        <w:commentReference w:id="1823"/>
      </w:r>
      <w:ins w:id="1838" w:author="Michael Belias" w:date="2020-11-27T15:12:00Z">
        <w:r w:rsidR="00D2574F" w:rsidRPr="00DE249F">
          <w:t xml:space="preserve">the interaction of </w:t>
        </w:r>
      </w:ins>
      <w:ins w:id="1839" w:author="Michael Belias" w:date="2020-12-06T14:36:00Z">
        <w:r w:rsidR="005E7025" w:rsidRPr="00DE249F">
          <w:t>Z</w:t>
        </w:r>
        <w:r w:rsidR="005E7025">
          <w:rPr>
            <w:vertAlign w:val="subscript"/>
          </w:rPr>
          <w:t>ij</w:t>
        </w:r>
      </w:ins>
      <w:ins w:id="1840" w:author="Michael Belias" w:date="2020-11-27T15:12:00Z">
        <w:r w:rsidR="00D2574F" w:rsidRPr="00DE249F">
          <w:t xml:space="preserve"> with the treatment in the one-stage model</w:t>
        </w:r>
        <w:r w:rsidR="00D2574F" w:rsidRPr="00455914">
          <w:rPr>
            <w:color w:val="808080" w:themeColor="background1" w:themeShade="80"/>
          </w:rPr>
          <w:t xml:space="preserve"> </w:t>
        </w:r>
        <w:bookmarkStart w:id="1841" w:name="_Hlk57382373"/>
        <w:r w:rsidR="00D2574F" w:rsidRPr="00455914">
          <w:rPr>
            <w:color w:val="808080" w:themeColor="background1" w:themeShade="80"/>
          </w:rPr>
          <w:fldChar w:fldCharType="begin"/>
        </w:r>
      </w:ins>
      <w:r w:rsidR="00494D73">
        <w:rPr>
          <w:color w:val="808080" w:themeColor="background1" w:themeShade="80"/>
        </w:rPr>
        <w:instrText xml:space="preserve"> ADDIN ZOTERO_ITEM CSL_CITATION {"citationID":"8RiqPBWY","properties":{"formattedCitation":"[25, 56]","plainCitation":"[25,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level covariates: Statistical recommendations for conduct and planning","title-short":"Individual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1842" w:author="Michael Belias" w:date="2020-11-27T15:12:00Z">
        <w:r w:rsidR="00D2574F" w:rsidRPr="00455914">
          <w:rPr>
            <w:color w:val="808080" w:themeColor="background1" w:themeShade="80"/>
          </w:rPr>
          <w:fldChar w:fldCharType="separate"/>
        </w:r>
      </w:ins>
      <w:r w:rsidR="00494D73" w:rsidRPr="00494D73">
        <w:rPr>
          <w:rFonts w:ascii="Garamond" w:hAnsi="Garamond"/>
        </w:rPr>
        <w:t>[25, 56]</w:t>
      </w:r>
      <w:ins w:id="1843" w:author="Michael Belias" w:date="2020-11-27T15:12:00Z">
        <w:r w:rsidR="00D2574F" w:rsidRPr="00455914">
          <w:rPr>
            <w:color w:val="808080" w:themeColor="background1" w:themeShade="80"/>
          </w:rPr>
          <w:fldChar w:fldCharType="end"/>
        </w:r>
      </w:ins>
      <w:ins w:id="1844" w:author="Michael Belias" w:date="2020-12-06T14:35:00Z">
        <w:r w:rsidR="002C50F7">
          <w:rPr>
            <w:color w:val="808080" w:themeColor="background1" w:themeShade="80"/>
          </w:rPr>
          <w:t>.</w:t>
        </w:r>
      </w:ins>
      <w:del w:id="1845" w:author="Michael Belias" w:date="2020-11-26T12:55:00Z">
        <w:r w:rsidR="003330E4" w:rsidDel="00B06401">
          <w:delText xml:space="preserve"> </w:delText>
        </w:r>
      </w:del>
    </w:p>
    <w:bookmarkEnd w:id="1781"/>
    <w:bookmarkEnd w:id="1841"/>
    <w:p w14:paraId="303CC58E" w14:textId="12568A57" w:rsidR="009C0E4C" w:rsidRDefault="008C2AC4" w:rsidP="008C2AC4">
      <w:pPr>
        <w:pStyle w:val="BodyText"/>
        <w:ind w:firstLine="480"/>
      </w:pPr>
      <w:commentRangeStart w:id="1846"/>
      <w:commentRangeStart w:id="1847"/>
      <w:del w:id="1848" w:author="Michael Belias" w:date="2020-12-06T14:41:00Z">
        <w:r w:rsidDel="00CE60DA">
          <w:delText xml:space="preserve">Wood </w:delText>
        </w:r>
        <w:commentRangeEnd w:id="1846"/>
        <w:r w:rsidR="00C11544" w:rsidDel="00CE60DA">
          <w:rPr>
            <w:rStyle w:val="CommentReference"/>
          </w:rPr>
          <w:commentReference w:id="1846"/>
        </w:r>
        <w:commentRangeEnd w:id="1847"/>
        <w:r w:rsidR="001A76AC" w:rsidDel="00CE60DA">
          <w:rPr>
            <w:rStyle w:val="CommentReference"/>
          </w:rPr>
          <w:commentReference w:id="1847"/>
        </w:r>
        <w:r w:rsidDel="00CE60DA">
          <w:fldChar w:fldCharType="begin"/>
        </w:r>
        <w:r w:rsidR="0014184A" w:rsidDel="00CE60DA">
          <w:del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delInstrText>
        </w:r>
        <w:r w:rsidDel="00CE60DA">
          <w:fldChar w:fldCharType="separate"/>
        </w:r>
        <w:r w:rsidR="0014184A" w:rsidRPr="0014184A" w:rsidDel="00CE60DA">
          <w:rPr>
            <w:rFonts w:ascii="Garamond" w:hAnsi="Garamond"/>
          </w:rPr>
          <w:delText>[22, 53, 54]</w:delText>
        </w:r>
        <w:r w:rsidDel="00CE60DA">
          <w:fldChar w:fldCharType="end"/>
        </w:r>
        <w:r w:rsidDel="00CE60DA">
          <w:delText xml:space="preserve"> and Kimeldorf and Wahba </w:delText>
        </w:r>
        <w:r w:rsidDel="00CE60DA">
          <w:fldChar w:fldCharType="begin"/>
        </w:r>
        <w:r w:rsidR="0014184A" w:rsidDel="00CE60DA">
          <w:del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delInstrText>
        </w:r>
        <w:r w:rsidDel="00CE60DA">
          <w:fldChar w:fldCharType="separate"/>
        </w:r>
        <w:r w:rsidR="0014184A" w:rsidRPr="0014184A" w:rsidDel="00CE60DA">
          <w:rPr>
            <w:rFonts w:ascii="Garamond" w:hAnsi="Garamond"/>
          </w:rPr>
          <w:delText>[55]</w:delText>
        </w:r>
        <w:r w:rsidDel="00CE60DA">
          <w:fldChar w:fldCharType="end"/>
        </w:r>
        <w:r w:rsidDel="00CE60DA">
          <w:delText xml:space="preserve"> have shown that </w:delText>
        </w:r>
        <w:r w:rsidR="007A4843" w:rsidDel="00CE60DA">
          <w:delText>random effects</w:delText>
        </w:r>
        <w:r w:rsidR="0025789F" w:rsidDel="00CE60DA">
          <w:delText xml:space="preserve"> may be </w:delText>
        </w:r>
        <w:r w:rsidR="001C36F3" w:rsidDel="00CE60DA">
          <w:delText>modelled</w:delText>
        </w:r>
        <w:r w:rsidR="007A4843" w:rsidDel="00CE60DA">
          <w:delText xml:space="preserve"> </w:delText>
        </w:r>
        <w:r w:rsidR="00754292" w:rsidDel="00CE60DA">
          <w:delText xml:space="preserve">by penalising </w:delText>
        </w:r>
        <w:r w:rsidR="0001360A" w:rsidDel="00CE60DA">
          <w:delText xml:space="preserve">the </w:delText>
        </w:r>
        <w:r w:rsidR="00754292" w:rsidDel="00CE60DA">
          <w:delText>interaction</w:delText>
        </w:r>
        <w:r w:rsidR="00653BEA" w:rsidDel="00CE60DA">
          <w:delText>s of X with the studies</w:delText>
        </w:r>
        <w:r w:rsidR="00754292" w:rsidDel="00CE60DA">
          <w:delText>.</w:delText>
        </w:r>
        <w:r w:rsidR="0033225D" w:rsidDel="00CE60DA">
          <w:delText xml:space="preserve"> </w:delText>
        </w:r>
      </w:del>
      <w:del w:id="1849" w:author="Michael Belias" w:date="2020-12-06T14:42:00Z">
        <w:r w:rsidR="002653A0" w:rsidDel="00162F2C">
          <w:delText>Since this</w:delText>
        </w:r>
        <w:r w:rsidR="00754292" w:rsidDel="00162F2C">
          <w:delText xml:space="preserve"> </w:delText>
        </w:r>
        <w:r w:rsidDel="00162F2C">
          <w:delText>penalisation term</w:delText>
        </w:r>
        <w:r w:rsidR="00723980" w:rsidDel="00162F2C">
          <w:delText xml:space="preserve"> </w:delText>
        </w:r>
        <w:r w:rsidDel="00162F2C">
          <w:delText>can be written as a random effects parameter in a Bayesian/mixed effect model</w:delText>
        </w:r>
        <w:r w:rsidR="007D3777" w:rsidDel="00162F2C">
          <w:delText>, we may</w:delText>
        </w:r>
        <w:r w:rsidDel="00162F2C">
          <w:delText xml:space="preserve"> </w:delText>
        </w:r>
        <w:r w:rsidR="001A4D78" w:rsidDel="00162F2C">
          <w:delText xml:space="preserve">additively </w:delText>
        </w:r>
        <w:r w:rsidDel="00162F2C">
          <w:delText xml:space="preserve">combine </w:delText>
        </w:r>
        <w:r w:rsidR="001A4D78" w:rsidDel="00162F2C">
          <w:delText xml:space="preserve">both the functional form modelled by splines and their corresponding random effects </w:delText>
        </w:r>
        <w:r w:rsidDel="00162F2C">
          <w:delText xml:space="preserve">in a mixed effect </w:delText>
        </w:r>
        <w:r w:rsidR="006732F7" w:rsidDel="00162F2C">
          <w:delText>model.</w:delText>
        </w:r>
        <w:r w:rsidDel="00162F2C">
          <w:delText xml:space="preserve"> Note that </w:delText>
        </w:r>
        <w:bookmarkEnd w:id="1727"/>
        <w:r w:rsidDel="00162F2C">
          <w:delTex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delText>
        </w:r>
      </w:del>
    </w:p>
    <w:p w14:paraId="71E669DC" w14:textId="1DB372C0" w:rsidR="008C2AC4" w:rsidRDefault="008C2AC4" w:rsidP="008C2AC4">
      <w:pPr>
        <w:ind w:firstLine="480"/>
      </w:pPr>
      <w:r>
        <w:t xml:space="preserve">In our </w:t>
      </w:r>
      <w:ins w:id="1850" w:author="Hout, Joanna in 't" w:date="2020-12-03T12:27:00Z">
        <w:r w:rsidR="00C11544">
          <w:t>3 scenarios</w:t>
        </w:r>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1851" w:author="Michael Belias" w:date="2020-12-01T15:11:00Z">
        <w:r w:rsidR="00CA5A7B" w:rsidRPr="00CA5A7B">
          <w:t xml:space="preserve"> </w:t>
        </w:r>
        <w:r w:rsidR="00CA5A7B">
          <w:t>Note that we position</w:t>
        </w:r>
      </w:ins>
      <w:ins w:id="1852" w:author="Hout, Joanna in 't" w:date="2020-12-03T12:28:00Z">
        <w:r w:rsidR="00C11544">
          <w:t>ed</w:t>
        </w:r>
      </w:ins>
      <w:ins w:id="1853" w:author="Michael Belias" w:date="2020-12-01T15:11:00Z">
        <w:r w:rsidR="00CA5A7B">
          <w:t xml:space="preserve"> the knots over the full domain of BMI</w:t>
        </w:r>
        <w:r w:rsidR="00FF1AA2">
          <w:t xml:space="preserve"> and that</w:t>
        </w:r>
      </w:ins>
      <w:ins w:id="1854" w:author="Michael Belias" w:date="2020-11-26T18:07:00Z">
        <w:r w:rsidR="00043E32" w:rsidRPr="00043E32">
          <w:t xml:space="preserve"> </w:t>
        </w:r>
      </w:ins>
      <w:ins w:id="1855" w:author="Jeroen Hoogland" w:date="2020-11-28T21:36:00Z">
        <w:r w:rsidR="00BC54CF">
          <w:t>no data-augmentation</w:t>
        </w:r>
      </w:ins>
      <w:ins w:id="1856" w:author="Hout, Joanna in 't" w:date="2020-12-03T12:28:00Z">
        <w:r w:rsidR="00C11544">
          <w:t xml:space="preserve"> </w:t>
        </w:r>
        <w:r w:rsidR="00C11544" w:rsidRPr="00897B7C">
          <w:t xml:space="preserve">nor </w:t>
        </w:r>
        <w:commentRangeStart w:id="1857"/>
        <w:commentRangeStart w:id="1858"/>
        <w:r w:rsidR="00C11544" w:rsidRPr="00897B7C">
          <w:t>extrapolation</w:t>
        </w:r>
      </w:ins>
      <w:ins w:id="1859" w:author="Jeroen Hoogland" w:date="2020-11-28T21:36:00Z">
        <w:r w:rsidR="00BC54CF" w:rsidRPr="00897B7C">
          <w:t xml:space="preserve"> </w:t>
        </w:r>
      </w:ins>
      <w:commentRangeEnd w:id="1857"/>
      <w:r w:rsidR="00C11544" w:rsidRPr="00897B7C">
        <w:rPr>
          <w:rStyle w:val="CommentReference"/>
        </w:rPr>
        <w:commentReference w:id="1857"/>
      </w:r>
      <w:commentRangeEnd w:id="1858"/>
      <w:r w:rsidR="00005BC3" w:rsidRPr="00897B7C">
        <w:rPr>
          <w:rStyle w:val="CommentReference"/>
        </w:rPr>
        <w:commentReference w:id="1858"/>
      </w:r>
      <w:ins w:id="1860" w:author="Jeroen Hoogland" w:date="2020-11-28T21:36:00Z">
        <w:del w:id="1861" w:author="Michael Belias" w:date="2020-12-06T14:44:00Z">
          <w:r w:rsidR="00BC54CF" w:rsidDel="009806BB">
            <w:delText>is</w:delText>
          </w:r>
        </w:del>
      </w:ins>
      <w:ins w:id="1862" w:author="Michael Belias" w:date="2020-12-06T14:44:00Z">
        <w:r w:rsidR="009806BB">
          <w:t>was</w:t>
        </w:r>
      </w:ins>
      <w:ins w:id="1863" w:author="Jeroen Hoogland" w:date="2020-11-28T21:36:00Z">
        <w:r w:rsidR="00BC54CF">
          <w:t xml:space="preserve"> needed.</w:t>
        </w:r>
      </w:ins>
      <w:ins w:id="1864" w:author="Michael Belias" w:date="2020-11-26T18:07:00Z">
        <w:del w:id="1865" w:author="Jeroen Hoogland" w:date="2020-11-28T21:36:00Z">
          <w:r w:rsidR="00043E32" w:rsidRPr="00043E32" w:rsidDel="00BC54CF">
            <w:delText xml:space="preserve"> the knots are </w:delText>
          </w:r>
        </w:del>
      </w:ins>
      <w:ins w:id="1866" w:author="Michael Belias" w:date="2020-11-27T00:26:00Z">
        <w:del w:id="1867" w:author="Jeroen Hoogland" w:date="2020-11-28T21:36:00Z">
          <w:r w:rsidR="000E257B" w:rsidDel="00BC54CF">
            <w:delText>placed</w:delText>
          </w:r>
        </w:del>
      </w:ins>
      <w:ins w:id="1868" w:author="Michael Belias" w:date="2020-11-26T18:07:00Z">
        <w:del w:id="1869" w:author="Jeroen Hoogland" w:date="2020-11-28T21:36:00Z">
          <w:r w:rsidR="00043E32" w:rsidRPr="00043E32" w:rsidDel="00BC54CF">
            <w:delText xml:space="preserve"> </w:delText>
          </w:r>
        </w:del>
      </w:ins>
      <w:ins w:id="1870" w:author="Michael Belias" w:date="2020-11-27T00:26:00Z">
        <w:del w:id="1871" w:author="Jeroen Hoogland" w:date="2020-11-28T21:36:00Z">
          <w:r w:rsidR="003354E9" w:rsidDel="00BC54CF">
            <w:delText xml:space="preserve">over </w:delText>
          </w:r>
        </w:del>
      </w:ins>
      <w:ins w:id="1872" w:author="Michael Belias" w:date="2020-11-26T18:07:00Z">
        <w:del w:id="1873" w:author="Jeroen Hoogland" w:date="2020-11-28T21:36:00Z">
          <w:r w:rsidR="00043E32" w:rsidRPr="00043E32" w:rsidDel="00BC54CF">
            <w:delText>the full domain of BMI</w:delText>
          </w:r>
        </w:del>
      </w:ins>
      <w:ins w:id="1874" w:author="Michael Belias" w:date="2020-11-27T00:27:00Z">
        <w:del w:id="1875" w:author="Jeroen Hoogland" w:date="2020-11-28T21:36:00Z">
          <w:r w:rsidR="00C44808" w:rsidDel="00BC54CF">
            <w:delText xml:space="preserve"> and</w:delText>
          </w:r>
        </w:del>
      </w:ins>
      <w:ins w:id="1876" w:author="Michael Belias" w:date="2020-11-26T18:07:00Z">
        <w:del w:id="1877" w:author="Jeroen Hoogland" w:date="2020-11-28T21:36:00Z">
          <w:r w:rsidR="00043E32" w:rsidRPr="00043E32" w:rsidDel="00BC54CF">
            <w:delText xml:space="preserve"> are the same across studies</w:delText>
          </w:r>
        </w:del>
      </w:ins>
      <w:ins w:id="1878" w:author="Michael Belias" w:date="2020-11-27T00:27:00Z">
        <w:del w:id="1879" w:author="Jeroen Hoogland" w:date="2020-11-28T21:36:00Z">
          <w:r w:rsidR="004F5BB0" w:rsidDel="00BC54CF">
            <w:delText xml:space="preserve">, therefore, </w:delText>
          </w:r>
        </w:del>
      </w:ins>
      <w:ins w:id="1880" w:author="Michael Belias" w:date="2020-11-27T00:26:00Z">
        <w:del w:id="1881" w:author="Jeroen Hoogland" w:date="2020-11-28T21:36:00Z">
          <w:r w:rsidR="002F46BC" w:rsidDel="00BC54CF">
            <w:delText xml:space="preserve">no data-augmentation is </w:delText>
          </w:r>
          <w:r w:rsidR="009F33B9" w:rsidDel="00BC54CF">
            <w:delText>needed.</w:delText>
          </w:r>
        </w:del>
      </w:ins>
      <w:del w:id="1882"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507BE7B3" w:rsidR="002A71FD" w:rsidDel="00297EE1" w:rsidRDefault="00983B7B" w:rsidP="002A71FD">
      <w:pPr>
        <w:ind w:firstLine="432"/>
        <w:rPr>
          <w:del w:id="1883"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del w:id="1884" w:author="Michael Belias" w:date="2020-12-01T15:12:00Z">
        <w:r w:rsidR="000559CE" w:rsidDel="00ED2EEA">
          <w:delText xml:space="preserve">common </w:delText>
        </w:r>
      </w:del>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w:t>
      </w:r>
      <w:del w:id="1885" w:author="Hout, Joanna in 't" w:date="2020-12-03T12:31:00Z">
        <w:r w:rsidR="00AA1B80" w:rsidDel="00C11544">
          <w:delText xml:space="preserve">per-study </w:delText>
        </w:r>
      </w:del>
      <w:r w:rsidR="00AA1B80">
        <w:t>associations</w:t>
      </w:r>
      <w:r w:rsidR="00BD329B">
        <w:t>.</w:t>
      </w:r>
      <w:r w:rsidR="00EA5B17">
        <w:t xml:space="preserve"> </w:t>
      </w:r>
      <w:r w:rsidR="0072554F">
        <w:t>Therefore, it is</w:t>
      </w:r>
      <w:ins w:id="1886"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1887" w:author="Hout, Joanna in 't" w:date="2020-10-30T12:12:00Z">
        <w:r w:rsidR="004D2C88" w:rsidDel="00CA75BC">
          <w:delText xml:space="preserve">such </w:delText>
        </w:r>
      </w:del>
      <w:ins w:id="1888" w:author="Hout, Joanna in 't" w:date="2020-10-30T12:12:00Z">
        <w:r w:rsidR="00CA75BC">
          <w:t>similar to</w:t>
        </w:r>
      </w:ins>
      <w:del w:id="1889"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p>
    <w:p w14:paraId="345610A9" w14:textId="6EE053E8" w:rsidR="00BB5D17" w:rsidDel="000C5729" w:rsidRDefault="00893D64" w:rsidP="00BB5D17">
      <w:pPr>
        <w:ind w:firstLine="432"/>
        <w:rPr>
          <w:ins w:id="1890" w:author="Michael Belias" w:date="2020-12-01T15:13:00Z"/>
          <w:del w:id="1891" w:author="Hout, Joanna in 't" w:date="2020-12-03T12:03:00Z"/>
        </w:rPr>
      </w:pPr>
      <w:ins w:id="1892" w:author="Michael Belias" w:date="2020-12-01T15:13:00Z">
        <w:r>
          <w:rPr>
            <w:b/>
            <w:bCs/>
          </w:rPr>
          <w:br/>
        </w:r>
        <w:r>
          <w:rPr>
            <w:b/>
            <w:bCs/>
          </w:rPr>
          <w:br/>
        </w:r>
      </w:ins>
      <w:ins w:id="1893" w:author="Michael Belias" w:date="2020-11-27T00:39:00Z">
        <w:r w:rsidR="00297EE1" w:rsidRPr="00297EE1">
          <w:rPr>
            <w:b/>
            <w:bCs/>
          </w:rPr>
          <w:t>Pointwise meta-analysis: robust and flexible but non-smoothness may occur</w:t>
        </w:r>
      </w:ins>
      <w:ins w:id="1894" w:author="Michael Belias" w:date="2020-10-15T21:47:00Z">
        <w:del w:id="1895" w:author="Hout, Joanna in 't" w:date="2020-12-03T12:36:00Z">
          <w:r w:rsidR="00D6059A" w:rsidDel="00C11544">
            <w:rPr>
              <w:b/>
              <w:bCs/>
            </w:rPr>
            <w:delText>.</w:delText>
          </w:r>
        </w:del>
      </w:ins>
      <w:ins w:id="1896" w:author="Michael Belias" w:date="2020-12-01T15:13:00Z">
        <w:r>
          <w:rPr>
            <w:b/>
            <w:bCs/>
          </w:rPr>
          <w:br/>
        </w:r>
      </w:ins>
      <w:ins w:id="1897" w:author="Hout, Joanna in 't" w:date="2020-12-03T12:38:00Z">
        <w:r w:rsidR="00EE649A">
          <w:tab/>
        </w:r>
      </w:ins>
    </w:p>
    <w:p w14:paraId="2D4317A3" w14:textId="557E2962" w:rsidR="00960F59" w:rsidRPr="00BB5D17" w:rsidDel="00EE649A" w:rsidRDefault="00CD3BD2" w:rsidP="00BB5D17">
      <w:pPr>
        <w:ind w:firstLine="432"/>
        <w:rPr>
          <w:ins w:id="1898" w:author="Michael Belias" w:date="2020-11-27T00:27:00Z"/>
          <w:del w:id="1899" w:author="Hout, Joanna in 't" w:date="2020-12-03T12:40:00Z"/>
        </w:rPr>
      </w:pPr>
      <w:r>
        <w:t>The main advantage</w:t>
      </w:r>
      <w:ins w:id="1900" w:author="Hout, Joanna in 't" w:date="2020-10-30T12:12:00Z">
        <w:r w:rsidR="00CA75BC">
          <w:t>s</w:t>
        </w:r>
      </w:ins>
      <w:r>
        <w:t xml:space="preserve"> of pointwise meta-analysis </w:t>
      </w:r>
      <w:del w:id="1901" w:author="Hout, Joanna in 't" w:date="2020-10-30T12:12:00Z">
        <w:r w:rsidR="00111FE4" w:rsidDel="00CA75BC">
          <w:delText xml:space="preserve">is </w:delText>
        </w:r>
      </w:del>
      <w:ins w:id="1902" w:author="Hout, Joanna in 't" w:date="2020-10-30T12:12:00Z">
        <w:r w:rsidR="00CA75BC">
          <w:t xml:space="preserve">are </w:t>
        </w:r>
      </w:ins>
      <w:r w:rsidR="007350DC">
        <w:t>its</w:t>
      </w:r>
      <w:r w:rsidR="006B4A85">
        <w:t xml:space="preserve"> flexibility</w:t>
      </w:r>
      <w:ins w:id="1903" w:author="Michael Belias" w:date="2020-11-27T00:39:00Z">
        <w:r w:rsidR="00B00E87">
          <w:t>, robustness</w:t>
        </w:r>
      </w:ins>
      <w:ins w:id="1904"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del w:id="1905" w:author="Hout, Joanna in 't" w:date="2020-12-03T12:36:00Z">
        <w:r w:rsidR="00861127" w:rsidDel="00C11544">
          <w:delText>2</w:delText>
        </w:r>
        <w:r w:rsidR="00861127" w:rsidRPr="00182AF1" w:rsidDel="00C11544">
          <w:rPr>
            <w:vertAlign w:val="superscript"/>
          </w:rPr>
          <w:delText>nd</w:delText>
        </w:r>
        <w:r w:rsidR="003D0991" w:rsidDel="00C11544">
          <w:delText xml:space="preserve"> </w:delText>
        </w:r>
      </w:del>
      <w:ins w:id="1906" w:author="Hout, Joanna in 't" w:date="2020-12-03T12:36:00Z">
        <w:r w:rsidR="00C11544">
          <w:t xml:space="preserve">second </w:t>
        </w:r>
      </w:ins>
      <w:r w:rsidR="00BA72E9">
        <w:t xml:space="preserve">degree </w:t>
      </w:r>
      <w:r w:rsidR="003D0991">
        <w:t xml:space="preserve">B-spline and in another </w:t>
      </w:r>
      <w:ins w:id="1907" w:author="Hout, Joanna in 't" w:date="2020-12-03T12:37:00Z">
        <w:r w:rsidR="00EE649A">
          <w:t>we may choose to not transform</w:t>
        </w:r>
      </w:ins>
      <w:del w:id="1908" w:author="Hout, Joanna in 't" w:date="2020-12-03T12:38:00Z">
        <w:r w:rsidR="003D0991" w:rsidDel="00EE649A">
          <w:delText xml:space="preserve">no </w:delText>
        </w:r>
        <w:r w:rsidR="007422E7" w:rsidDel="00EE649A">
          <w:delText xml:space="preserve">spline </w:delText>
        </w:r>
        <w:r w:rsidR="003D0991" w:rsidDel="00EE649A">
          <w:delText>transformation of</w:delText>
        </w:r>
      </w:del>
      <w:r w:rsidR="003D0991">
        <w:t xml:space="preserve"> X. </w:t>
      </w:r>
      <w:r w:rsidR="00500A5D">
        <w:t xml:space="preserve">Also, </w:t>
      </w:r>
      <w:r w:rsidR="001D2868">
        <w:t xml:space="preserve">we </w:t>
      </w:r>
      <w:r w:rsidR="00554344">
        <w:t xml:space="preserve">are </w:t>
      </w:r>
      <w:r w:rsidR="00AB4BB1">
        <w:t>allowed to vary the number and position of knots</w:t>
      </w:r>
      <w:ins w:id="1909" w:author="Hout, Joanna in 't" w:date="2020-10-30T12:14:00Z">
        <w:r w:rsidR="00CA75BC">
          <w:t xml:space="preserve"> per study</w:t>
        </w:r>
      </w:ins>
      <w:r w:rsidR="00AB4BB1">
        <w:t>.</w:t>
      </w:r>
      <w:ins w:id="1910" w:author="Michael Belias" w:date="2020-11-27T00:40:00Z">
        <w:r w:rsidR="00895CC0">
          <w:t xml:space="preserve"> Pointwise meta-analysis is also robust</w:t>
        </w:r>
      </w:ins>
      <w:ins w:id="1911" w:author="Michael Belias" w:date="2020-11-27T00:42:00Z">
        <w:r w:rsidR="00470493">
          <w:t xml:space="preserve"> </w:t>
        </w:r>
        <w:r w:rsidR="00B74B40" w:rsidRPr="00B74B40">
          <w:t>to model mis</w:t>
        </w:r>
        <w:del w:id="1912" w:author="Hout, Joanna in 't" w:date="2020-12-03T12:45:00Z">
          <w:r w:rsidR="00B74B40" w:rsidRPr="00B74B40" w:rsidDel="00AD5330">
            <w:delText>-</w:delText>
          </w:r>
        </w:del>
        <w:r w:rsidR="00B74B40" w:rsidRPr="00B74B40">
          <w:t>specification</w:t>
        </w:r>
      </w:ins>
      <w:ins w:id="1913" w:author="Michael Belias" w:date="2020-11-27T00:40:00Z">
        <w:r w:rsidR="00655D66">
          <w:t>.</w:t>
        </w:r>
      </w:ins>
      <w:del w:id="1914" w:author="Michael Belias" w:date="2020-11-27T00:40:00Z">
        <w:r w:rsidR="00AB4BB1" w:rsidDel="00895CC0">
          <w:delText xml:space="preserve"> </w:delText>
        </w:r>
      </w:del>
      <w:ins w:id="1915" w:author="Michael Belias" w:date="2020-11-27T00:43:00Z">
        <w:r w:rsidR="004E4B76">
          <w:t xml:space="preserve"> </w:t>
        </w:r>
      </w:ins>
      <w:del w:id="1916" w:author="Michael Belias" w:date="2020-11-27T00:43:00Z">
        <w:r w:rsidR="001D2868" w:rsidDel="004E4B76">
          <w:delText xml:space="preserve"> </w:delText>
        </w:r>
      </w:del>
      <w:del w:id="1917" w:author="Michael Belias" w:date="2020-12-01T15:45:00Z">
        <w:r w:rsidR="0021122A" w:rsidDel="00A17554">
          <w:delText xml:space="preserve">Furthermore, </w:delText>
        </w:r>
        <w:r w:rsidR="00861127" w:rsidDel="00A17554">
          <w:delText>when</w:delText>
        </w:r>
      </w:del>
      <w:ins w:id="1918" w:author="Michael Belias" w:date="2020-12-01T15:45:00Z">
        <w:r w:rsidR="00A17554">
          <w:t>When</w:t>
        </w:r>
      </w:ins>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1919" w:author="Michael Belias" w:date="2020-11-27T00:43:00Z">
        <w:r w:rsidR="00F76504" w:rsidDel="00485325">
          <w:delText xml:space="preserve">uses </w:delText>
        </w:r>
      </w:del>
      <w:ins w:id="1920" w:author="Michael Belias" w:date="2020-11-27T00:43:00Z">
        <w:r w:rsidR="00485325">
          <w:t xml:space="preserve">may use </w:t>
        </w:r>
      </w:ins>
      <w:r w:rsidR="00F76504">
        <w:t xml:space="preserve">the </w:t>
      </w:r>
      <w:r w:rsidR="00254D68">
        <w:t>whole domain of X</w:t>
      </w:r>
      <w:ins w:id="1921" w:author="Michael Belias" w:date="2020-11-27T00:43:00Z">
        <w:r w:rsidR="00F33EAE">
          <w:t xml:space="preserve"> </w:t>
        </w:r>
      </w:ins>
      <w:ins w:id="1922" w:author="Michael Belias" w:date="2020-11-27T00:44:00Z">
        <w:r w:rsidR="009C0006">
          <w:t xml:space="preserve">even </w:t>
        </w:r>
      </w:ins>
      <w:ins w:id="1923" w:author="Michael Belias" w:date="2020-11-27T00:43:00Z">
        <w:r w:rsidR="00F33EAE">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del w:id="1924" w:author="Michael Belias" w:date="2020-11-27T00:45:00Z">
        <w:r w:rsidR="00FE1565" w:rsidDel="008C6585">
          <w:delText xml:space="preserve">be </w:delText>
        </w:r>
      </w:del>
      <w:ins w:id="1925" w:author="Michael Belias" w:date="2020-11-27T00:45:00Z">
        <w:r w:rsidR="008C6585">
          <w:t>be unsmooth</w:t>
        </w:r>
      </w:ins>
      <w:del w:id="1926" w:author="Michael Belias" w:date="2020-11-27T00:45:00Z">
        <w:r w:rsidR="00FE1565" w:rsidDel="00462360">
          <w:delText>discontinuous</w:delText>
        </w:r>
      </w:del>
      <w:r w:rsidR="00FE1565">
        <w:t>.</w:t>
      </w:r>
      <w:r w:rsidR="00F27750">
        <w:t xml:space="preserve"> </w:t>
      </w:r>
      <w:r w:rsidR="00F00693">
        <w:t xml:space="preserve">Also, </w:t>
      </w:r>
      <w:ins w:id="1927" w:author="Michael Belias" w:date="2020-11-27T00:45:00Z">
        <w:r w:rsidR="005C3613">
          <w:t xml:space="preserve">since we </w:t>
        </w:r>
        <w:r w:rsidR="00905B68">
          <w:t xml:space="preserve">are </w:t>
        </w:r>
      </w:ins>
      <w:r w:rsidR="00FC6F59">
        <w:t>performing</w:t>
      </w:r>
      <w:ins w:id="1928" w:author="Michael Belias" w:date="2020-11-27T00:45:00Z">
        <w:r w:rsidR="00905B68">
          <w:t xml:space="preserve"> a meta-analysis for </w:t>
        </w:r>
        <w:r w:rsidR="0030675D">
          <w:t>each</w:t>
        </w:r>
        <w:r w:rsidR="00055A1A">
          <w:t xml:space="preserve"> value of</w:t>
        </w:r>
      </w:ins>
      <w:ins w:id="1929" w:author="Michael Belias" w:date="2020-11-27T00:46:00Z">
        <w:r w:rsidR="00055A1A">
          <w:t xml:space="preserve"> X</w:t>
        </w:r>
      </w:ins>
      <w:r w:rsidR="00FC6F59">
        <w:t xml:space="preserve"> </w:t>
      </w:r>
      <w:del w:id="1930"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ins w:id="1931" w:author="Michael Belias" w:date="2020-12-06T14:46:00Z">
        <w:r w:rsidR="0091693B">
          <w:t xml:space="preserve">. </w:t>
        </w:r>
      </w:ins>
      <w:del w:id="1932" w:author="Michael Belias" w:date="2020-12-01T15:14:00Z">
        <w:r w:rsidR="003B00A2" w:rsidDel="00C90A34">
          <w:delText>,</w:delText>
        </w:r>
        <w:commentRangeStart w:id="1933"/>
        <w:commentRangeStart w:id="1934"/>
        <w:r w:rsidR="003B00A2" w:rsidDel="00C90A34">
          <w:delText xml:space="preserve"> </w:delText>
        </w:r>
      </w:del>
      <w:commentRangeEnd w:id="1933"/>
      <w:r w:rsidR="0091693B">
        <w:rPr>
          <w:rStyle w:val="CommentReference"/>
        </w:rPr>
        <w:commentReference w:id="1933"/>
      </w:r>
      <w:commentRangeEnd w:id="1934"/>
      <w:r w:rsidR="002E501A">
        <w:rPr>
          <w:rStyle w:val="CommentReference"/>
        </w:rPr>
        <w:commentReference w:id="1934"/>
      </w:r>
      <w:r w:rsidR="00146D68">
        <w:t>.</w:t>
      </w:r>
      <w:del w:id="1935" w:author="Michael Belias" w:date="2020-11-27T00:27:00Z">
        <w:r w:rsidR="00146D68" w:rsidDel="00960F59">
          <w:delText xml:space="preserve"> </w:delText>
        </w:r>
      </w:del>
      <w:bookmarkStart w:id="1936" w:name="_Hlk54952881"/>
    </w:p>
    <w:p w14:paraId="0EFC7190" w14:textId="77777777" w:rsidR="00EE649A" w:rsidRDefault="00EE649A">
      <w:pPr>
        <w:rPr>
          <w:ins w:id="1937" w:author="Hout, Joanna in 't" w:date="2020-12-03T12:38:00Z"/>
          <w:b/>
          <w:bCs/>
        </w:rPr>
        <w:pPrChange w:id="1938" w:author="Michael Belias" w:date="2020-12-06T17:58:00Z">
          <w:pPr>
            <w:ind w:firstLine="432"/>
          </w:pPr>
        </w:pPrChange>
      </w:pPr>
    </w:p>
    <w:p w14:paraId="519DB2A6" w14:textId="36E01927" w:rsidR="00F33AF5" w:rsidRDefault="00003340" w:rsidP="00AD5330">
      <w:pPr>
        <w:spacing w:after="0"/>
        <w:rPr>
          <w:ins w:id="1939" w:author="Michael Belias" w:date="2020-11-27T00:27:00Z"/>
        </w:rPr>
      </w:pPr>
      <w:ins w:id="1940" w:author="Michael Belias" w:date="2020-11-27T00:28:00Z">
        <w:r w:rsidRPr="00003340">
          <w:rPr>
            <w:b/>
            <w:bCs/>
          </w:rPr>
          <w:t>Multivariate meta-analysis: efficient i</w:t>
        </w:r>
      </w:ins>
      <w:ins w:id="1941" w:author="Michael Belias" w:date="2020-12-06T18:36:00Z">
        <w:r w:rsidR="002B4122">
          <w:rPr>
            <w:b/>
            <w:bCs/>
          </w:rPr>
          <w:t>f specified</w:t>
        </w:r>
      </w:ins>
      <w:ins w:id="1942" w:author="Michael Belias" w:date="2020-11-27T00:28:00Z">
        <w:r w:rsidRPr="00003340">
          <w:rPr>
            <w:b/>
            <w:bCs/>
          </w:rPr>
          <w:t xml:space="preserve"> </w:t>
        </w:r>
      </w:ins>
      <w:ins w:id="1943" w:author="Michael Belias" w:date="2020-12-06T18:36:00Z">
        <w:r w:rsidR="002B4122">
          <w:rPr>
            <w:b/>
            <w:bCs/>
          </w:rPr>
          <w:t>“</w:t>
        </w:r>
        <w:r w:rsidR="00C02192">
          <w:rPr>
            <w:b/>
            <w:bCs/>
          </w:rPr>
          <w:t>correct</w:t>
        </w:r>
        <w:r w:rsidR="007444D2">
          <w:rPr>
            <w:b/>
            <w:bCs/>
          </w:rPr>
          <w:t>ly</w:t>
        </w:r>
        <w:r w:rsidR="002B4122">
          <w:rPr>
            <w:b/>
            <w:bCs/>
          </w:rPr>
          <w:t>”</w:t>
        </w:r>
      </w:ins>
      <w:ins w:id="1944" w:author="Michael Belias" w:date="2020-11-27T00:28:00Z">
        <w:r w:rsidRPr="00003340">
          <w:rPr>
            <w:b/>
            <w:bCs/>
          </w:rPr>
          <w:t>, but lacks robustness</w:t>
        </w:r>
      </w:ins>
      <w:bookmarkEnd w:id="1936"/>
      <w:ins w:id="1945" w:author="Michael Belias" w:date="2020-11-27T12:39:00Z">
        <w:r w:rsidR="007A6ACC">
          <w:rPr>
            <w:b/>
            <w:bCs/>
          </w:rPr>
          <w:t xml:space="preserve"> and flexibility</w:t>
        </w:r>
      </w:ins>
    </w:p>
    <w:p w14:paraId="79E64D59" w14:textId="078F19E9" w:rsidR="00041133" w:rsidDel="00E5011D" w:rsidRDefault="00695CF9" w:rsidP="00041133">
      <w:pPr>
        <w:ind w:firstLine="432"/>
        <w:rPr>
          <w:del w:id="1946" w:author="Michael Belias" w:date="2020-12-01T16:04:00Z"/>
        </w:rPr>
      </w:pPr>
      <w:del w:id="1947" w:author="Michael Belias" w:date="2020-12-06T18:09:00Z">
        <w:r w:rsidDel="0029507F">
          <w:delText xml:space="preserve">The </w:delText>
        </w:r>
      </w:del>
      <w:ins w:id="1948" w:author="Michael Belias" w:date="2020-12-06T18:09:00Z">
        <w:r w:rsidR="0029507F">
          <w:t xml:space="preserve">White et al. </w:t>
        </w:r>
      </w:ins>
      <w:ins w:id="1949" w:author="Michael Belias" w:date="2020-12-06T18:11:00Z">
        <w:r w:rsidR="00B406FF">
          <w:t>show</w:t>
        </w:r>
      </w:ins>
      <w:ins w:id="1950" w:author="Michael Belias" w:date="2020-12-06T18:09:00Z">
        <w:r w:rsidR="0029507F">
          <w:t xml:space="preserve"> that the </w:t>
        </w:r>
      </w:ins>
      <w:r>
        <w:t>main advantage of</w:t>
      </w:r>
      <w:r w:rsidR="00F96FDD">
        <w:t xml:space="preserve"> multivariate </w:t>
      </w:r>
      <w:r w:rsidR="00143893">
        <w:t>meta-analysis is</w:t>
      </w:r>
      <w:r w:rsidR="00297831">
        <w:t xml:space="preserve">, if the fitted curves are correctly specified </w:t>
      </w:r>
      <w:commentRangeStart w:id="1951"/>
      <w:commentRangeStart w:id="1952"/>
      <w:del w:id="1953" w:author="Michael Belias" w:date="2020-12-06T14:50:00Z">
        <w:r w:rsidR="00297831" w:rsidDel="00A94D8B">
          <w:delText xml:space="preserve">and the ranges of X </w:delText>
        </w:r>
        <w:r w:rsidR="00D95117" w:rsidDel="00A94D8B">
          <w:delText>are the same across studies</w:delText>
        </w:r>
      </w:del>
      <w:commentRangeEnd w:id="1951"/>
      <w:r w:rsidR="00C11544">
        <w:rPr>
          <w:rStyle w:val="CommentReference"/>
        </w:rPr>
        <w:commentReference w:id="1951"/>
      </w:r>
      <w:commentRangeEnd w:id="1952"/>
      <w:r w:rsidR="0057701C">
        <w:rPr>
          <w:rStyle w:val="CommentReference"/>
        </w:rPr>
        <w:commentReference w:id="1952"/>
      </w:r>
      <w:r w:rsidR="00D95117">
        <w:t xml:space="preserve">, </w:t>
      </w:r>
      <w:r w:rsidR="009B2377">
        <w:t xml:space="preserve">that </w:t>
      </w:r>
      <w:r w:rsidR="00EF14E4">
        <w:t>multivariate meta</w:t>
      </w:r>
      <w:r w:rsidR="00D95117">
        <w:t xml:space="preserve">-analysis </w:t>
      </w:r>
      <w:commentRangeStart w:id="1954"/>
      <w:commentRangeStart w:id="1955"/>
      <w:r w:rsidR="00360D7E">
        <w:t xml:space="preserve">appears to </w:t>
      </w:r>
      <w:r w:rsidR="00073067">
        <w:t xml:space="preserve">be more </w:t>
      </w:r>
      <w:r w:rsidR="00880D83">
        <w:t xml:space="preserve">efficient </w:t>
      </w:r>
      <w:commentRangeEnd w:id="1954"/>
      <w:r w:rsidR="00C11544">
        <w:rPr>
          <w:rStyle w:val="CommentReference"/>
        </w:rPr>
        <w:commentReference w:id="1954"/>
      </w:r>
      <w:commentRangeEnd w:id="1955"/>
      <w:r w:rsidR="00FB0F39">
        <w:rPr>
          <w:rStyle w:val="CommentReference"/>
        </w:rPr>
        <w:commentReference w:id="1955"/>
      </w:r>
      <w:r w:rsidR="00C97591">
        <w:t xml:space="preserve">with narrower </w:t>
      </w:r>
      <w:r w:rsidR="00E817D9">
        <w:t xml:space="preserve">confidence intervals </w:t>
      </w:r>
      <w:r w:rsidR="00382550">
        <w:t xml:space="preserve">than </w:t>
      </w:r>
      <w:del w:id="1956" w:author="Michael Belias" w:date="2020-12-06T18:10:00Z">
        <w:r w:rsidR="00382550" w:rsidDel="001E08E7">
          <w:delText xml:space="preserve">the other </w:delText>
        </w:r>
        <w:r w:rsidR="00630F47" w:rsidDel="001E08E7">
          <w:delText>pooling</w:delText>
        </w:r>
        <w:r w:rsidR="00382550" w:rsidDel="001E08E7">
          <w:delText xml:space="preserve"> methods</w:delText>
        </w:r>
        <w:r w:rsidR="00E8252E" w:rsidDel="001E08E7">
          <w:delText xml:space="preserve"> </w:delText>
        </w:r>
      </w:del>
      <w:ins w:id="1957" w:author="Michael Belias" w:date="2020-12-06T18:10:00Z">
        <w:r w:rsidR="001E08E7">
          <w:t>pointwise</w:t>
        </w:r>
        <w:r w:rsidR="00803E90">
          <w:t xml:space="preserve"> meta-analysis</w:t>
        </w:r>
        <w:r w:rsidR="001F0C65">
          <w:t xml:space="preserve"> </w:t>
        </w:r>
      </w:ins>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ins w:id="1958" w:author="Michael Belias" w:date="2020-12-06T18:09:00Z">
        <w:r w:rsidR="00632CE4">
          <w:t xml:space="preserve">However, </w:t>
        </w:r>
      </w:ins>
      <w:ins w:id="1959" w:author="Michael Belias" w:date="2020-12-06T18:10:00Z">
        <w:r w:rsidR="007C368E">
          <w:t xml:space="preserve">in splines </w:t>
        </w:r>
        <w:r w:rsidR="00965F50">
          <w:t xml:space="preserve">this argument </w:t>
        </w:r>
        <w:r w:rsidR="00D24D1D">
          <w:t xml:space="preserve">may </w:t>
        </w:r>
        <w:r w:rsidR="00690F6D">
          <w:t xml:space="preserve">not </w:t>
        </w:r>
        <w:r w:rsidR="00645D89">
          <w:t>be relevant.</w:t>
        </w:r>
        <w:r w:rsidR="00DA75F1">
          <w:t xml:space="preserve"> </w:t>
        </w:r>
      </w:ins>
      <w:ins w:id="1960" w:author="Michael Belias" w:date="2020-12-06T18:04:00Z">
        <w:r w:rsidR="00327745">
          <w:t>In</w:t>
        </w:r>
      </w:ins>
      <w:ins w:id="1961" w:author="Michael Belias" w:date="2020-12-06T18:02:00Z">
        <w:r w:rsidR="003F1551">
          <w:t xml:space="preserve"> practice</w:t>
        </w:r>
      </w:ins>
      <w:ins w:id="1962" w:author="Michael Belias" w:date="2020-12-06T18:05:00Z">
        <w:r w:rsidR="00E00930">
          <w:t>,</w:t>
        </w:r>
      </w:ins>
      <w:ins w:id="1963" w:author="Michael Belias" w:date="2020-12-06T18:02:00Z">
        <w:r w:rsidR="003F1551">
          <w:t xml:space="preserve"> </w:t>
        </w:r>
      </w:ins>
      <w:ins w:id="1964" w:author="Michael Belias" w:date="2020-12-06T18:07:00Z">
        <w:r w:rsidR="001038C0">
          <w:t xml:space="preserve">specifying correctly </w:t>
        </w:r>
      </w:ins>
      <w:ins w:id="1965" w:author="Michael Belias" w:date="2020-12-06T18:02:00Z">
        <w:r w:rsidR="00A25113">
          <w:t xml:space="preserve">a non-linear </w:t>
        </w:r>
        <w:r w:rsidR="004B2E8A">
          <w:t xml:space="preserve">association </w:t>
        </w:r>
        <w:r w:rsidR="009A6B10">
          <w:t xml:space="preserve">is </w:t>
        </w:r>
      </w:ins>
      <w:ins w:id="1966" w:author="Michael Belias" w:date="2020-12-06T18:11:00Z">
        <w:r w:rsidR="000C5187">
          <w:t>challenging</w:t>
        </w:r>
      </w:ins>
      <w:ins w:id="1967" w:author="Michael Belias" w:date="2020-12-06T18:03:00Z">
        <w:r w:rsidR="00EE4D2C">
          <w:t xml:space="preserve">, </w:t>
        </w:r>
      </w:ins>
      <w:ins w:id="1968" w:author="Michael Belias" w:date="2020-12-06T18:11:00Z">
        <w:r w:rsidR="00F24406">
          <w:t>as</w:t>
        </w:r>
      </w:ins>
      <w:ins w:id="1969" w:author="Michael Belias" w:date="2020-12-06T18:03:00Z">
        <w:r w:rsidR="00EE4D2C">
          <w:t xml:space="preserve"> the underlying </w:t>
        </w:r>
        <w:r w:rsidR="00151960">
          <w:t>tru</w:t>
        </w:r>
      </w:ins>
      <w:ins w:id="1970" w:author="Michael Belias" w:date="2020-12-06T18:07:00Z">
        <w:r w:rsidR="00E05F1A">
          <w:t>th</w:t>
        </w:r>
      </w:ins>
      <w:ins w:id="1971" w:author="Michael Belias" w:date="2020-12-06T18:03:00Z">
        <w:r w:rsidR="00151960">
          <w:t xml:space="preserve"> is not </w:t>
        </w:r>
        <w:r w:rsidR="00F0068E">
          <w:t xml:space="preserve">already </w:t>
        </w:r>
        <w:r w:rsidR="00151960">
          <w:t>known</w:t>
        </w:r>
      </w:ins>
      <w:ins w:id="1972" w:author="Michael Belias" w:date="2020-12-06T17:59:00Z">
        <w:r w:rsidR="001F73B8">
          <w:t>.</w:t>
        </w:r>
      </w:ins>
      <w:ins w:id="1973" w:author="Michael Belias" w:date="2020-12-06T18:05:00Z">
        <w:r w:rsidR="00183C9D">
          <w:t xml:space="preserve"> </w:t>
        </w:r>
      </w:ins>
      <w:ins w:id="1974" w:author="Michael Belias" w:date="2020-12-06T18:04:00Z">
        <w:r w:rsidR="00792AF9">
          <w:t xml:space="preserve">For instance, </w:t>
        </w:r>
        <w:r w:rsidR="005C5FDF">
          <w:t xml:space="preserve">in our illustrative examples </w:t>
        </w:r>
        <w:r w:rsidR="00CC34ED">
          <w:t xml:space="preserve">we </w:t>
        </w:r>
      </w:ins>
      <w:ins w:id="1975" w:author="Michael Belias" w:date="2020-12-06T18:12:00Z">
        <w:r w:rsidR="00881709">
          <w:t>generated quadratic</w:t>
        </w:r>
      </w:ins>
      <w:ins w:id="1976" w:author="Michael Belias" w:date="2020-12-06T18:04:00Z">
        <w:r w:rsidR="00614BA1">
          <w:t xml:space="preserve"> and quantic </w:t>
        </w:r>
        <w:r w:rsidR="007B228D">
          <w:t>association</w:t>
        </w:r>
      </w:ins>
      <w:ins w:id="1977" w:author="Michael Belias" w:date="2020-12-06T18:12:00Z">
        <w:r w:rsidR="005F6E26">
          <w:t>s</w:t>
        </w:r>
      </w:ins>
      <w:ins w:id="1978" w:author="Michael Belias" w:date="2020-12-06T18:04:00Z">
        <w:r w:rsidR="007B228D">
          <w:t xml:space="preserve"> for the control and treated </w:t>
        </w:r>
        <w:r w:rsidR="006529B8">
          <w:t>respectively</w:t>
        </w:r>
      </w:ins>
      <w:ins w:id="1979" w:author="Michael Belias" w:date="2020-12-06T18:12:00Z">
        <w:r w:rsidR="008938D7">
          <w:t>. However,</w:t>
        </w:r>
      </w:ins>
      <w:ins w:id="1980" w:author="Michael Belias" w:date="2020-12-06T18:13:00Z">
        <w:r w:rsidR="00BE732C">
          <w:t xml:space="preserve"> during the analysis</w:t>
        </w:r>
      </w:ins>
      <w:ins w:id="1981" w:author="Michael Belias" w:date="2020-12-06T18:08:00Z">
        <w:r w:rsidR="00E540D9">
          <w:t xml:space="preserve"> </w:t>
        </w:r>
      </w:ins>
      <w:ins w:id="1982" w:author="Michael Belias" w:date="2020-12-06T18:13:00Z">
        <w:r w:rsidR="00BE732C">
          <w:t>we</w:t>
        </w:r>
      </w:ins>
      <w:ins w:id="1983" w:author="Michael Belias" w:date="2020-12-06T18:08:00Z">
        <w:r w:rsidR="00E540D9">
          <w:t xml:space="preserve"> </w:t>
        </w:r>
      </w:ins>
      <w:ins w:id="1984" w:author="Michael Belias" w:date="2020-12-06T18:06:00Z">
        <w:r w:rsidR="0050270B">
          <w:t xml:space="preserve">used </w:t>
        </w:r>
      </w:ins>
      <w:ins w:id="1985" w:author="Michael Belias" w:date="2020-12-06T18:11:00Z">
        <w:r w:rsidR="00A547A5">
          <w:t>splines</w:t>
        </w:r>
      </w:ins>
      <w:ins w:id="1986" w:author="Michael Belias" w:date="2020-12-06T18:06:00Z">
        <w:r w:rsidR="003F1B02">
          <w:t xml:space="preserve"> to</w:t>
        </w:r>
      </w:ins>
      <w:ins w:id="1987" w:author="Michael Belias" w:date="2020-12-06T18:08:00Z">
        <w:r w:rsidR="001B5764">
          <w:t xml:space="preserve"> model</w:t>
        </w:r>
      </w:ins>
      <w:ins w:id="1988" w:author="Michael Belias" w:date="2020-12-06T18:13:00Z">
        <w:r w:rsidR="00C04BBE">
          <w:t xml:space="preserve"> these associations</w:t>
        </w:r>
      </w:ins>
      <w:ins w:id="1989" w:author="Michael Belias" w:date="2020-12-06T18:18:00Z">
        <w:r w:rsidR="00EF4501">
          <w:t xml:space="preserve"> and therefore </w:t>
        </w:r>
        <w:r w:rsidR="00FE38DF">
          <w:t>our model</w:t>
        </w:r>
        <w:r w:rsidR="0099266F">
          <w:t xml:space="preserve"> </w:t>
        </w:r>
      </w:ins>
      <w:ins w:id="1990" w:author="Michael Belias" w:date="2020-12-06T18:24:00Z">
        <w:r w:rsidR="005F4728">
          <w:t>may</w:t>
        </w:r>
      </w:ins>
      <w:ins w:id="1991" w:author="Michael Belias" w:date="2020-12-06T18:18:00Z">
        <w:r w:rsidR="0099266F">
          <w:t xml:space="preserve"> be considered</w:t>
        </w:r>
        <w:r w:rsidR="00EF4501">
          <w:t xml:space="preserve"> </w:t>
        </w:r>
      </w:ins>
      <w:ins w:id="1992" w:author="Michael Belias" w:date="2020-12-06T18:22:00Z">
        <w:r w:rsidR="00013B83">
          <w:t>mis</w:t>
        </w:r>
      </w:ins>
      <w:ins w:id="1993" w:author="Michael Belias" w:date="2020-12-06T18:23:00Z">
        <w:r w:rsidR="007F1CEE">
          <w:t>-</w:t>
        </w:r>
      </w:ins>
      <w:ins w:id="1994" w:author="Michael Belias" w:date="2020-12-06T18:22:00Z">
        <w:r w:rsidR="00013B83">
          <w:t>specified</w:t>
        </w:r>
      </w:ins>
      <w:ins w:id="1995" w:author="Michael Belias" w:date="2020-12-06T18:07:00Z">
        <w:r w:rsidR="00D33C4E">
          <w:t>.</w:t>
        </w:r>
      </w:ins>
      <w:ins w:id="1996" w:author="Michael Belias" w:date="2020-12-06T18:08:00Z">
        <w:r w:rsidR="00CB5E9F">
          <w:t xml:space="preserve"> </w:t>
        </w:r>
      </w:ins>
      <w:ins w:id="1997" w:author="Michael Belias" w:date="2020-12-06T18:19:00Z">
        <w:r w:rsidR="00E327BF">
          <w:t xml:space="preserve">In the first scenario, </w:t>
        </w:r>
        <w:r w:rsidR="00E22AE0">
          <w:t>w</w:t>
        </w:r>
      </w:ins>
      <w:ins w:id="1998" w:author="Michael Belias" w:date="2020-12-06T18:17:00Z">
        <w:r w:rsidR="00B45406">
          <w:t xml:space="preserve">e show that </w:t>
        </w:r>
        <w:r w:rsidR="00F27E59">
          <w:t xml:space="preserve">multivariate meta-analysis </w:t>
        </w:r>
        <w:r w:rsidR="00417079">
          <w:t>may</w:t>
        </w:r>
        <w:r w:rsidR="00397D46">
          <w:t xml:space="preserve"> have approximately the same </w:t>
        </w:r>
        <w:r w:rsidR="00E458F3">
          <w:t>efficiency</w:t>
        </w:r>
      </w:ins>
      <w:ins w:id="1999" w:author="Michael Belias" w:date="2020-12-06T18:19:00Z">
        <w:r w:rsidR="00081C15">
          <w:t xml:space="preserve"> as pointwise and GAMMs</w:t>
        </w:r>
      </w:ins>
      <w:ins w:id="2000" w:author="Michael Belias" w:date="2020-12-06T18:17:00Z">
        <w:r w:rsidR="00DF1C1A">
          <w:t>.</w:t>
        </w:r>
      </w:ins>
      <w:ins w:id="2001" w:author="Michael Belias" w:date="2020-12-06T18:13:00Z">
        <w:r w:rsidR="00BD7EF7">
          <w:t xml:space="preserve"> </w:t>
        </w:r>
      </w:ins>
      <w:ins w:id="2002" w:author="Michael Belias" w:date="2020-12-06T18:11:00Z">
        <w:r w:rsidR="003D41FE">
          <w:t xml:space="preserve"> </w:t>
        </w:r>
      </w:ins>
      <w:r w:rsidR="00F33AF7">
        <w:t xml:space="preserve">The main </w:t>
      </w:r>
      <w:r w:rsidR="001120EF">
        <w:t xml:space="preserve">limitation </w:t>
      </w:r>
      <w:r w:rsidR="00F33AF7">
        <w:t xml:space="preserve">is </w:t>
      </w:r>
      <w:r w:rsidR="00C1703C">
        <w:t>th</w:t>
      </w:r>
      <w:r w:rsidR="0027608F">
        <w:t xml:space="preserve">at </w:t>
      </w:r>
      <w:ins w:id="2003" w:author="Michael Belias" w:date="2020-11-27T00:29:00Z">
        <w:r w:rsidR="00C67C74">
          <w:t xml:space="preserve">multivariate meta-analysis </w:t>
        </w:r>
        <w:commentRangeStart w:id="2004"/>
        <w:commentRangeStart w:id="2005"/>
        <w:commentRangeStart w:id="2006"/>
        <w:r w:rsidR="00C67C74">
          <w:t>lacks robustness</w:t>
        </w:r>
      </w:ins>
      <w:ins w:id="2007" w:author="Michael Belias" w:date="2020-11-27T00:46:00Z">
        <w:r w:rsidR="0051151B">
          <w:t xml:space="preserve"> to model</w:t>
        </w:r>
      </w:ins>
      <w:commentRangeEnd w:id="2004"/>
      <w:commentRangeEnd w:id="2005"/>
      <w:commentRangeEnd w:id="2006"/>
      <w:ins w:id="2008" w:author="Michael Belias" w:date="2020-12-06T17:48:00Z">
        <w:r w:rsidR="00A41376">
          <w:t xml:space="preserve"> </w:t>
        </w:r>
      </w:ins>
      <w:ins w:id="2009" w:author="Michael Belias" w:date="2020-12-06T18:24:00Z">
        <w:r w:rsidR="006911DF">
          <w:t>changes</w:t>
        </w:r>
      </w:ins>
      <w:del w:id="2010" w:author="Michael Belias" w:date="2020-12-06T17:48:00Z">
        <w:r w:rsidR="00EE649A" w:rsidDel="00676E2D">
          <w:rPr>
            <w:rStyle w:val="CommentReference"/>
          </w:rPr>
          <w:commentReference w:id="2004"/>
        </w:r>
      </w:del>
      <w:del w:id="2011" w:author="Michael Belias" w:date="2020-12-06T18:22:00Z">
        <w:r w:rsidR="004748CB" w:rsidDel="00013B83">
          <w:rPr>
            <w:rStyle w:val="CommentReference"/>
          </w:rPr>
          <w:commentReference w:id="2005"/>
        </w:r>
      </w:del>
      <w:r w:rsidR="00CA5043">
        <w:rPr>
          <w:rStyle w:val="CommentReference"/>
        </w:rPr>
        <w:commentReference w:id="2006"/>
      </w:r>
      <w:ins w:id="2012" w:author="Michael Belias" w:date="2020-11-27T00:29:00Z">
        <w:r w:rsidR="00C67C74">
          <w:t>.</w:t>
        </w:r>
      </w:ins>
      <w:ins w:id="2013" w:author="Michael Belias" w:date="2020-12-06T18:19:00Z">
        <w:r w:rsidR="00D07387">
          <w:t xml:space="preserve"> </w:t>
        </w:r>
      </w:ins>
      <w:ins w:id="2014" w:author="Michael Belias" w:date="2020-12-06T18:20:00Z">
        <w:r w:rsidR="00234C8F">
          <w:t>For instance,</w:t>
        </w:r>
        <w:r w:rsidR="00B65B42">
          <w:t xml:space="preserve"> </w:t>
        </w:r>
      </w:ins>
      <w:ins w:id="2015" w:author="Michael Belias" w:date="2020-12-06T18:22:00Z">
        <w:r w:rsidR="003835E9">
          <w:t>in</w:t>
        </w:r>
      </w:ins>
      <w:ins w:id="2016" w:author="Michael Belias" w:date="2020-12-06T18:23:00Z">
        <w:r w:rsidR="003835E9">
          <w:t xml:space="preserve"> the second and third scenario</w:t>
        </w:r>
        <w:r w:rsidR="00B50414">
          <w:t>,</w:t>
        </w:r>
        <w:r w:rsidR="003835E9">
          <w:t xml:space="preserve"> </w:t>
        </w:r>
      </w:ins>
      <w:ins w:id="2017" w:author="Michael Belias" w:date="2020-12-06T18:20:00Z">
        <w:r w:rsidR="00B65B42">
          <w:t>multivariate meta-analysis sho</w:t>
        </w:r>
      </w:ins>
      <w:ins w:id="2018" w:author="Michael Belias" w:date="2020-12-06T18:21:00Z">
        <w:r w:rsidR="00B65B42">
          <w:t xml:space="preserve">wed </w:t>
        </w:r>
        <w:r w:rsidR="007620E2">
          <w:t>very different results when combined with RCS and</w:t>
        </w:r>
      </w:ins>
      <w:ins w:id="2019" w:author="Michael Belias" w:date="2020-12-06T18:20:00Z">
        <w:r w:rsidR="00234C8F">
          <w:t xml:space="preserve"> </w:t>
        </w:r>
        <w:r w:rsidR="001E4A74">
          <w:t>B-splines</w:t>
        </w:r>
      </w:ins>
      <w:ins w:id="2020" w:author="Michael Belias" w:date="2020-12-06T18:21:00Z">
        <w:r w:rsidR="00901EEC">
          <w:t>, see Figures 10 and 11.</w:t>
        </w:r>
      </w:ins>
      <w:ins w:id="2021" w:author="Michael Belias" w:date="2020-12-06T17:48:00Z">
        <w:r w:rsidR="00A41376">
          <w:t xml:space="preserve"> </w:t>
        </w:r>
      </w:ins>
      <w:ins w:id="2022" w:author="Hout, Joanna in 't" w:date="2020-12-03T12:34:00Z">
        <w:r w:rsidR="00C11544">
          <w:t xml:space="preserve">Furthermore, it is less </w:t>
        </w:r>
      </w:ins>
      <w:ins w:id="2023" w:author="Michael Belias" w:date="2020-12-01T15:49:00Z">
        <w:del w:id="2024" w:author="Hout, Joanna in 't" w:date="2020-12-03T12:34:00Z">
          <w:r w:rsidR="002E3C78" w:rsidDel="00C11544">
            <w:delText>M</w:delText>
          </w:r>
        </w:del>
      </w:ins>
      <w:commentRangeStart w:id="2025"/>
      <w:commentRangeStart w:id="2026"/>
      <w:ins w:id="2027" w:author="Michael Belias" w:date="2020-11-27T00:47:00Z">
        <w:del w:id="2028" w:author="Hout, Joanna in 't" w:date="2020-12-03T12:34:00Z">
          <w:r w:rsidR="00E964C7" w:rsidDel="00C11544">
            <w:delText>ultivariate meta-analysis lacks flexibility</w:delText>
          </w:r>
        </w:del>
      </w:ins>
      <w:ins w:id="2029" w:author="Michael Belias" w:date="2020-12-01T23:50:00Z">
        <w:del w:id="2030" w:author="Hout, Joanna in 't" w:date="2020-12-03T12:34:00Z">
          <w:r w:rsidR="000B4230" w:rsidDel="00C11544">
            <w:delText xml:space="preserve"> </w:delText>
          </w:r>
        </w:del>
      </w:ins>
      <w:ins w:id="2031" w:author="Hout, Joanna in 't" w:date="2020-12-03T12:34:00Z">
        <w:r w:rsidR="00C11544">
          <w:t xml:space="preserve">flexible </w:t>
        </w:r>
      </w:ins>
      <w:ins w:id="2032" w:author="Michael Belias" w:date="2020-12-01T23:50:00Z">
        <w:r w:rsidR="000B4230">
          <w:t>compared to pointwise meta-analysis</w:t>
        </w:r>
        <w:r w:rsidR="00555DCC">
          <w:t>,</w:t>
        </w:r>
      </w:ins>
      <w:ins w:id="2033" w:author="Michael Belias" w:date="2020-11-27T00:47:00Z">
        <w:r w:rsidR="00840458">
          <w:t xml:space="preserve"> since</w:t>
        </w:r>
      </w:ins>
      <w:ins w:id="2034"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w:t>
      </w:r>
      <w:del w:id="2035" w:author="Hout, Joanna in 't" w:date="2020-12-03T12:41:00Z">
        <w:r w:rsidR="00D44084" w:rsidDel="00EE649A">
          <w:lastRenderedPageBreak/>
          <w:delText xml:space="preserve">the </w:delText>
        </w:r>
      </w:del>
      <w:ins w:id="2036" w:author="Hout, Joanna in 't" w:date="2020-12-03T12:41:00Z">
        <w:r w:rsidR="00EE649A">
          <w:t xml:space="preserve">same </w:t>
        </w:r>
      </w:ins>
      <w:r w:rsidR="00D44084">
        <w:t xml:space="preserve">type of spline, </w:t>
      </w:r>
      <w:del w:id="2037" w:author="Hout, Joanna in 't" w:date="2020-12-03T12:41:00Z">
        <w:r w:rsidR="00D44084" w:rsidDel="00EE649A">
          <w:delText xml:space="preserve">the </w:delText>
        </w:r>
      </w:del>
      <w:ins w:id="2038" w:author="Hout, Joanna in 't" w:date="2020-12-03T12:41:00Z">
        <w:r w:rsidR="00EE649A">
          <w:t xml:space="preserve">same </w:t>
        </w:r>
      </w:ins>
      <w:r w:rsidR="00D44084">
        <w:t xml:space="preserve">number and </w:t>
      </w:r>
      <w:r w:rsidR="00D70E5B">
        <w:t xml:space="preserve">positions of </w:t>
      </w:r>
      <w:r w:rsidR="009C03DA">
        <w:t xml:space="preserve">knots and </w:t>
      </w:r>
      <w:r w:rsidR="0041292A">
        <w:t>the</w:t>
      </w:r>
      <w:r w:rsidR="000559CE">
        <w:t xml:space="preserve"> same</w:t>
      </w:r>
      <w:r w:rsidR="0041292A">
        <w:t xml:space="preserve"> range of X</w:t>
      </w:r>
      <w:ins w:id="2039" w:author="Michael Belias" w:date="2020-11-27T00:48:00Z">
        <w:r w:rsidR="009638B0">
          <w:t xml:space="preserve"> </w:t>
        </w:r>
      </w:ins>
      <w:commentRangeEnd w:id="2025"/>
      <w:r w:rsidR="00BC54CF">
        <w:rPr>
          <w:rStyle w:val="CommentReference"/>
        </w:rPr>
        <w:commentReference w:id="2025"/>
      </w:r>
      <w:commentRangeEnd w:id="2026"/>
      <w:r w:rsidR="00A93D74">
        <w:rPr>
          <w:rStyle w:val="CommentReference"/>
        </w:rPr>
        <w:commentReference w:id="2026"/>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ins w:id="2040" w:author="Michael Belias" w:date="2020-12-01T15:54:00Z">
        <w:r w:rsidR="00C04278">
          <w:t xml:space="preserve"> </w:t>
        </w:r>
        <w:r w:rsidR="003C20FE">
          <w:t xml:space="preserve">This restriction </w:t>
        </w:r>
        <w:r w:rsidR="00C24267">
          <w:t>may be pr</w:t>
        </w:r>
      </w:ins>
      <w:ins w:id="2041" w:author="Michael Belias" w:date="2020-12-01T15:55:00Z">
        <w:r w:rsidR="00C24267">
          <w:t xml:space="preserve">oblematic in cases where </w:t>
        </w:r>
      </w:ins>
      <w:ins w:id="2042" w:author="Michael Belias" w:date="2020-12-01T15:57:00Z">
        <w:r w:rsidR="00C840EB">
          <w:t>a subset of</w:t>
        </w:r>
      </w:ins>
      <w:ins w:id="2043" w:author="Michael Belias" w:date="2020-12-01T15:55:00Z">
        <w:r w:rsidR="00C24267">
          <w:t xml:space="preserve"> </w:t>
        </w:r>
        <w:r w:rsidR="0054451B">
          <w:t xml:space="preserve">studies included in </w:t>
        </w:r>
        <w:r w:rsidR="003B1461">
          <w:t>the</w:t>
        </w:r>
        <w:r w:rsidR="0054451B">
          <w:t xml:space="preserve"> meta-analysis</w:t>
        </w:r>
        <w:r w:rsidR="00FF7D4C">
          <w:t xml:space="preserve"> </w:t>
        </w:r>
      </w:ins>
      <w:ins w:id="2044" w:author="Michael Belias" w:date="2020-12-01T15:57:00Z">
        <w:r w:rsidR="000941D7">
          <w:t>has</w:t>
        </w:r>
      </w:ins>
      <w:ins w:id="2045" w:author="Hout, Joanna in 't" w:date="2020-12-03T12:34:00Z">
        <w:r w:rsidR="00C11544">
          <w:t xml:space="preserve"> a</w:t>
        </w:r>
      </w:ins>
      <w:ins w:id="2046" w:author="Michael Belias" w:date="2020-12-01T15:55:00Z">
        <w:r w:rsidR="00FF7D4C">
          <w:t xml:space="preserve"> limited number of participants</w:t>
        </w:r>
      </w:ins>
      <w:ins w:id="2047" w:author="Michael Belias" w:date="2020-12-01T15:56:00Z">
        <w:del w:id="2048" w:author="Hout, Joanna in 't" w:date="2020-12-03T12:35:00Z">
          <w:r w:rsidR="00342D59" w:rsidDel="00C11544">
            <w:delText xml:space="preserve"> for instance</w:delText>
          </w:r>
        </w:del>
      </w:ins>
      <w:ins w:id="2049" w:author="Michael Belias" w:date="2020-12-01T15:57:00Z">
        <w:del w:id="2050" w:author="Hout, Joanna in 't" w:date="2020-12-03T12:35:00Z">
          <w:r w:rsidR="004F0D5B" w:rsidDel="00C11544">
            <w:delText xml:space="preserve"> meta-analyses that include</w:delText>
          </w:r>
        </w:del>
      </w:ins>
      <w:ins w:id="2051" w:author="Michael Belias" w:date="2020-12-01T15:56:00Z">
        <w:del w:id="2052" w:author="Hout, Joanna in 't" w:date="2020-12-03T12:35:00Z">
          <w:r w:rsidR="00342D59" w:rsidDel="00C11544">
            <w:delText xml:space="preserve"> RCTs</w:delText>
          </w:r>
        </w:del>
      </w:ins>
      <w:ins w:id="2053" w:author="Michael Belias" w:date="2020-12-01T15:55:00Z">
        <w:r w:rsidR="00FF7D4C">
          <w:t>.</w:t>
        </w:r>
      </w:ins>
      <w:ins w:id="2054" w:author="Michael Belias" w:date="2020-12-01T15:57:00Z">
        <w:r w:rsidR="00E66580">
          <w:t xml:space="preserve"> </w:t>
        </w:r>
      </w:ins>
      <w:ins w:id="2055" w:author="Michael Belias" w:date="2020-12-01T16:03:00Z">
        <w:r w:rsidR="00564F39">
          <w:t xml:space="preserve">In that case </w:t>
        </w:r>
        <w:r w:rsidR="001A477D">
          <w:t>m</w:t>
        </w:r>
        <w:r w:rsidR="00564F39">
          <w:t>odelling</w:t>
        </w:r>
      </w:ins>
      <w:ins w:id="2056" w:author="Michael Belias" w:date="2020-12-01T15:59:00Z">
        <w:r w:rsidR="00C36BA0">
          <w:t xml:space="preserve"> the association</w:t>
        </w:r>
      </w:ins>
      <w:ins w:id="2057" w:author="Michael Belias" w:date="2020-12-01T16:00:00Z">
        <w:r w:rsidR="00B1572A">
          <w:t xml:space="preserve"> between the outcome and</w:t>
        </w:r>
      </w:ins>
      <w:ins w:id="2058" w:author="Michael Belias" w:date="2020-12-01T15:59:00Z">
        <w:r w:rsidR="00C36BA0">
          <w:t xml:space="preserve"> </w:t>
        </w:r>
      </w:ins>
      <w:ins w:id="2059" w:author="Hout, Joanna in 't" w:date="2020-12-03T12:42:00Z">
        <w:r w:rsidR="00EE649A">
          <w:t xml:space="preserve">the </w:t>
        </w:r>
      </w:ins>
      <w:ins w:id="2060" w:author="Michael Belias" w:date="2020-12-01T15:58:00Z">
        <w:r w:rsidR="00A42E62">
          <w:t>spline</w:t>
        </w:r>
      </w:ins>
      <w:ins w:id="2061" w:author="Michael Belias" w:date="2020-12-01T16:00:00Z">
        <w:r w:rsidR="00B1572A">
          <w:t xml:space="preserve"> transformations of X</w:t>
        </w:r>
      </w:ins>
      <w:ins w:id="2062" w:author="Michael Belias" w:date="2020-12-01T15:58:00Z">
        <w:r w:rsidR="00235912">
          <w:t xml:space="preserve"> </w:t>
        </w:r>
      </w:ins>
      <w:ins w:id="2063" w:author="Michael Belias" w:date="2020-12-01T15:57:00Z">
        <w:r w:rsidR="00E66580">
          <w:t>may fail to converg</w:t>
        </w:r>
      </w:ins>
      <w:ins w:id="2064" w:author="Michael Belias" w:date="2020-12-01T16:00:00Z">
        <w:r w:rsidR="00B95286">
          <w:t>e</w:t>
        </w:r>
      </w:ins>
      <w:ins w:id="2065" w:author="Hout, Joanna in 't" w:date="2020-12-03T12:42:00Z">
        <w:r w:rsidR="00EE649A">
          <w:t>,</w:t>
        </w:r>
      </w:ins>
      <w:ins w:id="2066" w:author="Michael Belias" w:date="2020-12-01T16:03:00Z">
        <w:r w:rsidR="00A517DA">
          <w:t xml:space="preserve"> and only </w:t>
        </w:r>
        <w:r w:rsidR="004E19E5">
          <w:t>multivariate met</w:t>
        </w:r>
      </w:ins>
      <w:ins w:id="2067" w:author="Michael Belias" w:date="2020-12-01T16:04:00Z">
        <w:r w:rsidR="004E19E5">
          <w:t>a</w:t>
        </w:r>
      </w:ins>
      <w:ins w:id="2068" w:author="Michael Belias" w:date="2020-12-01T16:03:00Z">
        <w:r w:rsidR="004E19E5">
          <w:t xml:space="preserve">-analysis </w:t>
        </w:r>
        <w:del w:id="2069" w:author="Hout, Joanna in 't" w:date="2020-12-03T12:35:00Z">
          <w:r w:rsidR="004E19E5" w:rsidDel="00C11544">
            <w:delText>with</w:delText>
          </w:r>
        </w:del>
      </w:ins>
      <w:ins w:id="2070" w:author="Hout, Joanna in 't" w:date="2020-12-03T12:35:00Z">
        <w:r w:rsidR="00C11544">
          <w:t>based on</w:t>
        </w:r>
      </w:ins>
      <w:ins w:id="2071" w:author="Hout, Joanna in 't" w:date="2020-12-03T12:42:00Z">
        <w:r w:rsidR="00EE649A">
          <w:t xml:space="preserve"> </w:t>
        </w:r>
        <w:r w:rsidR="00EE649A" w:rsidRPr="00C623C4">
          <w:t>simple</w:t>
        </w:r>
      </w:ins>
      <w:ins w:id="2072" w:author="Michael Belias" w:date="2020-12-01T16:03:00Z">
        <w:r w:rsidR="004E19E5" w:rsidRPr="00C623C4">
          <w:t xml:space="preserve"> linear</w:t>
        </w:r>
      </w:ins>
      <w:ins w:id="2073" w:author="Hout, Joanna in 't" w:date="2020-12-03T12:35:00Z">
        <w:r w:rsidR="00C11544" w:rsidRPr="00C623C4">
          <w:t xml:space="preserve"> models</w:t>
        </w:r>
      </w:ins>
      <w:ins w:id="2074" w:author="Michael Belias" w:date="2020-12-01T16:03:00Z">
        <w:r w:rsidR="004E19E5">
          <w:t xml:space="preserve"> may be</w:t>
        </w:r>
      </w:ins>
      <w:ins w:id="2075" w:author="Michael Belias" w:date="2020-12-01T16:04:00Z">
        <w:r w:rsidR="004E19E5">
          <w:t xml:space="preserve"> possible.</w:t>
        </w:r>
      </w:ins>
      <w:ins w:id="2076" w:author="Michael Belias" w:date="2020-12-01T15:56:00Z">
        <w:r w:rsidR="00E8119C">
          <w:t xml:space="preserve"> </w:t>
        </w:r>
      </w:ins>
      <w:del w:id="2077" w:author="Michael Belias" w:date="2020-12-01T15:51:00Z">
        <w:r w:rsidR="00273386" w:rsidDel="00A6099F">
          <w:delText xml:space="preserve"> </w:delText>
        </w:r>
        <w:r w:rsidR="00CE78D9" w:rsidDel="00A6099F">
          <w:delText xml:space="preserve"> </w:delText>
        </w:r>
      </w:del>
      <w:del w:id="2078" w:author="Michael Belias" w:date="2020-12-01T15:50:00Z">
        <w:r w:rsidR="003C4553" w:rsidDel="00A6099F">
          <w:delText>Also,</w:delText>
        </w:r>
        <w:r w:rsidR="00F41995" w:rsidDel="00A6099F">
          <w:delText xml:space="preserve"> </w:delText>
        </w:r>
        <w:r w:rsidR="00F414CD" w:rsidDel="00A6099F">
          <w:delText>since models fitted per study have the same parametrisation</w:delText>
        </w:r>
        <w:r w:rsidR="000329F9" w:rsidDel="00A6099F">
          <w:delText>,</w:delText>
        </w:r>
        <w:r w:rsidR="007928B0" w:rsidDel="00A6099F">
          <w:delText xml:space="preserve"> the degrees of freedom spent are the same across </w:delText>
        </w:r>
      </w:del>
      <w:ins w:id="2079" w:author="Hout, Joanna in 't" w:date="2020-10-30T12:19:00Z">
        <w:del w:id="2080" w:author="Michael Belias" w:date="2020-12-01T15:50:00Z">
          <w:r w:rsidR="00DA513B" w:rsidDel="00A6099F">
            <w:delText xml:space="preserve">for all </w:delText>
          </w:r>
        </w:del>
      </w:ins>
      <w:del w:id="2081" w:author="Michael Belias" w:date="2020-12-01T15:50:00Z">
        <w:r w:rsidR="007928B0" w:rsidDel="00A6099F">
          <w:delText>studies</w:delText>
        </w:r>
        <w:r w:rsidR="00D95C91" w:rsidDel="00A6099F">
          <w:delText xml:space="preserve">. </w:delText>
        </w:r>
      </w:del>
      <w:del w:id="2082" w:author="Michael Belias" w:date="2020-12-01T15:54:00Z">
        <w:r w:rsidR="00D95C91" w:rsidDel="006E0C6B">
          <w:delText>Therefore,</w:delText>
        </w:r>
        <w:r w:rsidR="00497028" w:rsidDel="006E0C6B">
          <w:delText xml:space="preserve"> </w:delText>
        </w:r>
        <w:r w:rsidR="001E7A6C" w:rsidDel="006E0C6B">
          <w:delText xml:space="preserve">overfitted or underfitted curves per study </w:delText>
        </w:r>
        <w:r w:rsidR="00633977" w:rsidDel="006E0C6B">
          <w:delText xml:space="preserve">may </w:delText>
        </w:r>
        <w:r w:rsidR="00951957" w:rsidDel="006E0C6B">
          <w:delText>occur</w:delText>
        </w:r>
        <w:r w:rsidR="00633977" w:rsidDel="006E0C6B">
          <w:delText xml:space="preserve"> </w:delText>
        </w:r>
        <w:r w:rsidR="00C22AD7" w:rsidDel="006E0C6B">
          <w:delText>depending on</w:delText>
        </w:r>
        <w:r w:rsidR="007928B0" w:rsidDel="006E0C6B">
          <w:delText xml:space="preserve"> the number of observations </w:delText>
        </w:r>
        <w:r w:rsidR="005A4FFA" w:rsidDel="006E0C6B">
          <w:delText>per study</w:delText>
        </w:r>
        <w:r w:rsidR="006E1BFD" w:rsidDel="006E0C6B">
          <w:delText xml:space="preserve">. </w:delText>
        </w:r>
      </w:del>
      <w:del w:id="2083" w:author="Michael Belias" w:date="2020-11-27T00:49:00Z">
        <w:r w:rsidR="00135719" w:rsidDel="00FC5C73">
          <w:delText>Finally,</w:delText>
        </w:r>
        <w:r w:rsidR="00040AE8" w:rsidDel="00FC5C73">
          <w:delText xml:space="preserve"> especially</w:delText>
        </w:r>
        <w:r w:rsidR="001535EC" w:rsidDel="00FC5C73">
          <w:delText xml:space="preserve"> w</w:delText>
        </w:r>
      </w:del>
      <w:del w:id="2084" w:author="Michael Belias" w:date="2020-12-01T15:56:00Z">
        <w:r w:rsidR="001535EC" w:rsidDel="00E8119C">
          <w:delText xml:space="preserve">hen a great number of knots are </w:delText>
        </w:r>
        <w:r w:rsidR="0099675E" w:rsidDel="00E8119C">
          <w:delText xml:space="preserve">placed the </w:delText>
        </w:r>
        <w:r w:rsidR="004A6AC6" w:rsidDel="00E8119C">
          <w:delText xml:space="preserve">variance </w:delText>
        </w:r>
        <w:r w:rsidR="0099675E" w:rsidDel="00E8119C">
          <w:delText xml:space="preserve">covariance matrix </w:delText>
        </w:r>
        <w:r w:rsidR="0085084D" w:rsidDel="00E8119C">
          <w:delText xml:space="preserve">of the estimated </w:delText>
        </w:r>
        <w:r w:rsidR="00DB48E2" w:rsidDel="00E8119C">
          <w:delText xml:space="preserve">coefficients </w:delText>
        </w:r>
        <w:r w:rsidR="00CE6064" w:rsidDel="00E8119C">
          <w:delText xml:space="preserve">may not be </w:delText>
        </w:r>
        <w:r w:rsidR="00CE6064" w:rsidRPr="00CE6064" w:rsidDel="00E8119C">
          <w:delText>positive definite</w:delText>
        </w:r>
        <w:r w:rsidR="000208BD" w:rsidDel="00E8119C">
          <w:delText xml:space="preserve">. This means that </w:delText>
        </w:r>
        <w:r w:rsidR="00BD1A5D" w:rsidDel="00E8119C">
          <w:delText xml:space="preserve">at least one </w:delText>
        </w:r>
        <w:r w:rsidR="000510C6" w:rsidDel="00E8119C">
          <w:delText xml:space="preserve">row or column </w:delText>
        </w:r>
        <w:r w:rsidR="00FC0ACB" w:rsidDel="00E8119C">
          <w:delText>of the variance-covariance matrix</w:delText>
        </w:r>
        <w:r w:rsidR="00574BE2" w:rsidDel="00E8119C">
          <w:delText xml:space="preserve"> may be </w:delText>
        </w:r>
        <w:r w:rsidR="003634DC" w:rsidRPr="003634DC" w:rsidDel="00E8119C">
          <w:delText xml:space="preserve">expressed as a linear combination of </w:delText>
        </w:r>
        <w:r w:rsidR="00B2626D" w:rsidDel="00E8119C">
          <w:delText>an</w:delText>
        </w:r>
        <w:r w:rsidR="00B2626D" w:rsidRPr="003634DC" w:rsidDel="00E8119C">
          <w:delText>other</w:delText>
        </w:r>
        <w:r w:rsidR="00C702D8" w:rsidDel="00E8119C">
          <w:delText>.</w:delText>
        </w:r>
        <w:r w:rsidR="00C10BDA" w:rsidDel="00E8119C">
          <w:delText xml:space="preserve"> </w:delText>
        </w:r>
        <w:r w:rsidR="00C10BDA" w:rsidDel="00342D59">
          <w:delText>In that case</w:delText>
        </w:r>
        <w:r w:rsidR="00135719" w:rsidDel="00342D59">
          <w:delText xml:space="preserve"> </w:delText>
        </w:r>
        <w:r w:rsidR="00F41995" w:rsidDel="00342D59">
          <w:delText>multivariate meta</w:delText>
        </w:r>
        <w:r w:rsidR="007C79BB" w:rsidDel="00342D59">
          <w:delText xml:space="preserve">-analysis </w:delText>
        </w:r>
        <w:r w:rsidR="00254F95" w:rsidDel="00342D59">
          <w:delText>may fail to converge</w:delText>
        </w:r>
        <w:r w:rsidR="00352385" w:rsidDel="00342D59">
          <w:delText>.</w:delText>
        </w:r>
        <w:r w:rsidR="001C4370" w:rsidDel="00342D59">
          <w:delText xml:space="preserve"> </w:delText>
        </w:r>
      </w:del>
      <w:ins w:id="2085" w:author="Michael Belias" w:date="2020-11-27T00:49:00Z">
        <w:r w:rsidR="00184307">
          <w:t>Finally,</w:t>
        </w:r>
        <w:r w:rsidR="00667848">
          <w:t xml:space="preserve"> since </w:t>
        </w:r>
        <w:r w:rsidR="00DF2830">
          <w:t xml:space="preserve">multivariate meta-analysis </w:t>
        </w:r>
        <w:r w:rsidR="00316825">
          <w:t xml:space="preserve">pools </w:t>
        </w:r>
      </w:ins>
      <w:ins w:id="2086" w:author="Michael Belias" w:date="2020-11-27T00:50:00Z">
        <w:del w:id="2087" w:author="Hout, Joanna in 't" w:date="2020-12-03T12:36:00Z">
          <w:r w:rsidR="005F15B2" w:rsidDel="00C11544">
            <w:delText>beta</w:delText>
          </w:r>
        </w:del>
      </w:ins>
      <w:ins w:id="2088" w:author="Hout, Joanna in 't" w:date="2020-12-03T12:36:00Z">
        <w:r w:rsidR="00C11544">
          <w:t xml:space="preserve">the </w:t>
        </w:r>
      </w:ins>
      <w:ins w:id="2089" w:author="Michael Belias" w:date="2020-11-27T00:50:00Z">
        <w:del w:id="2090" w:author="Hout, Joanna in 't" w:date="2020-12-03T12:36:00Z">
          <w:r w:rsidR="005F15B2" w:rsidDel="00C11544">
            <w:delText xml:space="preserve"> </w:delText>
          </w:r>
        </w:del>
        <w:r w:rsidR="00D368DB">
          <w:t>coefficients</w:t>
        </w:r>
        <w:r w:rsidR="00941AEF">
          <w:t xml:space="preserve"> </w:t>
        </w:r>
        <w:r w:rsidR="0027286B">
          <w:t>estimated during the first</w:t>
        </w:r>
      </w:ins>
      <w:ins w:id="2091" w:author="Hout, Joanna in 't" w:date="2020-12-03T12:42:00Z">
        <w:r w:rsidR="00EE649A">
          <w:t xml:space="preserve"> </w:t>
        </w:r>
      </w:ins>
      <w:ins w:id="2092" w:author="Michael Belias" w:date="2020-11-27T00:50:00Z">
        <w:del w:id="2093" w:author="Hout, Joanna in 't" w:date="2020-12-03T12:42:00Z">
          <w:r w:rsidR="0027286B" w:rsidDel="00EE649A">
            <w:delText>-</w:delText>
          </w:r>
        </w:del>
        <w:r w:rsidR="0027286B">
          <w:t>stage</w:t>
        </w:r>
        <w:r w:rsidR="00492577">
          <w:t xml:space="preserve"> it may not be compatible </w:t>
        </w:r>
        <w:r w:rsidR="00032B71">
          <w:t xml:space="preserve">with </w:t>
        </w:r>
      </w:ins>
      <w:ins w:id="2094" w:author="Michael Belias" w:date="2020-11-27T00:51:00Z">
        <w:r w:rsidR="00F339E2">
          <w:t>approaches where penalisation</w:t>
        </w:r>
        <w:r w:rsidR="00F06405">
          <w:t xml:space="preserve"> </w:t>
        </w:r>
        <w:r w:rsidR="005B2109">
          <w:t xml:space="preserve">to </w:t>
        </w:r>
        <w:del w:id="2095" w:author="Hout, Joanna in 't" w:date="2020-12-03T12:43:00Z">
          <w:r w:rsidR="005B2109" w:rsidDel="00EE649A">
            <w:delText>that terms</w:delText>
          </w:r>
        </w:del>
      </w:ins>
      <w:ins w:id="2096" w:author="Hout, Joanna in 't" w:date="2020-12-03T12:43:00Z">
        <w:r w:rsidR="00EE649A">
          <w:t>those coefficients</w:t>
        </w:r>
      </w:ins>
      <w:ins w:id="2097" w:author="Michael Belias" w:date="2020-11-27T00:51:00Z">
        <w:r w:rsidR="005B2109">
          <w:t xml:space="preserve"> </w:t>
        </w:r>
        <w:r w:rsidR="00F06405">
          <w:t xml:space="preserve">is </w:t>
        </w:r>
        <w:r w:rsidR="00D607B4">
          <w:t>applied</w:t>
        </w:r>
      </w:ins>
      <w:ins w:id="2098" w:author="Michael Belias" w:date="2020-11-27T00:50:00Z">
        <w:r w:rsidR="00516E2B">
          <w:t xml:space="preserve">. </w:t>
        </w:r>
        <w:r w:rsidR="0039731F">
          <w:t xml:space="preserve"> </w:t>
        </w:r>
      </w:ins>
    </w:p>
    <w:p w14:paraId="646D398A" w14:textId="77777777" w:rsidR="00DA513B" w:rsidRDefault="00DA513B" w:rsidP="00056A4F">
      <w:pPr>
        <w:ind w:firstLine="432"/>
        <w:rPr>
          <w:ins w:id="2099" w:author="Hout, Joanna in 't" w:date="2020-10-30T12:17:00Z"/>
        </w:rPr>
      </w:pPr>
    </w:p>
    <w:p w14:paraId="2CC16F27" w14:textId="55DABD9C" w:rsidR="00ED7FEF" w:rsidRDefault="00780C20" w:rsidP="00594FB1">
      <w:pPr>
        <w:spacing w:after="0"/>
        <w:rPr>
          <w:ins w:id="2100" w:author="Hout, Joanna in 't" w:date="2020-10-30T22:16:00Z"/>
          <w:b/>
          <w:bCs/>
        </w:rPr>
      </w:pPr>
      <w:ins w:id="2101" w:author="Michael Belias" w:date="2020-12-06T18:41:00Z">
        <w:r w:rsidRPr="00DD6084">
          <w:rPr>
            <w:b/>
            <w:bCs/>
            <w:rPrChange w:id="2102" w:author="Michael Belias" w:date="2020-12-06T18:42:00Z">
              <w:rPr>
                <w:color w:val="000000"/>
                <w:shd w:val="clear" w:color="auto" w:fill="FFFFFF"/>
              </w:rPr>
            </w:rPrChange>
          </w:rPr>
          <w:t>GAMM can handle different study domains and sample sizes, whilst producing smooth pooled regression curves, but careful modelling required</w:t>
        </w:r>
      </w:ins>
      <w:ins w:id="2103" w:author="Hout, Joanna in 't" w:date="2020-10-30T12:17:00Z">
        <w:del w:id="2104" w:author="Michael Belias" w:date="2020-12-06T18:41:00Z">
          <w:r w:rsidR="00DA513B" w:rsidRPr="00E44653" w:rsidDel="00780C20">
            <w:rPr>
              <w:b/>
              <w:bCs/>
            </w:rPr>
            <w:delText xml:space="preserve">GAMM: </w:delText>
          </w:r>
        </w:del>
      </w:ins>
      <w:ins w:id="2105" w:author="Hout, Joanna in 't" w:date="2020-11-09T13:58:00Z">
        <w:del w:id="2106" w:author="Michael Belias" w:date="2020-12-06T18:41:00Z">
          <w:r w:rsidR="00221E48" w:rsidDel="00780C20">
            <w:rPr>
              <w:b/>
              <w:bCs/>
            </w:rPr>
            <w:delText xml:space="preserve">allows for </w:delText>
          </w:r>
        </w:del>
      </w:ins>
      <w:ins w:id="2107" w:author="Hout, Joanna in 't" w:date="2020-11-09T13:57:00Z">
        <w:del w:id="2108" w:author="Michael Belias" w:date="2020-12-06T18:41:00Z">
          <w:r w:rsidR="00C749C2" w:rsidDel="00780C20">
            <w:rPr>
              <w:b/>
              <w:bCs/>
            </w:rPr>
            <w:delText>different study domains and sample sizes</w:delText>
          </w:r>
        </w:del>
      </w:ins>
      <w:ins w:id="2109" w:author="Hout, Joanna in 't" w:date="2020-10-30T22:17:00Z">
        <w:del w:id="2110" w:author="Michael Belias" w:date="2020-12-06T18:41:00Z">
          <w:r w:rsidR="00E44653" w:rsidDel="00780C20">
            <w:rPr>
              <w:b/>
              <w:bCs/>
            </w:rPr>
            <w:delText xml:space="preserve">, </w:delText>
          </w:r>
        </w:del>
      </w:ins>
      <w:ins w:id="2111" w:author="Hout, Joanna in 't" w:date="2020-10-30T12:22:00Z">
        <w:del w:id="2112" w:author="Michael Belias" w:date="2020-12-06T18:41:00Z">
          <w:r w:rsidR="00282F7B" w:rsidRPr="00E44653" w:rsidDel="00780C20">
            <w:rPr>
              <w:b/>
              <w:bCs/>
            </w:rPr>
            <w:delText xml:space="preserve">but </w:delText>
          </w:r>
        </w:del>
      </w:ins>
      <w:ins w:id="2113" w:author="Hout, Joanna in 't" w:date="2020-10-30T12:23:00Z">
        <w:del w:id="2114" w:author="Michael Belias" w:date="2020-12-06T18:41:00Z">
          <w:r w:rsidR="00282F7B" w:rsidRPr="00E44653" w:rsidDel="00780C20">
            <w:rPr>
              <w:b/>
              <w:bCs/>
            </w:rPr>
            <w:delText>careful modelling</w:delText>
          </w:r>
        </w:del>
      </w:ins>
      <w:ins w:id="2115" w:author="Hout, Joanna in 't" w:date="2020-11-09T13:57:00Z">
        <w:del w:id="2116" w:author="Michael Belias" w:date="2020-12-06T18:41:00Z">
          <w:r w:rsidR="00221E48" w:rsidDel="00780C20">
            <w:rPr>
              <w:b/>
              <w:bCs/>
            </w:rPr>
            <w:delText xml:space="preserve"> required</w:delText>
          </w:r>
        </w:del>
      </w:ins>
    </w:p>
    <w:p w14:paraId="5B36340D" w14:textId="4CC6FA07" w:rsidR="00C363F0" w:rsidRPr="00E44653" w:rsidDel="00E44653" w:rsidRDefault="00041133" w:rsidP="00594FB1">
      <w:pPr>
        <w:ind w:firstLine="431"/>
        <w:rPr>
          <w:del w:id="2117" w:author="Michael Belias" w:date="2020-10-12T10:21:00Z"/>
        </w:rPr>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2118" w:author="Hout, Joanna in 't" w:date="2020-10-30T22:13:00Z">
        <w:r w:rsidR="002D256A" w:rsidRPr="00E44653" w:rsidDel="00E44653">
          <w:delText>d</w:delText>
        </w:r>
      </w:del>
      <w:ins w:id="2119" w:author="Hout, Joanna in 't" w:date="2020-10-30T22:13:00Z">
        <w:r w:rsidR="00E44653" w:rsidRPr="00E44653">
          <w:t>d</w:t>
        </w:r>
      </w:ins>
      <w:r w:rsidR="002D256A" w:rsidRPr="00E44653">
        <w:t>ifferences in the distributions of X</w:t>
      </w:r>
      <w:r w:rsidR="009F7A04" w:rsidRPr="00E44653">
        <w:t xml:space="preserve"> across studies</w:t>
      </w:r>
      <w:ins w:id="2120" w:author="Michael Belias" w:date="2020-11-27T00:51:00Z">
        <w:r w:rsidR="00043AF6">
          <w:t xml:space="preserve">, </w:t>
        </w:r>
      </w:ins>
      <w:del w:id="2121"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ins w:id="2122" w:author="Hout, Joanna in 't" w:date="2020-12-03T12:43:00Z">
        <w:r w:rsidR="00EE649A">
          <w:t xml:space="preserve">the </w:t>
        </w:r>
      </w:ins>
      <w:r w:rsidR="00A107C7" w:rsidRPr="00E44653">
        <w:t>two-stage methods.</w:t>
      </w:r>
      <w:r w:rsidR="008C5D17" w:rsidRPr="00E44653">
        <w:t xml:space="preserve"> </w:t>
      </w:r>
      <w:ins w:id="2123" w:author="Michael Belias" w:date="2020-10-12T10:20:00Z">
        <w:r w:rsidR="00B2595D" w:rsidRPr="00E44653">
          <w:t xml:space="preserve">Furthermore, </w:t>
        </w:r>
      </w:ins>
      <w:ins w:id="2124" w:author="Michael Belias" w:date="2020-10-12T10:21:00Z">
        <w:r w:rsidR="002C47A9" w:rsidRPr="00E44653">
          <w:t>GAMMs require</w:t>
        </w:r>
      </w:ins>
      <w:ins w:id="2125" w:author="Michael Belias" w:date="2020-10-12T10:20:00Z">
        <w:r w:rsidR="00767604" w:rsidRPr="00E44653">
          <w:t xml:space="preserve"> </w:t>
        </w:r>
      </w:ins>
      <w:ins w:id="2126"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2127"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w:t>
        </w:r>
      </w:ins>
      <w:ins w:id="2128" w:author="Hout, Joanna in 't" w:date="2020-12-03T12:43:00Z">
        <w:r w:rsidR="00EE649A">
          <w:t>,</w:t>
        </w:r>
      </w:ins>
      <w:ins w:id="2129" w:author="Michael Belias" w:date="2020-10-12T10:22:00Z">
        <w:r w:rsidR="008C244B" w:rsidRPr="00E44653">
          <w:t xml:space="preserve"> as discussed by Riley et al.</w:t>
        </w:r>
      </w:ins>
      <w:ins w:id="2130" w:author="Michael Belias" w:date="2020-10-12T10:23:00Z">
        <w:r w:rsidR="00AA1700" w:rsidRPr="00E44653">
          <w:t xml:space="preserve"> and Belias </w:t>
        </w:r>
      </w:ins>
      <w:ins w:id="2131" w:author="Michael Belias" w:date="2020-10-12T10:24:00Z">
        <w:r w:rsidR="00AA1700" w:rsidRPr="00E44653">
          <w:t>et al</w:t>
        </w:r>
        <w:r w:rsidR="0081212D" w:rsidRPr="00E44653">
          <w:t>.</w:t>
        </w:r>
      </w:ins>
      <w:ins w:id="2132" w:author="Michael Belias" w:date="2020-10-12T10:22:00Z">
        <w:r w:rsidR="008C244B" w:rsidRPr="00E44653">
          <w:t xml:space="preserve"> </w:t>
        </w:r>
      </w:ins>
      <w:r w:rsidR="00AA1700" w:rsidRPr="00E44653">
        <w:fldChar w:fldCharType="begin"/>
      </w:r>
      <w:r w:rsidR="00494D73">
        <w:instrText xml:space="preserve"> ADDIN ZOTERO_ITEM CSL_CITATION {"citationID":"XcC7xtOI","properties":{"formattedCitation":"[25, 46, 56]","plainCitation":"[25, 46,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level covariates: Statistical recommendations for conduct and planning","title-short":"Individual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494D73" w:rsidRPr="00494D73">
        <w:rPr>
          <w:rFonts w:ascii="Garamond" w:hAnsi="Garamond"/>
        </w:rPr>
        <w:t>[25, 46, 56]</w:t>
      </w:r>
      <w:r w:rsidR="00AA1700" w:rsidRPr="00E44653">
        <w:fldChar w:fldCharType="end"/>
      </w:r>
      <w:ins w:id="2133" w:author="Michael Belias" w:date="2020-10-12T10:22:00Z">
        <w:r w:rsidR="008C244B" w:rsidRPr="00E44653">
          <w:t>.</w:t>
        </w:r>
      </w:ins>
    </w:p>
    <w:p w14:paraId="21988236" w14:textId="77777777" w:rsidR="00E44653" w:rsidRPr="00E44653" w:rsidRDefault="00E44653" w:rsidP="00DD0130">
      <w:pPr>
        <w:spacing w:after="180"/>
        <w:ind w:firstLine="431"/>
        <w:rPr>
          <w:ins w:id="2134" w:author="Hout, Joanna in 't" w:date="2020-10-30T22:12:00Z"/>
        </w:rPr>
      </w:pPr>
    </w:p>
    <w:p w14:paraId="4D71E1AD" w14:textId="01DDD213" w:rsidR="00FD3A45" w:rsidRDefault="000B7B1C">
      <w:pPr>
        <w:pStyle w:val="Heading1"/>
      </w:pPr>
      <w:r>
        <w:t>Software</w:t>
      </w:r>
    </w:p>
    <w:p w14:paraId="42C4E092" w14:textId="482C5CF0" w:rsidR="001F60BE" w:rsidRDefault="00636139" w:rsidP="00F269DC">
      <w:pPr>
        <w:pStyle w:val="FirstParagraph"/>
        <w:ind w:firstLine="431"/>
      </w:pPr>
      <w:bookmarkStart w:id="2135" w:name="sec6"/>
      <w:r>
        <w:t xml:space="preserve">All analyses were performed </w:t>
      </w:r>
      <w:del w:id="2136" w:author="Hout, Joanna in 't" w:date="2020-12-03T19:30:00Z">
        <w:r w:rsidDel="00D735F0">
          <w:delText xml:space="preserve">in </w:delText>
        </w:r>
      </w:del>
      <w:ins w:id="2137" w:author="Hout, Joanna in 't" w:date="2020-12-03T19:30:00Z">
        <w:r w:rsidR="00D735F0">
          <w:t xml:space="preserve">with </w:t>
        </w:r>
      </w:ins>
      <w:r>
        <w:t xml:space="preserve">the statistical software R version </w:t>
      </w:r>
      <w:commentRangeStart w:id="2138"/>
      <w:commentRangeStart w:id="2139"/>
      <w:r>
        <w:t>3.6.0</w:t>
      </w:r>
      <w:commentRangeEnd w:id="2138"/>
      <w:r w:rsidR="00D735F0">
        <w:rPr>
          <w:rStyle w:val="CommentReference"/>
        </w:rPr>
        <w:commentReference w:id="2138"/>
      </w:r>
      <w:commentRangeEnd w:id="2139"/>
      <w:r w:rsidR="00131F11">
        <w:rPr>
          <w:rStyle w:val="CommentReference"/>
        </w:rPr>
        <w:commentReference w:id="2139"/>
      </w:r>
      <w:r>
        <w:t xml:space="preserve">. For data manipulation we used the </w:t>
      </w:r>
      <w:proofErr w:type="spellStart"/>
      <w:r>
        <w:rPr>
          <w:b/>
        </w:rPr>
        <w:t>tidyverse</w:t>
      </w:r>
      <w:proofErr w:type="spellEnd"/>
      <w:r>
        <w:rPr>
          <w:b/>
        </w:rPr>
        <w:t xml:space="preserve"> </w:t>
      </w:r>
      <w:r w:rsidR="00FE6B6B">
        <w:rPr>
          <w:b/>
        </w:rPr>
        <w:fldChar w:fldCharType="begin"/>
      </w:r>
      <w:r w:rsidR="00494D73">
        <w:rPr>
          <w:b/>
        </w:rPr>
        <w:instrText xml:space="preserve"> ADDIN ZOTERO_ITEM CSL_CITATION {"citationID":"SX0xMu6n","properties":{"formattedCitation":"[57]","plainCitation":"[57]","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494D73" w:rsidRPr="00494D73">
        <w:rPr>
          <w:rFonts w:ascii="Garamond" w:hAnsi="Garamond"/>
        </w:rPr>
        <w:t>[57]</w:t>
      </w:r>
      <w:r w:rsidR="00FE6B6B">
        <w:rPr>
          <w:b/>
        </w:rPr>
        <w:fldChar w:fldCharType="end"/>
      </w:r>
      <w:r w:rsidR="001F60BE">
        <w:t xml:space="preserve"> package, for the splines </w:t>
      </w:r>
      <w:ins w:id="2140" w:author="Michael Belias" w:date="2020-11-27T12:39:00Z">
        <w:r w:rsidR="00846668">
          <w:t xml:space="preserve">and </w:t>
        </w:r>
        <w:r w:rsidR="003C4930">
          <w:t>GAMMs</w:t>
        </w:r>
        <w:r w:rsidR="00846668">
          <w:t xml:space="preserve"> </w:t>
        </w:r>
      </w:ins>
      <w:r w:rsidR="001F60BE">
        <w:t xml:space="preserve">we used the </w:t>
      </w:r>
      <w:proofErr w:type="spellStart"/>
      <w:r w:rsidR="001F60BE">
        <w:rPr>
          <w:b/>
        </w:rPr>
        <w:t>mgcv</w:t>
      </w:r>
      <w:proofErr w:type="spellEnd"/>
      <w:r w:rsidR="0040171C">
        <w:rPr>
          <w:b/>
        </w:rPr>
        <w:t xml:space="preserve"> </w:t>
      </w:r>
      <w:r w:rsidR="00FE6B6B">
        <w:rPr>
          <w:b/>
        </w:rPr>
        <w:fldChar w:fldCharType="begin"/>
      </w:r>
      <w:r w:rsidR="00494D73">
        <w:rPr>
          <w:b/>
        </w:rPr>
        <w:instrText xml:space="preserve"> ADDIN ZOTERO_ITEM CSL_CITATION {"citationID":"22VaWjCy","properties":{"formattedCitation":"[50]","plainCitation":"[50]","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494D73" w:rsidRPr="00494D73">
        <w:rPr>
          <w:rFonts w:ascii="Garamond" w:hAnsi="Garamond"/>
        </w:rPr>
        <w:t>[50]</w:t>
      </w:r>
      <w:r w:rsidR="00FE6B6B">
        <w:rPr>
          <w:b/>
        </w:rPr>
        <w:fldChar w:fldCharType="end"/>
      </w:r>
      <w:r w:rsidR="001F60BE">
        <w:t xml:space="preserve"> </w:t>
      </w:r>
      <w:r>
        <w:t>package, including its predict function for the confidence intervals, and for pointwise and multivariate meta-analys</w:t>
      </w:r>
      <w:ins w:id="2141" w:author="Hout, Joanna in 't" w:date="2020-12-03T19:31:00Z">
        <w:r w:rsidR="00D735F0">
          <w:t>is</w:t>
        </w:r>
      </w:ins>
      <w:del w:id="2142" w:author="Hout, Joanna in 't" w:date="2020-12-03T19:31:00Z">
        <w:r w:rsidDel="00D735F0">
          <w:delText>ing the estimates</w:delText>
        </w:r>
      </w:del>
      <w:r>
        <w:t xml:space="preserve"> the </w:t>
      </w:r>
      <w:r w:rsidR="001F60BE">
        <w:rPr>
          <w:b/>
        </w:rPr>
        <w:t>meta</w:t>
      </w:r>
      <w:r w:rsidR="00FE6B6B">
        <w:rPr>
          <w:b/>
        </w:rPr>
        <w:t xml:space="preserve"> </w:t>
      </w:r>
      <w:r w:rsidR="00FE6B6B">
        <w:rPr>
          <w:b/>
        </w:rPr>
        <w:fldChar w:fldCharType="begin"/>
      </w:r>
      <w:r w:rsidR="00494D73">
        <w:rPr>
          <w:b/>
        </w:rPr>
        <w:instrText xml:space="preserve"> ADDIN ZOTERO_ITEM CSL_CITATION {"citationID":"oCplyDjo","properties":{"formattedCitation":"[58]","plainCitation":"[58]","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494D73" w:rsidRPr="00494D73">
        <w:rPr>
          <w:rFonts w:ascii="Garamond" w:hAnsi="Garamond"/>
        </w:rPr>
        <w:t>[58]</w:t>
      </w:r>
      <w:r w:rsidR="00FE6B6B">
        <w:rPr>
          <w:b/>
        </w:rPr>
        <w:fldChar w:fldCharType="end"/>
      </w:r>
      <w:r w:rsidR="001F60BE">
        <w:t xml:space="preserve"> and </w:t>
      </w:r>
      <w:proofErr w:type="spellStart"/>
      <w:r w:rsidR="001F60BE">
        <w:rPr>
          <w:b/>
        </w:rPr>
        <w:t>mvmeta</w:t>
      </w:r>
      <w:proofErr w:type="spellEnd"/>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2143" w:author="Michael Belias" w:date="2020-10-01T10:55:00Z">
        <w:r w:rsidR="00222B8A">
          <w:t xml:space="preserve">Stata </w:t>
        </w:r>
      </w:ins>
      <w:del w:id="2144"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t>
      </w:r>
      <w:commentRangeStart w:id="2145"/>
      <w:commentRangeStart w:id="2146"/>
      <w:r w:rsidR="001F60BE">
        <w:t xml:space="preserve">we provide </w:t>
      </w:r>
      <w:r w:rsidR="00E856FC">
        <w:t xml:space="preserve">the </w:t>
      </w:r>
      <w:r w:rsidR="001F60BE">
        <w:t>script</w:t>
      </w:r>
      <w:r w:rsidR="00E856FC">
        <w:t>s</w:t>
      </w:r>
      <w:r w:rsidR="001F60BE">
        <w:t xml:space="preserve"> to </w:t>
      </w:r>
      <w:commentRangeEnd w:id="2145"/>
      <w:r w:rsidR="00D735F0">
        <w:rPr>
          <w:rStyle w:val="CommentReference"/>
        </w:rPr>
        <w:commentReference w:id="2145"/>
      </w:r>
      <w:commentRangeEnd w:id="2146"/>
      <w:r w:rsidR="001F0EE6">
        <w:rPr>
          <w:rStyle w:val="CommentReference"/>
        </w:rPr>
        <w:commentReference w:id="2146"/>
      </w:r>
      <w:r w:rsidR="001F60BE">
        <w:t xml:space="preserve">apply splines in </w:t>
      </w:r>
      <w:del w:id="2147" w:author="Michael Belias" w:date="2020-12-06T15:35:00Z">
        <w:r w:rsidR="001F60BE" w:rsidDel="00D8622B">
          <w:delText xml:space="preserve">both single and </w:delText>
        </w:r>
      </w:del>
      <w:r w:rsidR="001F60BE">
        <w:t>multiple studies scenarios</w:t>
      </w:r>
      <w:ins w:id="2148" w:author="Michael Belias" w:date="2020-12-06T15:35:00Z">
        <w:r w:rsidR="00D8622B">
          <w:t xml:space="preserve"> </w:t>
        </w:r>
      </w:ins>
      <w:del w:id="2149" w:author="Michael Belias" w:date="2020-12-06T16:01:00Z">
        <w:r w:rsidR="00FE6B6B" w:rsidDel="00EF29CC">
          <w:delText xml:space="preserve"> </w:delText>
        </w:r>
      </w:del>
      <w:r w:rsidR="00FE6B6B">
        <w:t>only in R</w:t>
      </w:r>
      <w:ins w:id="2150" w:author="Michael Belias" w:date="2020-12-06T16:01:00Z">
        <w:r w:rsidR="00EF29CC">
          <w:t>,</w:t>
        </w:r>
        <w:r w:rsidR="00EF29CC" w:rsidRPr="00EF29CC">
          <w:t xml:space="preserve"> </w:t>
        </w:r>
        <w:r w:rsidR="00EF29CC">
          <w:t>using the third illustrative scenario as an example</w:t>
        </w:r>
      </w:ins>
      <w:r w:rsidR="001F60BE">
        <w:t xml:space="preserve">.   </w:t>
      </w:r>
    </w:p>
    <w:bookmarkEnd w:id="2135"/>
    <w:p w14:paraId="7C6DCF56" w14:textId="77777777" w:rsidR="00FE6B6B" w:rsidRDefault="00FE6B6B" w:rsidP="00FE6B6B">
      <w:pPr>
        <w:pStyle w:val="Heading1"/>
      </w:pPr>
      <w:r>
        <w:t>Empirical example</w:t>
      </w:r>
    </w:p>
    <w:p w14:paraId="5F375BD9" w14:textId="01AED41D"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 xml:space="preserve">children, aged from 0 to 12 years old. The primary outcome was fever and/or ear-pain </w:t>
      </w:r>
      <w:del w:id="2151" w:author="Hout, Joanna in 't" w:date="2020-12-03T19:32:00Z">
        <w:r w:rsidDel="00D735F0">
          <w:delText xml:space="preserve">after </w:delText>
        </w:r>
      </w:del>
      <w:r>
        <w:t>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2152" w:author="Michael Belias" w:date="2020-10-15T21:36:00Z">
        <w:r w:rsidR="00A644C2">
          <w:t xml:space="preserve"> acute otitis media</w:t>
        </w:r>
      </w:ins>
      <w:r w:rsidR="000A6E38">
        <w:t xml:space="preserve"> </w:t>
      </w:r>
      <w:ins w:id="2153" w:author="Michael Belias" w:date="2020-10-15T21:37:00Z">
        <w:r w:rsidR="00A644C2">
          <w:t>(</w:t>
        </w:r>
      </w:ins>
      <w:r w:rsidR="000A6E38">
        <w:t>AOM</w:t>
      </w:r>
      <w:ins w:id="2154" w:author="Michael Belias" w:date="2020-10-15T21:37:00Z">
        <w:r w:rsidR="00A644C2">
          <w:t>)</w:t>
        </w:r>
      </w:ins>
      <w:r w:rsidR="00B90C22">
        <w:t xml:space="preserve">. </w:t>
      </w:r>
    </w:p>
    <w:p w14:paraId="6F320FDF" w14:textId="4369E4CA" w:rsidR="00B90B99" w:rsidRDefault="002F7C79" w:rsidP="006D6FB3">
      <w:pPr>
        <w:pStyle w:val="Heading2"/>
      </w:pPr>
      <w:r>
        <w:lastRenderedPageBreak/>
        <w:t>Methods</w:t>
      </w:r>
    </w:p>
    <w:p w14:paraId="7D1B1597" w14:textId="46115328"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ins w:id="2155" w:author="Michael Belias" w:date="2020-12-01T16:12:00Z">
        <w:r w:rsidR="007A1F39">
          <w:t xml:space="preserve"> study with </w:t>
        </w:r>
      </w:ins>
      <w:ins w:id="2156" w:author="Michael Belias" w:date="2020-12-01T16:13:00Z">
        <w:r w:rsidR="00E335EB">
          <w:t xml:space="preserve">315 </w:t>
        </w:r>
      </w:ins>
      <w:ins w:id="2157" w:author="Michael Belias" w:date="2020-12-01T16:38:00Z">
        <w:r w:rsidR="00687890">
          <w:t>p</w:t>
        </w:r>
      </w:ins>
      <w:ins w:id="2158" w:author="Michael Belias" w:date="2020-12-01T16:13:00Z">
        <w:r w:rsidR="00E335EB">
          <w:t>articipants</w:t>
        </w:r>
      </w:ins>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del w:id="2159" w:author="Michael Belias" w:date="2020-12-01T16:13:00Z">
        <w:r w:rsidR="00D851DA" w:rsidDel="00855763">
          <w:delText>because</w:delText>
        </w:r>
        <w:r w:rsidR="00AE4EA2" w:rsidDel="00855763">
          <w:delText xml:space="preserve"> </w:delText>
        </w:r>
      </w:del>
      <w:ins w:id="2160" w:author="Michael Belias" w:date="2020-12-01T16:13:00Z">
        <w:r w:rsidR="00855763">
          <w:t xml:space="preserve">as </w:t>
        </w:r>
      </w:ins>
      <w:r w:rsidR="00AE4EA2">
        <w:t>the information for unilateral or bilateral AOM was not reported.</w:t>
      </w:r>
      <w:ins w:id="2161" w:author="Michael Belias" w:date="2020-12-06T15:48:00Z">
        <w:r w:rsidR="00F47DB5">
          <w:t xml:space="preserve"> </w:t>
        </w:r>
      </w:ins>
      <w:ins w:id="2162" w:author="Michael Belias" w:date="2020-12-06T15:51:00Z">
        <w:r w:rsidR="00554A2F">
          <w:t xml:space="preserve">We </w:t>
        </w:r>
        <w:r w:rsidR="00554A2F" w:rsidRPr="00185E06">
          <w:t>used data of children till 9 years</w:t>
        </w:r>
        <w:commentRangeStart w:id="2163"/>
        <w:commentRangeStart w:id="2164"/>
        <w:commentRangeEnd w:id="2163"/>
        <w:r w:rsidR="00554A2F" w:rsidRPr="00185E06">
          <w:commentReference w:id="2163"/>
        </w:r>
        <w:commentRangeEnd w:id="2164"/>
        <w:r w:rsidR="00554A2F" w:rsidRPr="00185E06">
          <w:commentReference w:id="2164"/>
        </w:r>
      </w:ins>
      <w:ins w:id="2165" w:author="Michael Belias" w:date="2020-12-06T15:58:00Z">
        <w:r w:rsidR="000C074A">
          <w:t xml:space="preserve"> old</w:t>
        </w:r>
        <w:r w:rsidR="00D458AC">
          <w:t xml:space="preserve">, as </w:t>
        </w:r>
        <w:r w:rsidR="00697FB0">
          <w:t xml:space="preserve">we </w:t>
        </w:r>
        <w:r w:rsidR="00BE761E">
          <w:t xml:space="preserve">had </w:t>
        </w:r>
        <w:r w:rsidR="008A0E75">
          <w:t xml:space="preserve">limited number of </w:t>
        </w:r>
        <w:r w:rsidR="00D458AC">
          <w:t>children o</w:t>
        </w:r>
        <w:r w:rsidR="00F51E2A">
          <w:t>ver</w:t>
        </w:r>
        <w:r w:rsidR="00076999">
          <w:t xml:space="preserve"> tha</w:t>
        </w:r>
      </w:ins>
      <w:ins w:id="2166" w:author="Michael Belias" w:date="2020-12-06T15:59:00Z">
        <w:r w:rsidR="00076999">
          <w:t>t age</w:t>
        </w:r>
        <w:r w:rsidR="00057678">
          <w:t xml:space="preserve"> (</w:t>
        </w:r>
      </w:ins>
      <w:ins w:id="2167" w:author="Michael Belias" w:date="2020-12-06T16:40:00Z">
        <w:r w:rsidR="00772CB6">
          <w:t xml:space="preserve">only </w:t>
        </w:r>
      </w:ins>
      <w:ins w:id="2168" w:author="Michael Belias" w:date="2020-12-06T15:59:00Z">
        <w:r w:rsidR="00057678">
          <w:t>15 participants)</w:t>
        </w:r>
        <w:r w:rsidR="00076999">
          <w:t>.</w:t>
        </w:r>
        <w:r w:rsidR="002642C9">
          <w:t xml:space="preserve"> </w:t>
        </w:r>
      </w:ins>
      <w:r w:rsidR="00013DD3">
        <w:t>From the remaining</w:t>
      </w:r>
      <w:r w:rsidR="0090457B">
        <w:t xml:space="preserve"> </w:t>
      </w:r>
      <w:r>
        <w:t xml:space="preserve">5 studies, </w:t>
      </w:r>
      <w:del w:id="2169" w:author="Michael Belias" w:date="2020-12-01T16:06:00Z">
        <w:r w:rsidDel="00797BCD">
          <w:delText>2 studies</w:delText>
        </w:r>
        <w:r w:rsidR="00A70CE9" w:rsidDel="00797BCD">
          <w:delText xml:space="preserve"> (</w:delText>
        </w:r>
        <w:r w:rsidR="0065293E" w:rsidRPr="0065293E" w:rsidDel="00797BCD">
          <w:delText xml:space="preserve">Damoiseaux </w:delText>
        </w:r>
        <w:r w:rsidR="00E214F3" w:rsidDel="00797BCD">
          <w:delText>et al</w:delText>
        </w:r>
        <w:r w:rsidR="00E214F3" w:rsidRPr="006D6FB3" w:rsidDel="00797BCD">
          <w:delText>.,</w:delText>
        </w:r>
        <w:r w:rsidR="0093714A" w:rsidDel="00797BCD">
          <w:delText xml:space="preserve"> </w:delText>
        </w:r>
        <w:r w:rsidR="0065293E" w:rsidRPr="0065293E" w:rsidDel="00797BCD">
          <w:delText>Burke</w:delText>
        </w:r>
        <w:r w:rsidR="0065293E" w:rsidRPr="006D6FB3" w:rsidDel="00797BCD">
          <w:delText xml:space="preserve"> </w:delText>
        </w:r>
        <w:r w:rsidR="0065293E" w:rsidDel="00797BCD">
          <w:delText>et al</w:delText>
        </w:r>
        <w:r w:rsidR="0065293E" w:rsidRPr="00AE2915" w:rsidDel="00797BCD">
          <w:delText>.</w:delText>
        </w:r>
        <w:r w:rsidR="00A70CE9" w:rsidDel="00797BCD">
          <w:delText>)</w:delText>
        </w:r>
        <w:r w:rsidDel="00797BCD">
          <w:delText xml:space="preserve"> had age </w:delText>
        </w:r>
        <w:r w:rsidRPr="002F7C79" w:rsidDel="00797BCD">
          <w:delText xml:space="preserve">rounded </w:delText>
        </w:r>
        <w:r w:rsidDel="00797BCD">
          <w:delText>to the nearest integer</w:delText>
        </w:r>
        <w:r w:rsidR="009F0773" w:rsidDel="00797BCD">
          <w:delText>.</w:delText>
        </w:r>
        <w:r w:rsidR="00734214" w:rsidDel="00797BCD">
          <w:delText xml:space="preserve"> </w:delText>
        </w:r>
        <w:r w:rsidR="009F0773" w:rsidDel="00797BCD">
          <w:delText>F</w:delText>
        </w:r>
        <w:r w:rsidR="00734214" w:rsidDel="00797BCD">
          <w:delText>or instance</w:delText>
        </w:r>
        <w:r w:rsidR="002C1CEC" w:rsidDel="00797BCD">
          <w:delText>,</w:delText>
        </w:r>
        <w:r w:rsidR="00913CDF" w:rsidDel="00797BCD">
          <w:delText xml:space="preserve"> in these studies</w:delText>
        </w:r>
        <w:r w:rsidR="00BD5540" w:rsidDel="00797BCD">
          <w:delText xml:space="preserve"> </w:delText>
        </w:r>
        <w:r w:rsidR="002C1CEC" w:rsidDel="00797BCD">
          <w:delText>a</w:delText>
        </w:r>
        <w:r w:rsidR="00BD5540" w:rsidDel="00797BCD">
          <w:delText xml:space="preserve"> child</w:delText>
        </w:r>
        <w:r w:rsidR="00734214" w:rsidDel="00797BCD">
          <w:delText xml:space="preserve"> </w:delText>
        </w:r>
        <w:r w:rsidR="00916C7F" w:rsidDel="00797BCD">
          <w:delText xml:space="preserve">of </w:delText>
        </w:r>
        <w:r w:rsidR="00BD5540" w:rsidDel="00797BCD">
          <w:delText>1.45 years old</w:delText>
        </w:r>
        <w:r w:rsidR="00913CDF" w:rsidRPr="006D6FB3" w:rsidDel="00797BCD">
          <w:delText xml:space="preserve"> </w:delText>
        </w:r>
        <w:r w:rsidR="006D6FB3" w:rsidDel="00797BCD">
          <w:delText>was</w:delText>
        </w:r>
        <w:r w:rsidR="00BD5540" w:rsidDel="00797BCD">
          <w:delText xml:space="preserve"> reported as </w:delText>
        </w:r>
        <w:r w:rsidR="00734214" w:rsidDel="00797BCD">
          <w:delText xml:space="preserve">1 </w:delText>
        </w:r>
        <w:r w:rsidR="00BD5540" w:rsidDel="00797BCD">
          <w:delText>year</w:delText>
        </w:r>
        <w:r w:rsidR="00734214" w:rsidDel="00797BCD">
          <w:delText xml:space="preserve"> old</w:delText>
        </w:r>
        <w:r w:rsidR="00531AD3" w:rsidDel="00797BCD">
          <w:delText>.</w:delText>
        </w:r>
        <w:r w:rsidR="005A4EEE" w:rsidDel="00797BCD">
          <w:delText xml:space="preserve"> </w:delText>
        </w:r>
        <w:r w:rsidR="00EE7C9B" w:rsidDel="00797BCD">
          <w:delText>Furthermore</w:delText>
        </w:r>
        <w:r w:rsidR="003936BA" w:rsidDel="00797BCD">
          <w:delText xml:space="preserve">, </w:delText>
        </w:r>
      </w:del>
      <w:r w:rsidR="00205554">
        <w:t>one</w:t>
      </w:r>
      <w:r w:rsidR="005A4EEE">
        <w:t xml:space="preserve"> study</w:t>
      </w:r>
      <w:r w:rsidR="00A70CE9">
        <w:t xml:space="preserve"> (</w:t>
      </w:r>
      <w:proofErr w:type="spellStart"/>
      <w:r w:rsidR="00A70CE9">
        <w:t>Appelman</w:t>
      </w:r>
      <w:proofErr w:type="spellEnd"/>
      <w:r w:rsidR="00A70CE9">
        <w:t xml:space="preserve"> et al</w:t>
      </w:r>
      <w:ins w:id="2170" w:author="Michael Belias" w:date="2020-12-01T16:14:00Z">
        <w:r w:rsidR="00497E8E">
          <w:t xml:space="preserve">.) </w:t>
        </w:r>
      </w:ins>
      <w:del w:id="2171" w:author="Michael Belias" w:date="2020-12-01T16:14:00Z">
        <w:r w:rsidR="00A70CE9" w:rsidDel="00497E8E">
          <w:delText>.)</w:delText>
        </w:r>
        <w:r w:rsidR="005A4EEE" w:rsidDel="00497E8E">
          <w:delText xml:space="preserve"> </w:delText>
        </w:r>
      </w:del>
      <w:r w:rsidR="005A4EEE">
        <w:t xml:space="preserve">had </w:t>
      </w:r>
      <w:r w:rsidR="006D6FB3">
        <w:t xml:space="preserve">a </w:t>
      </w:r>
      <w:r w:rsidR="005A4EEE">
        <w:t>limited number of events</w:t>
      </w:r>
      <w:r w:rsidR="004B2232">
        <w:t xml:space="preserve"> </w:t>
      </w:r>
      <w:r w:rsidR="006D6FB3">
        <w:t>(children with fever</w:t>
      </w:r>
      <w:del w:id="2172" w:author="Hout, Joanna in 't" w:date="2020-12-03T19:43:00Z">
        <w:r w:rsidR="006D6FB3" w:rsidDel="000B3101">
          <w:delText xml:space="preserve"> and/or</w:delText>
        </w:r>
      </w:del>
      <w:ins w:id="2173" w:author="Hout, Joanna in 't" w:date="2020-12-03T19:43:00Z">
        <w:r w:rsidR="000B3101">
          <w:t>/</w:t>
        </w:r>
      </w:ins>
      <w:del w:id="2174" w:author="Hout, Joanna in 't" w:date="2020-12-03T19:43:00Z">
        <w:r w:rsidR="006D6FB3" w:rsidDel="000B3101">
          <w:delText xml:space="preserve"> </w:delText>
        </w:r>
      </w:del>
      <w:r w:rsidR="006D6FB3">
        <w:t xml:space="preserve">ear pain) </w:t>
      </w:r>
      <w:r w:rsidR="004B2232">
        <w:t xml:space="preserve">and </w:t>
      </w:r>
      <w:del w:id="2175" w:author="Hout, Joanna in 't" w:date="2020-12-03T19:35:00Z">
        <w:r w:rsidR="006D6FB3" w:rsidDel="00D735F0">
          <w:delText xml:space="preserve">at </w:delText>
        </w:r>
      </w:del>
      <w:ins w:id="2176" w:author="Hout, Joanna in 't" w:date="2020-12-03T19:35:00Z">
        <w:r w:rsidR="00D735F0">
          <w:t xml:space="preserve">for </w:t>
        </w:r>
      </w:ins>
      <w:r w:rsidR="006D6FB3">
        <w:t>some age-</w:t>
      </w:r>
      <w:ins w:id="2177" w:author="Michael Belias" w:date="2020-12-01T16:06:00Z">
        <w:r w:rsidR="00D15E82">
          <w:t xml:space="preserve">bilateral </w:t>
        </w:r>
      </w:ins>
      <w:r w:rsidR="006D6FB3">
        <w:t>AOM combinations no events at all</w:t>
      </w:r>
      <w:del w:id="2178" w:author="Michael Belias" w:date="2020-12-01T16:07:00Z">
        <w:r w:rsidR="00E31430" w:rsidDel="001C4364">
          <w:delText>, see Table 2</w:delText>
        </w:r>
      </w:del>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del w:id="2179" w:author="Michael Belias" w:date="2020-12-01T16:14:00Z">
        <w:r w:rsidR="00194053" w:rsidDel="00027AB4">
          <w:delText xml:space="preserve">these </w:delText>
        </w:r>
        <w:r w:rsidR="006D6FB3" w:rsidDel="00027AB4">
          <w:delText>3</w:delText>
        </w:r>
      </w:del>
      <w:ins w:id="2180" w:author="Michael Belias" w:date="2020-12-01T16:14:00Z">
        <w:r w:rsidR="00027AB4">
          <w:t>this</w:t>
        </w:r>
      </w:ins>
      <w:r w:rsidR="006D6FB3">
        <w:t xml:space="preserve"> </w:t>
      </w:r>
      <w:del w:id="2181" w:author="Michael Belias" w:date="2020-12-01T16:14:00Z">
        <w:r w:rsidR="00194053" w:rsidDel="003F2B92">
          <w:delText>studies</w:delText>
        </w:r>
      </w:del>
      <w:ins w:id="2182" w:author="Michael Belias" w:date="2020-12-01T16:14:00Z">
        <w:r w:rsidR="003F2B92">
          <w:t>study</w:t>
        </w:r>
      </w:ins>
      <w:r w:rsidR="00161AB7">
        <w:t>.</w:t>
      </w:r>
      <w:r w:rsidR="009B5780">
        <w:t xml:space="preserve"> </w:t>
      </w:r>
      <w:ins w:id="2183" w:author="Hout, Joanna in 't" w:date="2020-12-03T19:43:00Z">
        <w:del w:id="2184" w:author="Michael Belias" w:date="2020-12-06T15:42:00Z">
          <w:r w:rsidR="000B3101" w:rsidRPr="00206072" w:rsidDel="00732C13">
            <w:rPr>
              <w:highlight w:val="yellow"/>
            </w:rPr>
            <w:delText xml:space="preserve">We used data of children till 9 </w:delText>
          </w:r>
        </w:del>
      </w:ins>
      <w:ins w:id="2185" w:author="Hout, Joanna in 't" w:date="2020-12-03T19:44:00Z">
        <w:del w:id="2186" w:author="Michael Belias" w:date="2020-12-06T15:42:00Z">
          <w:r w:rsidR="000B3101" w:rsidRPr="00206072" w:rsidDel="00732C13">
            <w:rPr>
              <w:highlight w:val="yellow"/>
            </w:rPr>
            <w:delText xml:space="preserve">years </w:delText>
          </w:r>
          <w:commentRangeStart w:id="2187"/>
          <w:commentRangeStart w:id="2188"/>
          <w:r w:rsidR="000B3101" w:rsidRPr="00206072" w:rsidDel="00732C13">
            <w:rPr>
              <w:highlight w:val="yellow"/>
            </w:rPr>
            <w:delText>old</w:delText>
          </w:r>
          <w:r w:rsidR="000B3101" w:rsidDel="00732C13">
            <w:delText>….</w:delText>
          </w:r>
          <w:commentRangeEnd w:id="2187"/>
          <w:r w:rsidR="000B3101" w:rsidDel="00732C13">
            <w:rPr>
              <w:rStyle w:val="CommentReference"/>
            </w:rPr>
            <w:commentReference w:id="2187"/>
          </w:r>
        </w:del>
      </w:ins>
      <w:commentRangeEnd w:id="2188"/>
      <w:del w:id="2189" w:author="Michael Belias" w:date="2020-12-06T15:42:00Z">
        <w:r w:rsidR="002C7E8E" w:rsidDel="00732C13">
          <w:rPr>
            <w:rStyle w:val="CommentReference"/>
          </w:rPr>
          <w:commentReference w:id="2188"/>
        </w:r>
      </w:del>
      <w:del w:id="2190" w:author="Michael Belias" w:date="2020-12-01T16:17:00Z">
        <w:r w:rsidR="0022799D" w:rsidDel="000B6CC0">
          <w:delText xml:space="preserve">In the first stage of </w:delText>
        </w:r>
        <w:r w:rsidR="00BB792F" w:rsidDel="000B6CC0">
          <w:delText>pointwise</w:delText>
        </w:r>
        <w:r w:rsidR="0022799D" w:rsidDel="000B6CC0">
          <w:delText xml:space="preserve"> meta-analysis we fitted </w:delText>
        </w:r>
      </w:del>
      <w:del w:id="2191" w:author="Michael Belias" w:date="2020-12-01T16:15:00Z">
        <w:r w:rsidR="0022799D" w:rsidDel="00DC3E9C">
          <w:delText xml:space="preserve">per study </w:delText>
        </w:r>
      </w:del>
      <w:del w:id="2192" w:author="Michael Belias" w:date="2020-12-01T16:17:00Z">
        <w:r w:rsidR="0022799D" w:rsidDel="000B6CC0">
          <w:delText>a logistic regression including 2 by 2 interactions of age, treatment and bilateral AOM (yes/no)</w:delText>
        </w:r>
        <w:r w:rsidR="00121696" w:rsidDel="000B6CC0">
          <w:delText xml:space="preserve"> </w:delText>
        </w:r>
        <w:r w:rsidR="00881F22" w:rsidDel="000B6CC0">
          <w:delText xml:space="preserve">variables </w:delText>
        </w:r>
        <w:r w:rsidR="00925A12" w:rsidDel="000B6CC0">
          <w:delText xml:space="preserve">plus a three-way interaction </w:delText>
        </w:r>
        <w:r w:rsidR="0022799D" w:rsidDel="000B6CC0">
          <w:delText>without any spline transformation for age, while we omit</w:delText>
        </w:r>
      </w:del>
      <w:del w:id="2193" w:author="Michael Belias" w:date="2020-12-01T16:15:00Z">
        <w:r w:rsidR="0022799D" w:rsidDel="00D55900">
          <w:delText>ted</w:delText>
        </w:r>
      </w:del>
      <w:del w:id="2194" w:author="Michael Belias" w:date="2020-12-01T16:17:00Z">
        <w:r w:rsidR="0022799D" w:rsidDel="000B6CC0">
          <w:delText xml:space="preserve"> </w:delText>
        </w:r>
      </w:del>
      <w:del w:id="2195" w:author="Michael Belias" w:date="2020-12-01T16:15:00Z">
        <w:r w:rsidR="0022799D" w:rsidDel="00D55900">
          <w:delText xml:space="preserve">all three studies </w:delText>
        </w:r>
      </w:del>
      <w:del w:id="2196" w:author="Michael Belias" w:date="2020-12-01T16:17:00Z">
        <w:r w:rsidR="0022799D" w:rsidDel="000B6CC0">
          <w:delText xml:space="preserve">in </w:delText>
        </w:r>
        <w:r w:rsidR="00C34BBB" w:rsidDel="000B6CC0">
          <w:delText>multivariate meta</w:delText>
        </w:r>
        <w:r w:rsidR="0022799D" w:rsidDel="000B6CC0">
          <w:delText>-analysis. In GAMMs we included them in the mixed effect model as normal.</w:delText>
        </w:r>
      </w:del>
    </w:p>
    <w:p w14:paraId="25563D20" w14:textId="77777777" w:rsidR="00394443" w:rsidRDefault="00394443" w:rsidP="00373E40">
      <w:pPr>
        <w:pStyle w:val="FirstParagraph"/>
        <w:ind w:firstLine="576"/>
        <w:rPr>
          <w:ins w:id="2197" w:author="Michael Belias" w:date="2020-12-06T16:37:00Z"/>
        </w:rPr>
      </w:pPr>
    </w:p>
    <w:p w14:paraId="4B09B541" w14:textId="35C403F7" w:rsidR="00394443" w:rsidRPr="00394443" w:rsidRDefault="00394443">
      <w:pPr>
        <w:pStyle w:val="FirstParagraph"/>
        <w:rPr>
          <w:ins w:id="2198" w:author="Michael Belias" w:date="2020-12-06T16:37:00Z"/>
          <w:b/>
          <w:bCs/>
          <w:rPrChange w:id="2199" w:author="Michael Belias" w:date="2020-12-06T16:38:00Z">
            <w:rPr>
              <w:ins w:id="2200" w:author="Michael Belias" w:date="2020-12-06T16:37:00Z"/>
            </w:rPr>
          </w:rPrChange>
        </w:rPr>
        <w:pPrChange w:id="2201" w:author="Michael Belias" w:date="2020-12-06T16:39:00Z">
          <w:pPr>
            <w:pStyle w:val="FirstParagraph"/>
            <w:ind w:firstLine="576"/>
          </w:pPr>
        </w:pPrChange>
      </w:pPr>
      <w:ins w:id="2202" w:author="Michael Belias" w:date="2020-12-06T16:37:00Z">
        <w:r w:rsidRPr="00394443">
          <w:rPr>
            <w:b/>
            <w:bCs/>
            <w:rPrChange w:id="2203" w:author="Michael Belias" w:date="2020-12-06T16:38:00Z">
              <w:rPr/>
            </w:rPrChange>
          </w:rPr>
          <w:t>Pointwise meta-analy</w:t>
        </w:r>
      </w:ins>
      <w:ins w:id="2204" w:author="Michael Belias" w:date="2020-12-06T16:38:00Z">
        <w:r w:rsidRPr="00394443">
          <w:rPr>
            <w:b/>
            <w:bCs/>
            <w:rPrChange w:id="2205" w:author="Michael Belias" w:date="2020-12-06T16:38:00Z">
              <w:rPr/>
            </w:rPrChange>
          </w:rPr>
          <w:t>sis</w:t>
        </w:r>
      </w:ins>
    </w:p>
    <w:p w14:paraId="6DD59195" w14:textId="1DAC38A3" w:rsidR="00997774" w:rsidRDefault="00CB2C8B" w:rsidP="00373E40">
      <w:pPr>
        <w:pStyle w:val="FirstParagraph"/>
        <w:ind w:firstLine="576"/>
        <w:rPr>
          <w:ins w:id="2206" w:author="Michael Belias" w:date="2020-12-06T16:38:00Z"/>
        </w:rPr>
      </w:pPr>
      <w:r>
        <w:t>For</w:t>
      </w:r>
      <w:r w:rsidR="0005020C">
        <w:t xml:space="preserve"> </w:t>
      </w:r>
      <w:r w:rsidR="00BB792F">
        <w:t>pointwise</w:t>
      </w:r>
      <w:r w:rsidR="007D5D03">
        <w:t xml:space="preserve"> meta-analysis,</w:t>
      </w:r>
      <w:r w:rsidR="0022799D">
        <w:t xml:space="preserve"> for the</w:t>
      </w:r>
      <w:ins w:id="2207" w:author="Michael Belias" w:date="2020-12-01T16:40:00Z">
        <w:r w:rsidR="002B4958">
          <w:t xml:space="preserve"> </w:t>
        </w:r>
        <w:proofErr w:type="spellStart"/>
        <w:r w:rsidR="002B4958">
          <w:t>Appelman</w:t>
        </w:r>
      </w:ins>
      <w:proofErr w:type="spellEnd"/>
      <w:r w:rsidR="0022799D">
        <w:t xml:space="preserve"> </w:t>
      </w:r>
      <w:del w:id="2208" w:author="Michael Belias" w:date="2020-12-01T16:17:00Z">
        <w:r w:rsidR="0022799D" w:rsidDel="0028341D">
          <w:delText xml:space="preserve">3 </w:delText>
        </w:r>
      </w:del>
      <w:r w:rsidR="0022799D">
        <w:t>stud</w:t>
      </w:r>
      <w:ins w:id="2209" w:author="Michael Belias" w:date="2020-12-01T16:19:00Z">
        <w:r w:rsidR="005471D1">
          <w:t>y</w:t>
        </w:r>
      </w:ins>
      <w:del w:id="2210" w:author="Michael Belias" w:date="2020-12-01T16:19:00Z">
        <w:r w:rsidR="0022799D" w:rsidDel="005471D1">
          <w:delText>ies</w:delText>
        </w:r>
      </w:del>
      <w:r w:rsidR="0022799D">
        <w:t xml:space="preserve"> </w:t>
      </w:r>
      <w:del w:id="2211" w:author="Hout, Joanna in 't" w:date="2020-12-03T19:36:00Z">
        <w:r w:rsidR="0022799D" w:rsidDel="00D735F0">
          <w:delText xml:space="preserve">mentioned above </w:delText>
        </w:r>
      </w:del>
      <w:r w:rsidR="00F6768F">
        <w:t>we fitted a logistic regression</w:t>
      </w:r>
      <w:ins w:id="2212" w:author="Hout, Joanna in 't" w:date="2020-12-03T19:36:00Z">
        <w:r w:rsidR="00D735F0">
          <w:t xml:space="preserve"> model</w:t>
        </w:r>
      </w:ins>
      <w:r w:rsidR="00F6768F">
        <w:t xml:space="preserve"> including the main effects of bilateral AOM</w:t>
      </w:r>
      <w:r w:rsidR="00795267">
        <w:t>, treatment</w:t>
      </w:r>
      <w:r w:rsidR="00F6768F">
        <w:t xml:space="preserve"> and age</w:t>
      </w:r>
      <w:r w:rsidR="00BC7914">
        <w:t xml:space="preserve"> and their </w:t>
      </w:r>
      <w:ins w:id="2213" w:author="Hout, Joanna in 't" w:date="2020-12-03T20:02:00Z">
        <w:r w:rsidR="00BD2A5B" w:rsidRPr="00206072">
          <w:t>two-</w:t>
        </w:r>
      </w:ins>
      <w:ins w:id="2214" w:author="Michael Belias" w:date="2020-12-06T17:10:00Z">
        <w:r w:rsidR="00333136">
          <w:t xml:space="preserve">by-two </w:t>
        </w:r>
      </w:ins>
      <w:ins w:id="2215" w:author="Hout, Joanna in 't" w:date="2020-12-03T20:02:00Z">
        <w:del w:id="2216" w:author="Michael Belias" w:date="2020-12-06T17:10:00Z">
          <w:r w:rsidR="00BD2A5B" w:rsidRPr="00206072" w:rsidDel="00333136">
            <w:delText xml:space="preserve"> and three-way</w:delText>
          </w:r>
          <w:r w:rsidR="00BD2A5B" w:rsidDel="00333136">
            <w:delText xml:space="preserve"> </w:delText>
          </w:r>
        </w:del>
      </w:ins>
      <w:r w:rsidR="001E21A7">
        <w:t>interactions</w:t>
      </w:r>
      <w:ins w:id="2217" w:author="Hout, Joanna in 't" w:date="2020-12-03T19:36:00Z">
        <w:r w:rsidR="00D735F0">
          <w:t>,</w:t>
        </w:r>
      </w:ins>
      <w:r w:rsidR="0022799D">
        <w:t xml:space="preserve"> without any spline transformation for age</w:t>
      </w:r>
      <w:r w:rsidR="007D123E">
        <w:t xml:space="preserve">. For the remaining </w:t>
      </w:r>
      <w:del w:id="2218" w:author="Michael Belias" w:date="2020-12-01T16:19:00Z">
        <w:r w:rsidR="007D123E" w:rsidDel="00E8162A">
          <w:delText>two</w:delText>
        </w:r>
        <w:r w:rsidR="00A70927" w:rsidDel="00E8162A">
          <w:delText xml:space="preserve"> </w:delText>
        </w:r>
      </w:del>
      <w:r w:rsidR="00A70927">
        <w:t>studies</w:t>
      </w:r>
      <w:r w:rsidR="007D123E">
        <w:t xml:space="preserve"> </w:t>
      </w:r>
      <w:r w:rsidR="004168BA">
        <w:t xml:space="preserve">we </w:t>
      </w:r>
      <w:r w:rsidR="00F35ABC">
        <w:t>fitted</w:t>
      </w:r>
      <w:r w:rsidR="00380C74">
        <w:t xml:space="preserve"> per study</w:t>
      </w:r>
      <w:r w:rsidR="00F35ABC">
        <w:t xml:space="preserve"> a logistic regression </w:t>
      </w:r>
      <w:ins w:id="2219" w:author="Hout, Joanna in 't" w:date="2020-12-03T19:36:00Z">
        <w:r w:rsidR="00D735F0">
          <w:t xml:space="preserve">model </w:t>
        </w:r>
      </w:ins>
      <w:r w:rsidR="00F35ABC">
        <w:t xml:space="preserve">including the main effects </w:t>
      </w:r>
      <w:r w:rsidR="00946B1C">
        <w:t>of bilateral</w:t>
      </w:r>
      <w:r w:rsidR="0024386E">
        <w:t xml:space="preserve"> AOM</w:t>
      </w:r>
      <w:r w:rsidR="002439E2">
        <w:t>, treatment</w:t>
      </w:r>
      <w:ins w:id="2220" w:author="Hout, Joanna in 't" w:date="2020-12-03T19:44:00Z">
        <w:r w:rsidR="000B3101">
          <w:t>,</w:t>
        </w:r>
      </w:ins>
      <w:r w:rsidR="0024386E">
        <w:t xml:space="preserve"> </w:t>
      </w:r>
      <w:r w:rsidR="005369AC">
        <w:t>and</w:t>
      </w:r>
      <w:r w:rsidR="00F35ABC">
        <w:t xml:space="preserve"> age</w:t>
      </w:r>
      <w:ins w:id="2221" w:author="Michael Belias" w:date="2020-12-06T17:10:00Z">
        <w:r w:rsidR="00A8014B">
          <w:t>, the</w:t>
        </w:r>
      </w:ins>
      <w:ins w:id="2222" w:author="Michael Belias" w:date="2020-12-06T17:11:00Z">
        <w:r w:rsidR="00A8014B">
          <w:t>ir two-by-two interactions</w:t>
        </w:r>
        <w:r w:rsidR="00081BFC">
          <w:t xml:space="preserve">, </w:t>
        </w:r>
        <w:r w:rsidR="00A8014B">
          <w:t>the</w:t>
        </w:r>
        <w:r w:rsidR="00B37783">
          <w:t xml:space="preserve"> age</w:t>
        </w:r>
        <w:r w:rsidR="00A8014B">
          <w:t xml:space="preserve"> s</w:t>
        </w:r>
        <w:r w:rsidR="00B37783">
          <w:t>pline</w:t>
        </w:r>
      </w:ins>
      <w:r w:rsidR="00F35ABC">
        <w:t xml:space="preserve"> transformed </w:t>
      </w:r>
      <w:del w:id="2223" w:author="Hout, Joanna in 't" w:date="2020-12-03T19:37:00Z">
        <w:r w:rsidR="00F35ABC" w:rsidDel="000B3101">
          <w:delText xml:space="preserve">with </w:delText>
        </w:r>
      </w:del>
      <w:ins w:id="2224" w:author="Hout, Joanna in 't" w:date="2020-12-03T19:37:00Z">
        <w:r w:rsidR="000B3101">
          <w:t xml:space="preserve">by each of </w:t>
        </w:r>
      </w:ins>
      <w:r w:rsidR="00F35ABC">
        <w:t>the</w:t>
      </w:r>
      <w:del w:id="2225" w:author="Hout, Joanna in 't" w:date="2020-12-03T19:39:00Z">
        <w:r w:rsidR="00F35ABC" w:rsidDel="000B3101">
          <w:delText xml:space="preserve"> </w:delText>
        </w:r>
      </w:del>
      <w:ins w:id="2226" w:author="Hout, Joanna in 't" w:date="2020-12-03T19:39:00Z">
        <w:r w:rsidR="000B3101">
          <w:t xml:space="preserve"> </w:t>
        </w:r>
      </w:ins>
      <w:r w:rsidR="00F35ABC">
        <w:t>aforementioned spline</w:t>
      </w:r>
      <w:r w:rsidR="00DA7AAC">
        <w:t xml:space="preserve"> approaches</w:t>
      </w:r>
      <w:ins w:id="2227" w:author="Michael Belias" w:date="2020-12-01T16:41:00Z">
        <w:r w:rsidR="00C54A81">
          <w:t>,</w:t>
        </w:r>
      </w:ins>
      <w:r w:rsidR="004168BA">
        <w:t xml:space="preserve"> </w:t>
      </w:r>
      <w:r w:rsidR="00471227">
        <w:t xml:space="preserve">and </w:t>
      </w:r>
      <w:ins w:id="2228" w:author="Hout, Joanna in 't" w:date="2020-12-03T19:37:00Z">
        <w:r w:rsidR="000B3101">
          <w:t xml:space="preserve">we </w:t>
        </w:r>
      </w:ins>
      <w:ins w:id="2229" w:author="Michael Belias" w:date="2020-12-01T16:41:00Z">
        <w:r w:rsidR="002B1446">
          <w:t xml:space="preserve">included </w:t>
        </w:r>
      </w:ins>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ins w:id="2230" w:author="Hout, Joanna in 't" w:date="2020-12-03T19:39:00Z">
        <w:r w:rsidR="000B3101">
          <w:t xml:space="preserve">and </w:t>
        </w:r>
      </w:ins>
      <w:r w:rsidR="00454912">
        <w:t>90</w:t>
      </w:r>
      <w:r w:rsidR="00A830BF">
        <w:t>% quantiles</w:t>
      </w:r>
      <w:r w:rsidR="00A830BF" w:rsidDel="00CE2827">
        <w:t xml:space="preserve"> </w:t>
      </w:r>
      <w:r w:rsidR="00A830BF">
        <w:t xml:space="preserve">of </w:t>
      </w:r>
      <w:r w:rsidR="00B25C6B">
        <w:t>age</w:t>
      </w:r>
      <w:del w:id="2231" w:author="Hout, Joanna in 't" w:date="2020-12-03T19:39:00Z">
        <w:r w:rsidR="00A830BF" w:rsidDel="000B3101">
          <w:delText>,</w:delText>
        </w:r>
      </w:del>
      <w:ins w:id="2232" w:author="Hout, Joanna in 't" w:date="2020-12-03T19:39:00Z">
        <w:r w:rsidR="000B3101">
          <w:t>;</w:t>
        </w:r>
      </w:ins>
      <w:r w:rsidR="00A830BF">
        <w:t xml:space="preserve"> for B-splines</w:t>
      </w:r>
      <w:r w:rsidR="0076441D">
        <w:t xml:space="preserve"> we used </w:t>
      </w:r>
      <w:del w:id="2233" w:author="Hout, Joanna in 't" w:date="2020-12-03T19:40:00Z">
        <w:r w:rsidR="0076441D" w:rsidDel="000B3101">
          <w:delText>2</w:delText>
        </w:r>
        <w:r w:rsidR="0076441D" w:rsidRPr="006D6FB3" w:rsidDel="000B3101">
          <w:rPr>
            <w:vertAlign w:val="superscript"/>
          </w:rPr>
          <w:delText>nd</w:delText>
        </w:r>
        <w:r w:rsidR="0076441D" w:rsidDel="000B3101">
          <w:delText xml:space="preserve"> </w:delText>
        </w:r>
      </w:del>
      <w:ins w:id="2234" w:author="Hout, Joanna in 't" w:date="2020-12-03T19:40:00Z">
        <w:r w:rsidR="000B3101">
          <w:t xml:space="preserve">second </w:t>
        </w:r>
      </w:ins>
      <w:r w:rsidR="0076441D">
        <w:t xml:space="preserve">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ins w:id="2235" w:author="Hout, Joanna in 't" w:date="2020-12-03T19:40:00Z">
        <w:r w:rsidR="000B3101">
          <w:t xml:space="preserve">boundaries </w:t>
        </w:r>
      </w:ins>
      <w:r w:rsidR="008569DB">
        <w:t>per study</w:t>
      </w:r>
      <w:del w:id="2236" w:author="Hout, Joanna in 't" w:date="2020-12-03T19:40:00Z">
        <w:r w:rsidR="008569DB" w:rsidDel="000B3101">
          <w:delText xml:space="preserve"> </w:delText>
        </w:r>
        <w:r w:rsidR="00A830BF" w:rsidDel="000B3101">
          <w:delText>boundaries</w:delText>
        </w:r>
      </w:del>
      <w:r w:rsidR="00A830BF">
        <w:t xml:space="preserve">), </w:t>
      </w:r>
      <w:r w:rsidR="00B61E54">
        <w:t>while</w:t>
      </w:r>
      <w:r w:rsidR="00A830BF">
        <w:t xml:space="preserve"> for P-splines</w:t>
      </w:r>
      <w:r w:rsidR="00877181">
        <w:t xml:space="preserve"> we used</w:t>
      </w:r>
      <w:r w:rsidR="008A388C">
        <w:t xml:space="preserve"> </w:t>
      </w:r>
      <w:del w:id="2237" w:author="Hout, Joanna in 't" w:date="2020-12-03T19:40:00Z">
        <w:r w:rsidR="008A388C" w:rsidDel="000B3101">
          <w:delText>3</w:delText>
        </w:r>
        <w:r w:rsidR="008A388C" w:rsidRPr="006D6FB3" w:rsidDel="000B3101">
          <w:rPr>
            <w:vertAlign w:val="superscript"/>
          </w:rPr>
          <w:delText>rd</w:delText>
        </w:r>
        <w:r w:rsidR="008A388C" w:rsidDel="000B3101">
          <w:delText xml:space="preserve"> </w:delText>
        </w:r>
      </w:del>
      <w:ins w:id="2238" w:author="Hout, Joanna in 't" w:date="2020-12-03T19:40:00Z">
        <w:r w:rsidR="000B3101">
          <w:t>third</w:t>
        </w:r>
      </w:ins>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ins w:id="2239" w:author="Hout, Joanna in 't" w:date="2020-12-03T19:40:00Z">
        <w:r w:rsidR="000B3101">
          <w:t>boundaries</w:t>
        </w:r>
      </w:ins>
      <w:del w:id="2240" w:author="Hout, Joanna in 't" w:date="2020-12-03T19:40:00Z">
        <w:r w:rsidR="00BC575C" w:rsidDel="000B3101">
          <w:delText>pe</w:delText>
        </w:r>
      </w:del>
      <w:ins w:id="2241" w:author="Hout, Joanna in 't" w:date="2020-12-03T19:40:00Z">
        <w:r w:rsidR="000B3101">
          <w:t xml:space="preserve"> pe</w:t>
        </w:r>
      </w:ins>
      <w:r w:rsidR="00BC575C">
        <w:t>r study</w:t>
      </w:r>
      <w:del w:id="2242" w:author="Hout, Joanna in 't" w:date="2020-12-03T19:40:00Z">
        <w:r w:rsidR="00BC575C" w:rsidDel="000B3101">
          <w:delText xml:space="preserve"> </w:delText>
        </w:r>
        <w:r w:rsidR="00A830BF" w:rsidDel="000B3101">
          <w:delText>boundaries</w:delText>
        </w:r>
      </w:del>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ins w:id="2243" w:author="Michael Belias" w:date="2020-12-01T16:45:00Z">
        <w:r w:rsidR="00F43B12">
          <w:t xml:space="preserve"> </w:t>
        </w:r>
      </w:ins>
      <w:del w:id="2244" w:author="Michael Belias" w:date="2020-12-01T16:45:00Z">
        <w:r w:rsidR="00A830BF" w:rsidDel="00F43B12">
          <w:delText xml:space="preserve">  </w:delText>
        </w:r>
      </w:del>
      <w:r w:rsidR="008E42AD">
        <w:t>Subsequently,</w:t>
      </w:r>
      <w:r w:rsidR="00C87ECD">
        <w:t xml:space="preserve"> </w:t>
      </w:r>
      <w:del w:id="2245" w:author="Michael Belias" w:date="2020-12-06T17:14:00Z">
        <w:r w:rsidR="00C87ECD" w:rsidDel="00990BBB">
          <w:delText xml:space="preserve">to show the pooled </w:delText>
        </w:r>
        <w:r w:rsidR="000023EC" w:rsidDel="00990BBB">
          <w:delText xml:space="preserve">risk </w:delText>
        </w:r>
        <w:r w:rsidR="00CA2116" w:rsidDel="00990BBB">
          <w:delText xml:space="preserve">conditional to </w:delText>
        </w:r>
      </w:del>
      <w:ins w:id="2246" w:author="Hout, Joanna in 't" w:date="2020-12-03T19:41:00Z">
        <w:del w:id="2247" w:author="Michael Belias" w:date="2020-12-06T17:14:00Z">
          <w:r w:rsidR="000B3101" w:rsidDel="00990BBB">
            <w:delText xml:space="preserve"> on </w:delText>
          </w:r>
        </w:del>
      </w:ins>
      <w:del w:id="2248" w:author="Michael Belias" w:date="2020-12-06T17:14:00Z">
        <w:r w:rsidR="00CA2116" w:rsidDel="00990BBB">
          <w:delText>children’s age</w:delText>
        </w:r>
      </w:del>
      <w:ins w:id="2249" w:author="Hout, Joanna in 't" w:date="2020-12-03T19:41:00Z">
        <w:del w:id="2250" w:author="Michael Belias" w:date="2020-12-06T17:14:00Z">
          <w:r w:rsidR="000B3101" w:rsidDel="00990BBB">
            <w:delText>,</w:delText>
          </w:r>
        </w:del>
      </w:ins>
      <w:del w:id="2251" w:author="Michael Belias" w:date="2020-12-06T17:14:00Z">
        <w:r w:rsidR="00495FCC" w:rsidDel="00990BBB">
          <w:delText xml:space="preserve"> </w:delText>
        </w:r>
      </w:del>
      <w:del w:id="2252" w:author="Michael Belias" w:date="2020-10-01T15:02:00Z">
        <w:r w:rsidR="00495FCC" w:rsidDel="00C06786">
          <w:delText xml:space="preserve">stratified </w:delText>
        </w:r>
      </w:del>
      <w:del w:id="2253" w:author="Michael Belias" w:date="2020-10-01T15:10:00Z">
        <w:r w:rsidR="00495FCC" w:rsidDel="005B5A0C">
          <w:delText xml:space="preserve">by </w:delText>
        </w:r>
      </w:del>
      <w:del w:id="2254" w:author="Michael Belias" w:date="2020-12-06T17:14:00Z">
        <w:r w:rsidR="00495FCC" w:rsidDel="00990BBB">
          <w:delText xml:space="preserve">bilateral AOM and intervention </w:delText>
        </w:r>
      </w:del>
      <w:ins w:id="2255" w:author="Hout, Joanna in 't" w:date="2020-12-03T19:41:00Z">
        <w:del w:id="2256" w:author="Michael Belias" w:date="2020-12-06T17:14:00Z">
          <w:r w:rsidR="000B3101" w:rsidDel="00990BBB">
            <w:delText xml:space="preserve">treatment </w:delText>
          </w:r>
        </w:del>
      </w:ins>
      <w:del w:id="2257" w:author="Michael Belias" w:date="2020-12-06T17:14:00Z">
        <w:r w:rsidR="00495FCC" w:rsidDel="00990BBB">
          <w:delText xml:space="preserve">group, </w:delText>
        </w:r>
      </w:del>
      <w:r w:rsidR="002B77C5">
        <w:t xml:space="preserve">we extracted the predicted </w:t>
      </w:r>
      <w:r w:rsidR="00F15FFF">
        <w:t>outcome</w:t>
      </w:r>
      <w:ins w:id="2258" w:author="Hout, Joanna in 't" w:date="2020-12-03T19:46:00Z">
        <w:r w:rsidR="000B3101">
          <w:t>s</w:t>
        </w:r>
      </w:ins>
      <w:r w:rsidR="00F15FFF">
        <w:t xml:space="preserve"> for </w:t>
      </w:r>
      <w:r w:rsidR="00AC649C">
        <w:t>fever</w:t>
      </w:r>
      <w:del w:id="2259" w:author="Hout, Joanna in 't" w:date="2020-12-03T19:45:00Z">
        <w:r w:rsidR="00AC649C" w:rsidDel="000B3101">
          <w:delText xml:space="preserve"> </w:delText>
        </w:r>
        <w:r w:rsidR="00F15FFF" w:rsidDel="000B3101">
          <w:delText>and/</w:delText>
        </w:r>
        <w:r w:rsidR="00E3692B" w:rsidDel="000B3101">
          <w:delText xml:space="preserve">or </w:delText>
        </w:r>
      </w:del>
      <w:ins w:id="2260" w:author="Hout, Joanna in 't" w:date="2020-12-03T19:45:00Z">
        <w:r w:rsidR="000B3101">
          <w:t>/</w:t>
        </w:r>
      </w:ins>
      <w:r w:rsidR="00F15FFF">
        <w:t>ear p</w:t>
      </w:r>
      <w:r w:rsidR="00EF3A9E">
        <w:t>ain</w:t>
      </w:r>
      <w:del w:id="2261" w:author="Hout, Joanna in 't" w:date="2020-12-03T19:46:00Z">
        <w:r w:rsidR="00EF3A9E" w:rsidDel="000B3101">
          <w:delText xml:space="preserve"> after </w:delText>
        </w:r>
        <w:r w:rsidR="00843948" w:rsidDel="000B3101">
          <w:delText>3-7 days</w:delText>
        </w:r>
      </w:del>
      <w:r w:rsidR="00AB7F47">
        <w:t xml:space="preserve"> in logit scale</w:t>
      </w:r>
      <w:del w:id="2262" w:author="Michael Belias" w:date="2020-12-06T17:14:00Z">
        <w:r w:rsidR="00D0484D" w:rsidDel="006B414E">
          <w:delText>. Subsequently,</w:delText>
        </w:r>
        <w:r w:rsidR="00C51338" w:rsidDel="006B414E">
          <w:delText xml:space="preserve"> w</w:delText>
        </w:r>
      </w:del>
      <w:ins w:id="2263" w:author="Hout, Joanna in 't" w:date="2020-12-03T19:41:00Z">
        <w:del w:id="2264" w:author="Michael Belias" w:date="2020-12-06T17:14:00Z">
          <w:r w:rsidR="000B3101" w:rsidDel="006B414E">
            <w:delText>W</w:delText>
          </w:r>
        </w:del>
      </w:ins>
      <w:del w:id="2265" w:author="Michael Belias" w:date="2020-12-06T17:14:00Z">
        <w:r w:rsidR="00C51338" w:rsidDel="006B414E">
          <w:delText>e</w:delText>
        </w:r>
      </w:del>
      <w:ins w:id="2266" w:author="Michael Belias" w:date="2020-12-06T17:14:00Z">
        <w:r w:rsidR="006B414E">
          <w:t xml:space="preserve"> and</w:t>
        </w:r>
      </w:ins>
      <w:r w:rsidR="00966AA3">
        <w:t xml:space="preserve"> </w:t>
      </w:r>
      <w:ins w:id="2267" w:author="Michael Belias" w:date="2020-12-06T17:13:00Z">
        <w:r w:rsidR="00D02821">
          <w:t xml:space="preserve">pooled them using a random-effects meta-analysis approach with REML </w:t>
        </w:r>
        <w:r w:rsidR="00D02821">
          <w:rPr>
            <w:lang w:val="el-GR"/>
          </w:rPr>
          <w:t>τ</w:t>
        </w:r>
        <w:r w:rsidR="00D02821" w:rsidRPr="006D6FB3">
          <w:rPr>
            <w:vertAlign w:val="superscript"/>
          </w:rPr>
          <w:t>2</w:t>
        </w:r>
        <w:r w:rsidR="00D02821" w:rsidRPr="006D6FB3">
          <w:t xml:space="preserve"> </w:t>
        </w:r>
        <w:r w:rsidR="00D02821">
          <w:t>estimator</w:t>
        </w:r>
      </w:ins>
      <w:ins w:id="2268" w:author="Michael Belias" w:date="2020-12-06T17:15:00Z">
        <w:r w:rsidR="000B1B28">
          <w:t xml:space="preserve">. </w:t>
        </w:r>
        <w:r w:rsidR="008C1434">
          <w:t>T</w:t>
        </w:r>
        <w:r w:rsidR="000B1B28">
          <w:t xml:space="preserve">o show the pooled risk conditional on children’s age, bilateral AOM and treatment group, </w:t>
        </w:r>
        <w:r w:rsidR="00336654">
          <w:t>we</w:t>
        </w:r>
      </w:ins>
      <w:ins w:id="2269" w:author="Michael Belias" w:date="2020-12-06T17:13:00Z">
        <w:r w:rsidR="009A716A">
          <w:t xml:space="preserve"> </w:t>
        </w:r>
      </w:ins>
      <w:r w:rsidR="00966AA3">
        <w:t>back-transformed</w:t>
      </w:r>
      <w:ins w:id="2270" w:author="Michael Belias" w:date="2020-12-06T17:13:00Z">
        <w:r w:rsidR="0000504F">
          <w:t xml:space="preserve"> the pooled</w:t>
        </w:r>
        <w:r w:rsidR="005F2AF1">
          <w:t xml:space="preserve"> </w:t>
        </w:r>
      </w:ins>
      <w:ins w:id="2271" w:author="Michael Belias" w:date="2020-12-06T17:14:00Z">
        <w:r w:rsidR="005F2AF1">
          <w:t>curves</w:t>
        </w:r>
      </w:ins>
      <w:r w:rsidR="00966AA3">
        <w:t xml:space="preserve"> </w:t>
      </w:r>
      <w:del w:id="2272" w:author="Hout, Joanna in 't" w:date="2020-12-03T19:46:00Z">
        <w:r w:rsidR="004371AA" w:rsidDel="000B3101">
          <w:delText>the</w:delText>
        </w:r>
      </w:del>
      <w:del w:id="2273" w:author="Hout, Joanna in 't" w:date="2020-12-03T19:42:00Z">
        <w:r w:rsidR="004371AA" w:rsidDel="000B3101">
          <w:delText>m</w:delText>
        </w:r>
      </w:del>
      <w:ins w:id="2274" w:author="Hout, Joanna in 't" w:date="2020-12-03T19:46:00Z">
        <w:del w:id="2275" w:author="Michael Belias" w:date="2020-12-06T17:14:00Z">
          <w:r w:rsidR="000B3101" w:rsidDel="00390F46">
            <w:delText>them</w:delText>
          </w:r>
        </w:del>
      </w:ins>
      <w:del w:id="2276" w:author="Michael Belias" w:date="2020-12-06T17:14:00Z">
        <w:r w:rsidR="004371AA" w:rsidDel="00390F46">
          <w:delText xml:space="preserve"> </w:delText>
        </w:r>
      </w:del>
      <w:r w:rsidR="00966AA3">
        <w:t>into risk</w:t>
      </w:r>
      <w:r w:rsidR="00A30677">
        <w:t>s</w:t>
      </w:r>
      <w:ins w:id="2277" w:author="Michael Belias" w:date="2020-12-06T17:15:00Z">
        <w:r w:rsidR="001334F1">
          <w:t xml:space="preserve"> curves</w:t>
        </w:r>
      </w:ins>
      <w:del w:id="2278" w:author="Michael Belias" w:date="2020-12-06T17:13:00Z">
        <w:r w:rsidR="00824C04" w:rsidDel="004A543B">
          <w:delText xml:space="preserve"> </w:delText>
        </w:r>
        <w:r w:rsidR="00603B64" w:rsidDel="004A543B">
          <w:delText>and</w:delText>
        </w:r>
        <w:r w:rsidR="00603B64" w:rsidDel="00D02821">
          <w:delText xml:space="preserve"> pooled </w:delText>
        </w:r>
        <w:r w:rsidR="00A230C4" w:rsidDel="00D02821">
          <w:delText xml:space="preserve">them </w:delText>
        </w:r>
        <w:r w:rsidR="00AB0766" w:rsidDel="00D02821">
          <w:delText>using a random-effect</w:delText>
        </w:r>
        <w:r w:rsidR="006D6FB3" w:rsidDel="00D02821">
          <w:delText>s</w:delText>
        </w:r>
        <w:r w:rsidR="00AB0766" w:rsidDel="00D02821">
          <w:delText xml:space="preserve"> meta-analysis approach with </w:delText>
        </w:r>
        <w:r w:rsidR="009318CA" w:rsidDel="00D02821">
          <w:delText>REML</w:delText>
        </w:r>
        <w:r w:rsidR="00D95C5C" w:rsidDel="00D02821">
          <w:delText xml:space="preserve"> </w:delText>
        </w:r>
        <w:r w:rsidR="0061213F" w:rsidDel="00D02821">
          <w:rPr>
            <w:lang w:val="el-GR"/>
          </w:rPr>
          <w:delText>τ</w:delText>
        </w:r>
        <w:r w:rsidR="0061213F" w:rsidRPr="006D6FB3" w:rsidDel="00D02821">
          <w:rPr>
            <w:vertAlign w:val="superscript"/>
          </w:rPr>
          <w:delText>2</w:delText>
        </w:r>
        <w:r w:rsidR="0061213F" w:rsidRPr="006D6FB3" w:rsidDel="00D02821">
          <w:delText xml:space="preserve"> </w:delText>
        </w:r>
        <w:r w:rsidR="0061213F" w:rsidDel="00D02821">
          <w:delText>estimator</w:delText>
        </w:r>
      </w:del>
      <w:r w:rsidR="009C243F">
        <w:t>.</w:t>
      </w:r>
      <w:ins w:id="2279" w:author="Michael Belias" w:date="2020-12-06T17:17:00Z">
        <w:r w:rsidR="006F7D35">
          <w:t xml:space="preserve"> </w:t>
        </w:r>
      </w:ins>
      <w:del w:id="2280" w:author="Michael Belias" w:date="2020-12-06T17:17:00Z">
        <w:r w:rsidR="009C243F" w:rsidDel="006F7D35">
          <w:delText xml:space="preserve"> </w:delText>
        </w:r>
      </w:del>
      <w:ins w:id="2281" w:author="Michael Belias" w:date="2020-12-06T17:15:00Z">
        <w:r w:rsidR="004A5061">
          <w:t>T</w:t>
        </w:r>
      </w:ins>
      <w:del w:id="2282" w:author="Michael Belias" w:date="2020-12-06T17:15:00Z">
        <w:r w:rsidR="00522B27" w:rsidDel="004A5061">
          <w:delText>In addition, t</w:delText>
        </w:r>
      </w:del>
      <w:r w:rsidR="00DE613E">
        <w:t xml:space="preserve">o show the treatment effect conditional </w:t>
      </w:r>
      <w:del w:id="2283" w:author="Hout, Joanna in 't" w:date="2020-12-03T19:42:00Z">
        <w:r w:rsidR="00DE613E" w:rsidDel="000B3101">
          <w:delText xml:space="preserve">to </w:delText>
        </w:r>
      </w:del>
      <w:ins w:id="2284" w:author="Hout, Joanna in 't" w:date="2020-12-03T19:42:00Z">
        <w:r w:rsidR="000B3101">
          <w:t xml:space="preserve">on </w:t>
        </w:r>
      </w:ins>
      <w:r w:rsidR="00DE613E">
        <w:t>children’s age</w:t>
      </w:r>
      <w:r w:rsidR="008116B4">
        <w:t xml:space="preserve"> and bilateral AOM</w:t>
      </w:r>
      <w:r w:rsidR="00A66EDF">
        <w:t>,</w:t>
      </w:r>
      <w:r w:rsidR="00553DB2">
        <w:t xml:space="preserve"> we first back-transformed </w:t>
      </w:r>
      <w:ins w:id="2285" w:author="Michael Belias" w:date="2020-12-06T17:16:00Z">
        <w:r w:rsidR="006925BE">
          <w:t xml:space="preserve">per study </w:t>
        </w:r>
      </w:ins>
      <w:r w:rsidR="00553DB2">
        <w:t>the</w:t>
      </w:r>
      <w:r w:rsidR="002E62AB">
        <w:t xml:space="preserve"> predicted </w:t>
      </w:r>
      <w:ins w:id="2286" w:author="Michael Belias" w:date="2020-12-01T16:43:00Z">
        <w:del w:id="2287" w:author="Hout, Joanna in 't" w:date="2020-12-03T19:42:00Z">
          <w:r w:rsidR="009F7ED1" w:rsidDel="000B3101">
            <w:delText>mortality</w:delText>
          </w:r>
        </w:del>
      </w:ins>
      <w:ins w:id="2288" w:author="Hout, Joanna in 't" w:date="2020-12-03T19:42:00Z">
        <w:r w:rsidR="000B3101">
          <w:t>fever/ear pain</w:t>
        </w:r>
      </w:ins>
      <w:ins w:id="2289" w:author="Michael Belias" w:date="2020-12-01T16:43:00Z">
        <w:r w:rsidR="009F7ED1">
          <w:t xml:space="preserve"> </w:t>
        </w:r>
      </w:ins>
      <w:r w:rsidR="002E62AB">
        <w:t>risk</w:t>
      </w:r>
      <w:ins w:id="2290" w:author="Michael Belias" w:date="2020-12-06T17:42:00Z">
        <w:r w:rsidR="00596132">
          <w:t>.</w:t>
        </w:r>
      </w:ins>
      <w:r w:rsidR="00553DB2">
        <w:t xml:space="preserve"> </w:t>
      </w:r>
      <w:del w:id="2291" w:author="Michael Belias" w:date="2020-12-06T17:16:00Z">
        <w:r w:rsidR="00553DB2" w:rsidDel="006925BE">
          <w:delText>per study</w:delText>
        </w:r>
        <w:r w:rsidR="00EE288F" w:rsidDel="00C67873">
          <w:delText xml:space="preserve">. </w:delText>
        </w:r>
      </w:del>
      <w:ins w:id="2292" w:author="Michael Belias" w:date="2020-12-06T17:42:00Z">
        <w:r w:rsidR="001F0E56">
          <w:t>To estimate the</w:t>
        </w:r>
      </w:ins>
      <w:ins w:id="2293" w:author="Michael Belias" w:date="2020-12-06T17:16:00Z">
        <w:r w:rsidR="00C67873">
          <w:t xml:space="preserve"> risk difference</w:t>
        </w:r>
        <w:r w:rsidR="00BA2E0C">
          <w:t xml:space="preserve"> between the treated and control</w:t>
        </w:r>
      </w:ins>
      <w:ins w:id="2294" w:author="Michael Belias" w:date="2020-12-06T17:18:00Z">
        <w:r w:rsidR="0037533B">
          <w:t xml:space="preserve"> along with their confidence intervals</w:t>
        </w:r>
      </w:ins>
      <w:ins w:id="2295" w:author="Michael Belias" w:date="2020-12-06T17:42:00Z">
        <w:r w:rsidR="00A976E7">
          <w:t xml:space="preserve">, we followed the proposal of Newcombe </w:t>
        </w:r>
        <w:r w:rsidR="00A976E7">
          <w:fldChar w:fldCharType="begin"/>
        </w:r>
        <w:r w:rsidR="00A976E7">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976E7">
          <w:fldChar w:fldCharType="separate"/>
        </w:r>
        <w:r w:rsidR="00A976E7" w:rsidRPr="003347A8">
          <w:rPr>
            <w:rFonts w:ascii="Garamond" w:hAnsi="Garamond"/>
          </w:rPr>
          <w:t>[34]</w:t>
        </w:r>
        <w:r w:rsidR="00A976E7">
          <w:fldChar w:fldCharType="end"/>
        </w:r>
        <w:r w:rsidR="00970031">
          <w:t>, see Section 3</w:t>
        </w:r>
        <w:r w:rsidR="00287B33">
          <w:t xml:space="preserve">. </w:t>
        </w:r>
        <w:r w:rsidR="008B1B67">
          <w:t>Finally</w:t>
        </w:r>
      </w:ins>
      <w:ins w:id="2296" w:author="Michael Belias" w:date="2020-12-06T17:17:00Z">
        <w:r w:rsidR="00E00BA4">
          <w:t>,</w:t>
        </w:r>
      </w:ins>
      <w:del w:id="2297" w:author="Michael Belias" w:date="2020-12-01T16:43:00Z">
        <w:r w:rsidR="00EE288F" w:rsidDel="004015FD">
          <w:delText xml:space="preserve">Then </w:delText>
        </w:r>
      </w:del>
      <w:del w:id="2298" w:author="Michael Belias" w:date="2020-12-06T17:17:00Z">
        <w:r w:rsidR="00EE288F" w:rsidDel="00E00BA4">
          <w:delText>per study</w:delText>
        </w:r>
      </w:del>
      <w:r w:rsidR="00EE288F">
        <w:t xml:space="preserve"> we </w:t>
      </w:r>
      <w:ins w:id="2299" w:author="Michael Belias" w:date="2020-12-06T17:17:00Z">
        <w:r w:rsidR="009F33BF">
          <w:t>pooled</w:t>
        </w:r>
        <w:r w:rsidR="00B00D2E">
          <w:t xml:space="preserve"> </w:t>
        </w:r>
      </w:ins>
      <w:ins w:id="2300" w:author="Michael Belias" w:date="2020-12-06T17:43:00Z">
        <w:r w:rsidR="00F933A6">
          <w:t>the risk differences</w:t>
        </w:r>
      </w:ins>
      <w:ins w:id="2301" w:author="Michael Belias" w:date="2020-12-06T17:17:00Z">
        <w:r w:rsidR="00B00D2E">
          <w:t xml:space="preserve"> </w:t>
        </w:r>
      </w:ins>
      <w:del w:id="2302" w:author="Michael Belias" w:date="2020-12-06T17:16:00Z">
        <w:r w:rsidR="00EE288F" w:rsidDel="00C67873">
          <w:delText xml:space="preserve">estimated the risk difference </w:delText>
        </w:r>
      </w:del>
      <w:del w:id="2303" w:author="Michael Belias" w:date="2020-12-06T17:18:00Z">
        <w:r w:rsidR="00EE288F" w:rsidDel="00E84502">
          <w:delText xml:space="preserve">conditional to </w:delText>
        </w:r>
      </w:del>
      <w:ins w:id="2304" w:author="Hout, Joanna in 't" w:date="2020-12-03T19:42:00Z">
        <w:del w:id="2305" w:author="Michael Belias" w:date="2020-12-06T17:18:00Z">
          <w:r w:rsidR="000B3101" w:rsidDel="00E84502">
            <w:delText xml:space="preserve">on </w:delText>
          </w:r>
        </w:del>
      </w:ins>
      <w:del w:id="2306" w:author="Michael Belias" w:date="2020-12-06T17:18:00Z">
        <w:r w:rsidR="00384BC9" w:rsidDel="00E84502">
          <w:delText xml:space="preserve">age </w:delText>
        </w:r>
        <w:r w:rsidR="00BE06D1" w:rsidDel="00E84502">
          <w:delText xml:space="preserve">for </w:delText>
        </w:r>
        <w:r w:rsidR="00D42035" w:rsidDel="00E84502">
          <w:delText xml:space="preserve">children with </w:delText>
        </w:r>
        <w:r w:rsidR="005F4C07" w:rsidDel="00E84502">
          <w:delText xml:space="preserve">and </w:delText>
        </w:r>
        <w:r w:rsidR="00D42035" w:rsidDel="00E84502">
          <w:delText xml:space="preserve">without bilateral AOM </w:delText>
        </w:r>
        <w:r w:rsidR="00432EB9" w:rsidDel="001B2990">
          <w:delText xml:space="preserve">along with their confidence intervals and </w:delText>
        </w:r>
        <w:r w:rsidR="00432EB9" w:rsidDel="00E84502">
          <w:delText>then pooled them</w:delText>
        </w:r>
      </w:del>
      <w:ins w:id="2307" w:author="Hout, Joanna in 't" w:date="2020-12-03T19:48:00Z">
        <w:del w:id="2308" w:author="Michael Belias" w:date="2020-12-06T17:18:00Z">
          <w:r w:rsidR="001125D6" w:rsidDel="00E84502">
            <w:delText>se</w:delText>
          </w:r>
        </w:del>
      </w:ins>
      <w:del w:id="2309" w:author="Michael Belias" w:date="2020-12-06T17:18:00Z">
        <w:r w:rsidR="00432EB9" w:rsidDel="00E84502">
          <w:delText xml:space="preserve"> </w:delText>
        </w:r>
      </w:del>
      <w:r w:rsidR="00432EB9">
        <w:t xml:space="preserve">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0ABB4A0C" w14:textId="14C03E52" w:rsidR="00CE52CF" w:rsidRPr="00CE52CF" w:rsidRDefault="00CE52CF">
      <w:pPr>
        <w:pStyle w:val="BodyText"/>
        <w:pPrChange w:id="2310" w:author="Michael Belias" w:date="2020-12-06T16:38:00Z">
          <w:pPr>
            <w:pStyle w:val="FirstParagraph"/>
            <w:ind w:firstLine="576"/>
          </w:pPr>
        </w:pPrChange>
      </w:pPr>
      <w:ins w:id="2311" w:author="Michael Belias" w:date="2020-12-06T16:38:00Z">
        <w:r w:rsidRPr="000A0CC2">
          <w:rPr>
            <w:b/>
            <w:bCs/>
            <w:rPrChange w:id="2312" w:author="Michael Belias" w:date="2020-12-06T16:38:00Z">
              <w:rPr/>
            </w:rPrChange>
          </w:rPr>
          <w:t>Mu</w:t>
        </w:r>
        <w:r w:rsidR="00E57EAC">
          <w:rPr>
            <w:b/>
            <w:bCs/>
          </w:rPr>
          <w:t>l</w:t>
        </w:r>
      </w:ins>
      <w:ins w:id="2313" w:author="Michael Belias" w:date="2020-12-06T17:43:00Z">
        <w:r w:rsidR="00CD0C35">
          <w:rPr>
            <w:b/>
            <w:bCs/>
          </w:rPr>
          <w:t>t</w:t>
        </w:r>
      </w:ins>
      <w:ins w:id="2314" w:author="Michael Belias" w:date="2020-12-06T16:38:00Z">
        <w:r w:rsidR="00E57EAC">
          <w:rPr>
            <w:b/>
            <w:bCs/>
          </w:rPr>
          <w:t>ivar</w:t>
        </w:r>
      </w:ins>
      <w:ins w:id="2315" w:author="Michael Belias" w:date="2020-12-06T16:39:00Z">
        <w:r w:rsidR="00E57EAC">
          <w:rPr>
            <w:b/>
            <w:bCs/>
          </w:rPr>
          <w:t>iate meta-analysis</w:t>
        </w:r>
      </w:ins>
    </w:p>
    <w:p w14:paraId="111F76B5" w14:textId="2CA53DD8" w:rsidR="009521FB" w:rsidRDefault="00A5141F" w:rsidP="009521FB">
      <w:pPr>
        <w:pStyle w:val="FirstParagraph"/>
        <w:ind w:firstLine="576"/>
        <w:rPr>
          <w:ins w:id="2316" w:author="Michael Belias" w:date="2020-12-06T16:38:00Z"/>
        </w:rPr>
      </w:pPr>
      <w:r>
        <w:t xml:space="preserve">For </w:t>
      </w:r>
      <w:r w:rsidR="00827B6C">
        <w:t>multivariate meta-analysis</w:t>
      </w:r>
      <w:r>
        <w:t>, we omitted the</w:t>
      </w:r>
      <w:del w:id="2317" w:author="Michael Belias" w:date="2020-12-01T16:44:00Z">
        <w:r w:rsidDel="009E1200">
          <w:delText xml:space="preserve"> 3</w:delText>
        </w:r>
      </w:del>
      <w:ins w:id="2318" w:author="Michael Belias" w:date="2020-12-01T16:44:00Z">
        <w:r w:rsidR="009E1200">
          <w:t xml:space="preserve"> </w:t>
        </w:r>
        <w:proofErr w:type="spellStart"/>
        <w:r w:rsidR="009E1200">
          <w:t>Appelman</w:t>
        </w:r>
      </w:ins>
      <w:proofErr w:type="spellEnd"/>
      <w:r>
        <w:t xml:space="preserve"> </w:t>
      </w:r>
      <w:del w:id="2319" w:author="Michael Belias" w:date="2020-12-01T16:44:00Z">
        <w:r w:rsidDel="008517E1">
          <w:delText xml:space="preserve">studies </w:delText>
        </w:r>
      </w:del>
      <w:ins w:id="2320" w:author="Michael Belias" w:date="2020-12-01T16:44:00Z">
        <w:r w:rsidR="008517E1">
          <w:t xml:space="preserve">study </w:t>
        </w:r>
      </w:ins>
      <w:r>
        <w:t xml:space="preserve">mentioned above. </w:t>
      </w:r>
      <w:r w:rsidR="006D6FB3">
        <w:t>The</w:t>
      </w:r>
      <w:r w:rsidR="00A70501">
        <w:t>refore,</w:t>
      </w:r>
      <w:r w:rsidR="006D6FB3">
        <w:t xml:space="preserve"> multivariate meta-analysis was based </w:t>
      </w:r>
      <w:del w:id="2321" w:author="Michael Belias" w:date="2020-12-01T16:46:00Z">
        <w:r w:rsidR="006D6FB3" w:rsidDel="00E603A9">
          <w:delText xml:space="preserve">only </w:delText>
        </w:r>
      </w:del>
      <w:r w:rsidR="006D6FB3">
        <w:t xml:space="preserve">on the </w:t>
      </w:r>
      <w:del w:id="2322" w:author="Michael Belias" w:date="2020-12-01T16:44:00Z">
        <w:r w:rsidR="006D6FB3" w:rsidDel="00A93546">
          <w:delText>two</w:delText>
        </w:r>
        <w:r w:rsidR="00E23E4D" w:rsidDel="00A93546">
          <w:delText xml:space="preserve"> </w:delText>
        </w:r>
      </w:del>
      <w:ins w:id="2323" w:author="Michael Belias" w:date="2020-12-01T16:44:00Z">
        <w:del w:id="2324" w:author="Hout, Joanna in 't" w:date="2020-12-03T19:49:00Z">
          <w:r w:rsidR="00A93546" w:rsidDel="00B27D90">
            <w:delText>four</w:delText>
          </w:r>
        </w:del>
      </w:ins>
      <w:ins w:id="2325" w:author="Hout, Joanna in 't" w:date="2020-12-03T19:49:00Z">
        <w:r w:rsidR="00B27D90">
          <w:t>4</w:t>
        </w:r>
      </w:ins>
      <w:ins w:id="2326" w:author="Michael Belias" w:date="2020-12-01T16:44:00Z">
        <w:r w:rsidR="00A93546">
          <w:t xml:space="preserve"> </w:t>
        </w:r>
      </w:ins>
      <w:r w:rsidR="00E23E4D">
        <w:t>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del w:id="2327" w:author="Michael Belias" w:date="2020-12-01T16:44:00Z">
        <w:r w:rsidR="006F7934" w:rsidDel="00992D0A">
          <w:delText>truncated age</w:delText>
        </w:r>
        <w:r w:rsidR="00364714" w:rsidDel="00992D0A">
          <w:delText xml:space="preserve"> </w:delText>
        </w:r>
        <w:r w:rsidR="006F7934" w:rsidDel="00992D0A">
          <w:delText xml:space="preserve">to the </w:delText>
        </w:r>
        <w:r w:rsidR="00825667" w:rsidDel="00992D0A">
          <w:delText xml:space="preserve">region </w:delText>
        </w:r>
        <w:r w:rsidR="00DB00AF" w:rsidDel="00992D0A">
          <w:delText>where both</w:delText>
        </w:r>
        <w:r w:rsidR="009622C0" w:rsidDel="00992D0A">
          <w:delText xml:space="preserve"> studies had participants</w:delText>
        </w:r>
        <w:r w:rsidR="00DB00AF" w:rsidDel="00992D0A">
          <w:delText xml:space="preserve">, i.e. </w:delText>
        </w:r>
        <w:r w:rsidR="005320A0" w:rsidDel="00992D0A">
          <w:delText xml:space="preserve">approximately </w:delText>
        </w:r>
        <w:r w:rsidR="008116B4" w:rsidDel="00992D0A">
          <w:delText xml:space="preserve">between </w:delText>
        </w:r>
        <w:r w:rsidR="005320A0" w:rsidDel="00992D0A">
          <w:delText xml:space="preserve">0.5 to 6 years </w:delText>
        </w:r>
        <w:r w:rsidR="00ED4739" w:rsidDel="00992D0A">
          <w:delText>old</w:delText>
        </w:r>
      </w:del>
      <w:ins w:id="2328" w:author="Michael Belias" w:date="2020-12-01T16:44:00Z">
        <w:r w:rsidR="00992D0A">
          <w:t>performed data-augmentation</w:t>
        </w:r>
        <w:r w:rsidR="00367644">
          <w:t xml:space="preserve"> as</w:t>
        </w:r>
      </w:ins>
      <w:ins w:id="2329" w:author="Michael Belias" w:date="2020-12-01T16:45:00Z">
        <w:r w:rsidR="00367644">
          <w:t xml:space="preserve"> a preliminary step</w:t>
        </w:r>
      </w:ins>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w:t>
      </w:r>
      <w:del w:id="2330" w:author="Michael Belias" w:date="2020-12-06T17:36:00Z">
        <w:r w:rsidR="00BE6C85" w:rsidDel="00E07911">
          <w:delText>analysis</w:delText>
        </w:r>
      </w:del>
      <w:ins w:id="2331" w:author="Michael Belias" w:date="2020-12-06T17:36:00Z">
        <w:r w:rsidR="00E07911">
          <w:t>analysis,</w:t>
        </w:r>
      </w:ins>
      <w:r w:rsidR="00BE6C85">
        <w:t xml:space="preserve">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lastRenderedPageBreak/>
        <w:t xml:space="preserve">spline </w:t>
      </w:r>
      <w:r w:rsidR="0001021A">
        <w:t xml:space="preserve">transformed </w:t>
      </w:r>
      <w:r w:rsidR="00844312">
        <w:t>age</w:t>
      </w:r>
      <w:ins w:id="2332" w:author="Hout, Joanna in 't" w:date="2020-12-03T19:51:00Z">
        <w:r w:rsidR="00B27D90">
          <w:t>,</w:t>
        </w:r>
      </w:ins>
      <w:r w:rsidR="00844312">
        <w:t xml:space="preserve"> </w:t>
      </w:r>
      <w:r w:rsidR="0026558D">
        <w:t>and the</w:t>
      </w:r>
      <w:ins w:id="2333" w:author="Hout, Joanna in 't" w:date="2020-12-03T20:01:00Z">
        <w:r w:rsidR="00BD2A5B">
          <w:t xml:space="preserve"> </w:t>
        </w:r>
        <w:r w:rsidR="00BD2A5B" w:rsidRPr="004F6072">
          <w:t>two-</w:t>
        </w:r>
      </w:ins>
      <w:ins w:id="2334" w:author="Michael Belias" w:date="2020-12-06T17:36:00Z">
        <w:r w:rsidR="00F20756">
          <w:t>way</w:t>
        </w:r>
      </w:ins>
      <w:ins w:id="2335" w:author="Hout, Joanna in 't" w:date="2020-12-03T20:01:00Z">
        <w:r w:rsidR="00BD2A5B" w:rsidRPr="004F6072">
          <w:t xml:space="preserve"> </w:t>
        </w:r>
        <w:del w:id="2336" w:author="Michael Belias" w:date="2020-12-06T17:36:00Z">
          <w:r w:rsidR="00BD2A5B" w:rsidRPr="004F6072" w:rsidDel="00F20756">
            <w:delText>and</w:delText>
          </w:r>
        </w:del>
      </w:ins>
      <w:del w:id="2337" w:author="Michael Belias" w:date="2020-12-06T17:36:00Z">
        <w:r w:rsidR="0026558D" w:rsidRPr="004F6072" w:rsidDel="00F20756">
          <w:delText xml:space="preserve"> </w:delText>
        </w:r>
      </w:del>
      <w:ins w:id="2338" w:author="Hout, Joanna in 't" w:date="2020-12-03T20:01:00Z">
        <w:del w:id="2339" w:author="Michael Belias" w:date="2020-12-06T17:36:00Z">
          <w:r w:rsidR="00BD2A5B" w:rsidRPr="004F6072" w:rsidDel="00F20756">
            <w:delText>three-way</w:delText>
          </w:r>
          <w:r w:rsidR="00BD2A5B" w:rsidDel="00F20756">
            <w:delText xml:space="preserve"> </w:delText>
          </w:r>
        </w:del>
      </w:ins>
      <w:r w:rsidR="0026558D">
        <w:t xml:space="preserve">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3C6350">
        <w:t>multivariate meta</w:t>
      </w:r>
      <w:r w:rsidR="00FD247E">
        <w:t xml:space="preserve">-analysis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 xml:space="preserve">the </w:t>
      </w:r>
      <w:commentRangeStart w:id="2340"/>
      <w:del w:id="2341" w:author="Michael Belias" w:date="2020-12-06T16:00:00Z">
        <w:r w:rsidR="003F602B" w:rsidDel="0038350C">
          <w:delText>2</w:delText>
        </w:r>
        <w:commentRangeEnd w:id="2340"/>
        <w:r w:rsidR="00B27D90" w:rsidDel="0038350C">
          <w:rPr>
            <w:rStyle w:val="CommentReference"/>
          </w:rPr>
          <w:commentReference w:id="2340"/>
        </w:r>
        <w:r w:rsidR="003F602B" w:rsidDel="0038350C">
          <w:delText xml:space="preserve"> </w:delText>
        </w:r>
      </w:del>
      <w:ins w:id="2342" w:author="Michael Belias" w:date="2020-12-06T16:00:00Z">
        <w:r w:rsidR="0038350C">
          <w:t>4</w:t>
        </w:r>
      </w:ins>
      <w:r w:rsidR="003F602B">
        <w:t>studies</w:t>
      </w:r>
      <w:r w:rsidR="008C3E02">
        <w:t xml:space="preserve"> combined</w:t>
      </w:r>
      <w:del w:id="2343" w:author="Hout, Joanna in 't" w:date="2020-12-03T19:51:00Z">
        <w:r w:rsidR="009521FB" w:rsidDel="00B27D90">
          <w:delText xml:space="preserve">, </w:delText>
        </w:r>
      </w:del>
      <w:ins w:id="2344" w:author="Hout, Joanna in 't" w:date="2020-12-03T19:51:00Z">
        <w:r w:rsidR="00B27D90">
          <w:t xml:space="preserve">; </w:t>
        </w:r>
      </w:ins>
      <w:r w:rsidR="009521FB">
        <w:t xml:space="preserve">for B-splines we used </w:t>
      </w:r>
      <w:ins w:id="2345" w:author="Hout, Joanna in 't" w:date="2020-12-03T19:52:00Z">
        <w:r w:rsidR="00B27D90">
          <w:t xml:space="preserve">second </w:t>
        </w:r>
      </w:ins>
      <w:r w:rsidR="009521FB">
        <w:t>degree basis functions and 3 equidistant knots (1 inner knot</w:t>
      </w:r>
      <w:r w:rsidR="00D67552">
        <w:t xml:space="preserve"> at </w:t>
      </w:r>
      <w:ins w:id="2346" w:author="Michael Belias" w:date="2020-12-01T16:45:00Z">
        <w:r w:rsidR="00586999">
          <w:t>2.5</w:t>
        </w:r>
      </w:ins>
      <w:ins w:id="2347" w:author="Michael Belias" w:date="2020-12-06T17:40:00Z">
        <w:r w:rsidR="00FD1A66">
          <w:t xml:space="preserve"> age</w:t>
        </w:r>
      </w:ins>
      <w:r w:rsidR="009521FB">
        <w:t xml:space="preserve"> plus </w:t>
      </w:r>
      <w:ins w:id="2348" w:author="Hout, Joanna in 't" w:date="2020-12-03T19:52:00Z">
        <w:r w:rsidR="00B27D90">
          <w:t xml:space="preserve">2 at </w:t>
        </w:r>
      </w:ins>
      <w:r w:rsidR="009521FB">
        <w:t>the boundaries</w:t>
      </w:r>
      <w:r w:rsidR="00AB2014">
        <w:t xml:space="preserve"> of age</w:t>
      </w:r>
      <w:del w:id="2349" w:author="Michael Belias" w:date="2020-12-06T17:40:00Z">
        <w:r w:rsidR="003E5921" w:rsidDel="004F65EE">
          <w:delText xml:space="preserve"> </w:delText>
        </w:r>
        <w:r w:rsidR="003E5921" w:rsidDel="004E2BBC">
          <w:delText>[</w:delText>
        </w:r>
      </w:del>
      <w:del w:id="2350" w:author="Michael Belias" w:date="2020-12-06T16:39:00Z">
        <w:r w:rsidR="003E5921" w:rsidDel="002C0816">
          <w:delText>0.5</w:delText>
        </w:r>
      </w:del>
      <w:ins w:id="2351" w:author="Hout, Joanna in 't" w:date="2020-12-03T19:52:00Z">
        <w:del w:id="2352" w:author="Michael Belias" w:date="2020-12-06T17:40:00Z">
          <w:r w:rsidR="00B27D90" w:rsidDel="004E2BBC">
            <w:delText xml:space="preserve"> and</w:delText>
          </w:r>
        </w:del>
      </w:ins>
      <w:del w:id="2353" w:author="Michael Belias" w:date="2020-12-06T17:40:00Z">
        <w:r w:rsidR="003E5921" w:rsidDel="004E2BBC">
          <w:delText xml:space="preserve"> – ]</w:delText>
        </w:r>
        <w:r w:rsidR="004177AD" w:rsidDel="004E2BBC">
          <w:delText xml:space="preserve">). </w:delText>
        </w:r>
      </w:del>
      <w:ins w:id="2354" w:author="Michael Belias" w:date="2020-12-06T17:40:00Z">
        <w:r w:rsidR="004E2BBC">
          <w:t>)</w:t>
        </w:r>
        <w:r w:rsidR="004F65EE">
          <w:t>.</w:t>
        </w:r>
        <w:r w:rsidR="00EC22CE">
          <w:t xml:space="preserve"> </w:t>
        </w:r>
      </w:ins>
      <w:r w:rsidR="009521FB">
        <w:t xml:space="preserve">Subsequently, we extracted </w:t>
      </w:r>
      <w:r w:rsidR="009521FB" w:rsidRPr="0058351C">
        <w:t xml:space="preserve">the </w:t>
      </w:r>
      <w:commentRangeStart w:id="2355"/>
      <w:commentRangeStart w:id="2356"/>
      <w:del w:id="2357" w:author="Michael Belias" w:date="2020-12-06T16:03:00Z">
        <w:r w:rsidR="00F111C2" w:rsidRPr="0058351C" w:rsidDel="00B44112">
          <w:delText xml:space="preserve">beta </w:delText>
        </w:r>
      </w:del>
      <w:commentRangeEnd w:id="2355"/>
      <w:commentRangeEnd w:id="2356"/>
      <w:ins w:id="2358" w:author="Michael Belias" w:date="2020-12-06T16:03:00Z">
        <w:r w:rsidR="00B44112" w:rsidRPr="0058351C">
          <w:t xml:space="preserve">regression </w:t>
        </w:r>
      </w:ins>
      <w:r w:rsidR="00B27D90" w:rsidRPr="0058351C">
        <w:rPr>
          <w:rStyle w:val="CommentReference"/>
        </w:rPr>
        <w:commentReference w:id="2355"/>
      </w:r>
      <w:r w:rsidR="009226B4" w:rsidRPr="0058351C">
        <w:rPr>
          <w:rStyle w:val="CommentReference"/>
        </w:rPr>
        <w:commentReference w:id="2356"/>
      </w:r>
      <w:r w:rsidR="00F111C2">
        <w:t xml:space="preserve">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w:t>
      </w:r>
      <w:ins w:id="2359" w:author="Hout, Joanna in 't" w:date="2020-12-03T19:53:00Z">
        <w:r w:rsidR="00B27D90">
          <w:t xml:space="preserve"> for </w:t>
        </w:r>
        <w:r w:rsidR="00B27D90">
          <w:rPr>
            <w:lang w:val="el-GR"/>
          </w:rPr>
          <w:t>τ</w:t>
        </w:r>
        <w:r w:rsidR="00B27D90" w:rsidRPr="006D6FB3">
          <w:rPr>
            <w:vertAlign w:val="superscript"/>
          </w:rPr>
          <w:t>2</w:t>
        </w:r>
      </w:ins>
      <w:r w:rsidR="009521FB">
        <w:t>. Finally,</w:t>
      </w:r>
      <w:r w:rsidR="00001CC6">
        <w:t xml:space="preserve"> to show the</w:t>
      </w:r>
      <w:r w:rsidR="00A57515">
        <w:t xml:space="preserve"> risk </w:t>
      </w:r>
      <w:r w:rsidR="009E589B">
        <w:t>of developing fever</w:t>
      </w:r>
      <w:ins w:id="2360" w:author="Hout, Joanna in 't" w:date="2020-12-03T19:53:00Z">
        <w:r w:rsidR="00B27D90">
          <w:t>/ear pain</w:t>
        </w:r>
      </w:ins>
      <w:r w:rsidR="00180652">
        <w:t xml:space="preserve"> </w:t>
      </w:r>
      <w:del w:id="2361" w:author="Hout, Joanna in 't" w:date="2020-12-03T19:53:00Z">
        <w:r w:rsidR="00180652" w:rsidDel="00B27D90">
          <w:delText xml:space="preserve">after 3-7 </w:delText>
        </w:r>
      </w:del>
      <w:r w:rsidR="00180652">
        <w:t xml:space="preserve">conditional </w:t>
      </w:r>
      <w:del w:id="2362" w:author="Hout, Joanna in 't" w:date="2020-12-03T19:54:00Z">
        <w:r w:rsidR="00180652" w:rsidDel="00B27D90">
          <w:delText xml:space="preserve">to </w:delText>
        </w:r>
      </w:del>
      <w:ins w:id="2363" w:author="Hout, Joanna in 't" w:date="2020-12-03T19:54:00Z">
        <w:r w:rsidR="00B27D90">
          <w:t xml:space="preserve">on </w:t>
        </w:r>
      </w:ins>
      <w:r w:rsidR="00180652">
        <w:t>age</w:t>
      </w:r>
      <w:ins w:id="2364" w:author="Michael Belias" w:date="2020-10-01T15:10:00Z">
        <w:r w:rsidR="005B5A0C">
          <w:t>,</w:t>
        </w:r>
      </w:ins>
      <w:r w:rsidR="00180652">
        <w:t xml:space="preserve"> </w:t>
      </w:r>
      <w:del w:id="2365" w:author="Michael Belias" w:date="2020-10-01T15:10:00Z">
        <w:r w:rsidR="00180652" w:rsidDel="005B5A0C">
          <w:delText>and</w:delText>
        </w:r>
        <w:r w:rsidR="00001CC6" w:rsidDel="005B5A0C">
          <w:delText xml:space="preserve"> </w:delText>
        </w:r>
      </w:del>
      <w:del w:id="2366"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47084069" w14:textId="2BF8DDF8" w:rsidR="000A0CC2" w:rsidRPr="000A0CC2" w:rsidRDefault="000A0CC2">
      <w:pPr>
        <w:pStyle w:val="BodyText"/>
        <w:pPrChange w:id="2367" w:author="Michael Belias" w:date="2020-12-06T16:38:00Z">
          <w:pPr>
            <w:pStyle w:val="FirstParagraph"/>
            <w:ind w:firstLine="576"/>
          </w:pPr>
        </w:pPrChange>
      </w:pPr>
      <w:ins w:id="2368" w:author="Michael Belias" w:date="2020-12-06T16:38:00Z">
        <w:r w:rsidRPr="00072821">
          <w:rPr>
            <w:b/>
            <w:bCs/>
            <w:rPrChange w:id="2369" w:author="Michael Belias" w:date="2020-12-06T16:38:00Z">
              <w:rPr/>
            </w:rPrChange>
          </w:rPr>
          <w:t>Generalised additive mixed effects models</w:t>
        </w:r>
      </w:ins>
    </w:p>
    <w:p w14:paraId="18267789" w14:textId="4C24C4BD"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w:t>
      </w:r>
      <w:ins w:id="2370" w:author="Hout, Joanna in 't" w:date="2020-12-03T20:02:00Z">
        <w:r w:rsidR="00BD2A5B" w:rsidRPr="00DA2498">
          <w:t>two-</w:t>
        </w:r>
      </w:ins>
      <w:ins w:id="2371" w:author="Michael Belias" w:date="2020-12-06T17:43:00Z">
        <w:r w:rsidR="001B63E4" w:rsidRPr="00DA2498">
          <w:rPr>
            <w:rPrChange w:id="2372" w:author="Michael Belias" w:date="2020-12-06T17:43:00Z">
              <w:rPr>
                <w:highlight w:val="yellow"/>
              </w:rPr>
            </w:rPrChange>
          </w:rPr>
          <w:t>way</w:t>
        </w:r>
      </w:ins>
      <w:ins w:id="2373" w:author="Hout, Joanna in 't" w:date="2020-12-03T20:02:00Z">
        <w:r w:rsidR="00BD2A5B" w:rsidRPr="00DA2498">
          <w:t xml:space="preserve"> </w:t>
        </w:r>
        <w:del w:id="2374" w:author="Michael Belias" w:date="2020-12-06T17:43:00Z">
          <w:r w:rsidR="00BD2A5B" w:rsidRPr="00DA2498" w:rsidDel="001B63E4">
            <w:delText>and three-way</w:delText>
          </w:r>
          <w:r w:rsidR="00BD2A5B" w:rsidDel="00DA2498">
            <w:delText xml:space="preserve"> </w:delText>
          </w:r>
        </w:del>
      </w:ins>
      <w:r w:rsidR="007A38BC">
        <w:t xml:space="preserve">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ins w:id="2375" w:author="Hout, Joanna in 't" w:date="2020-12-03T19:55:00Z">
        <w:r w:rsidR="00782488">
          <w:t>,</w:t>
        </w:r>
      </w:ins>
      <w:ins w:id="2376" w:author="Michael Belias" w:date="2020-12-06T16:04:00Z">
        <w:r w:rsidR="008C4ADA">
          <w:t xml:space="preserve"> </w:t>
        </w:r>
      </w:ins>
      <w:commentRangeStart w:id="2377"/>
      <w:commentRangeStart w:id="2378"/>
      <w:r w:rsidR="00E44FF5">
        <w:t>using the whole data-set</w:t>
      </w:r>
      <w:commentRangeEnd w:id="2377"/>
      <w:r w:rsidR="00782488">
        <w:rPr>
          <w:rStyle w:val="CommentReference"/>
        </w:rPr>
        <w:commentReference w:id="2377"/>
      </w:r>
      <w:commentRangeEnd w:id="2378"/>
      <w:r w:rsidR="00A248B3">
        <w:rPr>
          <w:rStyle w:val="CommentReference"/>
        </w:rPr>
        <w:commentReference w:id="2378"/>
      </w:r>
      <w:ins w:id="2379" w:author="Michael Belias" w:date="2020-12-06T17:46:00Z">
        <w:r w:rsidR="00A248B3">
          <w:t xml:space="preserve"> without data-augmentation</w:t>
        </w:r>
      </w:ins>
      <w:r w:rsidR="00FE7D7B">
        <w:t xml:space="preserve">. </w:t>
      </w:r>
      <w:r w:rsidR="00CA3796">
        <w:t xml:space="preserve"> </w:t>
      </w:r>
      <w:r w:rsidR="00021FCD">
        <w:t xml:space="preserve">We followed Wood’s proposal </w:t>
      </w:r>
      <w:commentRangeStart w:id="2380"/>
      <w:commentRangeStart w:id="2381"/>
      <w:r w:rsidR="00021FCD">
        <w:t>and included random-effects</w:t>
      </w:r>
      <w:ins w:id="2382" w:author="Michael Belias" w:date="2020-12-01T16:48:00Z">
        <w:r w:rsidR="000D603F">
          <w:t xml:space="preserve"> intercept and </w:t>
        </w:r>
        <w:r w:rsidR="00670A8D">
          <w:t xml:space="preserve">age </w:t>
        </w:r>
        <w:r w:rsidR="000D603F">
          <w:t>slope</w:t>
        </w:r>
      </w:ins>
      <w:r w:rsidR="00021FCD">
        <w:t xml:space="preserve"> additively </w:t>
      </w:r>
      <w:commentRangeEnd w:id="2380"/>
      <w:r w:rsidR="00782488">
        <w:rPr>
          <w:rStyle w:val="CommentReference"/>
        </w:rPr>
        <w:commentReference w:id="2380"/>
      </w:r>
      <w:commentRangeEnd w:id="2381"/>
      <w:r w:rsidR="00D333D2">
        <w:rPr>
          <w:rStyle w:val="CommentReference"/>
        </w:rPr>
        <w:commentReference w:id="2381"/>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0029412D" w14:textId="77777777" w:rsidR="00BD2A5B" w:rsidRDefault="004E6920" w:rsidP="00FB3C9F">
      <w:pPr>
        <w:pStyle w:val="BodyText"/>
        <w:ind w:firstLine="568"/>
        <w:rPr>
          <w:ins w:id="2383" w:author="Hout, Joanna in 't" w:date="2020-12-03T20:07:00Z"/>
          <w:rFonts w:eastAsia="Times New Roman"/>
          <w:color w:val="808080" w:themeColor="background1" w:themeShade="80"/>
          <w:sz w:val="24"/>
          <w:szCs w:val="24"/>
        </w:rPr>
      </w:pPr>
      <w:bookmarkStart w:id="2384" w:name="_Hlk53691743"/>
      <w:ins w:id="2385" w:author="Michael Belias" w:date="2020-11-27T16:10:00Z">
        <w:r>
          <w:t>Figures 14</w:t>
        </w:r>
      </w:ins>
      <w:ins w:id="2386" w:author="Michael Belias" w:date="2020-12-01T17:13:00Z">
        <w:r w:rsidR="00DB483C">
          <w:t>,</w:t>
        </w:r>
      </w:ins>
      <w:ins w:id="2387" w:author="Hout, Joanna in 't" w:date="2020-12-03T19:38:00Z">
        <w:r w:rsidR="000B3101">
          <w:t xml:space="preserve"> </w:t>
        </w:r>
      </w:ins>
      <w:ins w:id="2388" w:author="Michael Belias" w:date="2020-12-01T17:13:00Z">
        <w:r w:rsidR="00DB483C">
          <w:t>16 and 18</w:t>
        </w:r>
      </w:ins>
      <w:ins w:id="2389" w:author="Michael Belias" w:date="2020-11-27T16:10:00Z">
        <w:r>
          <w:t xml:space="preserve"> show </w:t>
        </w:r>
      </w:ins>
      <w:ins w:id="2390" w:author="Michael Belias" w:date="2020-11-27T00:53:00Z">
        <w:r w:rsidR="00A47675">
          <w:t>the</w:t>
        </w:r>
      </w:ins>
      <w:ins w:id="2391" w:author="Michael Belias" w:date="2020-11-27T12:38:00Z">
        <w:r w:rsidR="00067CCF">
          <w:t xml:space="preserve"> pooled regression curves of </w:t>
        </w:r>
        <w:r w:rsidR="00BF053C">
          <w:t xml:space="preserve">pointwise </w:t>
        </w:r>
      </w:ins>
      <w:ins w:id="2392" w:author="Hout, Joanna in 't" w:date="2020-12-03T20:03:00Z">
        <w:r w:rsidR="00BD2A5B">
          <w:t xml:space="preserve">meta-analysis, </w:t>
        </w:r>
      </w:ins>
      <w:ins w:id="2393" w:author="Michael Belias" w:date="2020-11-27T12:38:00Z">
        <w:del w:id="2394" w:author="Hout, Joanna in 't" w:date="2020-12-03T20:03:00Z">
          <w:r w:rsidR="00BF053C" w:rsidDel="00BD2A5B">
            <w:delText xml:space="preserve">and </w:delText>
          </w:r>
        </w:del>
        <w:r w:rsidR="00BF053C">
          <w:t>multivariate meta-analysis</w:t>
        </w:r>
        <w:del w:id="2395" w:author="Hout, Joanna in 't" w:date="2020-12-03T19:57:00Z">
          <w:r w:rsidR="00BF053C" w:rsidDel="001811E9">
            <w:delText>,</w:delText>
          </w:r>
        </w:del>
        <w:r w:rsidR="00BF053C">
          <w:t xml:space="preserve"> and GAMMs</w:t>
        </w:r>
      </w:ins>
      <w:ins w:id="2396" w:author="Hout, Joanna in 't" w:date="2020-12-03T20:03:00Z">
        <w:r w:rsidR="00BD2A5B">
          <w:t>,</w:t>
        </w:r>
      </w:ins>
      <w:ins w:id="2397" w:author="Michael Belias" w:date="2020-11-27T16:09:00Z">
        <w:r w:rsidR="00E814A7">
          <w:t xml:space="preserve"> conditional on age and bilaterality of AOM</w:t>
        </w:r>
        <w:r w:rsidR="00821327">
          <w:t>.</w:t>
        </w:r>
        <w:r w:rsidR="00DC3340">
          <w:t xml:space="preserve"> </w:t>
        </w:r>
        <w:r w:rsidR="00821327">
          <w:t>F</w:t>
        </w:r>
      </w:ins>
      <w:ins w:id="2398" w:author="Michael Belias" w:date="2020-11-27T16:06:00Z">
        <w:r w:rsidR="00AB3789">
          <w:t xml:space="preserve">igures </w:t>
        </w:r>
      </w:ins>
      <w:ins w:id="2399" w:author="Michael Belias" w:date="2020-12-01T17:13:00Z">
        <w:r w:rsidR="00CB6185">
          <w:t>15,</w:t>
        </w:r>
      </w:ins>
      <w:ins w:id="2400" w:author="Hout, Joanna in 't" w:date="2020-12-03T19:57:00Z">
        <w:r w:rsidR="001811E9">
          <w:t xml:space="preserve"> </w:t>
        </w:r>
      </w:ins>
      <w:ins w:id="2401" w:author="Michael Belias" w:date="2020-12-01T17:13:00Z">
        <w:r w:rsidR="00CB6185">
          <w:t>17,</w:t>
        </w:r>
      </w:ins>
      <w:ins w:id="2402" w:author="Hout, Joanna in 't" w:date="2020-12-03T19:57:00Z">
        <w:r w:rsidR="001811E9">
          <w:t xml:space="preserve"> and </w:t>
        </w:r>
      </w:ins>
      <w:ins w:id="2403" w:author="Michael Belias" w:date="2020-12-01T17:13:00Z">
        <w:r w:rsidR="00CB6185">
          <w:t>19</w:t>
        </w:r>
      </w:ins>
      <w:ins w:id="2404" w:author="Michael Belias" w:date="2020-11-27T16:06:00Z">
        <w:r w:rsidR="00AB3789">
          <w:t xml:space="preserve"> </w:t>
        </w:r>
      </w:ins>
      <w:ins w:id="2405" w:author="Michael Belias" w:date="2020-11-27T16:08:00Z">
        <w:r w:rsidR="00C1385B">
          <w:t xml:space="preserve">show </w:t>
        </w:r>
      </w:ins>
      <w:ins w:id="2406" w:author="Michael Belias" w:date="2020-11-27T16:06:00Z">
        <w:r w:rsidR="00AB3789">
          <w:t>the</w:t>
        </w:r>
      </w:ins>
      <w:ins w:id="2407" w:author="Michael Belias" w:date="2020-11-27T16:08:00Z">
        <w:r w:rsidR="00F87433">
          <w:t xml:space="preserve"> absolute risk difference between </w:t>
        </w:r>
      </w:ins>
      <w:ins w:id="2408" w:author="Hout, Joanna in 't" w:date="2020-12-03T19:57:00Z">
        <w:r w:rsidR="001811E9">
          <w:t xml:space="preserve">the </w:t>
        </w:r>
      </w:ins>
      <w:ins w:id="2409" w:author="Michael Belias" w:date="2020-11-27T16:08:00Z">
        <w:r w:rsidR="00F87433">
          <w:t>treate</w:t>
        </w:r>
      </w:ins>
      <w:ins w:id="2410" w:author="Michael Belias" w:date="2020-11-27T16:09:00Z">
        <w:r w:rsidR="00F87433">
          <w:t>d and control</w:t>
        </w:r>
      </w:ins>
      <w:ins w:id="2411" w:author="Hout, Joanna in 't" w:date="2020-12-03T19:57:00Z">
        <w:r w:rsidR="001811E9">
          <w:t xml:space="preserve"> group</w:t>
        </w:r>
      </w:ins>
      <w:ins w:id="2412" w:author="Michael Belias" w:date="2020-11-27T16:09:00Z">
        <w:r w:rsidR="00F87433">
          <w:t xml:space="preserve"> (</w:t>
        </w:r>
      </w:ins>
      <w:ins w:id="2413" w:author="Hout, Joanna in 't" w:date="2020-12-03T19:57:00Z">
        <w:r w:rsidR="001811E9">
          <w:t xml:space="preserve">the </w:t>
        </w:r>
      </w:ins>
      <w:ins w:id="2414" w:author="Michael Belias" w:date="2020-11-27T16:09:00Z">
        <w:r w:rsidR="00F87433">
          <w:t xml:space="preserve">treatment effect) </w:t>
        </w:r>
      </w:ins>
      <w:ins w:id="2415" w:author="Michael Belias" w:date="2020-11-27T16:07:00Z">
        <w:r w:rsidR="00AD6102">
          <w:t>conditional</w:t>
        </w:r>
      </w:ins>
      <w:ins w:id="2416" w:author="Hout, Joanna in 't" w:date="2020-12-03T19:57:00Z">
        <w:r w:rsidR="001811E9">
          <w:t xml:space="preserve"> on</w:t>
        </w:r>
      </w:ins>
      <w:ins w:id="2417" w:author="Michael Belias" w:date="2020-11-27T16:07:00Z">
        <w:r w:rsidR="00AD6102">
          <w:t xml:space="preserve"> age and bilaterality of AOM</w:t>
        </w:r>
      </w:ins>
      <w:ins w:id="2418" w:author="Hout, Joanna in 't" w:date="2020-10-30T12:02:00Z">
        <w:r w:rsidR="00DC186C">
          <w:t xml:space="preserve">. </w:t>
        </w:r>
      </w:ins>
      <w:bookmarkEnd w:id="2384"/>
      <w:ins w:id="2419" w:author="Hout, Joanna in 't" w:date="2020-12-03T19:59:00Z">
        <w:r w:rsidR="00BD2A5B" w:rsidRPr="00BD2A5B">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ins>
      <w:ins w:id="2420" w:author="Michael Belias" w:date="2020-11-27T15:27:00Z">
        <w:del w:id="2421" w:author="Hout, Joanna in 't" w:date="2020-12-03T19:59:00Z">
          <w:r w:rsidR="009C0CD2" w:rsidRPr="009C0CD2" w:rsidDel="00BD2A5B">
            <w:delText xml:space="preserve">Since this is an empirical example, the underlying true associations are not known and we cannot draw firm conclusions with respect to the appropriateness of the different approaches. </w:delText>
          </w:r>
        </w:del>
      </w:ins>
      <w:ins w:id="2422" w:author="Michael Belias" w:date="2020-12-01T16:49:00Z">
        <w:del w:id="2423" w:author="Hout, Joanna in 't" w:date="2020-12-03T19:59:00Z">
          <w:r w:rsidR="00FD44A5" w:rsidDel="00BD2A5B">
            <w:delText>Therefore, w</w:delText>
          </w:r>
        </w:del>
      </w:ins>
      <w:ins w:id="2424" w:author="Michael Belias" w:date="2020-11-27T15:27:00Z">
        <w:del w:id="2425" w:author="Hout, Joanna in 't" w:date="2020-12-03T19:59:00Z">
          <w:r w:rsidR="009C0CD2" w:rsidRPr="009C0CD2" w:rsidDel="00BD2A5B">
            <w:delText xml:space="preserve">e compare </w:delText>
          </w:r>
        </w:del>
      </w:ins>
      <w:ins w:id="2426" w:author="Michael Belias" w:date="2020-12-01T16:49:00Z">
        <w:del w:id="2427" w:author="Hout, Joanna in 't" w:date="2020-12-03T19:59:00Z">
          <w:r w:rsidR="00114376" w:rsidDel="00BD2A5B">
            <w:delText xml:space="preserve">the </w:delText>
          </w:r>
        </w:del>
      </w:ins>
      <w:ins w:id="2428" w:author="Michael Belias" w:date="2020-12-01T16:48:00Z">
        <w:del w:id="2429" w:author="Hout, Joanna in 't" w:date="2020-12-03T19:59:00Z">
          <w:r w:rsidR="00116253" w:rsidRPr="009C0CD2" w:rsidDel="00BD2A5B">
            <w:delText xml:space="preserve">pooled curves </w:delText>
          </w:r>
        </w:del>
      </w:ins>
      <w:ins w:id="2430" w:author="Michael Belias" w:date="2020-11-27T15:27:00Z">
        <w:del w:id="2431" w:author="Hout, Joanna in 't" w:date="2020-12-03T19:59:00Z">
          <w:r w:rsidR="009C0CD2" w:rsidRPr="009C0CD2" w:rsidDel="00BD2A5B">
            <w:delText xml:space="preserve">with regard to their </w:delText>
          </w:r>
          <w:commentRangeStart w:id="2432"/>
          <w:commentRangeStart w:id="2433"/>
          <w:r w:rsidR="009C0CD2" w:rsidRPr="009C0CD2" w:rsidDel="00BD2A5B">
            <w:delText>plausibility</w:delText>
          </w:r>
        </w:del>
      </w:ins>
      <w:commentRangeEnd w:id="2432"/>
      <w:del w:id="2434" w:author="Hout, Joanna in 't" w:date="2020-12-03T19:59:00Z">
        <w:r w:rsidR="001811E9" w:rsidDel="00BD2A5B">
          <w:rPr>
            <w:rStyle w:val="CommentReference"/>
          </w:rPr>
          <w:commentReference w:id="2432"/>
        </w:r>
      </w:del>
      <w:commentRangeEnd w:id="2433"/>
      <w:r w:rsidR="00A05E4B">
        <w:rPr>
          <w:rStyle w:val="CommentReference"/>
        </w:rPr>
        <w:commentReference w:id="2433"/>
      </w:r>
      <w:ins w:id="2435" w:author="Michael Belias" w:date="2020-12-01T16:50:00Z">
        <w:del w:id="2436" w:author="Hout, Joanna in 't" w:date="2020-12-03T19:59:00Z">
          <w:r w:rsidR="001444D0" w:rsidDel="00BD2A5B">
            <w:delText>,</w:delText>
          </w:r>
          <w:r w:rsidR="00192567" w:rsidDel="00BD2A5B">
            <w:delText xml:space="preserve"> </w:delText>
          </w:r>
          <w:r w:rsidR="001F24DC" w:rsidDel="00BD2A5B">
            <w:delText>specifically</w:delText>
          </w:r>
        </w:del>
      </w:ins>
      <w:ins w:id="2437" w:author="Michael Belias" w:date="2020-11-27T15:27:00Z">
        <w:del w:id="2438" w:author="Hout, Joanna in 't" w:date="2020-12-03T19:59:00Z">
          <w:r w:rsidR="009C0CD2" w:rsidRPr="009C0CD2" w:rsidDel="00BD2A5B">
            <w:delText xml:space="preserve"> in terms of smoothness</w:delText>
          </w:r>
        </w:del>
      </w:ins>
      <w:ins w:id="2439" w:author="Michael Belias" w:date="2020-12-01T16:51:00Z">
        <w:del w:id="2440" w:author="Hout, Joanna in 't" w:date="2020-12-03T19:59:00Z">
          <w:r w:rsidR="001F24DC" w:rsidDel="00BD2A5B">
            <w:delText xml:space="preserve"> </w:delText>
          </w:r>
        </w:del>
      </w:ins>
      <w:ins w:id="2441" w:author="Michael Belias" w:date="2020-11-27T15:27:00Z">
        <w:del w:id="2442" w:author="Hout, Joanna in 't" w:date="2020-12-03T19:59:00Z">
          <w:r w:rsidR="009C0CD2" w:rsidRPr="009C0CD2" w:rsidDel="00BD2A5B">
            <w:delText>and report convergence issues if any</w:delText>
          </w:r>
        </w:del>
      </w:ins>
      <w:ins w:id="2443" w:author="Michael Belias" w:date="2020-11-26T17:09:00Z">
        <w:r w:rsidR="00B4788B" w:rsidRPr="00FB3C9F">
          <w:t>.</w:t>
        </w:r>
        <w:r w:rsidR="00B4788B">
          <w:rPr>
            <w:rFonts w:eastAsia="Times New Roman"/>
            <w:color w:val="808080" w:themeColor="background1" w:themeShade="80"/>
            <w:sz w:val="24"/>
            <w:szCs w:val="24"/>
          </w:rPr>
          <w:t xml:space="preserve"> </w:t>
        </w:r>
      </w:ins>
    </w:p>
    <w:p w14:paraId="06465440" w14:textId="654E1930" w:rsidR="00BD2A5B" w:rsidRDefault="002D492B" w:rsidP="00FB3C9F">
      <w:pPr>
        <w:pStyle w:val="BodyText"/>
        <w:ind w:firstLine="568"/>
        <w:rPr>
          <w:ins w:id="2444" w:author="Hout, Joanna in 't" w:date="2020-12-03T20:07:00Z"/>
        </w:rPr>
      </w:pPr>
      <w:r>
        <w:t xml:space="preserve">As </w:t>
      </w:r>
      <w:r w:rsidR="00E961E0">
        <w:t>we were</w:t>
      </w:r>
      <w:r>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ins w:id="2445" w:author="Hout, Joanna in 't" w:date="2020-12-03T20:00:00Z">
        <w:r w:rsidR="00BD2A5B">
          <w:t>,</w:t>
        </w:r>
      </w:ins>
      <w:r>
        <w:t xml:space="preserve"> </w:t>
      </w:r>
      <w:r w:rsidR="006B6E4C">
        <w:t xml:space="preserve">in some studies </w:t>
      </w:r>
      <w:r w:rsidR="007B7F8D">
        <w:t>the</w:t>
      </w:r>
      <w:r w:rsidR="006B6E4C">
        <w:t xml:space="preserve"> </w:t>
      </w:r>
      <w:r>
        <w:t>combination</w:t>
      </w:r>
      <w:r w:rsidR="00F55798">
        <w:t>s</w:t>
      </w:r>
      <w:r w:rsidR="006B6E4C">
        <w:t xml:space="preserve"> of the</w:t>
      </w:r>
      <w:r w:rsidR="0042530A">
        <w:t>se</w:t>
      </w:r>
      <w:del w:id="2446" w:author="Hout, Joanna in 't" w:date="2020-12-03T20:04:00Z">
        <w:r w:rsidR="0042530A" w:rsidDel="00BD2A5B">
          <w:delText>s</w:delText>
        </w:r>
      </w:del>
      <w:r w:rsidR="006B6E4C">
        <w:t xml:space="preserve"> variables </w:t>
      </w:r>
      <w:r w:rsidR="007373BB">
        <w:t xml:space="preserve">created groups </w:t>
      </w:r>
      <w:r w:rsidR="007C3168">
        <w:t>o</w:t>
      </w:r>
      <w:r w:rsidR="007373BB">
        <w:t xml:space="preserve">f patients </w:t>
      </w:r>
      <w:del w:id="2447" w:author="Hout, Joanna in 't" w:date="2020-12-03T20:00:00Z">
        <w:r w:rsidR="007373BB" w:rsidDel="00BD2A5B">
          <w:delText>w</w:delText>
        </w:r>
        <w:r w:rsidR="00044EA3" w:rsidDel="00BD2A5B">
          <w:delText>h</w:delText>
        </w:r>
        <w:r w:rsidR="007373BB" w:rsidDel="00BD2A5B">
          <w:delText>ere we had</w:delText>
        </w:r>
      </w:del>
      <w:ins w:id="2448" w:author="Hout, Joanna in 't" w:date="2020-12-03T20:00:00Z">
        <w:r w:rsidR="00BD2A5B">
          <w:t>with a</w:t>
        </w:r>
      </w:ins>
      <w:r w:rsidR="006B6E4C">
        <w:t xml:space="preserve"> </w:t>
      </w:r>
      <w:r w:rsidR="00445776">
        <w:t>limited number of events</w:t>
      </w:r>
      <w:ins w:id="2449" w:author="Hout, Joanna in 't" w:date="2020-12-03T20:04:00Z">
        <w:r w:rsidR="00BD2A5B">
          <w:t xml:space="preserve"> </w:t>
        </w:r>
        <w:r w:rsidR="00BD2A5B" w:rsidRPr="007F2EC3">
          <w:t>at certain age</w:t>
        </w:r>
      </w:ins>
      <w:ins w:id="2450" w:author="Hout, Joanna in 't" w:date="2020-12-03T20:05:00Z">
        <w:r w:rsidR="00BD2A5B" w:rsidRPr="007F2EC3">
          <w:rPr>
            <w:rPrChange w:id="2451" w:author="Michael Belias" w:date="2020-12-06T18:28:00Z">
              <w:rPr>
                <w:highlight w:val="yellow"/>
              </w:rPr>
            </w:rPrChange>
          </w:rPr>
          <w:t xml:space="preserve"> range</w:t>
        </w:r>
      </w:ins>
      <w:ins w:id="2452" w:author="Hout, Joanna in 't" w:date="2020-12-03T20:04:00Z">
        <w:r w:rsidR="00BD2A5B" w:rsidRPr="007F2EC3">
          <w:t>s</w:t>
        </w:r>
      </w:ins>
      <w:del w:id="2453" w:author="Michael Belias" w:date="2020-12-01T16:52:00Z">
        <w:r w:rsidR="00AE4FA2" w:rsidDel="00847BB3">
          <w:delText xml:space="preserve">, see Table </w:delText>
        </w:r>
        <w:r w:rsidR="00146687" w:rsidDel="00847BB3">
          <w:delText>2</w:delText>
        </w:r>
      </w:del>
      <w:r w:rsidR="00DA6D3E">
        <w:t xml:space="preserve">. </w:t>
      </w:r>
      <w:r w:rsidR="007C3168">
        <w:t>Consequently</w:t>
      </w:r>
      <w:r w:rsidR="006D70C0">
        <w:t xml:space="preserve">, </w:t>
      </w:r>
      <w:del w:id="2454" w:author="Hout, Joanna in 't" w:date="2020-12-03T20:06:00Z">
        <w:r w:rsidR="0090406E" w:rsidDel="00BD2A5B">
          <w:delText xml:space="preserve">in the second stage </w:delText>
        </w:r>
      </w:del>
      <w:r w:rsidR="00BB792F">
        <w:t>pointwise</w:t>
      </w:r>
      <w:r w:rsidR="00357901">
        <w:t xml:space="preserve"> meta-analysis </w:t>
      </w:r>
      <w:del w:id="2455" w:author="Hout, Joanna in 't" w:date="2020-12-03T20:06:00Z">
        <w:r w:rsidR="00357901" w:rsidDel="00BD2A5B">
          <w:delText xml:space="preserve">showed </w:delText>
        </w:r>
      </w:del>
      <w:ins w:id="2456" w:author="Hout, Joanna in 't" w:date="2020-12-03T20:06:00Z">
        <w:r w:rsidR="00BD2A5B">
          <w:t xml:space="preserve">resulted in </w:t>
        </w:r>
      </w:ins>
      <w:r w:rsidR="00357901">
        <w:t xml:space="preserve">wide confidence intervals in </w:t>
      </w:r>
      <w:ins w:id="2457" w:author="Hout, Joanna in 't" w:date="2020-12-03T20:06:00Z">
        <w:r w:rsidR="00BD2A5B">
          <w:t xml:space="preserve">some </w:t>
        </w:r>
      </w:ins>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del w:id="2458" w:author="Michael Belias" w:date="2020-12-01T16:52:00Z">
        <w:r w:rsidR="00A81A68" w:rsidRPr="007F2EC3" w:rsidDel="00847BB3">
          <w:delText xml:space="preserve">discontinuous </w:delText>
        </w:r>
      </w:del>
      <w:ins w:id="2459" w:author="Michael Belias" w:date="2020-12-01T16:52:00Z">
        <w:del w:id="2460" w:author="Hout, Joanna in 't" w:date="2020-12-03T20:05:00Z">
          <w:r w:rsidR="00847BB3" w:rsidRPr="007F2EC3" w:rsidDel="00BD2A5B">
            <w:delText>un</w:delText>
          </w:r>
        </w:del>
      </w:ins>
      <w:ins w:id="2461" w:author="Hout, Joanna in 't" w:date="2020-12-03T20:05:00Z">
        <w:r w:rsidR="00BD2A5B" w:rsidRPr="007F2EC3">
          <w:t xml:space="preserve">not always </w:t>
        </w:r>
      </w:ins>
      <w:ins w:id="2462" w:author="Michael Belias" w:date="2020-12-01T16:53:00Z">
        <w:r w:rsidR="00847BB3" w:rsidRPr="007F2EC3">
          <w:t>smooth</w:t>
        </w:r>
      </w:ins>
      <w:ins w:id="2463" w:author="Michael Belias" w:date="2020-12-01T16:52:00Z">
        <w:r w:rsidR="00847BB3">
          <w:t xml:space="preserve"> </w:t>
        </w:r>
      </w:ins>
      <w:r w:rsidR="00A81A68">
        <w:t xml:space="preserve">due to </w:t>
      </w:r>
      <w:r w:rsidR="00D97E5E">
        <w:t xml:space="preserve">differences in </w:t>
      </w:r>
      <w:r w:rsidR="00D97E5E" w:rsidRPr="007F2EC3">
        <w:t>the</w:t>
      </w:r>
      <w:r w:rsidR="00950862" w:rsidRPr="007F2EC3">
        <w:t xml:space="preserve"> </w:t>
      </w:r>
      <w:del w:id="2464" w:author="Hout, Joanna in 't" w:date="2020-12-03T20:05:00Z">
        <w:r w:rsidR="00950862" w:rsidRPr="007F2EC3" w:rsidDel="00BD2A5B">
          <w:delText>overlap</w:delText>
        </w:r>
        <w:r w:rsidR="00D97E5E" w:rsidRPr="007F2EC3" w:rsidDel="00BD2A5B">
          <w:delText xml:space="preserve"> </w:delText>
        </w:r>
        <w:r w:rsidR="00950862" w:rsidRPr="007F2EC3" w:rsidDel="00BD2A5B">
          <w:delText>of age</w:delText>
        </w:r>
      </w:del>
      <w:ins w:id="2465" w:author="Hout, Joanna in 't" w:date="2020-12-03T20:05:00Z">
        <w:r w:rsidR="00BD2A5B" w:rsidRPr="007F2EC3">
          <w:t>age ranges</w:t>
        </w:r>
      </w:ins>
      <w:r w:rsidR="00950862">
        <w:t xml:space="preserve"> </w:t>
      </w:r>
      <w:r w:rsidR="00A60D90">
        <w:t xml:space="preserve">across the </w:t>
      </w:r>
      <w:r w:rsidR="000F5912">
        <w:t>studies</w:t>
      </w:r>
      <w:r w:rsidR="004558D4">
        <w:t xml:space="preserve">. </w:t>
      </w:r>
    </w:p>
    <w:p w14:paraId="27BAE8A9" w14:textId="1ED80F72" w:rsidR="00C24D62" w:rsidRDefault="00C34BBB" w:rsidP="00FB3C9F">
      <w:pPr>
        <w:pStyle w:val="BodyText"/>
        <w:ind w:firstLine="568"/>
      </w:pPr>
      <w:r>
        <w:t>Multivariate meta</w:t>
      </w:r>
      <w:r w:rsidR="007D1F41">
        <w:t>-</w:t>
      </w:r>
      <w:r w:rsidR="003379D2">
        <w:t>analysis</w:t>
      </w:r>
      <w:r w:rsidR="00681EA3">
        <w:t xml:space="preserve"> also </w:t>
      </w:r>
      <w:del w:id="2466" w:author="Hout, Joanna in 't" w:date="2020-12-03T20:08:00Z">
        <w:r w:rsidR="00681EA3" w:rsidDel="00BD2A5B">
          <w:delText xml:space="preserve">showed </w:delText>
        </w:r>
      </w:del>
      <w:ins w:id="2467" w:author="Hout, Joanna in 't" w:date="2020-12-03T20:08:00Z">
        <w:r w:rsidR="00BD2A5B">
          <w:t xml:space="preserve">resulted in </w:t>
        </w:r>
      </w:ins>
      <w:r w:rsidR="00503C55">
        <w:t>wide</w:t>
      </w:r>
      <w:r w:rsidR="00BA5C93">
        <w:t xml:space="preserve"> </w:t>
      </w:r>
      <w:r w:rsidR="00681EA3">
        <w:t xml:space="preserve">confidence intervals for the restricted cubic splines </w:t>
      </w:r>
      <w:del w:id="2468" w:author="Michael Belias" w:date="2020-12-06T23:02:00Z">
        <w:r w:rsidR="00681EA3" w:rsidDel="00992B7A">
          <w:delText>approach</w:delText>
        </w:r>
      </w:del>
      <w:ins w:id="2469" w:author="Michael Belias" w:date="2020-12-06T23:02:00Z">
        <w:r w:rsidR="00992B7A">
          <w:t xml:space="preserve">and B-splines </w:t>
        </w:r>
        <w:r w:rsidR="00992B7A">
          <w:t>approach</w:t>
        </w:r>
        <w:r w:rsidR="00992B7A">
          <w:t>es</w:t>
        </w:r>
        <w:r w:rsidR="00FC3C49">
          <w:t xml:space="preserve">. </w:t>
        </w:r>
      </w:ins>
      <w:del w:id="2470" w:author="Michael Belias" w:date="2020-12-06T23:02:00Z">
        <w:r w:rsidR="001D6800" w:rsidDel="00992B7A">
          <w:delText xml:space="preserve"> </w:delText>
        </w:r>
      </w:del>
      <w:del w:id="2471" w:author="Michael Belias" w:date="2020-12-01T16:53:00Z">
        <w:r w:rsidR="001D6800" w:rsidDel="00A97E15">
          <w:delText>(plot not shown)</w:delText>
        </w:r>
        <w:r w:rsidR="00681EA3" w:rsidDel="00A97E15">
          <w:delText xml:space="preserve"> </w:delText>
        </w:r>
      </w:del>
      <w:del w:id="2472" w:author="Michael Belias" w:date="2020-12-06T22:59:00Z">
        <w:r w:rsidR="00681EA3" w:rsidDel="00A63AB1">
          <w:delText>and</w:delText>
        </w:r>
        <w:r w:rsidR="002C759F" w:rsidDel="00A63AB1">
          <w:delText xml:space="preserve"> did not </w:delText>
        </w:r>
        <w:r w:rsidR="000118D1" w:rsidDel="00A63AB1">
          <w:delText xml:space="preserve">show </w:delText>
        </w:r>
        <w:r w:rsidR="00635D15" w:rsidDel="00A63AB1">
          <w:delText xml:space="preserve">any </w:delText>
        </w:r>
        <w:r w:rsidR="000118D1" w:rsidDel="00A63AB1">
          <w:delText>results</w:delText>
        </w:r>
        <w:r w:rsidR="00681EA3" w:rsidDel="00A63AB1">
          <w:delText xml:space="preserve"> </w:delText>
        </w:r>
        <w:r w:rsidR="000118D1" w:rsidDel="00A63AB1">
          <w:delText xml:space="preserve">for </w:delText>
        </w:r>
        <w:r w:rsidR="00681EA3" w:rsidDel="00A63AB1">
          <w:delText>B-splines</w:delText>
        </w:r>
        <w:r w:rsidR="000D0269" w:rsidDel="00A63AB1">
          <w:delText xml:space="preserve"> </w:delText>
        </w:r>
        <w:r w:rsidR="00907A52" w:rsidDel="00A63AB1">
          <w:delText>due to failure to converge</w:delText>
        </w:r>
        <w:r w:rsidR="00585D6D" w:rsidDel="00A63AB1">
          <w:delText xml:space="preserve"> during the second stage</w:delText>
        </w:r>
      </w:del>
      <w:r w:rsidR="00CF1301">
        <w:t>.</w:t>
      </w:r>
      <w:r w:rsidR="00A6402A">
        <w:t xml:space="preserve"> </w:t>
      </w:r>
      <w:r w:rsidR="000D6CC9">
        <w:t xml:space="preserve">GAMMs </w:t>
      </w:r>
      <w:r w:rsidR="006B3AF8">
        <w:t>combined with</w:t>
      </w:r>
      <w:r w:rsidR="003F6B41">
        <w:t xml:space="preserve"> penalised splines </w:t>
      </w:r>
      <w:del w:id="2473" w:author="Hout, Joanna in 't" w:date="2020-12-03T20:08:00Z">
        <w:r w:rsidR="00E840AE" w:rsidDel="00BD2A5B">
          <w:delText>showed</w:delText>
        </w:r>
        <w:r w:rsidR="00E100B9" w:rsidDel="00BD2A5B">
          <w:delText xml:space="preserve"> </w:delText>
        </w:r>
      </w:del>
      <w:ins w:id="2474" w:author="Hout, Joanna in 't" w:date="2020-12-03T20:08:00Z">
        <w:r w:rsidR="00BD2A5B">
          <w:t xml:space="preserve">resulted in </w:t>
        </w:r>
      </w:ins>
      <w:r w:rsidR="00FD7B5F">
        <w:t>smooth</w:t>
      </w:r>
      <w:r w:rsidR="00BF00AB">
        <w:t xml:space="preserve"> pooled regression lines </w:t>
      </w:r>
      <w:r w:rsidR="001829C0">
        <w:t>and</w:t>
      </w:r>
      <w:r w:rsidR="00BF00AB">
        <w:t xml:space="preserve"> confidence intervals</w:t>
      </w:r>
      <w:r w:rsidR="00B47F66">
        <w:t xml:space="preserve">, see </w:t>
      </w:r>
      <w:commentRangeStart w:id="2475"/>
      <w:commentRangeStart w:id="2476"/>
      <w:r w:rsidR="00B47F66">
        <w:t xml:space="preserve">Figure </w:t>
      </w:r>
      <w:del w:id="2477" w:author="Michael Belias" w:date="2020-12-06T22:57:00Z">
        <w:r w:rsidR="00B47F66" w:rsidDel="005F0E74">
          <w:delText>1</w:delText>
        </w:r>
        <w:r w:rsidR="00F45A3C" w:rsidDel="005F0E74">
          <w:delText>5</w:delText>
        </w:r>
        <w:r w:rsidR="00DB00AF" w:rsidDel="005F0E74">
          <w:delText xml:space="preserve"> </w:delText>
        </w:r>
      </w:del>
      <w:ins w:id="2478" w:author="Michael Belias" w:date="2020-12-06T22:57:00Z">
        <w:r w:rsidR="005F0E74">
          <w:t>18</w:t>
        </w:r>
        <w:r w:rsidR="005F0E74">
          <w:t xml:space="preserve"> </w:t>
        </w:r>
      </w:ins>
      <w:r w:rsidR="00B47F66">
        <w:t xml:space="preserve">and Figure </w:t>
      </w:r>
      <w:del w:id="2479" w:author="Michael Belias" w:date="2020-12-06T22:57:00Z">
        <w:r w:rsidR="00B47F66" w:rsidDel="001A1FD2">
          <w:delText>1</w:delText>
        </w:r>
        <w:r w:rsidR="00F45A3C" w:rsidDel="001A1FD2">
          <w:delText>6</w:delText>
        </w:r>
      </w:del>
      <w:ins w:id="2480" w:author="Michael Belias" w:date="2020-12-06T22:57:00Z">
        <w:r w:rsidR="001A1FD2">
          <w:t>19</w:t>
        </w:r>
      </w:ins>
      <w:r w:rsidR="00270832">
        <w:t>,</w:t>
      </w:r>
      <w:commentRangeEnd w:id="2475"/>
      <w:r w:rsidR="00BD2A5B">
        <w:rPr>
          <w:rStyle w:val="CommentReference"/>
        </w:rPr>
        <w:commentReference w:id="2475"/>
      </w:r>
      <w:commentRangeEnd w:id="2476"/>
      <w:r w:rsidR="001E2852">
        <w:rPr>
          <w:rStyle w:val="CommentReference"/>
        </w:rPr>
        <w:commentReference w:id="2476"/>
      </w:r>
      <w:r w:rsidR="00270832">
        <w:t xml:space="preserve"> while </w:t>
      </w:r>
      <w:del w:id="2481" w:author="Hout, Joanna in 't" w:date="2020-12-03T20:09:00Z">
        <w:r w:rsidR="00270832" w:rsidDel="00F654AF">
          <w:delText xml:space="preserve">using </w:delText>
        </w:r>
      </w:del>
      <w:ins w:id="2482" w:author="Hout, Joanna in 't" w:date="2020-12-03T20:09:00Z">
        <w:r w:rsidR="00F654AF">
          <w:t xml:space="preserve">GAMMs combined with </w:t>
        </w:r>
      </w:ins>
      <w:r w:rsidR="00270832">
        <w:t xml:space="preserve">regression splines </w:t>
      </w:r>
      <w:del w:id="2483" w:author="Hout, Joanna in 't" w:date="2020-12-03T20:09:00Z">
        <w:r w:rsidR="00270832" w:rsidDel="00F654AF">
          <w:delText xml:space="preserve">showed </w:delText>
        </w:r>
      </w:del>
      <w:ins w:id="2484" w:author="Hout, Joanna in 't" w:date="2020-12-03T20:09:00Z">
        <w:r w:rsidR="00F654AF">
          <w:t xml:space="preserve">resulted in </w:t>
        </w:r>
      </w:ins>
      <w:ins w:id="2485" w:author="Hout, Joanna in 't" w:date="2020-12-03T20:10:00Z">
        <w:r w:rsidR="00F654AF">
          <w:t xml:space="preserve">non-smooth regression lines and </w:t>
        </w:r>
      </w:ins>
      <w:r w:rsidR="00525C67">
        <w:t>wide confidence intervals</w:t>
      </w:r>
      <w:r w:rsidR="00D23617">
        <w:t xml:space="preserve"> in sub-domains of age</w:t>
      </w:r>
      <w:del w:id="2486" w:author="Hout, Joanna in 't" w:date="2020-12-03T20:10:00Z">
        <w:r w:rsidR="00D546DC" w:rsidDel="00F654AF">
          <w:delText xml:space="preserve"> and </w:delText>
        </w:r>
        <w:r w:rsidR="00045910" w:rsidDel="00F654AF">
          <w:delText>non-smooth regression lines</w:delText>
        </w:r>
      </w:del>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lastRenderedPageBreak/>
        <w:t xml:space="preserve">Figure </w:t>
      </w:r>
      <w:r>
        <w:t>16</w:t>
      </w:r>
      <w:r w:rsidRPr="008D3A07">
        <w:t>. approximately here</w:t>
      </w:r>
    </w:p>
    <w:p w14:paraId="76DE3198" w14:textId="651BA337" w:rsidR="00AD7A5D" w:rsidRDefault="00003114" w:rsidP="0072232E">
      <w:pPr>
        <w:pStyle w:val="BodyText"/>
        <w:rPr>
          <w:ins w:id="2487" w:author="Michael Belias" w:date="2020-12-01T17:16:00Z"/>
        </w:rPr>
      </w:pPr>
      <w:r w:rsidRPr="008D3A07">
        <w:t xml:space="preserve">Figure </w:t>
      </w:r>
      <w:r>
        <w:t>17</w:t>
      </w:r>
      <w:r w:rsidRPr="008D3A07">
        <w:t>. approximately here</w:t>
      </w:r>
    </w:p>
    <w:p w14:paraId="1E1A549D" w14:textId="0CE2D397" w:rsidR="005C3744" w:rsidRDefault="005C3744" w:rsidP="005C3744">
      <w:pPr>
        <w:pStyle w:val="BodyText"/>
        <w:rPr>
          <w:ins w:id="2488" w:author="Michael Belias" w:date="2020-12-01T17:16:00Z"/>
        </w:rPr>
      </w:pPr>
      <w:ins w:id="2489" w:author="Michael Belias" w:date="2020-12-01T17:16:00Z">
        <w:r w:rsidRPr="008D3A07">
          <w:t xml:space="preserve">Figure </w:t>
        </w:r>
        <w:r>
          <w:t>18</w:t>
        </w:r>
        <w:r w:rsidRPr="008D3A07">
          <w:t>. approximately here</w:t>
        </w:r>
      </w:ins>
    </w:p>
    <w:p w14:paraId="732CBC69" w14:textId="11E80CC6" w:rsidR="005C3744" w:rsidRPr="0072232E" w:rsidRDefault="005C3744" w:rsidP="005C3744">
      <w:pPr>
        <w:pStyle w:val="BodyText"/>
        <w:rPr>
          <w:ins w:id="2490" w:author="Michael Belias" w:date="2020-12-01T17:16:00Z"/>
        </w:rPr>
      </w:pPr>
      <w:ins w:id="2491" w:author="Michael Belias" w:date="2020-12-01T17:16:00Z">
        <w:r w:rsidRPr="008D3A07">
          <w:t xml:space="preserve">Figure </w:t>
        </w:r>
        <w:r>
          <w:t>19</w:t>
        </w:r>
        <w:r w:rsidRPr="008D3A07">
          <w:t>. approximately here</w:t>
        </w:r>
      </w:ins>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2492" w:name="sec7"/>
      <w:r>
        <w:t>Discussion</w:t>
      </w:r>
      <w:bookmarkEnd w:id="2492"/>
    </w:p>
    <w:p w14:paraId="1FC7B9DE" w14:textId="14619AA8" w:rsidR="00FE6B6B" w:rsidDel="00676FA4" w:rsidRDefault="00FE6B6B" w:rsidP="00FE6B6B">
      <w:pPr>
        <w:rPr>
          <w:del w:id="2493" w:author="Michael Belias" w:date="2020-12-01T17:14:00Z"/>
        </w:rPr>
      </w:pPr>
    </w:p>
    <w:p w14:paraId="08CEFC91" w14:textId="4D728334"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2494"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in modelling the underlying true association analysis in case of a</w:t>
      </w:r>
      <w:del w:id="2495" w:author="Hout, Joanna in 't" w:date="2020-12-03T20:11:00Z">
        <w:r w:rsidDel="00837808">
          <w:delText>n</w:delText>
        </w:r>
      </w:del>
      <w:r>
        <w:t xml:space="preserve"> heterogeneous </w:t>
      </w:r>
      <w:ins w:id="2496" w:author="Michael Belias" w:date="2020-11-21T18:04:00Z">
        <w:r w:rsidR="00D65E1F">
          <w:t>data-set</w:t>
        </w:r>
        <w:r w:rsidR="00D65E1F" w:rsidDel="00D65E1F">
          <w:t xml:space="preserve"> </w:t>
        </w:r>
      </w:ins>
      <w:del w:id="2497" w:author="Michael Belias" w:date="2020-11-21T18:04:00Z">
        <w:r w:rsidDel="00D65E1F">
          <w:delText xml:space="preserve">IPD-set </w:delText>
        </w:r>
      </w:del>
      <w:r>
        <w:t xml:space="preserve">with similar ranges of the effect modifier. In </w:t>
      </w:r>
      <w:r w:rsidR="002A4C22">
        <w:t xml:space="preserve">the two </w:t>
      </w:r>
      <w:del w:id="2498" w:author="Michael Belias" w:date="2020-10-01T10:56:00Z">
        <w:r w:rsidR="002A4C22" w:rsidDel="000F3920">
          <w:delText>IPD-sets</w:delText>
        </w:r>
      </w:del>
      <w:ins w:id="2499" w:author="Michael Belias" w:date="2020-10-01T10:56:00Z">
        <w:r w:rsidR="000F3920">
          <w:t>scenarios</w:t>
        </w:r>
      </w:ins>
      <w:r w:rsidR="002A4C22">
        <w:t xml:space="preserve"> </w:t>
      </w:r>
      <w:r>
        <w:t>with different ranges,</w:t>
      </w:r>
      <w:r w:rsidR="00AB7A2E">
        <w:t xml:space="preserve"> only</w:t>
      </w:r>
      <w:r>
        <w:t xml:space="preserve"> GAMMs </w:t>
      </w:r>
      <w:del w:id="2500" w:author="Hout, Joanna in 't" w:date="2020-12-03T20:12:00Z">
        <w:r w:rsidDel="00837808">
          <w:delText xml:space="preserve">showed </w:delText>
        </w:r>
      </w:del>
      <w:ins w:id="2501" w:author="Hout, Joanna in 't" w:date="2020-12-03T20:12:00Z">
        <w:r w:rsidR="00837808">
          <w:t xml:space="preserve">resulted in </w:t>
        </w:r>
      </w:ins>
      <w:r>
        <w:t xml:space="preserve">smooth pooled regression lines and confidence intervals. </w:t>
      </w:r>
      <w:r w:rsidR="004B5E55">
        <w:t xml:space="preserve">When </w:t>
      </w:r>
      <w:r>
        <w:t xml:space="preserve">applying </w:t>
      </w:r>
      <w:r w:rsidR="00A5048D">
        <w:t xml:space="preserve">the </w:t>
      </w:r>
      <w:del w:id="2502" w:author="Hout, Joanna in 't" w:date="2020-12-03T20:12:00Z">
        <w:r w:rsidR="00A5048D" w:rsidDel="00837808">
          <w:delText xml:space="preserve">aforementioned </w:delText>
        </w:r>
      </w:del>
      <w:r w:rsidR="00A5048D">
        <w:t>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del w:id="2503" w:author="Michael Belias" w:date="2020-12-01T17:14:00Z">
        <w:r w:rsidR="004471BE" w:rsidDel="00F443AF">
          <w:delText xml:space="preserve">12 </w:delText>
        </w:r>
      </w:del>
      <w:ins w:id="2504" w:author="Michael Belias" w:date="2020-12-01T17:14:00Z">
        <w:r w:rsidR="00F443AF">
          <w:t xml:space="preserve">9 </w:t>
        </w:r>
      </w:ins>
      <w:r w:rsidR="004471BE">
        <w:t xml:space="preserve">years with </w:t>
      </w:r>
      <w:r w:rsidR="00D1109F">
        <w:t xml:space="preserve">unilateral </w:t>
      </w:r>
      <w:del w:id="2505" w:author="Hout, Joanna in 't" w:date="2020-12-03T20:14:00Z">
        <w:r w:rsidR="00D1109F" w:rsidDel="008262F1">
          <w:delText xml:space="preserve">and </w:delText>
        </w:r>
      </w:del>
      <w:ins w:id="2506" w:author="Hout, Joanna in 't" w:date="2020-12-03T20:14:00Z">
        <w:r w:rsidR="008262F1">
          <w:t xml:space="preserve">or </w:t>
        </w:r>
      </w:ins>
      <w:r w:rsidR="004471BE">
        <w:t>bilateral otitis media</w:t>
      </w:r>
      <w:r>
        <w:t>, we found that GAMMs</w:t>
      </w:r>
      <w:r w:rsidR="002A4C22">
        <w:t>, especially when</w:t>
      </w:r>
      <w:r>
        <w:t xml:space="preserve"> combined with penalised splines</w:t>
      </w:r>
      <w:r w:rsidR="002A4C22">
        <w:t>,</w:t>
      </w:r>
      <w:r>
        <w:t xml:space="preserve"> </w:t>
      </w:r>
      <w:del w:id="2507" w:author="Hout, Joanna in 't" w:date="2020-12-03T20:12:00Z">
        <w:r w:rsidDel="00837808">
          <w:delText xml:space="preserve">showed </w:delText>
        </w:r>
      </w:del>
      <w:ins w:id="2508" w:author="Hout, Joanna in 't" w:date="2020-12-03T20:12:00Z">
        <w:r w:rsidR="00837808">
          <w:t xml:space="preserve">resulted in </w:t>
        </w:r>
      </w:ins>
      <w:r>
        <w:t xml:space="preserve">smooth pooled regression lines and reasonable confidence intervals for the whole range of the potential treatment effect measure modifier (age), while </w:t>
      </w:r>
      <w:r w:rsidR="00BB792F">
        <w:t>pointwise</w:t>
      </w:r>
      <w:r>
        <w:t xml:space="preserve"> meta-analysis </w:t>
      </w:r>
      <w:del w:id="2509" w:author="Hout, Joanna in 't" w:date="2020-12-03T20:12:00Z">
        <w:r w:rsidDel="00837808">
          <w:delText xml:space="preserve">showed </w:delText>
        </w:r>
      </w:del>
      <w:ins w:id="2510" w:author="Hout, Joanna in 't" w:date="2020-12-03T20:12:00Z">
        <w:r w:rsidR="00837808">
          <w:t>resulted in non</w:t>
        </w:r>
      </w:ins>
      <w:ins w:id="2511" w:author="Hout, Joanna in 't" w:date="2020-12-03T20:13:00Z">
        <w:r w:rsidR="00837808">
          <w:t>-smooth</w:t>
        </w:r>
      </w:ins>
      <w:del w:id="2512" w:author="Hout, Joanna in 't" w:date="2020-12-03T20:13:00Z">
        <w:r w:rsidDel="00837808">
          <w:delText>discontinuous</w:delText>
        </w:r>
      </w:del>
      <w:r>
        <w:t xml:space="preserve"> and very wide confidence </w:t>
      </w:r>
      <w:r w:rsidRPr="007375A9">
        <w:t>intervals</w:t>
      </w:r>
      <w:ins w:id="2513" w:author="Hout, Joanna in 't" w:date="2020-12-03T20:14:00Z">
        <w:r w:rsidR="008262F1">
          <w:t xml:space="preserve">, and </w:t>
        </w:r>
      </w:ins>
      <w:del w:id="2514" w:author="Hout, Joanna in 't" w:date="2020-12-03T20:14:00Z">
        <w:r w:rsidDel="008262F1">
          <w:delText xml:space="preserve">. </w:delText>
        </w:r>
        <w:r w:rsidR="00541326" w:rsidDel="008262F1">
          <w:delText>M</w:delText>
        </w:r>
      </w:del>
      <w:ins w:id="2515" w:author="Hout, Joanna in 't" w:date="2020-12-03T20:14:00Z">
        <w:r w:rsidR="008262F1">
          <w:t>m</w:t>
        </w:r>
      </w:ins>
      <w:r w:rsidR="00541326">
        <w:t>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del w:id="2516" w:author="Hout, Joanna in 't" w:date="2020-12-03T20:14:00Z">
        <w:r w:rsidR="002A4C22" w:rsidDel="008262F1">
          <w:delText>,</w:delText>
        </w:r>
      </w:del>
      <w:ins w:id="2517" w:author="Hout, Joanna in 't" w:date="2020-12-03T20:14:00Z">
        <w:r w:rsidR="008262F1">
          <w:t xml:space="preserve"> and</w:t>
        </w:r>
      </w:ins>
      <w:r>
        <w:t xml:space="preserve"> failed to converge for B-splines</w:t>
      </w:r>
      <w:del w:id="2518" w:author="Hout, Joanna in 't" w:date="2020-12-03T20:13:00Z">
        <w:r w:rsidR="006758B3" w:rsidDel="008262F1">
          <w:delText xml:space="preserve"> and </w:delText>
        </w:r>
        <w:r w:rsidR="000F77CE" w:rsidDel="008262F1">
          <w:delText>P-</w:delText>
        </w:r>
        <w:r w:rsidR="006758B3" w:rsidDel="008262F1">
          <w:delText>splines</w:delText>
        </w:r>
      </w:del>
      <w:del w:id="2519" w:author="Hout, Joanna in 't" w:date="2020-12-03T20:14:00Z">
        <w:r w:rsidR="003B76C7" w:rsidDel="008262F1">
          <w:delText>,</w:delText>
        </w:r>
        <w:r w:rsidDel="008262F1">
          <w:delText xml:space="preserve"> and showed results in only a limited range </w:delText>
        </w:r>
        <w:r w:rsidR="00B310AB" w:rsidDel="008262F1">
          <w:delText>of ages</w:delText>
        </w:r>
        <w:r w:rsidDel="008262F1">
          <w:delText xml:space="preserve"> for restricted cubic splines</w:delText>
        </w:r>
      </w:del>
      <w:r>
        <w:t>.</w:t>
      </w:r>
    </w:p>
    <w:p w14:paraId="0B376ADA" w14:textId="69837AD0" w:rsidR="00370BBD" w:rsidRDefault="00785B68" w:rsidP="00533C79">
      <w:pPr>
        <w:pStyle w:val="FirstParagraph"/>
        <w:ind w:firstLine="432"/>
      </w:pPr>
      <w:r>
        <w:t>Th</w:t>
      </w:r>
      <w:r w:rsidR="00FE6B6B">
        <w:t xml:space="preserve">e major strength of </w:t>
      </w:r>
      <w:r w:rsidR="00BB1478">
        <w:t xml:space="preserve">our </w:t>
      </w:r>
      <w:commentRangeStart w:id="2520"/>
      <w:commentRangeStart w:id="2521"/>
      <w:r w:rsidR="00BB1478">
        <w:t>manuscript</w:t>
      </w:r>
      <w:r w:rsidR="00FE6B6B">
        <w:t xml:space="preserve"> </w:t>
      </w:r>
      <w:commentRangeEnd w:id="2520"/>
      <w:r w:rsidR="004B0AFD">
        <w:rPr>
          <w:rStyle w:val="CommentReference"/>
        </w:rPr>
        <w:commentReference w:id="2520"/>
      </w:r>
      <w:commentRangeEnd w:id="2521"/>
      <w:r w:rsidR="007F2EC3">
        <w:rPr>
          <w:rStyle w:val="CommentReference"/>
        </w:rPr>
        <w:commentReference w:id="2521"/>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ins w:id="2522" w:author="Michael Belias" w:date="2020-12-06T16:12:00Z">
        <w:r w:rsidR="007D42DA">
          <w:t>In</w:t>
        </w:r>
      </w:ins>
      <w:ins w:id="2523" w:author="Michael Belias" w:date="2020-12-06T16:08:00Z">
        <w:r w:rsidR="000C066A">
          <w:t xml:space="preserve"> our illustrative </w:t>
        </w:r>
        <w:r w:rsidR="00EE5693">
          <w:t xml:space="preserve">examples we </w:t>
        </w:r>
        <w:r w:rsidR="00FA5D4D">
          <w:t xml:space="preserve">introduced </w:t>
        </w:r>
      </w:ins>
      <w:ins w:id="2524" w:author="Michael Belias" w:date="2020-12-06T16:12:00Z">
        <w:r w:rsidR="00747A09">
          <w:t>three</w:t>
        </w:r>
      </w:ins>
      <w:ins w:id="2525" w:author="Michael Belias" w:date="2020-12-06T16:08:00Z">
        <w:r w:rsidR="00E0706A">
          <w:t xml:space="preserve"> </w:t>
        </w:r>
        <w:r w:rsidR="00302872">
          <w:t xml:space="preserve">features </w:t>
        </w:r>
      </w:ins>
      <w:ins w:id="2526" w:author="Michael Belias" w:date="2020-12-06T16:09:00Z">
        <w:r w:rsidR="00104E86">
          <w:t>in</w:t>
        </w:r>
        <w:r w:rsidR="005C6AE6">
          <w:t>to</w:t>
        </w:r>
      </w:ins>
      <w:ins w:id="2527" w:author="Michael Belias" w:date="2020-12-06T16:08:00Z">
        <w:r w:rsidR="00302872">
          <w:t xml:space="preserve"> our generating </w:t>
        </w:r>
        <w:r w:rsidR="009C1B6E" w:rsidRPr="00B07BB6">
          <w:t>mechanism</w:t>
        </w:r>
        <w:r w:rsidR="00A57668">
          <w:t>s</w:t>
        </w:r>
      </w:ins>
      <w:ins w:id="2528" w:author="Michael Belias" w:date="2020-12-06T16:09:00Z">
        <w:r w:rsidR="004A7E7E">
          <w:t xml:space="preserve">. </w:t>
        </w:r>
        <w:r w:rsidR="00333C8A">
          <w:t>First</w:t>
        </w:r>
      </w:ins>
      <w:ins w:id="2529" w:author="Michael Belias" w:date="2020-12-06T16:10:00Z">
        <w:r w:rsidR="00334CA8">
          <w:t>,</w:t>
        </w:r>
      </w:ins>
      <w:ins w:id="2530" w:author="Michael Belias" w:date="2020-12-06T16:09:00Z">
        <w:r w:rsidR="00333C8A">
          <w:t xml:space="preserve"> </w:t>
        </w:r>
      </w:ins>
      <w:ins w:id="2531" w:author="Michael Belias" w:date="2020-12-06T16:10:00Z">
        <w:r w:rsidR="00DF59D4">
          <w:t>t</w:t>
        </w:r>
        <w:r w:rsidR="00081F23" w:rsidRPr="00B07BB6">
          <w:t>he association of mortality risk with BMI was</w:t>
        </w:r>
      </w:ins>
      <w:ins w:id="2532" w:author="Michael Belias" w:date="2020-12-06T16:12:00Z">
        <w:r w:rsidR="00E36D25">
          <w:t xml:space="preserve"> simple</w:t>
        </w:r>
        <w:r w:rsidR="00A74C50">
          <w:t xml:space="preserve"> and</w:t>
        </w:r>
      </w:ins>
      <w:ins w:id="2533" w:author="Michael Belias" w:date="2020-12-06T16:13:00Z">
        <w:r w:rsidR="0039509B">
          <w:t xml:space="preserve"> realistic as</w:t>
        </w:r>
        <w:r w:rsidR="006D1C63">
          <w:t xml:space="preserve"> it was</w:t>
        </w:r>
      </w:ins>
      <w:ins w:id="2534" w:author="Michael Belias" w:date="2020-12-06T16:12:00Z">
        <w:r w:rsidR="00A74C50">
          <w:t xml:space="preserve"> </w:t>
        </w:r>
      </w:ins>
      <w:ins w:id="2535" w:author="Michael Belias" w:date="2020-12-06T16:13:00Z">
        <w:r w:rsidR="00CE2A18">
          <w:t xml:space="preserve">based </w:t>
        </w:r>
        <w:r w:rsidR="00FA4704">
          <w:t xml:space="preserve">on </w:t>
        </w:r>
        <w:r w:rsidR="006F112D">
          <w:t xml:space="preserve">previously </w:t>
        </w:r>
        <w:r w:rsidR="00EC1186">
          <w:t>published</w:t>
        </w:r>
        <w:r w:rsidR="00034C7F">
          <w:t xml:space="preserve"> </w:t>
        </w:r>
      </w:ins>
      <w:ins w:id="2536" w:author="Michael Belias" w:date="2020-12-06T16:14:00Z">
        <w:r w:rsidR="003E3C58">
          <w:t>papers</w:t>
        </w:r>
        <w:r w:rsidR="005F2792">
          <w:t xml:space="preserve"> </w:t>
        </w:r>
      </w:ins>
      <w:r w:rsidR="005F2792">
        <w:fldChar w:fldCharType="begin"/>
      </w:r>
      <w:r w:rsidR="00B550D6">
        <w:instrText xml:space="preserve"> ADDIN ZOTERO_ITEM CSL_CITATION {"citationID":"ycSBlEgz","properties":{"formattedCitation":"[27,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J"},{"family":"Smeeth","given":"Liam"}],"issued":{"date-parts":[["2018",12]]}}}],"schema":"https://github.com/citation-style-language/schema/raw/master/csl-citation.json"} </w:instrText>
      </w:r>
      <w:r w:rsidR="005F2792">
        <w:fldChar w:fldCharType="separate"/>
      </w:r>
      <w:r w:rsidR="00B550D6" w:rsidRPr="00B550D6">
        <w:rPr>
          <w:rFonts w:ascii="Garamond" w:hAnsi="Garamond"/>
        </w:rPr>
        <w:t>[27, 28]</w:t>
      </w:r>
      <w:r w:rsidR="005F2792">
        <w:fldChar w:fldCharType="end"/>
      </w:r>
      <w:ins w:id="2537" w:author="Michael Belias" w:date="2020-12-06T16:12:00Z">
        <w:r w:rsidR="00B7350D">
          <w:t xml:space="preserve">. </w:t>
        </w:r>
      </w:ins>
      <w:ins w:id="2538" w:author="Michael Belias" w:date="2020-12-06T16:30:00Z">
        <w:r w:rsidR="00C55649">
          <w:t>We</w:t>
        </w:r>
      </w:ins>
      <w:ins w:id="2539" w:author="Michael Belias" w:date="2020-12-06T16:16:00Z">
        <w:r w:rsidR="00EC53DA">
          <w:t xml:space="preserve"> </w:t>
        </w:r>
      </w:ins>
      <w:ins w:id="2540" w:author="Michael Belias" w:date="2020-12-06T16:30:00Z">
        <w:r w:rsidR="00FA66C3">
          <w:t>generated</w:t>
        </w:r>
      </w:ins>
      <w:ins w:id="2541" w:author="Michael Belias" w:date="2020-12-06T16:16:00Z">
        <w:r w:rsidR="00EC53DA">
          <w:t xml:space="preserve"> </w:t>
        </w:r>
      </w:ins>
      <w:ins w:id="2542" w:author="Michael Belias" w:date="2020-12-06T16:30:00Z">
        <w:r w:rsidR="006A4FC2">
          <w:t xml:space="preserve">IPD-MA </w:t>
        </w:r>
        <w:r w:rsidR="00531D46">
          <w:t>scenarios</w:t>
        </w:r>
      </w:ins>
      <w:ins w:id="2543" w:author="Michael Belias" w:date="2020-12-06T16:17:00Z">
        <w:r w:rsidR="000A0BBB">
          <w:t xml:space="preserve"> </w:t>
        </w:r>
      </w:ins>
      <w:ins w:id="2544" w:author="Michael Belias" w:date="2020-12-06T16:29:00Z">
        <w:r w:rsidR="00FC7F31">
          <w:t xml:space="preserve">suitable to pool </w:t>
        </w:r>
      </w:ins>
      <w:ins w:id="2545" w:author="Michael Belias" w:date="2020-12-06T16:30:00Z">
        <w:r w:rsidR="00F0286E">
          <w:t>where</w:t>
        </w:r>
      </w:ins>
      <w:ins w:id="2546" w:author="Michael Belias" w:date="2020-12-06T16:29:00Z">
        <w:r w:rsidR="00A62E33">
          <w:t xml:space="preserve"> between stud</w:t>
        </w:r>
        <w:r w:rsidR="0061144A">
          <w:t>ies</w:t>
        </w:r>
        <w:r w:rsidR="006E1AC6">
          <w:t xml:space="preserve"> </w:t>
        </w:r>
      </w:ins>
      <w:ins w:id="2547" w:author="Michael Belias" w:date="2020-12-06T16:10:00Z">
        <w:r w:rsidR="00081F23" w:rsidRPr="00B07BB6">
          <w:t>heterogeneity</w:t>
        </w:r>
      </w:ins>
      <w:ins w:id="2548" w:author="Michael Belias" w:date="2020-12-06T16:16:00Z">
        <w:r w:rsidR="00C138D4">
          <w:t xml:space="preserve"> of the </w:t>
        </w:r>
        <w:r w:rsidR="00FD3506">
          <w:t>regression curves</w:t>
        </w:r>
      </w:ins>
      <w:ins w:id="2549" w:author="Michael Belias" w:date="2020-12-06T16:10:00Z">
        <w:r w:rsidR="00081F23" w:rsidRPr="00B07BB6">
          <w:t xml:space="preserve"> was limited</w:t>
        </w:r>
      </w:ins>
      <w:ins w:id="2550" w:author="Michael Belias" w:date="2020-12-06T16:17:00Z">
        <w:r w:rsidR="00686AAC">
          <w:t xml:space="preserve"> to</w:t>
        </w:r>
      </w:ins>
      <w:ins w:id="2551" w:author="Michael Belias" w:date="2020-12-06T16:10:00Z">
        <w:r w:rsidR="00081F23" w:rsidRPr="00B07BB6">
          <w:t xml:space="preserve"> I</w:t>
        </w:r>
        <w:r w:rsidR="00081F23" w:rsidRPr="00240BDE">
          <w:rPr>
            <w:vertAlign w:val="superscript"/>
          </w:rPr>
          <w:t>2</w:t>
        </w:r>
        <w:r w:rsidR="00081F23" w:rsidRPr="00B07BB6">
          <w:t xml:space="preserve"> less than 40%.</w:t>
        </w:r>
        <w:r w:rsidR="008424E4" w:rsidRPr="008424E4">
          <w:t xml:space="preserve"> </w:t>
        </w:r>
      </w:ins>
      <w:ins w:id="2552" w:author="Michael Belias" w:date="2020-12-06T16:18:00Z">
        <w:r w:rsidR="00B35891">
          <w:t>Finally</w:t>
        </w:r>
      </w:ins>
      <w:ins w:id="2553" w:author="Michael Belias" w:date="2020-12-06T16:10:00Z">
        <w:r w:rsidR="00502044">
          <w:t>,</w:t>
        </w:r>
      </w:ins>
      <w:ins w:id="2554" w:author="Michael Belias" w:date="2020-12-06T16:23:00Z">
        <w:r w:rsidR="008371E7">
          <w:t xml:space="preserve"> in the second and third scenarios</w:t>
        </w:r>
      </w:ins>
      <w:ins w:id="2555" w:author="Michael Belias" w:date="2020-12-06T16:10:00Z">
        <w:r w:rsidR="00502044">
          <w:t xml:space="preserve"> </w:t>
        </w:r>
      </w:ins>
      <w:ins w:id="2556" w:author="Michael Belias" w:date="2020-12-06T16:18:00Z">
        <w:r w:rsidR="00935B98">
          <w:t xml:space="preserve">we </w:t>
        </w:r>
      </w:ins>
      <w:ins w:id="2557" w:author="Michael Belias" w:date="2020-12-06T16:35:00Z">
        <w:r w:rsidR="008253E3">
          <w:t>generated</w:t>
        </w:r>
      </w:ins>
      <w:ins w:id="2558" w:author="Michael Belias" w:date="2020-12-06T16:18:00Z">
        <w:r w:rsidR="008E416C">
          <w:t xml:space="preserve"> </w:t>
        </w:r>
      </w:ins>
      <w:ins w:id="2559" w:author="Michael Belias" w:date="2020-12-06T16:35:00Z">
        <w:r w:rsidR="009128A2">
          <w:t xml:space="preserve">per study </w:t>
        </w:r>
      </w:ins>
      <w:ins w:id="2560" w:author="Michael Belias" w:date="2020-12-06T16:32:00Z">
        <w:r w:rsidR="003065D5">
          <w:t>different</w:t>
        </w:r>
      </w:ins>
      <w:ins w:id="2561" w:author="Michael Belias" w:date="2020-12-06T16:19:00Z">
        <w:r w:rsidR="008E416C">
          <w:t xml:space="preserve"> </w:t>
        </w:r>
        <w:r w:rsidR="00DB48B6">
          <w:t>boun</w:t>
        </w:r>
        <w:r w:rsidR="00A963E3">
          <w:t>daries</w:t>
        </w:r>
        <w:r w:rsidR="00D475D7">
          <w:t xml:space="preserve"> </w:t>
        </w:r>
      </w:ins>
      <w:ins w:id="2562" w:author="Michael Belias" w:date="2020-12-06T16:23:00Z">
        <w:r w:rsidR="000F7A0A">
          <w:t>for</w:t>
        </w:r>
      </w:ins>
      <w:ins w:id="2563" w:author="Michael Belias" w:date="2020-12-06T16:19:00Z">
        <w:r w:rsidR="009C6668">
          <w:t xml:space="preserve"> BMI</w:t>
        </w:r>
      </w:ins>
      <w:ins w:id="2564" w:author="Michael Belias" w:date="2020-12-06T16:36:00Z">
        <w:r w:rsidR="00F47F03">
          <w:t>,</w:t>
        </w:r>
      </w:ins>
      <w:ins w:id="2565" w:author="Michael Belias" w:date="2020-12-06T16:23:00Z">
        <w:r w:rsidR="00B121D6">
          <w:t xml:space="preserve"> </w:t>
        </w:r>
      </w:ins>
      <w:ins w:id="2566" w:author="Michael Belias" w:date="2020-12-06T16:35:00Z">
        <w:r w:rsidR="007D2E2D">
          <w:t>in order</w:t>
        </w:r>
      </w:ins>
      <w:ins w:id="2567" w:author="Michael Belias" w:date="2020-12-06T16:34:00Z">
        <w:r w:rsidR="00DA3B1D">
          <w:t xml:space="preserve"> illustrate</w:t>
        </w:r>
      </w:ins>
      <w:ins w:id="2568" w:author="Michael Belias" w:date="2020-12-06T16:33:00Z">
        <w:r w:rsidR="00155039">
          <w:t xml:space="preserve"> </w:t>
        </w:r>
      </w:ins>
      <w:ins w:id="2569" w:author="Michael Belias" w:date="2020-12-06T16:34:00Z">
        <w:r w:rsidR="003E7127">
          <w:t xml:space="preserve">the </w:t>
        </w:r>
      </w:ins>
      <w:ins w:id="2570" w:author="Michael Belias" w:date="2020-12-06T16:35:00Z">
        <w:r w:rsidR="00786360">
          <w:t>performance</w:t>
        </w:r>
      </w:ins>
      <w:ins w:id="2571" w:author="Michael Belias" w:date="2020-12-06T16:34:00Z">
        <w:r w:rsidR="003E7127">
          <w:t xml:space="preserve"> </w:t>
        </w:r>
      </w:ins>
      <w:ins w:id="2572" w:author="Michael Belias" w:date="2020-12-06T16:35:00Z">
        <w:r w:rsidR="007C53DC">
          <w:t>of</w:t>
        </w:r>
      </w:ins>
      <w:ins w:id="2573" w:author="Michael Belias" w:date="2020-12-06T16:34:00Z">
        <w:r w:rsidR="003E7127">
          <w:t xml:space="preserve"> the pooling methods</w:t>
        </w:r>
        <w:r w:rsidR="005051F9">
          <w:t xml:space="preserve"> in scenarios</w:t>
        </w:r>
        <w:r w:rsidR="00951745">
          <w:t xml:space="preserve"> where</w:t>
        </w:r>
        <w:r w:rsidR="003E7127">
          <w:t xml:space="preserve"> </w:t>
        </w:r>
        <w:r w:rsidR="00951745">
          <w:t>t</w:t>
        </w:r>
      </w:ins>
      <w:ins w:id="2574" w:author="Michael Belias" w:date="2020-12-06T16:33:00Z">
        <w:r w:rsidR="003C19D0">
          <w:t xml:space="preserve">he regression curves </w:t>
        </w:r>
      </w:ins>
      <w:ins w:id="2575" w:author="Michael Belias" w:date="2020-12-06T16:34:00Z">
        <w:r w:rsidR="00F946F8">
          <w:t>have</w:t>
        </w:r>
      </w:ins>
      <w:ins w:id="2576" w:author="Michael Belias" w:date="2020-12-06T16:31:00Z">
        <w:r w:rsidR="000A510A">
          <w:t xml:space="preserve"> limited overlap</w:t>
        </w:r>
      </w:ins>
      <w:ins w:id="2577" w:author="Michael Belias" w:date="2020-12-06T16:32:00Z">
        <w:r w:rsidR="007C7BBD">
          <w:t>.</w:t>
        </w:r>
      </w:ins>
    </w:p>
    <w:p w14:paraId="3237BA39" w14:textId="402D8309"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w:t>
      </w:r>
      <w:del w:id="2578" w:author="Hout, Joanna in 't" w:date="2020-12-03T20:15:00Z">
        <w:r w:rsidR="00EC10E9" w:rsidDel="00676AD3">
          <w:delText xml:space="preserve">across studies </w:delText>
        </w:r>
      </w:del>
      <w:r w:rsidR="00EC10E9">
        <w:t xml:space="preserve">homogeneous associations and </w:t>
      </w:r>
      <w:r w:rsidR="0085773F">
        <w:t>similar</w:t>
      </w:r>
      <w:r w:rsidR="00EC10E9">
        <w:t xml:space="preserve"> ranges of </w:t>
      </w:r>
      <w:r w:rsidR="00701318">
        <w:t>the effect modifier</w:t>
      </w:r>
      <w:ins w:id="2579" w:author="Hout, Joanna in 't" w:date="2020-12-03T20:15:00Z">
        <w:r w:rsidR="00676AD3" w:rsidRPr="00676AD3">
          <w:t xml:space="preserve"> </w:t>
        </w:r>
        <w:r w:rsidR="00676AD3">
          <w:t>across studies</w:t>
        </w:r>
      </w:ins>
      <w:r w:rsidR="00EC10E9">
        <w:t>.</w:t>
      </w:r>
      <w:r w:rsidR="006807E8">
        <w:t xml:space="preserve"> We considered that this scenario is rarely </w:t>
      </w:r>
      <w:del w:id="2580" w:author="Hout, Joanna in 't" w:date="2020-12-03T20:16:00Z">
        <w:r w:rsidR="006807E8" w:rsidDel="00676AD3">
          <w:delText>accounted</w:delText>
        </w:r>
      </w:del>
      <w:ins w:id="2581" w:author="Hout, Joanna in 't" w:date="2020-12-03T20:16:00Z">
        <w:r w:rsidR="00676AD3">
          <w:t>present</w:t>
        </w:r>
      </w:ins>
      <w:r w:rsidR="006807E8">
        <w:t xml:space="preserve"> in practice and that all approaches would produce similar results.</w:t>
      </w:r>
      <w:r w:rsidR="00FE6B6B">
        <w:t xml:space="preserve"> </w:t>
      </w:r>
      <w:ins w:id="2582" w:author="Michael Belias" w:date="2020-11-27T15:13:00Z">
        <w:r w:rsidR="00015683" w:rsidRPr="00015683">
          <w:t xml:space="preserve">Second, we did not illustrate the performance of the </w:t>
        </w:r>
      </w:ins>
      <w:ins w:id="2583" w:author="Hout, Joanna in 't" w:date="2020-12-03T20:17:00Z">
        <w:r w:rsidR="00676AD3" w:rsidRPr="00FA4C33">
          <w:t>pooling methods</w:t>
        </w:r>
      </w:ins>
      <w:ins w:id="2584" w:author="Michael Belias" w:date="2020-11-27T15:13:00Z">
        <w:r w:rsidR="00015683" w:rsidRPr="00015683">
          <w:t xml:space="preserve"> in scenarios with ecological bias.</w:t>
        </w:r>
      </w:ins>
      <w:ins w:id="2585" w:author="Michael Belias" w:date="2020-12-02T00:04:00Z">
        <w:r w:rsidR="00BA5CA9" w:rsidRPr="00BA5CA9">
          <w:t xml:space="preserve"> </w:t>
        </w:r>
        <w:del w:id="2586" w:author="Hout, Joanna in 't" w:date="2020-12-03T20:17:00Z">
          <w:r w:rsidR="00BA5CA9" w:rsidDel="00676AD3">
            <w:delText>Modeling</w:delText>
          </w:r>
        </w:del>
      </w:ins>
      <w:ins w:id="2587" w:author="Hout, Joanna in 't" w:date="2020-12-03T20:17:00Z">
        <w:r w:rsidR="00676AD3">
          <w:t>Modelling</w:t>
        </w:r>
      </w:ins>
      <w:ins w:id="2588" w:author="Michael Belias" w:date="2020-12-02T00:04:00Z">
        <w:r w:rsidR="00BA5CA9">
          <w:t xml:space="preserve"> choices that avoid ecological bias in presence of non-linear associations still require further research and were thus outside </w:t>
        </w:r>
        <w:del w:id="2589" w:author="Hout, Joanna in 't" w:date="2020-12-03T20:17:00Z">
          <w:r w:rsidR="00BA5CA9" w:rsidDel="00676AD3">
            <w:delText>of our</w:delText>
          </w:r>
        </w:del>
      </w:ins>
      <w:ins w:id="2590" w:author="Hout, Joanna in 't" w:date="2020-12-03T20:17:00Z">
        <w:r w:rsidR="00676AD3">
          <w:t>the</w:t>
        </w:r>
      </w:ins>
      <w:ins w:id="2591" w:author="Michael Belias" w:date="2020-12-02T00:04:00Z">
        <w:r w:rsidR="00BA5CA9">
          <w:t xml:space="preserve"> scope</w:t>
        </w:r>
      </w:ins>
      <w:ins w:id="2592" w:author="Hout, Joanna in 't" w:date="2020-12-03T20:17:00Z">
        <w:r w:rsidR="00676AD3">
          <w:t xml:space="preserve"> of this article</w:t>
        </w:r>
      </w:ins>
      <w:ins w:id="2593" w:author="Michael Belias" w:date="2020-12-02T00:04:00Z">
        <w:r w:rsidR="00BA5CA9">
          <w:t>.</w:t>
        </w:r>
      </w:ins>
      <w:ins w:id="2594" w:author="Michael Belias" w:date="2020-11-27T15:13:00Z">
        <w:del w:id="2595" w:author="Hout, Joanna in 't" w:date="2020-12-03T20:17:00Z">
          <w:r w:rsidR="00015683" w:rsidRPr="00015683" w:rsidDel="00676AD3">
            <w:delText xml:space="preserve"> </w:delText>
          </w:r>
        </w:del>
      </w:ins>
      <w:commentRangeStart w:id="2596"/>
      <w:ins w:id="2597" w:author="Michael Belias" w:date="2020-11-27T15:24:00Z">
        <w:r w:rsidR="00B07BB6">
          <w:t xml:space="preserve"> </w:t>
        </w:r>
      </w:ins>
      <w:commentRangeEnd w:id="2596"/>
      <w:r w:rsidR="004C773D">
        <w:rPr>
          <w:rStyle w:val="CommentReference"/>
        </w:rPr>
        <w:commentReference w:id="2596"/>
      </w:r>
      <w:commentRangeStart w:id="2598"/>
      <w:commentRangeStart w:id="2599"/>
      <w:commentRangeStart w:id="2600"/>
      <w:ins w:id="2601" w:author="Michael Belias" w:date="2020-11-27T15:24:00Z">
        <w:r w:rsidR="00B07BB6" w:rsidRPr="00B07BB6">
          <w:t xml:space="preserve">. </w:t>
        </w:r>
      </w:ins>
      <w:ins w:id="2602" w:author="Hout, Joanna in 't" w:date="2020-12-03T20:18:00Z">
        <w:del w:id="2603" w:author="Michael Belias" w:date="2020-12-06T16:10:00Z">
          <w:r w:rsidR="00676AD3" w:rsidDel="00081F23">
            <w:delText xml:space="preserve"> </w:delText>
          </w:r>
        </w:del>
        <w:r w:rsidR="00676AD3">
          <w:t xml:space="preserve">We chose </w:t>
        </w:r>
      </w:ins>
      <w:ins w:id="2604" w:author="Michael Belias" w:date="2020-11-27T15:24:00Z">
        <w:del w:id="2605" w:author="Hout, Joanna in 't" w:date="2020-12-03T20:18:00Z">
          <w:r w:rsidR="00B07BB6" w:rsidRPr="00B07BB6" w:rsidDel="00676AD3">
            <w:delText xml:space="preserve"> T</w:delText>
          </w:r>
        </w:del>
      </w:ins>
      <w:ins w:id="2606" w:author="Hout, Joanna in 't" w:date="2020-12-03T20:18:00Z">
        <w:r w:rsidR="00676AD3">
          <w:t>t</w:t>
        </w:r>
      </w:ins>
      <w:ins w:id="2607" w:author="Michael Belias" w:date="2020-11-27T15:24:00Z">
        <w:r w:rsidR="00B07BB6" w:rsidRPr="00B07BB6">
          <w:t xml:space="preserve">hese settings </w:t>
        </w:r>
      </w:ins>
      <w:ins w:id="2608" w:author="Hout, Joanna in 't" w:date="2020-12-03T20:18:00Z">
        <w:r w:rsidR="00676AD3">
          <w:t xml:space="preserve">as they </w:t>
        </w:r>
      </w:ins>
      <w:ins w:id="2609" w:author="Michael Belias" w:date="2020-11-27T15:24:00Z">
        <w:r w:rsidR="00B07BB6" w:rsidRPr="00B07BB6">
          <w:t>generated realistic data</w:t>
        </w:r>
      </w:ins>
      <w:ins w:id="2610" w:author="Hout, Joanna in 't" w:date="2020-12-03T20:18:00Z">
        <w:r w:rsidR="00676AD3">
          <w:t>,</w:t>
        </w:r>
        <w:r w:rsidR="00676AD3" w:rsidRPr="002B1898">
          <w:t xml:space="preserve"> </w:t>
        </w:r>
        <w:r w:rsidR="00676AD3" w:rsidRPr="00B07BB6">
          <w:t>appropriate for pooling</w:t>
        </w:r>
      </w:ins>
      <w:ins w:id="2611" w:author="Michael Belias" w:date="2020-11-27T15:24:00Z">
        <w:del w:id="2612" w:author="Hout, Joanna in 't" w:date="2020-12-03T12:12:00Z">
          <w:r w:rsidR="00B07BB6" w:rsidRPr="00B07BB6" w:rsidDel="002B1898">
            <w:delText xml:space="preserve"> that are appropriate for pooling</w:delText>
          </w:r>
        </w:del>
      </w:ins>
      <w:ins w:id="2613" w:author="Hout, Joanna in 't" w:date="2020-12-03T12:11:00Z">
        <w:r w:rsidR="002B1898">
          <w:t xml:space="preserve">, </w:t>
        </w:r>
      </w:ins>
      <w:ins w:id="2614" w:author="Hout, Joanna in 't" w:date="2020-12-03T20:18:00Z">
        <w:r w:rsidR="00676AD3">
          <w:t xml:space="preserve">and </w:t>
        </w:r>
      </w:ins>
      <w:ins w:id="2615" w:author="Hout, Joanna in 't" w:date="2020-12-03T12:12:00Z">
        <w:r w:rsidR="002B1898">
          <w:t>suitable for the purpose of an introduct</w:t>
        </w:r>
      </w:ins>
      <w:ins w:id="2616" w:author="Hout, Joanna in 't" w:date="2020-12-03T12:13:00Z">
        <w:r w:rsidR="002B1898">
          <w:t>ory</w:t>
        </w:r>
      </w:ins>
      <w:ins w:id="2617" w:author="Hout, Joanna in 't" w:date="2020-12-03T12:12:00Z">
        <w:r w:rsidR="002B1898">
          <w:t xml:space="preserve"> paper</w:t>
        </w:r>
      </w:ins>
      <w:ins w:id="2618" w:author="Hout, Joanna in 't" w:date="2020-12-03T12:14:00Z">
        <w:r w:rsidR="002B1898">
          <w:t xml:space="preserve"> in IPD-MA</w:t>
        </w:r>
      </w:ins>
      <w:ins w:id="2619" w:author="Hout, Joanna in 't" w:date="2020-12-03T12:11:00Z">
        <w:r w:rsidR="002B1898">
          <w:t>.</w:t>
        </w:r>
      </w:ins>
      <w:ins w:id="2620" w:author="Michael Belias" w:date="2020-11-27T12:17:00Z">
        <w:del w:id="2621" w:author="Hout, Joanna in 't" w:date="2020-12-03T12:11:00Z">
          <w:r w:rsidR="00D55101" w:rsidRPr="00D55101" w:rsidDel="002B1898">
            <w:delText>.</w:delText>
          </w:r>
        </w:del>
      </w:ins>
      <w:commentRangeEnd w:id="2598"/>
      <w:del w:id="2622" w:author="Hout, Joanna in 't" w:date="2020-12-03T12:11:00Z">
        <w:r w:rsidR="00B539EA" w:rsidDel="002B1898">
          <w:rPr>
            <w:rStyle w:val="CommentReference"/>
          </w:rPr>
          <w:commentReference w:id="2598"/>
        </w:r>
        <w:commentRangeEnd w:id="2599"/>
        <w:r w:rsidR="0080133C" w:rsidDel="002B1898">
          <w:rPr>
            <w:rStyle w:val="CommentReference"/>
          </w:rPr>
          <w:commentReference w:id="2599"/>
        </w:r>
      </w:del>
      <w:commentRangeEnd w:id="2600"/>
      <w:r w:rsidR="002C103A">
        <w:rPr>
          <w:rStyle w:val="CommentReference"/>
        </w:rPr>
        <w:commentReference w:id="2600"/>
      </w:r>
      <w:ins w:id="2623" w:author="Michael Belias" w:date="2020-11-24T22:31:00Z">
        <w:del w:id="2624" w:author="Hout, Joanna in 't" w:date="2020-12-03T12:11:00Z">
          <w:r w:rsidR="00444AF2" w:rsidDel="002B1898">
            <w:delText xml:space="preserve"> </w:delText>
          </w:r>
        </w:del>
      </w:ins>
      <w:del w:id="2625" w:author="Hout, Joanna in 't" w:date="2020-12-03T12:11:00Z">
        <w:r w:rsidR="004F5FE7" w:rsidRPr="00233377" w:rsidDel="002B1898">
          <w:delText xml:space="preserve"> studies may have different ranges of the effect modifier</w:delText>
        </w:r>
        <w:r w:rsidR="00010886" w:rsidRPr="00233377" w:rsidDel="002B1898">
          <w:delText xml:space="preserve">. </w:delText>
        </w:r>
        <w:r w:rsidR="00A01EFA" w:rsidRPr="00233377" w:rsidDel="002B1898">
          <w:delText>Consequently,</w:delText>
        </w:r>
        <w:r w:rsidR="004F5FE7" w:rsidRPr="00233377" w:rsidDel="002B1898">
          <w:delText xml:space="preserve"> there will be </w:delText>
        </w:r>
        <w:r w:rsidR="009A75D9" w:rsidRPr="00233377" w:rsidDel="002B1898">
          <w:delText>parts</w:delText>
        </w:r>
        <w:r w:rsidR="004F5FE7" w:rsidRPr="00233377" w:rsidDel="002B1898">
          <w:delText xml:space="preserve"> where not all studies </w:delText>
        </w:r>
        <w:r w:rsidR="00205554" w:rsidRPr="00233377" w:rsidDel="002B1898">
          <w:delText>provide</w:delText>
        </w:r>
        <w:r w:rsidR="004F5FE7" w:rsidRPr="00233377" w:rsidDel="002B1898">
          <w:delText xml:space="preserve"> data. In our implementation of the two-stage </w:delText>
        </w:r>
        <w:r w:rsidR="00205554" w:rsidRPr="00233377" w:rsidDel="002B1898">
          <w:delText xml:space="preserve">meta-analysis </w:delText>
        </w:r>
        <w:r w:rsidR="004F5FE7" w:rsidRPr="00233377" w:rsidDel="002B1898">
          <w:delText xml:space="preserve">methods </w:delText>
        </w:r>
        <w:r w:rsidR="00EC10E9" w:rsidRPr="00233377" w:rsidDel="002B1898">
          <w:delText>we did not illustrate</w:delText>
        </w:r>
        <w:r w:rsidR="004F5FE7" w:rsidRPr="00233377" w:rsidDel="002B1898">
          <w:delText xml:space="preserve"> how to </w:delText>
        </w:r>
        <w:r w:rsidR="00205554" w:rsidRPr="00233377" w:rsidDel="002B1898">
          <w:delText>adjust for this missing data problem</w:delText>
        </w:r>
        <w:r w:rsidR="004F5FE7" w:rsidRPr="00233377" w:rsidDel="002B1898">
          <w:delText>.</w:delText>
        </w:r>
      </w:del>
      <w:r w:rsidR="003C42A6">
        <w:t xml:space="preserve"> </w:t>
      </w:r>
      <w:ins w:id="2626" w:author="Michael Belias" w:date="2020-11-21T18:50:00Z">
        <w:r w:rsidR="00465F29">
          <w:t>Fourth</w:t>
        </w:r>
      </w:ins>
      <w:r w:rsidR="00687DDB">
        <w:t>,</w:t>
      </w:r>
      <w:r w:rsidR="00FE6B6B">
        <w:t xml:space="preserve"> </w:t>
      </w:r>
      <w:del w:id="2627" w:author="Hout, Joanna in 't" w:date="2020-12-03T20:18:00Z">
        <w:r w:rsidR="00657277" w:rsidDel="00676AD3">
          <w:delText xml:space="preserve">and </w:delText>
        </w:r>
      </w:del>
      <w:r w:rsidR="00657277">
        <w:t xml:space="preserve">corresponding to our main aim to provide an introduction to splines, </w:t>
      </w:r>
      <w:r w:rsidR="00FE6B6B">
        <w:t xml:space="preserve">we </w:t>
      </w:r>
      <w:r w:rsidR="00657277">
        <w:t xml:space="preserve">limited our study </w:t>
      </w:r>
      <w:ins w:id="2628" w:author="Hout, Joanna in 't" w:date="2020-12-03T12:15:00Z">
        <w:r w:rsidR="002B1898">
          <w:t xml:space="preserve">to </w:t>
        </w:r>
      </w:ins>
      <w:r w:rsidR="00FE6B6B">
        <w:t>spline</w:t>
      </w:r>
      <w:r w:rsidR="00785B68">
        <w:t>-based approaches</w:t>
      </w:r>
      <w:r w:rsidR="00FE6B6B">
        <w:t xml:space="preserve"> whereas other </w:t>
      </w:r>
      <w:r w:rsidR="00A71D17">
        <w:lastRenderedPageBreak/>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w:t>
      </w:r>
      <w:proofErr w:type="spellStart"/>
      <w:r w:rsidR="00FE6B6B">
        <w:t>stepp</w:t>
      </w:r>
      <w:proofErr w:type="spellEnd"/>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proofErr w:type="spellStart"/>
      <w:r w:rsidR="00785B68">
        <w:t>ess</w:t>
      </w:r>
      <w:proofErr w:type="spellEnd"/>
      <w:r w:rsidR="00785B68">
        <w:t>)</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41F8B06E"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ins w:id="2629" w:author="Michael Belias" w:date="2020-12-01T17:16:00Z">
        <w:r w:rsidR="00975AAB">
          <w:t xml:space="preserve"> </w:t>
        </w:r>
      </w:ins>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ins w:id="2630" w:author="Hout, Joanna in 't" w:date="2020-12-03T20:19:00Z">
        <w:r w:rsidR="00676AD3">
          <w:t xml:space="preserve">if the aim </w:t>
        </w:r>
      </w:ins>
      <w:ins w:id="2631" w:author="Hout, Joanna in 't" w:date="2020-12-03T20:20:00Z">
        <w:r w:rsidR="00676AD3">
          <w:t xml:space="preserve">is </w:t>
        </w:r>
      </w:ins>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w:t>
      </w:r>
      <w:del w:id="2632" w:author="Hout, Joanna in 't" w:date="2020-12-03T20:20:00Z">
        <w:r w:rsidR="00106B14" w:rsidDel="00676AD3">
          <w:delText xml:space="preserve">illustrative </w:delText>
        </w:r>
      </w:del>
      <w:r w:rsidR="00106B14">
        <w:t xml:space="preserve">introduction on how to apply splines in </w:t>
      </w:r>
      <w:del w:id="2633" w:author="Hout, Joanna in 't" w:date="2020-12-03T20:20:00Z">
        <w:r w:rsidR="00106B14" w:rsidDel="00676AD3">
          <w:delText>single and multiple studies scenarios</w:delText>
        </w:r>
      </w:del>
      <w:ins w:id="2634" w:author="Hout, Joanna in 't" w:date="2020-12-03T20:20:00Z">
        <w:r w:rsidR="00676AD3">
          <w:t>IPD-MA</w:t>
        </w:r>
      </w:ins>
      <w:r w:rsidR="00106B14">
        <w:t xml:space="preserve"> will aid researchers to </w:t>
      </w:r>
      <w:ins w:id="2635" w:author="Hout, Joanna in 't" w:date="2020-12-03T20:21:00Z">
        <w:r w:rsidR="00676AD3">
          <w:t>consider</w:t>
        </w:r>
      </w:ins>
      <w:ins w:id="2636" w:author="Hout, Joanna in 't" w:date="2020-12-03T20:20:00Z">
        <w:r w:rsidR="00676AD3">
          <w:t xml:space="preserve"> </w:t>
        </w:r>
      </w:ins>
      <w:del w:id="2637" w:author="Hout, Joanna in 't" w:date="2020-12-03T20:20:00Z">
        <w:r w:rsidR="00106B14" w:rsidDel="00676AD3">
          <w:delText xml:space="preserve">account for </w:delText>
        </w:r>
      </w:del>
      <w:r w:rsidR="00106B14">
        <w:t>non-</w:t>
      </w:r>
      <w:del w:id="2638" w:author="Hout, Joanna in 't" w:date="2020-12-03T20:21:00Z">
        <w:r w:rsidR="00106B14" w:rsidDel="00676AD3">
          <w:delText>linearities</w:delText>
        </w:r>
      </w:del>
      <w:ins w:id="2639" w:author="Hout, Joanna in 't" w:date="2020-12-03T20:21:00Z">
        <w:r w:rsidR="00676AD3">
          <w:t xml:space="preserve">linear </w:t>
        </w:r>
      </w:ins>
      <w:ins w:id="2640" w:author="Hout, Joanna in 't" w:date="2020-12-03T20:22:00Z">
        <w:r w:rsidR="00D0561B">
          <w:t>relations</w:t>
        </w:r>
      </w:ins>
      <w:ins w:id="2641" w:author="Hout, Joanna in 't" w:date="2020-12-03T20:21:00Z">
        <w:r w:rsidR="00676AD3">
          <w:t xml:space="preserve"> with a potential effect modifier</w:t>
        </w:r>
      </w:ins>
      <w:r w:rsidR="00106B14">
        <w:t xml:space="preserve">. Doing so may provide better insight in the underlying associations and contribute to more evidence-based conclusions and thus better clinical decision making. </w:t>
      </w:r>
    </w:p>
    <w:p w14:paraId="0CC789A6" w14:textId="6A87A327" w:rsidR="0035103D" w:rsidRDefault="00106B14" w:rsidP="00F81CE4">
      <w:pPr>
        <w:ind w:firstLine="432"/>
        <w:rPr>
          <w:ins w:id="2642" w:author="Michael Belias" w:date="2020-12-06T18:33:00Z"/>
          <w:color w:val="000000"/>
          <w:shd w:val="clear" w:color="auto" w:fill="FFFFFF"/>
        </w:rPr>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w:t>
      </w:r>
      <w:ins w:id="2643" w:author="Michael Belias" w:date="2020-12-06T18:40:00Z">
        <w:r w:rsidR="00B13A06">
          <w:rPr>
            <w:color w:val="000000"/>
            <w:shd w:val="clear" w:color="auto" w:fill="FFFFFF"/>
          </w:rPr>
          <w:t xml:space="preserve">Across 3 common IPD-MA scenarios </w:t>
        </w:r>
      </w:ins>
      <w:commentRangeStart w:id="2644"/>
      <w:ins w:id="2645" w:author="Michael Belias" w:date="2020-12-06T18:35:00Z">
        <w:r w:rsidR="008126F5">
          <w:rPr>
            <w:color w:val="000000"/>
            <w:shd w:val="clear" w:color="auto" w:fill="FFFFFF"/>
          </w:rPr>
          <w:t xml:space="preserve">and one empirical </w:t>
        </w:r>
      </w:ins>
      <w:ins w:id="2646" w:author="Michael Belias" w:date="2020-12-06T18:40:00Z">
        <w:r w:rsidR="006831B0">
          <w:rPr>
            <w:color w:val="000000"/>
            <w:shd w:val="clear" w:color="auto" w:fill="FFFFFF"/>
          </w:rPr>
          <w:t xml:space="preserve">example </w:t>
        </w:r>
      </w:ins>
      <w:ins w:id="2647" w:author="Michael Belias" w:date="2020-12-06T18:35:00Z">
        <w:r w:rsidR="008126F5">
          <w:rPr>
            <w:color w:val="000000"/>
            <w:shd w:val="clear" w:color="auto" w:fill="FFFFFF"/>
          </w:rPr>
          <w:t xml:space="preserve">we showed that </w:t>
        </w:r>
        <w:r w:rsidR="00E419D1">
          <w:rPr>
            <w:color w:val="000000"/>
            <w:shd w:val="clear" w:color="auto" w:fill="FFFFFF"/>
          </w:rPr>
          <w:t>p</w:t>
        </w:r>
        <w:r w:rsidR="00E419D1" w:rsidRPr="00E419D1">
          <w:rPr>
            <w:color w:val="000000"/>
            <w:shd w:val="clear" w:color="auto" w:fill="FFFFFF"/>
          </w:rPr>
          <w:t>ointwise meta-analysis</w:t>
        </w:r>
      </w:ins>
      <w:ins w:id="2648" w:author="Michael Belias" w:date="2020-12-06T18:38:00Z">
        <w:r w:rsidR="0085768F">
          <w:rPr>
            <w:color w:val="000000"/>
            <w:shd w:val="clear" w:color="auto" w:fill="FFFFFF"/>
          </w:rPr>
          <w:t xml:space="preserve"> is</w:t>
        </w:r>
      </w:ins>
      <w:ins w:id="2649" w:author="Michael Belias" w:date="2020-12-06T18:35:00Z">
        <w:r w:rsidR="00E419D1" w:rsidRPr="00E419D1">
          <w:rPr>
            <w:color w:val="000000"/>
            <w:shd w:val="clear" w:color="auto" w:fill="FFFFFF"/>
          </w:rPr>
          <w:t xml:space="preserve"> robust</w:t>
        </w:r>
      </w:ins>
      <w:ins w:id="2650" w:author="Michael Belias" w:date="2020-12-06T18:39:00Z">
        <w:r w:rsidR="00F90D7D">
          <w:rPr>
            <w:color w:val="000000"/>
            <w:shd w:val="clear" w:color="auto" w:fill="FFFFFF"/>
          </w:rPr>
          <w:t xml:space="preserve"> to model changes</w:t>
        </w:r>
      </w:ins>
      <w:ins w:id="2651" w:author="Michael Belias" w:date="2020-12-06T18:35:00Z">
        <w:r w:rsidR="00E419D1" w:rsidRPr="00E419D1">
          <w:rPr>
            <w:color w:val="000000"/>
            <w:shd w:val="clear" w:color="auto" w:fill="FFFFFF"/>
          </w:rPr>
          <w:t xml:space="preserve"> and flexible</w:t>
        </w:r>
      </w:ins>
      <w:ins w:id="2652" w:author="Michael Belias" w:date="2020-12-06T18:39:00Z">
        <w:r w:rsidR="0088094B">
          <w:rPr>
            <w:color w:val="000000"/>
            <w:shd w:val="clear" w:color="auto" w:fill="FFFFFF"/>
          </w:rPr>
          <w:t>,</w:t>
        </w:r>
      </w:ins>
      <w:ins w:id="2653" w:author="Michael Belias" w:date="2020-12-06T18:35:00Z">
        <w:r w:rsidR="00E419D1" w:rsidRPr="00E419D1">
          <w:rPr>
            <w:color w:val="000000"/>
            <w:shd w:val="clear" w:color="auto" w:fill="FFFFFF"/>
          </w:rPr>
          <w:t xml:space="preserve"> but non-smoothness may occur</w:t>
        </w:r>
      </w:ins>
      <w:ins w:id="2654" w:author="Michael Belias" w:date="2020-12-06T18:36:00Z">
        <w:r w:rsidR="005169E3">
          <w:rPr>
            <w:color w:val="000000"/>
            <w:shd w:val="clear" w:color="auto" w:fill="FFFFFF"/>
          </w:rPr>
          <w:t>,</w:t>
        </w:r>
        <w:r w:rsidR="004A322A">
          <w:rPr>
            <w:color w:val="000000"/>
            <w:shd w:val="clear" w:color="auto" w:fill="FFFFFF"/>
          </w:rPr>
          <w:t xml:space="preserve"> </w:t>
        </w:r>
      </w:ins>
      <w:ins w:id="2655" w:author="Michael Belias" w:date="2020-12-06T18:37:00Z">
        <w:r w:rsidR="00B529E9">
          <w:rPr>
            <w:color w:val="000000"/>
            <w:shd w:val="clear" w:color="auto" w:fill="FFFFFF"/>
          </w:rPr>
          <w:t>m</w:t>
        </w:r>
        <w:r w:rsidR="00B529E9" w:rsidRPr="00B529E9">
          <w:rPr>
            <w:color w:val="000000"/>
            <w:shd w:val="clear" w:color="auto" w:fill="FFFFFF"/>
          </w:rPr>
          <w:t>ultivariate meta-analysis</w:t>
        </w:r>
        <w:r w:rsidR="00AB21D0">
          <w:rPr>
            <w:color w:val="000000"/>
            <w:shd w:val="clear" w:color="auto" w:fill="FFFFFF"/>
          </w:rPr>
          <w:t xml:space="preserve"> may</w:t>
        </w:r>
        <w:r w:rsidR="00936F30">
          <w:rPr>
            <w:color w:val="000000"/>
            <w:shd w:val="clear" w:color="auto" w:fill="FFFFFF"/>
          </w:rPr>
          <w:t xml:space="preserve"> be</w:t>
        </w:r>
        <w:r w:rsidR="00B529E9" w:rsidRPr="00B529E9">
          <w:rPr>
            <w:color w:val="000000"/>
            <w:shd w:val="clear" w:color="auto" w:fill="FFFFFF"/>
          </w:rPr>
          <w:t xml:space="preserve"> efficient if specified “correctly”, but lacks robustness and flexibility</w:t>
        </w:r>
        <w:r w:rsidR="00082FBC">
          <w:rPr>
            <w:color w:val="000000"/>
            <w:shd w:val="clear" w:color="auto" w:fill="FFFFFF"/>
          </w:rPr>
          <w:t xml:space="preserve"> and </w:t>
        </w:r>
        <w:r w:rsidR="007A1076" w:rsidRPr="007A1076">
          <w:rPr>
            <w:color w:val="000000"/>
            <w:shd w:val="clear" w:color="auto" w:fill="FFFFFF"/>
          </w:rPr>
          <w:t>GAMM</w:t>
        </w:r>
        <w:r w:rsidR="0072204A">
          <w:rPr>
            <w:color w:val="000000"/>
            <w:shd w:val="clear" w:color="auto" w:fill="FFFFFF"/>
          </w:rPr>
          <w:t xml:space="preserve"> </w:t>
        </w:r>
      </w:ins>
      <w:ins w:id="2656" w:author="Michael Belias" w:date="2020-12-06T18:38:00Z">
        <w:r w:rsidR="004D696C">
          <w:rPr>
            <w:color w:val="000000"/>
            <w:shd w:val="clear" w:color="auto" w:fill="FFFFFF"/>
          </w:rPr>
          <w:t xml:space="preserve">can </w:t>
        </w:r>
        <w:r w:rsidR="00BD4FC4">
          <w:rPr>
            <w:color w:val="000000"/>
            <w:shd w:val="clear" w:color="auto" w:fill="FFFFFF"/>
          </w:rPr>
          <w:t>handle</w:t>
        </w:r>
      </w:ins>
      <w:ins w:id="2657" w:author="Michael Belias" w:date="2020-12-06T18:37:00Z">
        <w:r w:rsidR="007A1076" w:rsidRPr="007A1076">
          <w:rPr>
            <w:color w:val="000000"/>
            <w:shd w:val="clear" w:color="auto" w:fill="FFFFFF"/>
          </w:rPr>
          <w:t xml:space="preserve"> different study domains and sample sizes</w:t>
        </w:r>
      </w:ins>
      <w:ins w:id="2658" w:author="Michael Belias" w:date="2020-12-06T18:38:00Z">
        <w:r w:rsidR="00DE607A">
          <w:rPr>
            <w:color w:val="000000"/>
            <w:shd w:val="clear" w:color="auto" w:fill="FFFFFF"/>
          </w:rPr>
          <w:t xml:space="preserve">, whilst producing smooth </w:t>
        </w:r>
        <w:r w:rsidR="004D5B81">
          <w:rPr>
            <w:color w:val="000000"/>
            <w:shd w:val="clear" w:color="auto" w:fill="FFFFFF"/>
          </w:rPr>
          <w:t>pooled regression curves</w:t>
        </w:r>
      </w:ins>
      <w:ins w:id="2659" w:author="Michael Belias" w:date="2020-12-06T18:37:00Z">
        <w:r w:rsidR="007A1076" w:rsidRPr="007A1076">
          <w:rPr>
            <w:color w:val="000000"/>
            <w:shd w:val="clear" w:color="auto" w:fill="FFFFFF"/>
          </w:rPr>
          <w:t>, but careful modelling required</w:t>
        </w:r>
      </w:ins>
      <w:ins w:id="2660" w:author="Michael Belias" w:date="2020-12-06T18:39:00Z">
        <w:r w:rsidR="00AF5464">
          <w:rPr>
            <w:color w:val="000000"/>
            <w:shd w:val="clear" w:color="auto" w:fill="FFFFFF"/>
          </w:rPr>
          <w:t>.</w:t>
        </w:r>
        <w:commentRangeEnd w:id="2644"/>
        <w:r w:rsidR="00374245">
          <w:rPr>
            <w:rStyle w:val="CommentReference"/>
          </w:rPr>
          <w:commentReference w:id="2644"/>
        </w:r>
      </w:ins>
      <w:ins w:id="2661" w:author="Michael Belias" w:date="2020-12-06T18:40:00Z">
        <w:r w:rsidR="006B6278" w:rsidRPr="006B6278">
          <w:t xml:space="preserve"> </w:t>
        </w:r>
        <w:r w:rsidR="006B6278">
          <w:t xml:space="preserve">Splines provide </w:t>
        </w:r>
        <w:r w:rsidR="006B6278">
          <w:rPr>
            <w:color w:val="000000"/>
            <w:shd w:val="clear" w:color="auto" w:fill="FFFFFF"/>
          </w:rPr>
          <w:t>a helpful tool to capture nonlinear treatment effect differences in IPD-MA.</w:t>
        </w:r>
      </w:ins>
    </w:p>
    <w:p w14:paraId="04DA34B7" w14:textId="77777777" w:rsidR="0035103D" w:rsidRDefault="0035103D" w:rsidP="00F81CE4">
      <w:pPr>
        <w:ind w:firstLine="432"/>
        <w:rPr>
          <w:ins w:id="2662" w:author="Michael Belias" w:date="2020-12-06T18:33:00Z"/>
          <w:color w:val="000000"/>
          <w:shd w:val="clear" w:color="auto" w:fill="FFFFFF"/>
        </w:rPr>
      </w:pPr>
    </w:p>
    <w:p w14:paraId="77A4888D" w14:textId="77777777" w:rsidR="0035103D" w:rsidRDefault="0035103D" w:rsidP="00F81CE4">
      <w:pPr>
        <w:ind w:firstLine="432"/>
        <w:rPr>
          <w:ins w:id="2663" w:author="Michael Belias" w:date="2020-12-06T18:33:00Z"/>
          <w:color w:val="000000"/>
          <w:shd w:val="clear" w:color="auto" w:fill="FFFFFF"/>
        </w:rPr>
      </w:pPr>
    </w:p>
    <w:p w14:paraId="33D6AE3C" w14:textId="650122E5" w:rsidR="001F4B8C" w:rsidRDefault="001F4B8C" w:rsidP="00F81CE4">
      <w:pPr>
        <w:ind w:firstLine="432"/>
      </w:pPr>
      <w:commentRangeStart w:id="2664"/>
      <w:r>
        <w:rPr>
          <w:color w:val="000000"/>
          <w:shd w:val="clear" w:color="auto" w:fill="FFFFFF"/>
        </w:rPr>
        <w:t>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ins w:id="2665" w:author="Hout, Joanna in 't" w:date="2020-12-03T20:23:00Z">
        <w:r w:rsidR="00D0561B" w:rsidRPr="007B6B39">
          <w:rPr>
            <w:color w:val="000000"/>
            <w:shd w:val="clear" w:color="auto" w:fill="FFFFFF"/>
          </w:rPr>
          <w:t>, especially when using multivariate meta-analysis</w:t>
        </w:r>
      </w:ins>
      <w:r>
        <w:rPr>
          <w:color w:val="000000"/>
          <w:shd w:val="clear" w:color="auto" w:fill="FFFFFF"/>
        </w:rPr>
        <w:t xml:space="preserve">. We showed </w:t>
      </w:r>
      <w:del w:id="2666" w:author="Michael Belias" w:date="2020-12-06T18:33:00Z">
        <w:r w:rsidDel="004638DA">
          <w:rPr>
            <w:color w:val="000000"/>
            <w:shd w:val="clear" w:color="auto" w:fill="FFFFFF"/>
          </w:rPr>
          <w:delText xml:space="preserve">that </w:delText>
        </w:r>
      </w:del>
      <w:r w:rsidR="00DF0522">
        <w:rPr>
          <w:color w:val="000000"/>
          <w:shd w:val="clear" w:color="auto" w:fill="FFFFFF"/>
        </w:rPr>
        <w:t>across</w:t>
      </w:r>
      <w:r>
        <w:rPr>
          <w:color w:val="000000"/>
          <w:shd w:val="clear" w:color="auto" w:fill="FFFFFF"/>
        </w:rPr>
        <w:t xml:space="preserve"> 3 common IPD-MA scenarios and one empirical example</w:t>
      </w:r>
      <w:r w:rsidR="00DF0522">
        <w:rPr>
          <w:color w:val="000000"/>
          <w:shd w:val="clear" w:color="auto" w:fill="FFFFFF"/>
        </w:rPr>
        <w:t>,</w:t>
      </w:r>
      <w:ins w:id="2667" w:author="Michael Belias" w:date="2020-12-06T18:33:00Z">
        <w:r w:rsidR="004638DA" w:rsidRPr="004638DA">
          <w:rPr>
            <w:color w:val="000000"/>
            <w:shd w:val="clear" w:color="auto" w:fill="FFFFFF"/>
          </w:rPr>
          <w:t xml:space="preserve"> </w:t>
        </w:r>
        <w:r w:rsidR="004638DA">
          <w:rPr>
            <w:color w:val="000000"/>
            <w:shd w:val="clear" w:color="auto" w:fill="FFFFFF"/>
          </w:rPr>
          <w:t>that</w:t>
        </w:r>
      </w:ins>
      <w:r>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commentRangeStart w:id="2668"/>
      <w:commentRangeStart w:id="2669"/>
      <w:del w:id="2670" w:author="Michael Belias" w:date="2020-12-06T18:31:00Z">
        <w:r w:rsidR="00E97F3A" w:rsidDel="0056347F">
          <w:rPr>
            <w:color w:val="000000"/>
            <w:shd w:val="clear" w:color="auto" w:fill="FFFFFF"/>
          </w:rPr>
          <w:delText>differences</w:delText>
        </w:r>
        <w:r w:rsidR="00F11DCB" w:rsidDel="0056347F">
          <w:rPr>
            <w:color w:val="000000"/>
            <w:shd w:val="clear" w:color="auto" w:fill="FFFFFF"/>
          </w:rPr>
          <w:delText xml:space="preserve"> </w:delText>
        </w:r>
      </w:del>
      <w:ins w:id="2671" w:author="Michael Belias" w:date="2020-12-06T18:31:00Z">
        <w:r w:rsidR="0056347F">
          <w:rPr>
            <w:color w:val="000000"/>
            <w:shd w:val="clear" w:color="auto" w:fill="FFFFFF"/>
          </w:rPr>
          <w:t>heterogeneity</w:t>
        </w:r>
        <w:r w:rsidR="00087D11">
          <w:rPr>
            <w:color w:val="000000"/>
            <w:shd w:val="clear" w:color="auto" w:fill="FFFFFF"/>
          </w:rPr>
          <w:t xml:space="preserve"> </w:t>
        </w:r>
      </w:ins>
      <w:ins w:id="2672" w:author="Michael Belias" w:date="2020-12-06T18:32:00Z">
        <w:r w:rsidR="000755FE">
          <w:rPr>
            <w:color w:val="000000"/>
            <w:shd w:val="clear" w:color="auto" w:fill="FFFFFF"/>
          </w:rPr>
          <w:t>both</w:t>
        </w:r>
      </w:ins>
      <w:ins w:id="2673" w:author="Michael Belias" w:date="2020-12-06T18:31:00Z">
        <w:r w:rsidR="004401AD">
          <w:rPr>
            <w:color w:val="000000"/>
            <w:shd w:val="clear" w:color="auto" w:fill="FFFFFF"/>
          </w:rPr>
          <w:t xml:space="preserve"> the regression lines</w:t>
        </w:r>
      </w:ins>
      <w:ins w:id="2674" w:author="Michael Belias" w:date="2020-12-06T18:32:00Z">
        <w:r w:rsidR="008D53C8">
          <w:rPr>
            <w:color w:val="000000"/>
            <w:shd w:val="clear" w:color="auto" w:fill="FFFFFF"/>
          </w:rPr>
          <w:t xml:space="preserve"> and </w:t>
        </w:r>
        <w:r w:rsidR="00441579">
          <w:rPr>
            <w:color w:val="000000"/>
            <w:shd w:val="clear" w:color="auto" w:fill="FFFFFF"/>
          </w:rPr>
          <w:t>the ranges of</w:t>
        </w:r>
        <w:r w:rsidR="005D7063">
          <w:rPr>
            <w:color w:val="000000"/>
            <w:shd w:val="clear" w:color="auto" w:fill="FFFFFF"/>
          </w:rPr>
          <w:t xml:space="preserve"> the </w:t>
        </w:r>
      </w:ins>
      <w:ins w:id="2675" w:author="Michael Belias" w:date="2020-12-06T18:31:00Z">
        <w:r w:rsidR="0056347F">
          <w:rPr>
            <w:color w:val="000000"/>
            <w:shd w:val="clear" w:color="auto" w:fill="FFFFFF"/>
          </w:rPr>
          <w:t xml:space="preserve"> </w:t>
        </w:r>
      </w:ins>
      <w:r w:rsidR="00F11DCB">
        <w:rPr>
          <w:color w:val="000000"/>
          <w:shd w:val="clear" w:color="auto" w:fill="FFFFFF"/>
        </w:rPr>
        <w:t>across studies</w:t>
      </w:r>
      <w:r w:rsidR="00E97F3A">
        <w:rPr>
          <w:color w:val="000000"/>
          <w:shd w:val="clear" w:color="auto" w:fill="FFFFFF"/>
        </w:rPr>
        <w:t xml:space="preserve"> </w:t>
      </w:r>
      <w:del w:id="2676" w:author="Michael Belias" w:date="2020-12-06T18:31:00Z">
        <w:r w:rsidR="00E97F3A" w:rsidDel="0029008A">
          <w:rPr>
            <w:color w:val="000000"/>
            <w:shd w:val="clear" w:color="auto" w:fill="FFFFFF"/>
          </w:rPr>
          <w:delText>in the ranges of the effect modifier</w:delText>
        </w:r>
        <w:r w:rsidR="00A217AC" w:rsidDel="0029008A">
          <w:rPr>
            <w:color w:val="000000"/>
            <w:shd w:val="clear" w:color="auto" w:fill="FFFFFF"/>
          </w:rPr>
          <w:delText xml:space="preserve"> and the </w:delText>
        </w:r>
        <w:r w:rsidR="00396D39" w:rsidDel="0029008A">
          <w:rPr>
            <w:color w:val="000000"/>
            <w:shd w:val="clear" w:color="auto" w:fill="FFFFFF"/>
          </w:rPr>
          <w:delText>functional forms</w:delText>
        </w:r>
      </w:del>
      <w:commentRangeEnd w:id="2668"/>
      <w:r w:rsidR="00D0561B">
        <w:rPr>
          <w:rStyle w:val="CommentReference"/>
        </w:rPr>
        <w:commentReference w:id="2668"/>
      </w:r>
      <w:commentRangeEnd w:id="2669"/>
      <w:r w:rsidR="00604D49">
        <w:rPr>
          <w:rStyle w:val="CommentReference"/>
        </w:rPr>
        <w:commentReference w:id="2669"/>
      </w:r>
      <w:r w:rsidR="00396D39">
        <w:rPr>
          <w:color w:val="000000"/>
          <w:shd w:val="clear" w:color="auto" w:fill="FFFFFF"/>
        </w:rPr>
        <w:t xml:space="preserve">, while </w:t>
      </w:r>
      <w:del w:id="2677" w:author="Hout, Joanna in 't" w:date="2020-12-03T20:24:00Z">
        <w:r w:rsidR="00396D39" w:rsidDel="00D0561B">
          <w:rPr>
            <w:color w:val="000000"/>
            <w:shd w:val="clear" w:color="auto" w:fill="FFFFFF"/>
          </w:rPr>
          <w:delText>showing</w:delText>
        </w:r>
        <w:r w:rsidR="0088026C" w:rsidDel="00D0561B">
          <w:rPr>
            <w:color w:val="000000"/>
            <w:shd w:val="clear" w:color="auto" w:fill="FFFFFF"/>
          </w:rPr>
          <w:delText xml:space="preserve"> </w:delText>
        </w:r>
      </w:del>
      <w:ins w:id="2678" w:author="Hout, Joanna in 't" w:date="2020-12-03T20:24:00Z">
        <w:r w:rsidR="00D0561B">
          <w:rPr>
            <w:color w:val="000000"/>
            <w:shd w:val="clear" w:color="auto" w:fill="FFFFFF"/>
          </w:rPr>
          <w:t xml:space="preserve">resulting in </w:t>
        </w:r>
      </w:ins>
      <w:del w:id="2679" w:author="Hout, Joanna in 't" w:date="2020-12-03T20:24:00Z">
        <w:r w:rsidR="004D61EF" w:rsidDel="00D0561B">
          <w:rPr>
            <w:color w:val="000000"/>
            <w:shd w:val="clear" w:color="auto" w:fill="FFFFFF"/>
          </w:rPr>
          <w:delText>continuous</w:delText>
        </w:r>
        <w:r w:rsidR="003006CA" w:rsidDel="00D0561B">
          <w:rPr>
            <w:color w:val="000000"/>
            <w:shd w:val="clear" w:color="auto" w:fill="FFFFFF"/>
          </w:rPr>
          <w:delText xml:space="preserve"> and</w:delText>
        </w:r>
        <w:r w:rsidR="004D61EF" w:rsidDel="00D0561B">
          <w:rPr>
            <w:color w:val="000000"/>
            <w:shd w:val="clear" w:color="auto" w:fill="FFFFFF"/>
          </w:rPr>
          <w:delText xml:space="preserve"> </w:delText>
        </w:r>
      </w:del>
      <w:r w:rsidR="004D61EF">
        <w:rPr>
          <w:color w:val="000000"/>
          <w:shd w:val="clear" w:color="auto" w:fill="FFFFFF"/>
        </w:rPr>
        <w:t>smooth</w:t>
      </w:r>
      <w:r>
        <w:rPr>
          <w:color w:val="000000"/>
          <w:shd w:val="clear" w:color="auto" w:fill="FFFFFF"/>
        </w:rPr>
        <w:t xml:space="preserve"> </w:t>
      </w:r>
      <w:r w:rsidR="007D4543">
        <w:rPr>
          <w:color w:val="000000"/>
          <w:shd w:val="clear" w:color="auto" w:fill="FFFFFF"/>
        </w:rPr>
        <w:t>regression lines</w:t>
      </w:r>
      <w:r>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commentRangeEnd w:id="2664"/>
      <w:r w:rsidR="00127CA3">
        <w:rPr>
          <w:rStyle w:val="CommentReference"/>
        </w:rPr>
        <w:commentReference w:id="2664"/>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D9FBF59" w14:textId="77777777" w:rsidR="00B550D6" w:rsidRDefault="007718F7" w:rsidP="00B550D6">
      <w:pPr>
        <w:pStyle w:val="Bibliography"/>
      </w:pPr>
      <w:r>
        <w:fldChar w:fldCharType="begin"/>
      </w:r>
      <w:r w:rsidR="00622496">
        <w:instrText xml:space="preserve"> ADDIN ZOTERO_BIBL {"uncited":[],"omitted":[],"custom":[]} CSL_BIBLIOGRAPHY </w:instrText>
      </w:r>
      <w:r>
        <w:fldChar w:fldCharType="separate"/>
      </w:r>
      <w:r w:rsidR="00B550D6">
        <w:t>1. Simmonds M, Stewart G, Stewart L. A decade of individual participant data meta-analyses: A review of current practice. Contemp Clin Trials. 2015;45 Pt A:76–83.</w:t>
      </w:r>
    </w:p>
    <w:p w14:paraId="247CA096" w14:textId="77777777" w:rsidR="00B550D6" w:rsidRDefault="00B550D6" w:rsidP="00B550D6">
      <w:pPr>
        <w:pStyle w:val="Bibliography"/>
      </w:pPr>
      <w:r>
        <w:t>2. Altman DG, Royston P. The cost of dichotomising continuous variables. BMJ. 2006;332:1080.1.</w:t>
      </w:r>
    </w:p>
    <w:p w14:paraId="5C2959A8" w14:textId="77777777" w:rsidR="00B550D6" w:rsidRDefault="00B550D6" w:rsidP="00B550D6">
      <w:pPr>
        <w:pStyle w:val="Bibliography"/>
      </w:pPr>
      <w:r>
        <w:t>3. Austin PC, Brunner LJ. Inflation of the type I error rate when a continuous confounding variable is categorized in logistic regression analyses. Statist Med. 2004;23:1159–78.</w:t>
      </w:r>
    </w:p>
    <w:p w14:paraId="39616097" w14:textId="77777777" w:rsidR="00B550D6" w:rsidRDefault="00B550D6" w:rsidP="00B550D6">
      <w:pPr>
        <w:pStyle w:val="Bibliography"/>
      </w:pPr>
      <w:r>
        <w:t>4. Maxwell SE, Delaney HD. Bivariate median splits and spurious statistical significance. Psychological Bulletin. 1993;113:181–90.</w:t>
      </w:r>
    </w:p>
    <w:p w14:paraId="67C36389" w14:textId="77777777" w:rsidR="00B550D6" w:rsidRDefault="00B550D6" w:rsidP="00B550D6">
      <w:pPr>
        <w:pStyle w:val="Bibliography"/>
      </w:pPr>
      <w:r>
        <w:t>5. Weinberg CR. How bad is categorization? Epidemiology. 1995;6:345–7.</w:t>
      </w:r>
    </w:p>
    <w:p w14:paraId="4DCE6113" w14:textId="77777777" w:rsidR="00B550D6" w:rsidRDefault="00B550D6" w:rsidP="00B550D6">
      <w:pPr>
        <w:pStyle w:val="Bibliography"/>
      </w:pPr>
      <w:r>
        <w:t>6. Greenland S. Basic Problems in Interaction Assessment. Environmental Health Perspectives. 1993;101:59.</w:t>
      </w:r>
    </w:p>
    <w:p w14:paraId="016EFBBC" w14:textId="77777777" w:rsidR="00B550D6" w:rsidRDefault="00B550D6" w:rsidP="00B550D6">
      <w:pPr>
        <w:pStyle w:val="Bibliography"/>
      </w:pPr>
      <w:r>
        <w:t>7. Zeileis A, Hothorn T, Hornik K. Model-Based Recursive Partitioning. Journal of Computational and Graphical Statistics. 2008;17:492–514.</w:t>
      </w:r>
    </w:p>
    <w:p w14:paraId="19BC0901" w14:textId="77777777" w:rsidR="00B550D6" w:rsidRDefault="00B550D6" w:rsidP="00B550D6">
      <w:pPr>
        <w:pStyle w:val="Bibliography"/>
      </w:pPr>
      <w:r>
        <w:t>8. Seibold H, Hothorn T, Zeileis A. Generalised linear model trees with global additive effects. Adv Data Anal Classif. 2019;13:703–25.</w:t>
      </w:r>
    </w:p>
    <w:p w14:paraId="5DB23D8F" w14:textId="77777777" w:rsidR="00B550D6" w:rsidRDefault="00B550D6" w:rsidP="00B550D6">
      <w:pPr>
        <w:pStyle w:val="Bibliography"/>
      </w:pPr>
      <w:r>
        <w:t>9. Su X, Tsai C-L, Wang H, Nickerson DM, Li B. Subgroup Analysis via Recursive Partitioning. SSRN Journal. 2009. doi:10.2139/ssrn.1341380.</w:t>
      </w:r>
    </w:p>
    <w:p w14:paraId="19F08642" w14:textId="77777777" w:rsidR="00B550D6" w:rsidRDefault="00B550D6" w:rsidP="00B550D6">
      <w:pPr>
        <w:pStyle w:val="Bibliography"/>
      </w:pPr>
      <w:r>
        <w:t>10. Mistry D, Stallard N, Underwood M. A recursive partitioning approach for subgroup identification in individual patient data meta-analysis. Statistics in Medicine. 2018;37:1550–61.</w:t>
      </w:r>
    </w:p>
    <w:p w14:paraId="3B5B51F7" w14:textId="77777777" w:rsidR="00B550D6" w:rsidRDefault="00B550D6" w:rsidP="00B550D6">
      <w:pPr>
        <w:pStyle w:val="Bibliography"/>
      </w:pPr>
      <w:r>
        <w:t>11. Fokkema M, Smits N, Zeileis A, Hothorn T, Kelderman H. Detecting treatment-subgroup interactions in clustered data with generalized linear mixed-effects model trees. Behav Res. 2018;50:2016–34.</w:t>
      </w:r>
    </w:p>
    <w:p w14:paraId="39644F37" w14:textId="77777777" w:rsidR="00B550D6" w:rsidRDefault="00B550D6" w:rsidP="00B550D6">
      <w:pPr>
        <w:pStyle w:val="Bibliography"/>
      </w:pPr>
      <w:r>
        <w:t>12. Wang XV, Cole B, Bonetti M, Gelber RD. Meta-STEPP with random effects. Res Syn Meth. 2018;9:312–7.</w:t>
      </w:r>
    </w:p>
    <w:p w14:paraId="583FCCB1" w14:textId="77777777" w:rsidR="00B550D6" w:rsidRDefault="00B550D6" w:rsidP="00B550D6">
      <w:pPr>
        <w:pStyle w:val="Bibliography"/>
      </w:pPr>
      <w:r>
        <w:t>13. Wang XV, Cole B, Bonetti M, Gelber RD. Meta-STEPP: subpopulation treatment effect pattern plot for individual patient data meta-analysis. Statist Med. 2016;35:3704–16.</w:t>
      </w:r>
    </w:p>
    <w:p w14:paraId="229C88BB" w14:textId="77777777" w:rsidR="00B550D6" w:rsidRDefault="00B550D6" w:rsidP="00B550D6">
      <w:pPr>
        <w:pStyle w:val="Bibliography"/>
      </w:pPr>
      <w:r>
        <w:t>14. Sauerbrei W, Royston P. A new strategy for meta-analysis of continuous covariates in observational studies. Statist Med. 2011;30:3341–60.</w:t>
      </w:r>
    </w:p>
    <w:p w14:paraId="6A362D05" w14:textId="77777777" w:rsidR="00B550D6" w:rsidRDefault="00B550D6" w:rsidP="00B550D6">
      <w:pPr>
        <w:pStyle w:val="Bibliography"/>
      </w:pPr>
      <w:r>
        <w:t>15. Royston P, Sauerbrei W. A new approach to modelling interactions between treatment and continuous covariates in clinical trials by using fractional polynomials. Statist Med. 2004;23:2509–25.</w:t>
      </w:r>
    </w:p>
    <w:p w14:paraId="3B6A16C5" w14:textId="77777777" w:rsidR="00B550D6" w:rsidRDefault="00B550D6" w:rsidP="00B550D6">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6FF86A5E" w14:textId="77777777" w:rsidR="00B550D6" w:rsidRDefault="00B550D6" w:rsidP="00B550D6">
      <w:pPr>
        <w:pStyle w:val="Bibliography"/>
      </w:pPr>
      <w:r>
        <w:t>17. Harrell FE. General Aspects of Fitting Regression Models. In: Regression Modeling Strategies. Cham: Springer International Publishing; 2015. p. 24–6. doi:10.1007/978-3-319-19425-7_2.</w:t>
      </w:r>
    </w:p>
    <w:p w14:paraId="28157A15" w14:textId="77777777" w:rsidR="00B550D6" w:rsidRDefault="00B550D6" w:rsidP="00B550D6">
      <w:pPr>
        <w:pStyle w:val="Bibliography"/>
      </w:pPr>
      <w:r>
        <w:t>18. de Boor C. A Practical Guide to Splines. New York, NY: Springer New York; 1978. doi:10.1007/978-1-4612-6333-3.</w:t>
      </w:r>
    </w:p>
    <w:p w14:paraId="5AF93AB0" w14:textId="77777777" w:rsidR="00B550D6" w:rsidRDefault="00B550D6" w:rsidP="00B550D6">
      <w:pPr>
        <w:pStyle w:val="Bibliography"/>
      </w:pPr>
      <w:r>
        <w:lastRenderedPageBreak/>
        <w:t>19. de Boor C. Package for Calculating with B-Splines. SIAM J Numer Anal. 1977;14:441–72.</w:t>
      </w:r>
    </w:p>
    <w:p w14:paraId="264D6195" w14:textId="77777777" w:rsidR="00B550D6" w:rsidRDefault="00B550D6" w:rsidP="00B550D6">
      <w:pPr>
        <w:pStyle w:val="Bibliography"/>
      </w:pPr>
      <w:r>
        <w:t>20. Best DJ, Green PJ, Silverman BW. Nonparametric Regression and Generalized Linear Models: A Roughness Penalty Approach. Biometrics. 1994;50:1228.</w:t>
      </w:r>
    </w:p>
    <w:p w14:paraId="01A55D56" w14:textId="77777777" w:rsidR="00B550D6" w:rsidRDefault="00B550D6" w:rsidP="00B550D6">
      <w:pPr>
        <w:pStyle w:val="Bibliography"/>
      </w:pPr>
      <w:r>
        <w:t>21. Eilers PHC, Marx BD. Flexible smoothing with B -splines and penalties. Statist Sci. 1996;11:89–121.</w:t>
      </w:r>
    </w:p>
    <w:p w14:paraId="3FFA554E" w14:textId="77777777" w:rsidR="00B550D6" w:rsidRDefault="00B550D6" w:rsidP="00B550D6">
      <w:pPr>
        <w:pStyle w:val="Bibliography"/>
      </w:pPr>
      <w:r>
        <w:t>22. Wood SN. Introducing GAMs. In: Generalized Additive Models. 2nd edition. Chapman and Hall/CRC; 2017. p. 161–94. doi:10.1201/9781315370279-4.</w:t>
      </w:r>
    </w:p>
    <w:p w14:paraId="01A7597F" w14:textId="77777777" w:rsidR="00B550D6" w:rsidRDefault="00B550D6" w:rsidP="00B550D6">
      <w:pPr>
        <w:pStyle w:val="Bibliography"/>
      </w:pPr>
      <w:r>
        <w:t>23. Gasparrini A, Armstrong B, Kenward MG. Multivariate meta-analysis for non-linear and other multi-parameter associations. Statist Med. 2012;31:3821–39.</w:t>
      </w:r>
    </w:p>
    <w:p w14:paraId="0C211902" w14:textId="77777777" w:rsidR="00B550D6" w:rsidRDefault="00B550D6" w:rsidP="00B550D6">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6CC91A39" w14:textId="77777777" w:rsidR="00B550D6" w:rsidRDefault="00B550D6" w:rsidP="00B550D6">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79FFE065" w14:textId="77777777" w:rsidR="00B550D6" w:rsidRDefault="00B550D6" w:rsidP="00B550D6">
      <w:pPr>
        <w:pStyle w:val="Bibliography"/>
      </w:pPr>
      <w:r>
        <w:t>26. Rovers MM, Glasziou P, Appelman CL, Burke P, McCormick DP, Damoiseaux RA, et al. Antibiotics for acute otitis media: a meta-analysis with individual patient data. The Lancet. 2006;368:1429–35.</w:t>
      </w:r>
    </w:p>
    <w:p w14:paraId="685089A3" w14:textId="77777777" w:rsidR="00B550D6" w:rsidRDefault="00B550D6" w:rsidP="00B550D6">
      <w:pPr>
        <w:pStyle w:val="Bibliography"/>
      </w:pPr>
      <w:r>
        <w:t>27. Sun Y-Q, Burgess S, Staley JR, Wood AM, Bell S, Kaptoge SK, et al. Body mass index and all cause mortality in HUNT and UK Biobank studies: linear and non-linear mendelian randomisation analyses. BMJ. 2019;:l1042.</w:t>
      </w:r>
    </w:p>
    <w:p w14:paraId="74BD114C" w14:textId="77777777" w:rsidR="00B550D6" w:rsidRDefault="00B550D6" w:rsidP="00B550D6">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44D7DB5" w14:textId="77777777" w:rsidR="00B550D6" w:rsidRDefault="00B550D6" w:rsidP="00B550D6">
      <w:pPr>
        <w:pStyle w:val="Bibliography"/>
      </w:pPr>
      <w:r>
        <w:t>29. Rothman KJ. Epidemiology: an introduction. 2nd ed. New York, NY: Oxford University Press; 2012.</w:t>
      </w:r>
    </w:p>
    <w:p w14:paraId="7BDC4E36" w14:textId="77777777" w:rsidR="00B550D6" w:rsidRDefault="00B550D6" w:rsidP="00B550D6">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DB15611" w14:textId="77777777" w:rsidR="00B550D6" w:rsidRDefault="00B550D6" w:rsidP="00B550D6">
      <w:pPr>
        <w:pStyle w:val="Bibliography"/>
      </w:pPr>
      <w:r>
        <w:t>31. Miettinen O. CONFOUNDING AND EFFECT-MODIFICATION. American Journal of Epidemiology. 1974;100:350–3.</w:t>
      </w:r>
    </w:p>
    <w:p w14:paraId="273FAC1C" w14:textId="77777777" w:rsidR="00B550D6" w:rsidRDefault="00B550D6" w:rsidP="00B550D6">
      <w:pPr>
        <w:pStyle w:val="Bibliography"/>
      </w:pPr>
      <w:r>
        <w:t>32. VanderWeele TJ. Confounding and Effect Modification: Distribution and Measure. Epidemiologic Methods. 2012;1. doi:10.1515/2161-962X.1004.</w:t>
      </w:r>
    </w:p>
    <w:p w14:paraId="50BA7128" w14:textId="77777777" w:rsidR="00B550D6" w:rsidRDefault="00B550D6" w:rsidP="00B550D6">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1B93F435" w14:textId="77777777" w:rsidR="00B550D6" w:rsidRDefault="00B550D6" w:rsidP="00B550D6">
      <w:pPr>
        <w:pStyle w:val="Bibliography"/>
      </w:pPr>
      <w:r>
        <w:t>34. Newcombe RG. MOVER-R confidence intervals for ratios and products of two independently estimated quantities. Stat Methods Med Res. 2016;25:1774–8.</w:t>
      </w:r>
    </w:p>
    <w:p w14:paraId="160C6594" w14:textId="77777777" w:rsidR="00B550D6" w:rsidRDefault="00B550D6" w:rsidP="00B550D6">
      <w:pPr>
        <w:pStyle w:val="Bibliography"/>
      </w:pPr>
      <w:r>
        <w:t>35. Perperoglou A, Sauerbrei W, Abrahamowicz M, Schmid M. A review of spline function procedures in R. BMC Med Res Methodol. 2019;19:46.</w:t>
      </w:r>
    </w:p>
    <w:p w14:paraId="74A1ADD0" w14:textId="77777777" w:rsidR="00B550D6" w:rsidRDefault="00B550D6" w:rsidP="00B550D6">
      <w:pPr>
        <w:pStyle w:val="Bibliography"/>
      </w:pPr>
      <w:r>
        <w:t>36. Harrell , FE. Regression Modeling Strategies: With Applications to Linear Models, Logistic and Ordinal Regression, and Survival Analysis. Cham: Springer International Publishing; 2015. doi:10.1007/978-3-319-19425-7.</w:t>
      </w:r>
    </w:p>
    <w:p w14:paraId="7995F69A" w14:textId="77777777" w:rsidR="00B550D6" w:rsidRDefault="00B550D6" w:rsidP="00B550D6">
      <w:pPr>
        <w:pStyle w:val="Bibliography"/>
      </w:pPr>
      <w:r>
        <w:lastRenderedPageBreak/>
        <w:t>37. Dierckx P. Curve and surface fitting with splines. Choice Reviews Online. 1993;31:31-2162-31–2162.</w:t>
      </w:r>
    </w:p>
    <w:p w14:paraId="09225D79" w14:textId="77777777" w:rsidR="00B550D6" w:rsidRDefault="00B550D6" w:rsidP="00B550D6">
      <w:pPr>
        <w:pStyle w:val="Bibliography"/>
      </w:pPr>
      <w:r>
        <w:t>38. Stone, C. J. Comment: Generalized additive models.</w:t>
      </w:r>
    </w:p>
    <w:p w14:paraId="06689140" w14:textId="77777777" w:rsidR="00B550D6" w:rsidRDefault="00B550D6" w:rsidP="00B550D6">
      <w:pPr>
        <w:pStyle w:val="Bibliography"/>
      </w:pPr>
      <w:r>
        <w:t>39. Akaike H. Maximum likelihood identification of Gaussian autoregressive moving average models. Biometrika. 1973;60:255–65.</w:t>
      </w:r>
    </w:p>
    <w:p w14:paraId="7498F0C1" w14:textId="77777777" w:rsidR="00B550D6" w:rsidRDefault="00B550D6" w:rsidP="00B550D6">
      <w:pPr>
        <w:pStyle w:val="Bibliography"/>
      </w:pPr>
      <w:r>
        <w:t>40. Craven P, Wahba G. Smoothing noisy data with spline functions: Estimating the correct degree of smoothing by the method of generalized cross-validation. Numer Math. 1978;31:377–403.</w:t>
      </w:r>
    </w:p>
    <w:p w14:paraId="2A591845" w14:textId="77777777" w:rsidR="00B550D6" w:rsidRDefault="00B550D6" w:rsidP="00B550D6">
      <w:pPr>
        <w:pStyle w:val="Bibliography"/>
      </w:pPr>
      <w:r>
        <w:t>41. Ruppert D, Wand MP, Carroll RJ. Semiparametric Regression. 1st edition. Cambridge University Press; 2003. doi:10.1017/CBO9780511755453.</w:t>
      </w:r>
    </w:p>
    <w:p w14:paraId="3704E828" w14:textId="77777777" w:rsidR="00B550D6" w:rsidRDefault="00B550D6" w:rsidP="00B550D6">
      <w:pPr>
        <w:pStyle w:val="Bibliography"/>
      </w:pPr>
      <w:r>
        <w:t>42. Wood SN. Generalized additive models: an introduction with R. Second edition. Boca Raton: CRC Press/Taylor &amp; Francis Group; 2017.</w:t>
      </w:r>
    </w:p>
    <w:p w14:paraId="524B1F3F" w14:textId="77777777" w:rsidR="00B550D6" w:rsidRDefault="00B550D6" w:rsidP="00B550D6">
      <w:pPr>
        <w:pStyle w:val="Bibliography"/>
      </w:pPr>
      <w:r>
        <w:t>43. Welch BL. The Generalization of `Student’s’ Problem when Several Different Population Variances are Involved. Biometrika. 1947;34:28.</w:t>
      </w:r>
    </w:p>
    <w:p w14:paraId="26FA9020" w14:textId="77777777" w:rsidR="00B550D6" w:rsidRDefault="00B550D6" w:rsidP="00B550D6">
      <w:pPr>
        <w:pStyle w:val="Bibliography"/>
      </w:pPr>
      <w:r>
        <w:t>44. Riley RD, Lambert PC, Abo-Zaid G. Meta-analysis of individual participant data: rationale, conduct, and reporting. BMJ. 2010;340 feb05 1:c221–c221.</w:t>
      </w:r>
    </w:p>
    <w:p w14:paraId="7577E61A" w14:textId="77777777" w:rsidR="00B550D6" w:rsidRDefault="00B550D6" w:rsidP="00B550D6">
      <w:pPr>
        <w:pStyle w:val="Bibliography"/>
      </w:pPr>
      <w:r>
        <w:t>45. Fisher DJ, Carpenter JR, Morris TP, Freeman SC, Tierney JF. Meta-analytical methods to identify who benefits most from treatments: daft, deluded, or deft approach? BMJ. 2017;:j573.</w:t>
      </w:r>
    </w:p>
    <w:p w14:paraId="13C3626B" w14:textId="77777777" w:rsidR="00B550D6" w:rsidRDefault="00B550D6" w:rsidP="00B550D6">
      <w:pPr>
        <w:pStyle w:val="Bibliography"/>
      </w:pPr>
      <w:r>
        <w:t>46. Belias M, Rovers MM, Reitsma JB, Debray TPA, IntHout J. Statistical approaches to identify subgroups in meta-analysis of individual participant data: a simulation study. BMC Med Res Methodol. 2019;19:183.</w:t>
      </w:r>
    </w:p>
    <w:p w14:paraId="49A356CC" w14:textId="77777777" w:rsidR="00B550D6" w:rsidRDefault="00B550D6" w:rsidP="00B550D6">
      <w:pPr>
        <w:pStyle w:val="Bibliography"/>
      </w:pPr>
      <w:r>
        <w:t>47. White IR. Multivariate Random-effects Meta-analysis. The Stata Journal. 2009;9:40–56.</w:t>
      </w:r>
    </w:p>
    <w:p w14:paraId="1A45A53B" w14:textId="77777777" w:rsidR="00B550D6" w:rsidRDefault="00B550D6" w:rsidP="00B550D6">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7CE08918" w14:textId="77777777" w:rsidR="00B550D6" w:rsidRDefault="00B550D6" w:rsidP="00B550D6">
      <w:pPr>
        <w:pStyle w:val="Bibliography"/>
      </w:pPr>
      <w:r>
        <w:t>49. Burke DL, Ensor J, Riley RD. Meta-analysis using individual participant data: one-stage and two-stage approaches, and why they may differ. Stat Med. 2017;36:855–75.</w:t>
      </w:r>
    </w:p>
    <w:p w14:paraId="4CF8548E" w14:textId="77777777" w:rsidR="00B550D6" w:rsidRDefault="00B550D6" w:rsidP="00B550D6">
      <w:pPr>
        <w:pStyle w:val="Bibliography"/>
      </w:pPr>
      <w:r>
        <w:t>50.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6DD0A8B8" w14:textId="77777777" w:rsidR="00B550D6" w:rsidRDefault="00B550D6" w:rsidP="00B550D6">
      <w:pPr>
        <w:pStyle w:val="Bibliography"/>
      </w:pPr>
      <w:r>
        <w:t>51. Wood SN. Fast stable direct fitting and smoothness selection for generalized additive models. J Royal Statistical Soc B. 2008;70:495–518.</w:t>
      </w:r>
    </w:p>
    <w:p w14:paraId="78E59293" w14:textId="77777777" w:rsidR="00B550D6" w:rsidRDefault="00B550D6" w:rsidP="00B550D6">
      <w:pPr>
        <w:pStyle w:val="Bibliography"/>
      </w:pPr>
      <w:r>
        <w:t>52. Kimeldorf GS, Wahba G. A Correspondence Between Bayesian Estimation on Stochastic Processes and Smoothing by Splines. Ann Math Statist. 1970;41:495–502.</w:t>
      </w:r>
    </w:p>
    <w:p w14:paraId="1A351BCC" w14:textId="77777777" w:rsidR="00B550D6" w:rsidRDefault="00B550D6" w:rsidP="00B550D6">
      <w:pPr>
        <w:pStyle w:val="Bibliography"/>
      </w:pPr>
      <w:r>
        <w:t>53. Riley RD, Steyerberg EW. Meta-analysis of a binary outcome using individual participant data and aggregate data. Res Synth Method. 2010;1:2–19.</w:t>
      </w:r>
    </w:p>
    <w:p w14:paraId="02782779" w14:textId="77777777" w:rsidR="00B550D6" w:rsidRPr="004C123B" w:rsidRDefault="00B550D6" w:rsidP="00B550D6">
      <w:pPr>
        <w:pStyle w:val="Bibliography"/>
        <w:rPr>
          <w:lang w:val="nl-NL"/>
          <w:rPrChange w:id="2680" w:author="Michael Belias" w:date="2020-12-06T16:16:00Z">
            <w:rPr/>
          </w:rPrChange>
        </w:rPr>
      </w:pPr>
      <w:r>
        <w:t xml:space="preserve">54. Higgins JPT, Whitehead A, Turner RM, Omar RZ, Thompson SG. Meta-analysis of continuous outcome data from individual patients. </w:t>
      </w:r>
      <w:r w:rsidRPr="004C123B">
        <w:rPr>
          <w:lang w:val="nl-NL"/>
          <w:rPrChange w:id="2681" w:author="Michael Belias" w:date="2020-12-06T16:16:00Z">
            <w:rPr/>
          </w:rPrChange>
        </w:rPr>
        <w:t>Statist Med. 2001;20:2219–41.</w:t>
      </w:r>
    </w:p>
    <w:p w14:paraId="568EEF93" w14:textId="77777777" w:rsidR="00B550D6" w:rsidRDefault="00B550D6" w:rsidP="00B550D6">
      <w:pPr>
        <w:pStyle w:val="Bibliography"/>
      </w:pPr>
      <w:r w:rsidRPr="004C123B">
        <w:rPr>
          <w:lang w:val="nl-NL"/>
          <w:rPrChange w:id="2682" w:author="Michael Belias" w:date="2020-12-06T16:16:00Z">
            <w:rPr/>
          </w:rPrChange>
        </w:rPr>
        <w:lastRenderedPageBreak/>
        <w:t xml:space="preserve">55. Riley RD, Lambert PC, Staessen JA, Wang J, Gueyffier F, Thijs L, et al. </w:t>
      </w:r>
      <w:r>
        <w:t>Meta-analysis of continuous outcomes combining individual patient data and aggregate data. Statist Med. 2008;27:1870–93.</w:t>
      </w:r>
    </w:p>
    <w:p w14:paraId="4489B119" w14:textId="77777777" w:rsidR="00B550D6" w:rsidRDefault="00B550D6" w:rsidP="00B550D6">
      <w:pPr>
        <w:pStyle w:val="Bibliography"/>
      </w:pPr>
      <w:r>
        <w:t>56.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715BDCA1" w14:textId="77777777" w:rsidR="00B550D6" w:rsidRDefault="00B550D6" w:rsidP="00B550D6">
      <w:pPr>
        <w:pStyle w:val="Bibliography"/>
      </w:pPr>
      <w:r>
        <w:t>57. Wickham H. Tidyverse: Easily install and load the ’tidyverse’. 2017. https://CRAN.R-project.org/package=tidyverse.</w:t>
      </w:r>
    </w:p>
    <w:p w14:paraId="6C2BF071" w14:textId="77777777" w:rsidR="00B550D6" w:rsidRDefault="00B550D6" w:rsidP="00B550D6">
      <w:pPr>
        <w:pStyle w:val="Bibliography"/>
      </w:pPr>
      <w:r>
        <w:t>58. Balduzzi S, Rücker G, Schwarzer G. How to perform a meta-analysis with R: a practical tutorial. Evid Based Mental Health. 2019;22:153–60.</w:t>
      </w:r>
    </w:p>
    <w:p w14:paraId="6CB404E0" w14:textId="77777777" w:rsidR="00B550D6" w:rsidRDefault="00B550D6" w:rsidP="00B550D6">
      <w:pPr>
        <w:pStyle w:val="Bibliography"/>
      </w:pPr>
      <w:r>
        <w:t>59. Hastie T, Friedman J, Tibshirani R. Basis Expansions and Regularization. In: The Elements of Statistical Learning. New York, NY: Springer New York; 2001. p. 115–63. doi:10.1007/978-0-387-21606-5_5.</w:t>
      </w:r>
    </w:p>
    <w:p w14:paraId="133D0D60" w14:textId="620AA241"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2683"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2684"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2685" w:author="Michael Belias" w:date="2020-11-26T18:37:00Z"/>
              </w:rPr>
            </w:pPr>
            <w:ins w:id="2686" w:author="Michael Belias" w:date="2020-11-26T18:37:00Z">
              <w:r>
                <w:t>Difficulty t</w:t>
              </w:r>
            </w:ins>
            <w:ins w:id="2687"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2688" w:author="Michael Belias" w:date="2020-11-26T18:37:00Z"/>
              </w:rPr>
            </w:pPr>
            <w:ins w:id="2689"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2690" w:author="Michael Belias" w:date="2020-11-26T18:37:00Z"/>
              </w:rPr>
            </w:pPr>
            <w:ins w:id="2691"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2692" w:author="Michael Belias" w:date="2020-11-26T18:37:00Z"/>
              </w:rPr>
            </w:pPr>
            <w:ins w:id="2693"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2694" w:author="Michael Belias" w:date="2020-11-26T18:34:00Z">
              <w:r w:rsidDel="007C10BA">
                <w:delText>less flexible</w:delText>
              </w:r>
            </w:del>
            <w:ins w:id="2695"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2696" w:author="Michael Belias" w:date="2020-11-26T18:33:00Z"/>
              </w:rPr>
            </w:pPr>
            <w:ins w:id="2697" w:author="Michael Belias" w:date="2020-11-26T18:28:00Z">
              <w:r>
                <w:t>Lack of robustness, v</w:t>
              </w:r>
            </w:ins>
            <w:ins w:id="2698" w:author="Michael Belias" w:date="2020-11-26T18:25:00Z">
              <w:r w:rsidR="000A35B1">
                <w:t xml:space="preserve">ery sensitive to </w:t>
              </w:r>
              <w:r w:rsidR="00AE78CA">
                <w:t xml:space="preserve">modelling </w:t>
              </w:r>
            </w:ins>
            <w:ins w:id="2699" w:author="Michael Belias" w:date="2020-11-26T18:27:00Z">
              <w:r w:rsidR="00523070">
                <w:t>choice</w:t>
              </w:r>
              <w:r w:rsidR="00277935">
                <w:t>s</w:t>
              </w:r>
            </w:ins>
            <w:ins w:id="2700" w:author="Michael Belias" w:date="2020-11-26T18:25:00Z">
              <w:r w:rsidR="00EE7915">
                <w:br/>
              </w:r>
            </w:ins>
            <w:ins w:id="2701" w:author="Michael Belias" w:date="2020-11-26T18:24:00Z">
              <w:r w:rsidR="000A35B1">
                <w:br/>
              </w:r>
            </w:ins>
            <w:r w:rsidR="007F29A3">
              <w:t xml:space="preserve">Needs </w:t>
            </w:r>
            <w:ins w:id="2702" w:author="Michael Belias" w:date="2020-11-26T18:33:00Z">
              <w:r w:rsidR="009F0C96">
                <w:t xml:space="preserve">all </w:t>
              </w:r>
            </w:ins>
            <w:r w:rsidR="007F29A3">
              <w:t>parameters</w:t>
            </w:r>
            <w:ins w:id="2703" w:author="Michael Belias" w:date="2020-11-26T18:33:00Z">
              <w:r w:rsidR="00C16023">
                <w:t xml:space="preserve"> to be the same</w:t>
              </w:r>
            </w:ins>
            <w:r w:rsidR="007F29A3">
              <w:t xml:space="preserve"> across studies</w:t>
            </w:r>
            <w:ins w:id="2704"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2705" w:author="Michael Belias" w:date="2020-11-26T18:33:00Z">
              <w:r>
                <w:t>D</w:t>
              </w:r>
            </w:ins>
            <w:ins w:id="2706"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2707"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2708" w:author="Michael Belias" w:date="2020-11-26T18:17:00Z"/>
              </w:rPr>
            </w:pPr>
            <w:ins w:id="2709"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2710" w:author="Michael Belias" w:date="2020-11-26T18:17:00Z"/>
              </w:rPr>
            </w:pPr>
            <w:ins w:id="2711" w:author="Michael Belias" w:date="2020-11-26T18:18:00Z">
              <w:r>
                <w:t>Yes</w:t>
              </w:r>
            </w:ins>
            <w:ins w:id="2712" w:author="Michael Belias" w:date="2020-11-26T18:20:00Z">
              <w:r w:rsidR="000F0F7E">
                <w:t xml:space="preserve">. </w:t>
              </w:r>
              <w:r w:rsidR="000F0F7E">
                <w:br/>
              </w:r>
              <w:r w:rsidR="002D69F4">
                <w:t>Plus:</w:t>
              </w:r>
            </w:ins>
            <w:ins w:id="2713" w:author="Michael Belias" w:date="2020-11-26T18:19:00Z">
              <w:r w:rsidR="00122EAE">
                <w:t xml:space="preserve"> different </w:t>
              </w:r>
              <w:r w:rsidR="00356E92">
                <w:t>models may be applied</w:t>
              </w:r>
            </w:ins>
            <w:ins w:id="2714"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2715" w:author="Michael Belias" w:date="2020-11-26T18:19:00Z"/>
              </w:rPr>
            </w:pPr>
            <w:ins w:id="2716"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2717" w:author="Michael Belias" w:date="2020-11-26T18:17:00Z"/>
              </w:rPr>
            </w:pPr>
            <w:ins w:id="2718" w:author="Michael Belias" w:date="2020-11-26T18:17:00Z">
              <w:r>
                <w:t xml:space="preserve">Not suitable </w:t>
              </w:r>
            </w:ins>
            <w:ins w:id="2719" w:author="Michael Belias" w:date="2020-11-26T18:20:00Z">
              <w:r w:rsidR="001A486C">
                <w:t xml:space="preserve">in combination </w:t>
              </w:r>
            </w:ins>
            <w:ins w:id="2720"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2721" w:author="Michael Belias" w:date="2020-11-26T18:21:00Z"/>
              </w:rPr>
            </w:pPr>
            <w:ins w:id="2722" w:author="Michael Belias" w:date="2020-11-26T18:18:00Z">
              <w:r>
                <w:t>Yes</w:t>
              </w:r>
            </w:ins>
            <w:ins w:id="2723"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2724"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2725" w:name="section"/>
      <w:bookmarkStart w:id="2726" w:name="_Hlk57135150"/>
      <w:bookmarkEnd w:id="2725"/>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 xml:space="preserve">Trial participants as </w:t>
      </w:r>
      <w:proofErr w:type="spellStart"/>
      <w:r>
        <w:t>i</w:t>
      </w:r>
      <w:proofErr w:type="spellEnd"/>
      <w:r>
        <w:t xml:space="preserve">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717D43"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w є [</w:t>
      </w:r>
      <w:proofErr w:type="gramStart"/>
      <w:r>
        <w:t>1,…</w:t>
      </w:r>
      <w:proofErr w:type="gramEnd"/>
      <w:r>
        <w:t xml:space="preserve">,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w:t>
      </w:r>
      <w:proofErr w:type="spellStart"/>
      <w:proofErr w:type="gramStart"/>
      <w:r>
        <w:t>X;d</w:t>
      </w:r>
      <w:proofErr w:type="spellEnd"/>
      <w:proofErr w:type="gramEnd"/>
      <w:r>
        <w:t xml:space="preserve">) a basis function of </w:t>
      </w:r>
      <w:proofErr w:type="spellStart"/>
      <w:r>
        <w:t>d</w:t>
      </w:r>
      <w:r w:rsidR="000E5143">
        <w:rPr>
          <w:vertAlign w:val="superscript"/>
        </w:rPr>
        <w:t>th</w:t>
      </w:r>
      <w:proofErr w:type="spellEnd"/>
      <w:r w:rsidR="000E5143">
        <w:t xml:space="preserve"> </w:t>
      </w:r>
      <w:r>
        <w:t xml:space="preserve"> degree</w:t>
      </w:r>
    </w:p>
    <w:bookmarkEnd w:id="2726"/>
    <w:p w14:paraId="6F20329C" w14:textId="50869B69" w:rsidR="000E5143" w:rsidRDefault="000E5143" w:rsidP="00400DFF">
      <w:pPr>
        <w:pStyle w:val="BodyText"/>
        <w:rPr>
          <w:ins w:id="2727" w:author="Michael Belias" w:date="2020-12-01T11:36:00Z"/>
        </w:rPr>
      </w:pPr>
    </w:p>
    <w:p w14:paraId="3DD3E5F2" w14:textId="77777777" w:rsidR="00E040BE" w:rsidRDefault="00E040BE" w:rsidP="00E040BE">
      <w:pPr>
        <w:pStyle w:val="Compact"/>
        <w:rPr>
          <w:ins w:id="2728" w:author="Michael Belias" w:date="2020-12-01T11:36:00Z"/>
        </w:rPr>
      </w:pPr>
    </w:p>
    <w:p w14:paraId="052944CB" w14:textId="77777777" w:rsidR="00E040BE" w:rsidRPr="009968D5" w:rsidRDefault="00E040BE" w:rsidP="00E040BE">
      <w:pPr>
        <w:pStyle w:val="Heading2"/>
        <w:rPr>
          <w:ins w:id="2729" w:author="Michael Belias" w:date="2020-12-01T11:36:00Z"/>
        </w:rPr>
      </w:pPr>
      <w:ins w:id="2730" w:author="Michael Belias" w:date="2020-12-01T11:36:00Z">
        <w:r>
          <w:t>Polynomial regression and truncated power series</w:t>
        </w:r>
      </w:ins>
    </w:p>
    <w:p w14:paraId="1B40C4FD" w14:textId="77777777" w:rsidR="00E040BE" w:rsidRDefault="00E040BE" w:rsidP="00E040BE">
      <w:pPr>
        <w:pStyle w:val="FirstParagraph"/>
        <w:ind w:firstLine="720"/>
        <w:rPr>
          <w:ins w:id="2731" w:author="Michael Belias" w:date="2020-12-01T11:36:00Z"/>
        </w:rPr>
      </w:pPr>
      <w:ins w:id="2732" w:author="Michael Belias" w:date="2020-12-01T11:36:00Z">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ins>
    </w:p>
    <w:p w14:paraId="1ED1DBF4" w14:textId="77777777" w:rsidR="00E040BE" w:rsidRPr="006942EA" w:rsidRDefault="00E040BE" w:rsidP="00E040BE">
      <w:pPr>
        <w:pStyle w:val="BodyText"/>
        <w:rPr>
          <w:ins w:id="2733" w:author="Michael Belias" w:date="2020-12-01T11:36:00Z"/>
        </w:rPr>
      </w:pPr>
      <m:oMathPara>
        <m:oMathParaPr>
          <m:jc m:val="center"/>
        </m:oMathParaPr>
        <m:oMath>
          <m:r>
            <w:ins w:id="2734" w:author="Michael Belias" w:date="2020-12-01T11:36:00Z">
              <w:rPr>
                <w:rFonts w:ascii="Cambria Math" w:hAnsi="Cambria Math"/>
              </w:rPr>
              <m:t xml:space="preserve">                                                   g</m:t>
            </w:ins>
          </m:r>
          <m:d>
            <m:dPr>
              <m:ctrlPr>
                <w:ins w:id="2735" w:author="Michael Belias" w:date="2020-12-01T11:36:00Z">
                  <w:rPr>
                    <w:rFonts w:ascii="Cambria Math" w:hAnsi="Cambria Math"/>
                    <w:i/>
                  </w:rPr>
                </w:ins>
              </m:ctrlPr>
            </m:dPr>
            <m:e>
              <m:r>
                <w:ins w:id="2736" w:author="Michael Belias" w:date="2020-12-01T11:36:00Z">
                  <w:rPr>
                    <w:rFonts w:ascii="Cambria Math" w:hAnsi="Cambria Math"/>
                  </w:rPr>
                  <m:t>μ</m:t>
                </w:ins>
              </m:r>
            </m:e>
          </m:d>
          <m:r>
            <w:ins w:id="2737" w:author="Michael Belias" w:date="2020-12-01T11:36:00Z">
              <w:rPr>
                <w:rFonts w:ascii="Cambria Math" w:hAnsi="Cambria Math"/>
              </w:rPr>
              <m:t>=</m:t>
            </w:ins>
          </m:r>
          <m:sSub>
            <m:sSubPr>
              <m:ctrlPr>
                <w:ins w:id="2738" w:author="Michael Belias" w:date="2020-12-01T11:36:00Z">
                  <w:rPr>
                    <w:rFonts w:ascii="Cambria Math" w:hAnsi="Cambria Math"/>
                  </w:rPr>
                </w:ins>
              </m:ctrlPr>
            </m:sSubPr>
            <m:e>
              <m:r>
                <w:ins w:id="2739" w:author="Michael Belias" w:date="2020-12-01T11:36:00Z">
                  <w:rPr>
                    <w:rFonts w:ascii="Cambria Math" w:hAnsi="Cambria Math"/>
                  </w:rPr>
                  <m:t>β</m:t>
                </w:ins>
              </m:r>
            </m:e>
            <m:sub>
              <m:r>
                <w:ins w:id="2740" w:author="Michael Belias" w:date="2020-12-01T11:36:00Z">
                  <w:rPr>
                    <w:rFonts w:ascii="Cambria Math" w:hAnsi="Cambria Math"/>
                  </w:rPr>
                  <m:t>0</m:t>
                </w:ins>
              </m:r>
            </m:sub>
          </m:sSub>
          <m:r>
            <w:ins w:id="2741" w:author="Michael Belias" w:date="2020-12-01T11:36:00Z">
              <w:rPr>
                <w:rFonts w:ascii="Cambria Math" w:hAnsi="Cambria Math"/>
              </w:rPr>
              <m:t>+</m:t>
            </w:ins>
          </m:r>
          <m:sSub>
            <m:sSubPr>
              <m:ctrlPr>
                <w:ins w:id="2742" w:author="Michael Belias" w:date="2020-12-01T11:36:00Z">
                  <w:rPr>
                    <w:rFonts w:ascii="Cambria Math" w:hAnsi="Cambria Math"/>
                  </w:rPr>
                </w:ins>
              </m:ctrlPr>
            </m:sSubPr>
            <m:e>
              <m:r>
                <w:ins w:id="2743" w:author="Michael Belias" w:date="2020-12-01T11:36:00Z">
                  <w:rPr>
                    <w:rFonts w:ascii="Cambria Math" w:hAnsi="Cambria Math"/>
                  </w:rPr>
                  <m:t>β</m:t>
                </w:ins>
              </m:r>
            </m:e>
            <m:sub>
              <m:r>
                <w:ins w:id="2744" w:author="Michael Belias" w:date="2020-12-01T11:36:00Z">
                  <w:rPr>
                    <w:rFonts w:ascii="Cambria Math" w:hAnsi="Cambria Math"/>
                  </w:rPr>
                  <m:t>1</m:t>
                </w:ins>
              </m:r>
            </m:sub>
          </m:sSub>
          <m:r>
            <w:ins w:id="2745" w:author="Michael Belias" w:date="2020-12-01T11:36:00Z">
              <w:rPr>
                <w:rFonts w:ascii="Cambria Math" w:hAnsi="Cambria Math"/>
              </w:rPr>
              <m:t>X+</m:t>
            </w:ins>
          </m:r>
          <m:sSub>
            <m:sSubPr>
              <m:ctrlPr>
                <w:ins w:id="2746" w:author="Michael Belias" w:date="2020-12-01T11:36:00Z">
                  <w:rPr>
                    <w:rFonts w:ascii="Cambria Math" w:hAnsi="Cambria Math"/>
                    <w:bCs/>
                  </w:rPr>
                </w:ins>
              </m:ctrlPr>
            </m:sSubPr>
            <m:e>
              <m:r>
                <w:ins w:id="2747" w:author="Michael Belias" w:date="2020-12-01T11:36:00Z">
                  <m:rPr>
                    <m:sty m:val="p"/>
                  </m:rPr>
                  <w:rPr>
                    <w:rFonts w:ascii="Cambria Math" w:hAnsi="Cambria Math"/>
                  </w:rPr>
                  <m:t>β</m:t>
                </w:ins>
              </m:r>
            </m:e>
            <m:sub>
              <m:r>
                <w:ins w:id="2748" w:author="Michael Belias" w:date="2020-12-01T11:36:00Z">
                  <m:rPr>
                    <m:sty m:val="p"/>
                  </m:rPr>
                  <w:rPr>
                    <w:rFonts w:ascii="Cambria Math" w:hAnsi="Cambria Math"/>
                  </w:rPr>
                  <m:t>2</m:t>
                </w:ins>
              </m:r>
            </m:sub>
          </m:sSub>
          <m:sSup>
            <m:sSupPr>
              <m:ctrlPr>
                <w:ins w:id="2749" w:author="Michael Belias" w:date="2020-12-01T11:36:00Z">
                  <w:rPr>
                    <w:rFonts w:ascii="Cambria Math" w:hAnsi="Cambria Math"/>
                  </w:rPr>
                </w:ins>
              </m:ctrlPr>
            </m:sSupPr>
            <m:e>
              <m:r>
                <w:ins w:id="2750" w:author="Michael Belias" w:date="2020-12-01T11:36:00Z">
                  <w:rPr>
                    <w:rFonts w:ascii="Cambria Math" w:hAnsi="Cambria Math"/>
                  </w:rPr>
                  <m:t>X</m:t>
                </w:ins>
              </m:r>
            </m:e>
            <m:sup>
              <m:r>
                <w:ins w:id="2751" w:author="Michael Belias" w:date="2020-12-01T11:36:00Z">
                  <w:rPr>
                    <w:rFonts w:ascii="Cambria Math" w:hAnsi="Cambria Math"/>
                  </w:rPr>
                  <m:t>2</m:t>
                </w:ins>
              </m:r>
            </m:sup>
          </m:sSup>
          <m:r>
            <w:ins w:id="2752" w:author="Michael Belias" w:date="2020-12-01T11:36:00Z">
              <w:rPr>
                <w:rFonts w:ascii="Cambria Math" w:hAnsi="Cambria Math"/>
              </w:rPr>
              <m:t>+…+</m:t>
            </w:ins>
          </m:r>
          <m:sSub>
            <m:sSubPr>
              <m:ctrlPr>
                <w:ins w:id="2753" w:author="Michael Belias" w:date="2020-12-01T11:36:00Z">
                  <w:rPr>
                    <w:rFonts w:ascii="Cambria Math" w:hAnsi="Cambria Math"/>
                  </w:rPr>
                </w:ins>
              </m:ctrlPr>
            </m:sSubPr>
            <m:e>
              <m:r>
                <w:ins w:id="2754" w:author="Michael Belias" w:date="2020-12-01T11:36:00Z">
                  <w:rPr>
                    <w:rFonts w:ascii="Cambria Math" w:hAnsi="Cambria Math"/>
                  </w:rPr>
                  <m:t>β</m:t>
                </w:ins>
              </m:r>
            </m:e>
            <m:sub>
              <m:r>
                <w:ins w:id="2755" w:author="Michael Belias" w:date="2020-12-01T11:36:00Z">
                  <w:rPr>
                    <w:rFonts w:ascii="Cambria Math" w:hAnsi="Cambria Math"/>
                  </w:rPr>
                  <m:t>d</m:t>
                </w:ins>
              </m:r>
            </m:sub>
          </m:sSub>
          <m:sSup>
            <m:sSupPr>
              <m:ctrlPr>
                <w:ins w:id="2756" w:author="Michael Belias" w:date="2020-12-01T11:36:00Z">
                  <w:rPr>
                    <w:rFonts w:ascii="Cambria Math" w:hAnsi="Cambria Math"/>
                  </w:rPr>
                </w:ins>
              </m:ctrlPr>
            </m:sSupPr>
            <m:e>
              <m:r>
                <w:ins w:id="2757" w:author="Michael Belias" w:date="2020-12-01T11:36:00Z">
                  <w:rPr>
                    <w:rFonts w:ascii="Cambria Math" w:hAnsi="Cambria Math"/>
                  </w:rPr>
                  <m:t>X</m:t>
                </w:ins>
              </m:r>
            </m:e>
            <m:sup>
              <m:r>
                <w:ins w:id="2758" w:author="Michael Belias" w:date="2020-12-01T11:36:00Z">
                  <w:rPr>
                    <w:rFonts w:ascii="Cambria Math" w:hAnsi="Cambria Math"/>
                  </w:rPr>
                  <m:t>d</m:t>
                </w:ins>
              </m:r>
            </m:sup>
          </m:sSup>
          <m:r>
            <w:ins w:id="2759" w:author="Michael Belias" w:date="2020-12-01T11:36:00Z">
              <w:rPr>
                <w:rFonts w:ascii="Cambria Math" w:hAnsi="Cambria Math"/>
              </w:rPr>
              <m:t xml:space="preserve">                                       </m:t>
            </w:ins>
          </m:r>
          <m:d>
            <m:dPr>
              <m:ctrlPr>
                <w:ins w:id="2760" w:author="Michael Belias" w:date="2020-12-01T11:36:00Z">
                  <w:rPr>
                    <w:rFonts w:ascii="Cambria Math" w:hAnsi="Cambria Math"/>
                    <w:i/>
                  </w:rPr>
                </w:ins>
              </m:ctrlPr>
            </m:dPr>
            <m:e>
              <m:r>
                <w:ins w:id="2761" w:author="Michael Belias" w:date="2020-12-01T11:36:00Z">
                  <w:rPr>
                    <w:rFonts w:ascii="Cambria Math" w:hAnsi="Cambria Math"/>
                  </w:rPr>
                  <m:t>1</m:t>
                </w:ins>
              </m:r>
            </m:e>
          </m:d>
        </m:oMath>
      </m:oMathPara>
    </w:p>
    <w:p w14:paraId="73EFE266" w14:textId="77777777" w:rsidR="00E040BE" w:rsidRDefault="00E040BE" w:rsidP="00E040BE">
      <w:pPr>
        <w:pStyle w:val="BodyText"/>
        <w:ind w:firstLine="720"/>
        <w:rPr>
          <w:ins w:id="2762" w:author="Michael Belias" w:date="2020-12-01T11:36:00Z"/>
        </w:rPr>
      </w:pPr>
      <w:ins w:id="2763" w:author="Michael Belias" w:date="2020-12-01T11:36: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proofErr w:type="spellStart"/>
        <w:r w:rsidRPr="008F1A23">
          <w:rPr>
            <w:i/>
          </w:rPr>
          <w:t>t</w:t>
        </w:r>
        <w:r w:rsidRPr="008F1A23">
          <w:rPr>
            <w:i/>
            <w:vertAlign w:val="subscript"/>
          </w:rPr>
          <w:t>w</w:t>
        </w:r>
        <w:proofErr w:type="spellEnd"/>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2764" w:author="Michael Belias" w:date="2020-12-01T11:36:00Z"/>
        </w:rPr>
      </w:pPr>
      <m:oMathPara>
        <m:oMathParaPr>
          <m:jc m:val="center"/>
        </m:oMathParaPr>
        <m:oMath>
          <m:r>
            <w:ins w:id="2765" w:author="Michael Belias" w:date="2020-12-01T11:36:00Z">
              <w:rPr>
                <w:rFonts w:ascii="Cambria Math" w:hAnsi="Cambria Math"/>
              </w:rPr>
              <m:t xml:space="preserve">                                       g</m:t>
            </w:ins>
          </m:r>
          <m:d>
            <m:dPr>
              <m:ctrlPr>
                <w:ins w:id="2766" w:author="Michael Belias" w:date="2020-12-01T11:36:00Z">
                  <w:rPr>
                    <w:rFonts w:ascii="Cambria Math" w:hAnsi="Cambria Math"/>
                    <w:i/>
                  </w:rPr>
                </w:ins>
              </m:ctrlPr>
            </m:dPr>
            <m:e>
              <m:sSub>
                <m:sSubPr>
                  <m:ctrlPr>
                    <w:ins w:id="2767" w:author="Michael Belias" w:date="2020-12-01T11:36:00Z">
                      <w:rPr>
                        <w:rFonts w:ascii="Cambria Math" w:hAnsi="Cambria Math"/>
                      </w:rPr>
                    </w:ins>
                  </m:ctrlPr>
                </m:sSubPr>
                <m:e>
                  <m:r>
                    <w:ins w:id="2768" w:author="Michael Belias" w:date="2020-12-01T11:36:00Z">
                      <w:rPr>
                        <w:rFonts w:ascii="Cambria Math" w:hAnsi="Cambria Math"/>
                      </w:rPr>
                      <m:t>μ</m:t>
                    </w:ins>
                  </m:r>
                </m:e>
                <m:sub>
                  <m:r>
                    <w:ins w:id="2769" w:author="Michael Belias" w:date="2020-12-01T11:36:00Z">
                      <w:rPr>
                        <w:rFonts w:ascii="Cambria Math" w:hAnsi="Cambria Math"/>
                      </w:rPr>
                      <m:t>w</m:t>
                    </w:ins>
                  </m:r>
                </m:sub>
              </m:sSub>
            </m:e>
          </m:d>
          <m:r>
            <w:ins w:id="2770" w:author="Michael Belias" w:date="2020-12-01T11:36:00Z">
              <w:rPr>
                <w:rFonts w:ascii="Cambria Math" w:hAnsi="Cambria Math"/>
              </w:rPr>
              <m:t>=</m:t>
            </w:ins>
          </m:r>
          <m:sSub>
            <m:sSubPr>
              <m:ctrlPr>
                <w:ins w:id="2771" w:author="Michael Belias" w:date="2020-12-01T11:36:00Z">
                  <w:rPr>
                    <w:rFonts w:ascii="Cambria Math" w:hAnsi="Cambria Math"/>
                  </w:rPr>
                </w:ins>
              </m:ctrlPr>
            </m:sSubPr>
            <m:e>
              <m:r>
                <w:ins w:id="2772" w:author="Michael Belias" w:date="2020-12-01T11:36:00Z">
                  <w:rPr>
                    <w:rFonts w:ascii="Cambria Math" w:hAnsi="Cambria Math"/>
                  </w:rPr>
                  <m:t>β</m:t>
                </w:ins>
              </m:r>
            </m:e>
            <m:sub>
              <m:r>
                <w:ins w:id="2773" w:author="Michael Belias" w:date="2020-12-01T11:36:00Z">
                  <w:rPr>
                    <w:rFonts w:ascii="Cambria Math" w:hAnsi="Cambria Math"/>
                  </w:rPr>
                  <m:t>0w</m:t>
                </w:ins>
              </m:r>
            </m:sub>
          </m:sSub>
          <m:r>
            <w:ins w:id="2774" w:author="Michael Belias" w:date="2020-12-01T11:36:00Z">
              <w:rPr>
                <w:rFonts w:ascii="Cambria Math" w:hAnsi="Cambria Math"/>
              </w:rPr>
              <m:t>+</m:t>
            </w:ins>
          </m:r>
          <m:sSub>
            <m:sSubPr>
              <m:ctrlPr>
                <w:ins w:id="2775" w:author="Michael Belias" w:date="2020-12-01T11:36:00Z">
                  <w:rPr>
                    <w:rFonts w:ascii="Cambria Math" w:hAnsi="Cambria Math"/>
                  </w:rPr>
                </w:ins>
              </m:ctrlPr>
            </m:sSubPr>
            <m:e>
              <m:r>
                <w:ins w:id="2776" w:author="Michael Belias" w:date="2020-12-01T11:36:00Z">
                  <w:rPr>
                    <w:rFonts w:ascii="Cambria Math" w:hAnsi="Cambria Math"/>
                  </w:rPr>
                  <m:t>β</m:t>
                </w:ins>
              </m:r>
            </m:e>
            <m:sub>
              <m:r>
                <w:ins w:id="2777" w:author="Michael Belias" w:date="2020-12-01T11:36:00Z">
                  <w:rPr>
                    <w:rFonts w:ascii="Cambria Math" w:hAnsi="Cambria Math"/>
                  </w:rPr>
                  <m:t>1w</m:t>
                </w:ins>
              </m:r>
            </m:sub>
          </m:sSub>
          <m:r>
            <w:ins w:id="2778" w:author="Michael Belias" w:date="2020-12-01T11:36:00Z">
              <w:rPr>
                <w:rFonts w:ascii="Cambria Math" w:hAnsi="Cambria Math"/>
              </w:rPr>
              <m:t>X+</m:t>
            </w:ins>
          </m:r>
          <m:sSub>
            <m:sSubPr>
              <m:ctrlPr>
                <w:ins w:id="2779" w:author="Michael Belias" w:date="2020-12-01T11:36:00Z">
                  <w:rPr>
                    <w:rFonts w:ascii="Cambria Math" w:hAnsi="Cambria Math"/>
                  </w:rPr>
                </w:ins>
              </m:ctrlPr>
            </m:sSubPr>
            <m:e>
              <m:r>
                <w:ins w:id="2780" w:author="Michael Belias" w:date="2020-12-01T11:36:00Z">
                  <w:rPr>
                    <w:rFonts w:ascii="Cambria Math" w:hAnsi="Cambria Math"/>
                  </w:rPr>
                  <m:t>β</m:t>
                </w:ins>
              </m:r>
            </m:e>
            <m:sub>
              <m:r>
                <w:ins w:id="2781" w:author="Michael Belias" w:date="2020-12-01T11:36:00Z">
                  <w:rPr>
                    <w:rFonts w:ascii="Cambria Math" w:hAnsi="Cambria Math"/>
                  </w:rPr>
                  <m:t>2w</m:t>
                </w:ins>
              </m:r>
            </m:sub>
          </m:sSub>
          <m:sSup>
            <m:sSupPr>
              <m:ctrlPr>
                <w:ins w:id="2782" w:author="Michael Belias" w:date="2020-12-01T11:36:00Z">
                  <w:rPr>
                    <w:rFonts w:ascii="Cambria Math" w:hAnsi="Cambria Math"/>
                  </w:rPr>
                </w:ins>
              </m:ctrlPr>
            </m:sSupPr>
            <m:e>
              <m:r>
                <w:ins w:id="2783" w:author="Michael Belias" w:date="2020-12-01T11:36:00Z">
                  <w:rPr>
                    <w:rFonts w:ascii="Cambria Math" w:hAnsi="Cambria Math"/>
                  </w:rPr>
                  <m:t>X</m:t>
                </w:ins>
              </m:r>
            </m:e>
            <m:sup>
              <m:r>
                <w:ins w:id="2784" w:author="Michael Belias" w:date="2020-12-01T11:36:00Z">
                  <w:rPr>
                    <w:rFonts w:ascii="Cambria Math" w:hAnsi="Cambria Math"/>
                  </w:rPr>
                  <m:t>2</m:t>
                </w:ins>
              </m:r>
            </m:sup>
          </m:sSup>
          <m:r>
            <w:ins w:id="2785" w:author="Michael Belias" w:date="2020-12-01T11:36:00Z">
              <w:rPr>
                <w:rFonts w:ascii="Cambria Math" w:hAnsi="Cambria Math"/>
              </w:rPr>
              <m:t>+…+</m:t>
            </w:ins>
          </m:r>
          <m:sSub>
            <m:sSubPr>
              <m:ctrlPr>
                <w:ins w:id="2786" w:author="Michael Belias" w:date="2020-12-01T11:36:00Z">
                  <w:rPr>
                    <w:rFonts w:ascii="Cambria Math" w:hAnsi="Cambria Math"/>
                  </w:rPr>
                </w:ins>
              </m:ctrlPr>
            </m:sSubPr>
            <m:e>
              <m:r>
                <w:ins w:id="2787" w:author="Michael Belias" w:date="2020-12-01T11:36:00Z">
                  <w:rPr>
                    <w:rFonts w:ascii="Cambria Math" w:hAnsi="Cambria Math"/>
                  </w:rPr>
                  <m:t>β</m:t>
                </w:ins>
              </m:r>
            </m:e>
            <m:sub>
              <m:r>
                <w:ins w:id="2788" w:author="Michael Belias" w:date="2020-12-01T11:36:00Z">
                  <w:rPr>
                    <w:rFonts w:ascii="Cambria Math" w:hAnsi="Cambria Math"/>
                  </w:rPr>
                  <m:t>dw</m:t>
                </w:ins>
              </m:r>
            </m:sub>
          </m:sSub>
          <m:sSup>
            <m:sSupPr>
              <m:ctrlPr>
                <w:ins w:id="2789" w:author="Michael Belias" w:date="2020-12-01T11:36:00Z">
                  <w:rPr>
                    <w:rFonts w:ascii="Cambria Math" w:hAnsi="Cambria Math"/>
                  </w:rPr>
                </w:ins>
              </m:ctrlPr>
            </m:sSupPr>
            <m:e>
              <m:r>
                <w:ins w:id="2790" w:author="Michael Belias" w:date="2020-12-01T11:36:00Z">
                  <w:rPr>
                    <w:rFonts w:ascii="Cambria Math" w:hAnsi="Cambria Math"/>
                  </w:rPr>
                  <m:t>X</m:t>
                </w:ins>
              </m:r>
            </m:e>
            <m:sup>
              <m:r>
                <w:ins w:id="2791" w:author="Michael Belias" w:date="2020-12-01T11:36:00Z">
                  <w:rPr>
                    <w:rFonts w:ascii="Cambria Math" w:hAnsi="Cambria Math"/>
                  </w:rPr>
                  <m:t>d</m:t>
                </w:ins>
              </m:r>
            </m:sup>
          </m:sSup>
          <m:r>
            <w:ins w:id="2792" w:author="Michael Belias" w:date="2020-12-01T11:36:00Z">
              <w:rPr>
                <w:rFonts w:ascii="Cambria Math" w:hAnsi="Cambria Math"/>
              </w:rPr>
              <m:t>                                    </m:t>
            </w:ins>
          </m:r>
          <m:d>
            <m:dPr>
              <m:ctrlPr>
                <w:ins w:id="2793" w:author="Michael Belias" w:date="2020-12-01T11:36:00Z">
                  <w:rPr>
                    <w:rFonts w:ascii="Cambria Math" w:hAnsi="Cambria Math"/>
                    <w:i/>
                  </w:rPr>
                </w:ins>
              </m:ctrlPr>
            </m:dPr>
            <m:e>
              <m:r>
                <w:ins w:id="2794" w:author="Michael Belias" w:date="2020-12-01T11:36:00Z">
                  <w:rPr>
                    <w:rFonts w:ascii="Cambria Math" w:hAnsi="Cambria Math"/>
                  </w:rPr>
                  <m:t>2</m:t>
                </w:ins>
              </m:r>
            </m:e>
          </m:d>
        </m:oMath>
      </m:oMathPara>
    </w:p>
    <w:p w14:paraId="657CD746" w14:textId="77777777" w:rsidR="00E040BE" w:rsidRDefault="00E040BE" w:rsidP="00E040BE">
      <w:pPr>
        <w:pStyle w:val="BodyText"/>
        <w:ind w:firstLine="720"/>
        <w:rPr>
          <w:ins w:id="2795" w:author="Michael Belias" w:date="2020-12-01T11:36:00Z"/>
        </w:rPr>
      </w:pPr>
      <w:ins w:id="2796" w:author="Michael Belias" w:date="2020-12-01T11:36: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proofErr w:type="gramStart"/>
        <w:r>
          <w:rPr>
            <w:i/>
          </w:rPr>
          <w:t>i.e.</w:t>
        </w:r>
        <w:proofErr w:type="gramEnd"/>
        <w:r>
          <w:rPr>
            <w:i/>
          </w:rPr>
          <w:t xml:space="preserv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w:ins>
      <m:oMath>
        <m:r>
          <w:ins w:id="2797" w:author="Michael Belias" w:date="2020-12-01T11:36:00Z">
            <w:rPr>
              <w:rFonts w:ascii="Cambria Math" w:hAnsi="Cambria Math"/>
            </w:rPr>
            <m:t>(</m:t>
          </w:ins>
        </m:r>
        <m:sSub>
          <m:sSubPr>
            <m:ctrlPr>
              <w:ins w:id="2798" w:author="Michael Belias" w:date="2020-12-01T11:36:00Z">
                <w:rPr>
                  <w:rFonts w:ascii="Cambria Math" w:hAnsi="Cambria Math"/>
                </w:rPr>
              </w:ins>
            </m:ctrlPr>
          </m:sSubPr>
          <m:e>
            <m:r>
              <w:ins w:id="2799" w:author="Michael Belias" w:date="2020-12-01T11:36:00Z">
                <w:rPr>
                  <w:rFonts w:ascii="Cambria Math" w:hAnsi="Cambria Math"/>
                </w:rPr>
                <m:t>t</m:t>
              </w:ins>
            </m:r>
          </m:e>
          <m:sub>
            <m:r>
              <w:ins w:id="2800" w:author="Michael Belias" w:date="2020-12-01T11:36:00Z">
                <w:rPr>
                  <w:rFonts w:ascii="Cambria Math" w:hAnsi="Cambria Math"/>
                </w:rPr>
                <m:t>1</m:t>
              </w:ins>
            </m:r>
          </m:sub>
        </m:sSub>
        <m:r>
          <w:ins w:id="2801" w:author="Michael Belias" w:date="2020-12-01T11:36:00Z">
            <w:rPr>
              <w:rFonts w:ascii="Cambria Math" w:hAnsi="Cambria Math"/>
            </w:rPr>
            <m:t>,</m:t>
          </w:ins>
        </m:r>
        <m:sSub>
          <m:sSubPr>
            <m:ctrlPr>
              <w:ins w:id="2802" w:author="Michael Belias" w:date="2020-12-01T11:36:00Z">
                <w:rPr>
                  <w:rFonts w:ascii="Cambria Math" w:hAnsi="Cambria Math"/>
                </w:rPr>
              </w:ins>
            </m:ctrlPr>
          </m:sSubPr>
          <m:e>
            <m:r>
              <w:ins w:id="2803" w:author="Michael Belias" w:date="2020-12-01T11:36:00Z">
                <w:rPr>
                  <w:rFonts w:ascii="Cambria Math" w:hAnsi="Cambria Math"/>
                </w:rPr>
                <m:t>t</m:t>
              </w:ins>
            </m:r>
          </m:e>
          <m:sub>
            <m:r>
              <w:ins w:id="2804" w:author="Michael Belias" w:date="2020-12-01T11:36:00Z">
                <w:rPr>
                  <w:rFonts w:ascii="Cambria Math" w:hAnsi="Cambria Math"/>
                </w:rPr>
                <m:t>2</m:t>
              </w:ins>
            </m:r>
          </m:sub>
        </m:sSub>
        <m:r>
          <w:ins w:id="2805" w:author="Michael Belias" w:date="2020-12-01T11:36:00Z">
            <w:rPr>
              <w:rFonts w:ascii="Cambria Math" w:hAnsi="Cambria Math"/>
            </w:rPr>
            <m:t>,...,</m:t>
          </w:ins>
        </m:r>
        <m:sSub>
          <m:sSubPr>
            <m:ctrlPr>
              <w:ins w:id="2806" w:author="Michael Belias" w:date="2020-12-01T11:36:00Z">
                <w:rPr>
                  <w:rFonts w:ascii="Cambria Math" w:hAnsi="Cambria Math"/>
                </w:rPr>
              </w:ins>
            </m:ctrlPr>
          </m:sSubPr>
          <m:e>
            <m:r>
              <w:ins w:id="2807" w:author="Michael Belias" w:date="2020-12-01T11:36:00Z">
                <w:rPr>
                  <w:rFonts w:ascii="Cambria Math" w:hAnsi="Cambria Math"/>
                </w:rPr>
                <m:t>t</m:t>
              </w:ins>
            </m:r>
          </m:e>
          <m:sub>
            <m:r>
              <w:ins w:id="2808" w:author="Michael Belias" w:date="2020-12-01T11:36:00Z">
                <w:rPr>
                  <w:rFonts w:ascii="Cambria Math" w:hAnsi="Cambria Math"/>
                </w:rPr>
                <m:t>κ</m:t>
              </w:ins>
            </m:r>
          </m:sub>
        </m:sSub>
        <m:r>
          <w:ins w:id="2809" w:author="Michael Belias" w:date="2020-12-01T11:36:00Z">
            <w:rPr>
              <w:rFonts w:ascii="Cambria Math" w:hAnsi="Cambria Math"/>
            </w:rPr>
            <m:t>)</m:t>
          </w:ins>
        </m:r>
      </m:oMath>
      <w:ins w:id="2810" w:author="Michael Belias" w:date="2020-12-01T11:36:00Z">
        <w:r>
          <w:t xml:space="preserve"> a truncated power series basis is defined by the following basis functions:</w:t>
        </w:r>
      </w:ins>
    </w:p>
    <w:p w14:paraId="015B744C" w14:textId="77777777" w:rsidR="00E040BE" w:rsidRPr="003E244D" w:rsidRDefault="00717D43" w:rsidP="00E040BE">
      <w:pPr>
        <w:pStyle w:val="BodyText"/>
        <w:rPr>
          <w:ins w:id="2811" w:author="Michael Belias" w:date="2020-12-01T11:36:00Z"/>
        </w:rPr>
      </w:pPr>
      <m:oMath>
        <m:sSub>
          <m:sSubPr>
            <m:ctrlPr>
              <w:ins w:id="2812" w:author="Michael Belias" w:date="2020-12-01T11:36:00Z">
                <w:rPr>
                  <w:rFonts w:ascii="Cambria Math" w:hAnsi="Cambria Math"/>
                </w:rPr>
              </w:ins>
            </m:ctrlPr>
          </m:sSubPr>
          <m:e>
            <m:r>
              <w:ins w:id="2813" w:author="Michael Belias" w:date="2020-12-01T11:36:00Z">
                <w:rPr>
                  <w:rFonts w:ascii="Cambria Math" w:hAnsi="Cambria Math"/>
                </w:rPr>
                <m:t>B</m:t>
              </w:ins>
            </m:r>
          </m:e>
          <m:sub>
            <m:r>
              <w:ins w:id="2814" w:author="Michael Belias" w:date="2020-12-01T11:36:00Z">
                <w:rPr>
                  <w:rFonts w:ascii="Cambria Math" w:hAnsi="Cambria Math"/>
                </w:rPr>
                <m:t>0</m:t>
              </w:ins>
            </m:r>
          </m:sub>
        </m:sSub>
        <m:r>
          <w:ins w:id="2815" w:author="Michael Belias" w:date="2020-12-01T11:36:00Z">
            <w:rPr>
              <w:rFonts w:ascii="Cambria Math" w:hAnsi="Cambria Math"/>
            </w:rPr>
            <m:t>(X)=1,</m:t>
          </w:ins>
        </m:r>
        <m:sSub>
          <m:sSubPr>
            <m:ctrlPr>
              <w:ins w:id="2816" w:author="Michael Belias" w:date="2020-12-01T11:36:00Z">
                <w:rPr>
                  <w:rFonts w:ascii="Cambria Math" w:hAnsi="Cambria Math"/>
                </w:rPr>
              </w:ins>
            </m:ctrlPr>
          </m:sSubPr>
          <m:e>
            <m:r>
              <w:ins w:id="2817" w:author="Michael Belias" w:date="2020-12-01T11:36:00Z">
                <w:rPr>
                  <w:rFonts w:ascii="Cambria Math" w:hAnsi="Cambria Math"/>
                </w:rPr>
                <m:t>B</m:t>
              </w:ins>
            </m:r>
          </m:e>
          <m:sub>
            <m:r>
              <w:ins w:id="2818" w:author="Michael Belias" w:date="2020-12-01T11:36:00Z">
                <w:rPr>
                  <w:rFonts w:ascii="Cambria Math" w:hAnsi="Cambria Math"/>
                </w:rPr>
                <m:t>1</m:t>
              </w:ins>
            </m:r>
          </m:sub>
        </m:sSub>
        <m:r>
          <w:ins w:id="2819" w:author="Michael Belias" w:date="2020-12-01T11:36:00Z">
            <w:rPr>
              <w:rFonts w:ascii="Cambria Math" w:hAnsi="Cambria Math"/>
            </w:rPr>
            <m:t>(X)=X,</m:t>
          </w:ins>
        </m:r>
        <m:sSub>
          <m:sSubPr>
            <m:ctrlPr>
              <w:ins w:id="2820" w:author="Michael Belias" w:date="2020-12-01T11:36:00Z">
                <w:rPr>
                  <w:rFonts w:ascii="Cambria Math" w:hAnsi="Cambria Math"/>
                </w:rPr>
              </w:ins>
            </m:ctrlPr>
          </m:sSubPr>
          <m:e>
            <m:r>
              <w:ins w:id="2821" w:author="Michael Belias" w:date="2020-12-01T11:36:00Z">
                <w:rPr>
                  <w:rFonts w:ascii="Cambria Math" w:hAnsi="Cambria Math"/>
                </w:rPr>
                <m:t>B</m:t>
              </w:ins>
            </m:r>
          </m:e>
          <m:sub>
            <m:r>
              <w:ins w:id="2822" w:author="Michael Belias" w:date="2020-12-01T11:36:00Z">
                <w:rPr>
                  <w:rFonts w:ascii="Cambria Math" w:hAnsi="Cambria Math"/>
                </w:rPr>
                <m:t>2</m:t>
              </w:ins>
            </m:r>
          </m:sub>
        </m:sSub>
        <m:r>
          <w:ins w:id="2823" w:author="Michael Belias" w:date="2020-12-01T11:36:00Z">
            <w:rPr>
              <w:rFonts w:ascii="Cambria Math" w:hAnsi="Cambria Math"/>
            </w:rPr>
            <m:t>(X)=</m:t>
          </w:ins>
        </m:r>
        <m:sSup>
          <m:sSupPr>
            <m:ctrlPr>
              <w:ins w:id="2824" w:author="Michael Belias" w:date="2020-12-01T11:36:00Z">
                <w:rPr>
                  <w:rFonts w:ascii="Cambria Math" w:hAnsi="Cambria Math"/>
                </w:rPr>
              </w:ins>
            </m:ctrlPr>
          </m:sSupPr>
          <m:e>
            <m:r>
              <w:ins w:id="2825" w:author="Michael Belias" w:date="2020-12-01T11:36:00Z">
                <w:rPr>
                  <w:rFonts w:ascii="Cambria Math" w:hAnsi="Cambria Math"/>
                </w:rPr>
                <m:t>X</m:t>
              </w:ins>
            </m:r>
          </m:e>
          <m:sup>
            <m:r>
              <w:ins w:id="2826" w:author="Michael Belias" w:date="2020-12-01T11:36:00Z">
                <w:rPr>
                  <w:rFonts w:ascii="Cambria Math" w:hAnsi="Cambria Math"/>
                </w:rPr>
                <m:t>2</m:t>
              </w:ins>
            </m:r>
          </m:sup>
        </m:sSup>
        <m:r>
          <w:ins w:id="2827" w:author="Michael Belias" w:date="2020-12-01T11:36:00Z">
            <w:rPr>
              <w:rFonts w:ascii="Cambria Math" w:hAnsi="Cambria Math"/>
            </w:rPr>
            <m:t>,…,</m:t>
          </w:ins>
        </m:r>
        <m:sSub>
          <m:sSubPr>
            <m:ctrlPr>
              <w:ins w:id="2828" w:author="Michael Belias" w:date="2020-12-01T11:36:00Z">
                <w:rPr>
                  <w:rFonts w:ascii="Cambria Math" w:hAnsi="Cambria Math"/>
                </w:rPr>
              </w:ins>
            </m:ctrlPr>
          </m:sSubPr>
          <m:e>
            <m:r>
              <w:ins w:id="2829" w:author="Michael Belias" w:date="2020-12-01T11:36:00Z">
                <w:rPr>
                  <w:rFonts w:ascii="Cambria Math" w:hAnsi="Cambria Math"/>
                </w:rPr>
                <m:t>B</m:t>
              </w:ins>
            </m:r>
          </m:e>
          <m:sub>
            <m:r>
              <w:ins w:id="2830" w:author="Michael Belias" w:date="2020-12-01T11:36:00Z">
                <w:rPr>
                  <w:rFonts w:ascii="Cambria Math" w:hAnsi="Cambria Math"/>
                </w:rPr>
                <m:t>d</m:t>
              </w:ins>
            </m:r>
          </m:sub>
        </m:sSub>
        <m:r>
          <w:ins w:id="2831" w:author="Michael Belias" w:date="2020-12-01T11:36:00Z">
            <w:rPr>
              <w:rFonts w:ascii="Cambria Math" w:hAnsi="Cambria Math"/>
            </w:rPr>
            <m:t>(X)=</m:t>
          </w:ins>
        </m:r>
        <m:sSup>
          <m:sSupPr>
            <m:ctrlPr>
              <w:ins w:id="2832" w:author="Michael Belias" w:date="2020-12-01T11:36:00Z">
                <w:rPr>
                  <w:rFonts w:ascii="Cambria Math" w:hAnsi="Cambria Math"/>
                </w:rPr>
              </w:ins>
            </m:ctrlPr>
          </m:sSupPr>
          <m:e>
            <m:r>
              <w:ins w:id="2833" w:author="Michael Belias" w:date="2020-12-01T11:36:00Z">
                <w:rPr>
                  <w:rFonts w:ascii="Cambria Math" w:hAnsi="Cambria Math"/>
                </w:rPr>
                <m:t>X</m:t>
              </w:ins>
            </m:r>
          </m:e>
          <m:sup>
            <m:r>
              <w:ins w:id="2834" w:author="Michael Belias" w:date="2020-12-01T11:36:00Z">
                <w:rPr>
                  <w:rFonts w:ascii="Cambria Math" w:hAnsi="Cambria Math"/>
                </w:rPr>
                <m:t>d</m:t>
              </w:ins>
            </m:r>
          </m:sup>
        </m:sSup>
        <m:r>
          <w:ins w:id="2835" w:author="Michael Belias" w:date="2020-12-01T11:36:00Z">
            <w:rPr>
              <w:rFonts w:ascii="Cambria Math" w:hAnsi="Cambria Math"/>
            </w:rPr>
            <m:t>,</m:t>
          </w:ins>
        </m:r>
      </m:oMath>
      <w:ins w:id="2836" w:author="Michael Belias" w:date="2020-12-01T11:36:00Z">
        <w:r w:rsidR="00E040BE">
          <w:t xml:space="preserve"> </w:t>
        </w:r>
      </w:ins>
      <m:oMath>
        <m:sSub>
          <m:sSubPr>
            <m:ctrlPr>
              <w:ins w:id="2837" w:author="Michael Belias" w:date="2020-12-01T11:36:00Z">
                <w:rPr>
                  <w:rFonts w:ascii="Cambria Math" w:hAnsi="Cambria Math"/>
                </w:rPr>
              </w:ins>
            </m:ctrlPr>
          </m:sSubPr>
          <m:e>
            <m:r>
              <w:ins w:id="2838" w:author="Michael Belias" w:date="2020-12-01T11:36:00Z">
                <w:rPr>
                  <w:rFonts w:ascii="Cambria Math" w:hAnsi="Cambria Math"/>
                </w:rPr>
                <m:t>B</m:t>
              </w:ins>
            </m:r>
          </m:e>
          <m:sub>
            <m:r>
              <w:ins w:id="2839" w:author="Michael Belias" w:date="2020-12-01T11:36:00Z">
                <w:rPr>
                  <w:rFonts w:ascii="Cambria Math" w:hAnsi="Cambria Math"/>
                </w:rPr>
                <m:t>d+1</m:t>
              </w:ins>
            </m:r>
          </m:sub>
        </m:sSub>
        <m:r>
          <w:ins w:id="2840" w:author="Michael Belias" w:date="2020-12-01T11:36:00Z">
            <w:rPr>
              <w:rFonts w:ascii="Cambria Math" w:hAnsi="Cambria Math"/>
            </w:rPr>
            <m:t>(X)=(X-</m:t>
          </w:ins>
        </m:r>
        <m:sSub>
          <m:sSubPr>
            <m:ctrlPr>
              <w:ins w:id="2841" w:author="Michael Belias" w:date="2020-12-01T11:36:00Z">
                <w:rPr>
                  <w:rFonts w:ascii="Cambria Math" w:hAnsi="Cambria Math"/>
                </w:rPr>
              </w:ins>
            </m:ctrlPr>
          </m:sSubPr>
          <m:e>
            <m:r>
              <w:ins w:id="2842" w:author="Michael Belias" w:date="2020-12-01T11:36:00Z">
                <w:rPr>
                  <w:rFonts w:ascii="Cambria Math" w:hAnsi="Cambria Math"/>
                </w:rPr>
                <m:t>t</m:t>
              </w:ins>
            </m:r>
          </m:e>
          <m:sub>
            <m:r>
              <w:ins w:id="2843" w:author="Michael Belias" w:date="2020-12-01T11:36:00Z">
                <w:rPr>
                  <w:rFonts w:ascii="Cambria Math" w:hAnsi="Cambria Math"/>
                </w:rPr>
                <m:t>1</m:t>
              </w:ins>
            </m:r>
          </m:sub>
        </m:sSub>
        <m:sSubSup>
          <m:sSubSupPr>
            <m:ctrlPr>
              <w:ins w:id="2844" w:author="Michael Belias" w:date="2020-12-01T11:36:00Z">
                <w:rPr>
                  <w:rFonts w:ascii="Cambria Math" w:hAnsi="Cambria Math"/>
                </w:rPr>
              </w:ins>
            </m:ctrlPr>
          </m:sSubSupPr>
          <m:e>
            <m:r>
              <w:ins w:id="2845" w:author="Michael Belias" w:date="2020-12-01T11:36:00Z">
                <w:rPr>
                  <w:rFonts w:ascii="Cambria Math" w:hAnsi="Cambria Math"/>
                </w:rPr>
                <m:t>)</m:t>
              </w:ins>
            </m:r>
          </m:e>
          <m:sub>
            <m:r>
              <w:ins w:id="2846" w:author="Michael Belias" w:date="2020-12-01T11:36:00Z">
                <w:rPr>
                  <w:rFonts w:ascii="Cambria Math" w:hAnsi="Cambria Math"/>
                </w:rPr>
                <m:t>+</m:t>
              </w:ins>
            </m:r>
          </m:sub>
          <m:sup>
            <m:r>
              <w:ins w:id="2847" w:author="Michael Belias" w:date="2020-12-01T11:36:00Z">
                <w:rPr>
                  <w:rFonts w:ascii="Cambria Math" w:hAnsi="Cambria Math"/>
                </w:rPr>
                <m:t>d</m:t>
              </w:ins>
            </m:r>
          </m:sup>
        </m:sSubSup>
        <m:r>
          <w:ins w:id="2848" w:author="Michael Belias" w:date="2020-12-01T11:36:00Z">
            <w:rPr>
              <w:rFonts w:ascii="Cambria Math" w:hAnsi="Cambria Math"/>
            </w:rPr>
            <m:t>,</m:t>
          </w:ins>
        </m:r>
        <m:sSub>
          <m:sSubPr>
            <m:ctrlPr>
              <w:ins w:id="2849" w:author="Michael Belias" w:date="2020-12-01T11:36:00Z">
                <w:rPr>
                  <w:rFonts w:ascii="Cambria Math" w:hAnsi="Cambria Math"/>
                </w:rPr>
              </w:ins>
            </m:ctrlPr>
          </m:sSubPr>
          <m:e>
            <m:r>
              <w:ins w:id="2850" w:author="Michael Belias" w:date="2020-12-01T11:36:00Z">
                <w:rPr>
                  <w:rFonts w:ascii="Cambria Math" w:hAnsi="Cambria Math"/>
                </w:rPr>
                <m:t xml:space="preserve">  B</m:t>
              </w:ins>
            </m:r>
          </m:e>
          <m:sub>
            <m:r>
              <w:ins w:id="2851" w:author="Michael Belias" w:date="2020-12-01T11:36:00Z">
                <w:rPr>
                  <w:rFonts w:ascii="Cambria Math" w:hAnsi="Cambria Math"/>
                </w:rPr>
                <m:t>d+2</m:t>
              </w:ins>
            </m:r>
          </m:sub>
        </m:sSub>
        <m:r>
          <w:ins w:id="2852" w:author="Michael Belias" w:date="2020-12-01T11:36:00Z">
            <w:rPr>
              <w:rFonts w:ascii="Cambria Math" w:hAnsi="Cambria Math"/>
            </w:rPr>
            <m:t>(X)=(X–</m:t>
          </w:ins>
        </m:r>
        <m:sSub>
          <m:sSubPr>
            <m:ctrlPr>
              <w:ins w:id="2853" w:author="Michael Belias" w:date="2020-12-01T11:36:00Z">
                <w:rPr>
                  <w:rFonts w:ascii="Cambria Math" w:hAnsi="Cambria Math"/>
                </w:rPr>
              </w:ins>
            </m:ctrlPr>
          </m:sSubPr>
          <m:e>
            <m:r>
              <w:ins w:id="2854" w:author="Michael Belias" w:date="2020-12-01T11:36:00Z">
                <w:rPr>
                  <w:rFonts w:ascii="Cambria Math" w:hAnsi="Cambria Math"/>
                </w:rPr>
                <m:t>t</m:t>
              </w:ins>
            </m:r>
          </m:e>
          <m:sub>
            <m:r>
              <w:ins w:id="2855" w:author="Michael Belias" w:date="2020-12-01T11:36:00Z">
                <w:rPr>
                  <w:rFonts w:ascii="Cambria Math" w:hAnsi="Cambria Math"/>
                </w:rPr>
                <m:t>2</m:t>
              </w:ins>
            </m:r>
          </m:sub>
        </m:sSub>
        <m:sSubSup>
          <m:sSubSupPr>
            <m:ctrlPr>
              <w:ins w:id="2856" w:author="Michael Belias" w:date="2020-12-01T11:36:00Z">
                <w:rPr>
                  <w:rFonts w:ascii="Cambria Math" w:hAnsi="Cambria Math"/>
                </w:rPr>
              </w:ins>
            </m:ctrlPr>
          </m:sSubSupPr>
          <m:e>
            <m:r>
              <w:ins w:id="2857" w:author="Michael Belias" w:date="2020-12-01T11:36:00Z">
                <w:rPr>
                  <w:rFonts w:ascii="Cambria Math" w:hAnsi="Cambria Math"/>
                </w:rPr>
                <m:t>)</m:t>
              </w:ins>
            </m:r>
          </m:e>
          <m:sub>
            <m:r>
              <w:ins w:id="2858" w:author="Michael Belias" w:date="2020-12-01T11:36:00Z">
                <w:rPr>
                  <w:rFonts w:ascii="Cambria Math" w:hAnsi="Cambria Math"/>
                </w:rPr>
                <m:t>+</m:t>
              </w:ins>
            </m:r>
          </m:sub>
          <m:sup>
            <m:r>
              <w:ins w:id="2859" w:author="Michael Belias" w:date="2020-12-01T11:36:00Z">
                <w:rPr>
                  <w:rFonts w:ascii="Cambria Math" w:hAnsi="Cambria Math"/>
                </w:rPr>
                <m:t>d</m:t>
              </w:ins>
            </m:r>
          </m:sup>
        </m:sSubSup>
        <m:r>
          <w:ins w:id="2860" w:author="Michael Belias" w:date="2020-12-01T11:36:00Z">
            <w:rPr>
              <w:rFonts w:ascii="Cambria Math" w:hAnsi="Cambria Math"/>
            </w:rPr>
            <m:t xml:space="preserve">,…, </m:t>
          </w:ins>
        </m:r>
        <m:sSub>
          <m:sSubPr>
            <m:ctrlPr>
              <w:ins w:id="2861" w:author="Michael Belias" w:date="2020-12-01T11:36:00Z">
                <w:rPr>
                  <w:rFonts w:ascii="Cambria Math" w:hAnsi="Cambria Math"/>
                </w:rPr>
              </w:ins>
            </m:ctrlPr>
          </m:sSubPr>
          <m:e>
            <m:r>
              <w:ins w:id="2862" w:author="Michael Belias" w:date="2020-12-01T11:36:00Z">
                <w:rPr>
                  <w:rFonts w:ascii="Cambria Math" w:hAnsi="Cambria Math"/>
                </w:rPr>
                <m:t>B</m:t>
              </w:ins>
            </m:r>
          </m:e>
          <m:sub>
            <m:r>
              <w:ins w:id="2863" w:author="Michael Belias" w:date="2020-12-01T11:36:00Z">
                <w:rPr>
                  <w:rFonts w:ascii="Cambria Math" w:hAnsi="Cambria Math"/>
                </w:rPr>
                <m:t>d+κ</m:t>
              </w:ins>
            </m:r>
          </m:sub>
        </m:sSub>
        <m:r>
          <w:ins w:id="2864" w:author="Michael Belias" w:date="2020-12-01T11:36:00Z">
            <w:rPr>
              <w:rFonts w:ascii="Cambria Math" w:hAnsi="Cambria Math"/>
            </w:rPr>
            <m:t>(X)=(X–</m:t>
          </w:ins>
        </m:r>
        <m:sSub>
          <m:sSubPr>
            <m:ctrlPr>
              <w:ins w:id="2865" w:author="Michael Belias" w:date="2020-12-01T11:36:00Z">
                <w:rPr>
                  <w:rFonts w:ascii="Cambria Math" w:hAnsi="Cambria Math"/>
                </w:rPr>
              </w:ins>
            </m:ctrlPr>
          </m:sSubPr>
          <m:e>
            <m:r>
              <w:ins w:id="2866" w:author="Michael Belias" w:date="2020-12-01T11:36:00Z">
                <w:rPr>
                  <w:rFonts w:ascii="Cambria Math" w:hAnsi="Cambria Math"/>
                </w:rPr>
                <m:t>t</m:t>
              </w:ins>
            </m:r>
          </m:e>
          <m:sub>
            <m:r>
              <w:ins w:id="2867" w:author="Michael Belias" w:date="2020-12-01T11:36:00Z">
                <w:rPr>
                  <w:rFonts w:ascii="Cambria Math" w:hAnsi="Cambria Math"/>
                </w:rPr>
                <m:t>κ</m:t>
              </w:ins>
            </m:r>
          </m:sub>
        </m:sSub>
        <m:sSubSup>
          <m:sSubSupPr>
            <m:ctrlPr>
              <w:ins w:id="2868" w:author="Michael Belias" w:date="2020-12-01T11:36:00Z">
                <w:rPr>
                  <w:rFonts w:ascii="Cambria Math" w:hAnsi="Cambria Math"/>
                </w:rPr>
              </w:ins>
            </m:ctrlPr>
          </m:sSubSupPr>
          <m:e>
            <m:r>
              <w:ins w:id="2869" w:author="Michael Belias" w:date="2020-12-01T11:36:00Z">
                <w:rPr>
                  <w:rFonts w:ascii="Cambria Math" w:hAnsi="Cambria Math"/>
                </w:rPr>
                <m:t>)</m:t>
              </w:ins>
            </m:r>
          </m:e>
          <m:sub>
            <m:r>
              <w:ins w:id="2870" w:author="Michael Belias" w:date="2020-12-01T11:36:00Z">
                <w:rPr>
                  <w:rFonts w:ascii="Cambria Math" w:hAnsi="Cambria Math"/>
                </w:rPr>
                <m:t>+</m:t>
              </w:ins>
            </m:r>
          </m:sub>
          <m:sup>
            <m:r>
              <w:ins w:id="2871" w:author="Michael Belias" w:date="2020-12-01T11:36:00Z">
                <w:rPr>
                  <w:rFonts w:ascii="Cambria Math" w:hAnsi="Cambria Math"/>
                </w:rPr>
                <m:t>d</m:t>
              </w:ins>
            </m:r>
          </m:sup>
        </m:sSubSup>
        <m:r>
          <w:ins w:id="2872" w:author="Michael Belias" w:date="2020-12-01T11:36:00Z">
            <w:rPr>
              <w:rFonts w:ascii="Cambria Math" w:hAnsi="Cambria Math"/>
            </w:rPr>
            <m:t>        (3)</m:t>
          </w:ins>
        </m:r>
      </m:oMath>
    </w:p>
    <w:p w14:paraId="2C892F3F" w14:textId="77777777" w:rsidR="00E040BE" w:rsidRPr="003E244D" w:rsidRDefault="00E040BE" w:rsidP="00E040BE">
      <w:pPr>
        <w:pStyle w:val="BodyText"/>
        <w:rPr>
          <w:ins w:id="2873" w:author="Michael Belias" w:date="2020-12-01T11:36:00Z"/>
        </w:rPr>
      </w:pPr>
    </w:p>
    <w:p w14:paraId="25E6611A" w14:textId="77777777" w:rsidR="00E040BE" w:rsidRDefault="00E040BE" w:rsidP="00E040BE">
      <w:pPr>
        <w:pStyle w:val="FirstParagraph"/>
        <w:rPr>
          <w:ins w:id="2874" w:author="Michael Belias" w:date="2020-12-01T11:36:00Z"/>
        </w:rPr>
      </w:pPr>
      <w:ins w:id="2875" w:author="Michael Belias" w:date="2020-12-01T11:36:00Z">
        <w:r>
          <w:lastRenderedPageBreak/>
          <w:t>and the statistical model for the association between X and Y is:</w:t>
        </w:r>
      </w:ins>
    </w:p>
    <w:p w14:paraId="1227DFED" w14:textId="77777777" w:rsidR="00E040BE" w:rsidRPr="00F44DE8" w:rsidRDefault="00E040BE" w:rsidP="00E040BE">
      <w:pPr>
        <w:pStyle w:val="BodyText"/>
        <w:rPr>
          <w:ins w:id="2876" w:author="Michael Belias" w:date="2020-12-01T11:36:00Z"/>
          <w:i/>
          <w:sz w:val="22"/>
          <w:szCs w:val="22"/>
        </w:rPr>
      </w:pPr>
      <m:oMath>
        <m:r>
          <w:ins w:id="2877" w:author="Michael Belias" w:date="2020-12-01T11:36:00Z">
            <w:rPr>
              <w:rFonts w:ascii="Cambria Math" w:hAnsi="Cambria Math"/>
              <w:sz w:val="20"/>
              <w:szCs w:val="20"/>
              <w:lang w:val="el-GR"/>
            </w:rPr>
            <m:t>g</m:t>
          </w:ins>
        </m:r>
        <m:d>
          <m:dPr>
            <m:ctrlPr>
              <w:ins w:id="2878" w:author="Michael Belias" w:date="2020-12-01T11:36:00Z">
                <w:rPr>
                  <w:rFonts w:ascii="Cambria Math" w:hAnsi="Cambria Math"/>
                  <w:i/>
                  <w:sz w:val="20"/>
                  <w:szCs w:val="20"/>
                  <w:lang w:val="el-GR"/>
                </w:rPr>
              </w:ins>
            </m:ctrlPr>
          </m:dPr>
          <m:e>
            <m:r>
              <w:ins w:id="2879" w:author="Michael Belias" w:date="2020-12-01T11:36:00Z">
                <w:rPr>
                  <w:rFonts w:ascii="Cambria Math" w:hAnsi="Cambria Math"/>
                  <w:sz w:val="20"/>
                  <w:szCs w:val="20"/>
                  <w:lang w:val="el-GR"/>
                </w:rPr>
                <m:t>μ</m:t>
              </w:ins>
            </m:r>
          </m:e>
        </m:d>
        <m:r>
          <w:ins w:id="2880" w:author="Michael Belias" w:date="2020-12-01T11:36:00Z">
            <w:rPr>
              <w:rFonts w:ascii="Cambria Math" w:hAnsi="Cambria Math"/>
              <w:sz w:val="20"/>
              <w:szCs w:val="20"/>
            </w:rPr>
            <m:t xml:space="preserve"> = </m:t>
          </w:ins>
        </m:r>
        <m:limLow>
          <m:limLowPr>
            <m:ctrlPr>
              <w:ins w:id="2881" w:author="Michael Belias" w:date="2020-12-01T11:36:00Z">
                <w:rPr>
                  <w:rFonts w:ascii="Cambria Math" w:hAnsi="Cambria Math"/>
                  <w:i/>
                  <w:sz w:val="20"/>
                  <w:szCs w:val="20"/>
                  <w:lang w:val="el-GR"/>
                </w:rPr>
              </w:ins>
            </m:ctrlPr>
          </m:limLowPr>
          <m:e>
            <m:groupChr>
              <m:groupChrPr>
                <m:ctrlPr>
                  <w:ins w:id="2882" w:author="Michael Belias" w:date="2020-12-01T11:36:00Z">
                    <w:rPr>
                      <w:rFonts w:ascii="Cambria Math" w:hAnsi="Cambria Math"/>
                      <w:i/>
                      <w:sz w:val="20"/>
                      <w:szCs w:val="20"/>
                      <w:lang w:val="el-GR"/>
                    </w:rPr>
                  </w:ins>
                </m:ctrlPr>
              </m:groupChrPr>
              <m:e>
                <m:d>
                  <m:dPr>
                    <m:begChr m:val="["/>
                    <m:endChr m:val="]"/>
                    <m:ctrlPr>
                      <w:ins w:id="2883" w:author="Michael Belias" w:date="2020-12-01T11:36:00Z">
                        <w:rPr>
                          <w:rFonts w:ascii="Cambria Math" w:hAnsi="Cambria Math"/>
                          <w:i/>
                          <w:sz w:val="20"/>
                          <w:szCs w:val="20"/>
                        </w:rPr>
                      </w:ins>
                    </m:ctrlPr>
                  </m:dPr>
                  <m:e>
                    <m:sSub>
                      <m:sSubPr>
                        <m:ctrlPr>
                          <w:ins w:id="2884" w:author="Michael Belias" w:date="2020-12-01T11:36:00Z">
                            <w:rPr>
                              <w:rFonts w:ascii="Cambria Math" w:hAnsi="Cambria Math"/>
                              <w:sz w:val="20"/>
                              <w:szCs w:val="20"/>
                            </w:rPr>
                          </w:ins>
                        </m:ctrlPr>
                      </m:sSubPr>
                      <m:e>
                        <m:r>
                          <w:ins w:id="2885" w:author="Michael Belias" w:date="2020-12-01T11:36:00Z">
                            <w:rPr>
                              <w:rFonts w:ascii="Cambria Math" w:hAnsi="Cambria Math"/>
                              <w:sz w:val="20"/>
                              <w:szCs w:val="20"/>
                            </w:rPr>
                            <m:t>β</m:t>
                          </w:ins>
                        </m:r>
                      </m:e>
                      <m:sub>
                        <m:r>
                          <w:ins w:id="2886" w:author="Michael Belias" w:date="2020-12-01T11:36:00Z">
                            <w:rPr>
                              <w:rFonts w:ascii="Cambria Math" w:hAnsi="Cambria Math"/>
                              <w:sz w:val="20"/>
                              <w:szCs w:val="20"/>
                            </w:rPr>
                            <m:t>0</m:t>
                          </w:ins>
                        </m:r>
                      </m:sub>
                    </m:sSub>
                    <m:r>
                      <w:ins w:id="2887" w:author="Michael Belias" w:date="2020-12-01T11:36:00Z">
                        <w:rPr>
                          <w:rFonts w:ascii="Cambria Math" w:hAnsi="Cambria Math"/>
                          <w:sz w:val="20"/>
                          <w:szCs w:val="20"/>
                        </w:rPr>
                        <m:t>+</m:t>
                      </w:ins>
                    </m:r>
                    <m:sSub>
                      <m:sSubPr>
                        <m:ctrlPr>
                          <w:ins w:id="2888" w:author="Michael Belias" w:date="2020-12-01T11:36:00Z">
                            <w:rPr>
                              <w:rFonts w:ascii="Cambria Math" w:hAnsi="Cambria Math"/>
                              <w:sz w:val="20"/>
                              <w:szCs w:val="20"/>
                            </w:rPr>
                          </w:ins>
                        </m:ctrlPr>
                      </m:sSubPr>
                      <m:e>
                        <m:r>
                          <w:ins w:id="2889" w:author="Michael Belias" w:date="2020-12-01T11:36:00Z">
                            <w:rPr>
                              <w:rFonts w:ascii="Cambria Math" w:hAnsi="Cambria Math"/>
                              <w:sz w:val="20"/>
                              <w:szCs w:val="20"/>
                            </w:rPr>
                            <m:t>β</m:t>
                          </w:ins>
                        </m:r>
                      </m:e>
                      <m:sub>
                        <m:r>
                          <w:ins w:id="2890" w:author="Michael Belias" w:date="2020-12-01T11:36:00Z">
                            <w:rPr>
                              <w:rFonts w:ascii="Cambria Math" w:hAnsi="Cambria Math"/>
                              <w:sz w:val="20"/>
                              <w:szCs w:val="20"/>
                            </w:rPr>
                            <m:t>1</m:t>
                          </w:ins>
                        </m:r>
                      </m:sub>
                    </m:sSub>
                    <m:r>
                      <w:ins w:id="2891" w:author="Michael Belias" w:date="2020-12-01T11:36:00Z">
                        <w:rPr>
                          <w:rFonts w:ascii="Cambria Math" w:hAnsi="Cambria Math"/>
                          <w:sz w:val="20"/>
                          <w:szCs w:val="20"/>
                        </w:rPr>
                        <m:t>X+</m:t>
                      </w:ins>
                    </m:r>
                    <m:sSub>
                      <m:sSubPr>
                        <m:ctrlPr>
                          <w:ins w:id="2892" w:author="Michael Belias" w:date="2020-12-01T11:36:00Z">
                            <w:rPr>
                              <w:rFonts w:ascii="Cambria Math" w:hAnsi="Cambria Math"/>
                              <w:sz w:val="20"/>
                              <w:szCs w:val="20"/>
                            </w:rPr>
                          </w:ins>
                        </m:ctrlPr>
                      </m:sSubPr>
                      <m:e>
                        <m:r>
                          <w:ins w:id="2893" w:author="Michael Belias" w:date="2020-12-01T11:36:00Z">
                            <w:rPr>
                              <w:rFonts w:ascii="Cambria Math" w:hAnsi="Cambria Math"/>
                              <w:sz w:val="20"/>
                              <w:szCs w:val="20"/>
                            </w:rPr>
                            <m:t>β</m:t>
                          </w:ins>
                        </m:r>
                      </m:e>
                      <m:sub>
                        <m:r>
                          <w:ins w:id="2894" w:author="Michael Belias" w:date="2020-12-01T11:36:00Z">
                            <w:rPr>
                              <w:rFonts w:ascii="Cambria Math" w:hAnsi="Cambria Math"/>
                              <w:sz w:val="20"/>
                              <w:szCs w:val="20"/>
                            </w:rPr>
                            <m:t>2</m:t>
                          </w:ins>
                        </m:r>
                      </m:sub>
                    </m:sSub>
                    <m:sSup>
                      <m:sSupPr>
                        <m:ctrlPr>
                          <w:ins w:id="2895" w:author="Michael Belias" w:date="2020-12-01T11:36:00Z">
                            <w:rPr>
                              <w:rFonts w:ascii="Cambria Math" w:hAnsi="Cambria Math"/>
                              <w:sz w:val="20"/>
                              <w:szCs w:val="20"/>
                            </w:rPr>
                          </w:ins>
                        </m:ctrlPr>
                      </m:sSupPr>
                      <m:e>
                        <m:r>
                          <w:ins w:id="2896" w:author="Michael Belias" w:date="2020-12-01T11:36:00Z">
                            <w:rPr>
                              <w:rFonts w:ascii="Cambria Math" w:hAnsi="Cambria Math"/>
                              <w:sz w:val="20"/>
                              <w:szCs w:val="20"/>
                            </w:rPr>
                            <m:t>X</m:t>
                          </w:ins>
                        </m:r>
                      </m:e>
                      <m:sup>
                        <m:r>
                          <w:ins w:id="2897" w:author="Michael Belias" w:date="2020-12-01T11:36:00Z">
                            <w:rPr>
                              <w:rFonts w:ascii="Cambria Math" w:hAnsi="Cambria Math"/>
                              <w:sz w:val="20"/>
                              <w:szCs w:val="20"/>
                            </w:rPr>
                            <m:t>2</m:t>
                          </w:ins>
                        </m:r>
                      </m:sup>
                    </m:sSup>
                    <m:r>
                      <w:ins w:id="2898" w:author="Michael Belias" w:date="2020-12-01T11:36:00Z">
                        <w:rPr>
                          <w:rFonts w:ascii="Cambria Math" w:hAnsi="Cambria Math"/>
                          <w:sz w:val="20"/>
                          <w:szCs w:val="20"/>
                        </w:rPr>
                        <m:t>+…+</m:t>
                      </w:ins>
                    </m:r>
                    <m:sSub>
                      <m:sSubPr>
                        <m:ctrlPr>
                          <w:ins w:id="2899" w:author="Michael Belias" w:date="2020-12-01T11:36:00Z">
                            <w:rPr>
                              <w:rFonts w:ascii="Cambria Math" w:hAnsi="Cambria Math"/>
                              <w:sz w:val="20"/>
                              <w:szCs w:val="20"/>
                            </w:rPr>
                          </w:ins>
                        </m:ctrlPr>
                      </m:sSubPr>
                      <m:e>
                        <m:r>
                          <w:ins w:id="2900" w:author="Michael Belias" w:date="2020-12-01T11:36:00Z">
                            <w:rPr>
                              <w:rFonts w:ascii="Cambria Math" w:hAnsi="Cambria Math"/>
                              <w:sz w:val="20"/>
                              <w:szCs w:val="20"/>
                            </w:rPr>
                            <m:t>β</m:t>
                          </w:ins>
                        </m:r>
                      </m:e>
                      <m:sub>
                        <m:r>
                          <w:ins w:id="2901" w:author="Michael Belias" w:date="2020-12-01T11:36:00Z">
                            <w:rPr>
                              <w:rFonts w:ascii="Cambria Math" w:hAnsi="Cambria Math"/>
                              <w:sz w:val="20"/>
                              <w:szCs w:val="20"/>
                            </w:rPr>
                            <m:t>d</m:t>
                          </w:ins>
                        </m:r>
                      </m:sub>
                    </m:sSub>
                    <m:sSup>
                      <m:sSupPr>
                        <m:ctrlPr>
                          <w:ins w:id="2902" w:author="Michael Belias" w:date="2020-12-01T11:36:00Z">
                            <w:rPr>
                              <w:rFonts w:ascii="Cambria Math" w:hAnsi="Cambria Math"/>
                              <w:sz w:val="20"/>
                              <w:szCs w:val="20"/>
                            </w:rPr>
                          </w:ins>
                        </m:ctrlPr>
                      </m:sSupPr>
                      <m:e>
                        <m:r>
                          <w:ins w:id="2903" w:author="Michael Belias" w:date="2020-12-01T11:36:00Z">
                            <w:rPr>
                              <w:rFonts w:ascii="Cambria Math" w:hAnsi="Cambria Math"/>
                              <w:sz w:val="20"/>
                              <w:szCs w:val="20"/>
                            </w:rPr>
                            <m:t>X</m:t>
                          </w:ins>
                        </m:r>
                      </m:e>
                      <m:sup>
                        <m:r>
                          <w:ins w:id="2904" w:author="Michael Belias" w:date="2020-12-01T11:36:00Z">
                            <w:rPr>
                              <w:rFonts w:ascii="Cambria Math" w:hAnsi="Cambria Math"/>
                              <w:sz w:val="20"/>
                              <w:szCs w:val="20"/>
                            </w:rPr>
                            <m:t>d</m:t>
                          </w:ins>
                        </m:r>
                      </m:sup>
                    </m:sSup>
                  </m:e>
                </m:d>
              </m:e>
            </m:groupChr>
          </m:e>
          <m:lim>
            <m:r>
              <w:ins w:id="2905" w:author="Michael Belias" w:date="2020-12-01T11:36:00Z">
                <w:rPr>
                  <w:rFonts w:ascii="Cambria Math" w:hAnsi="Cambria Math"/>
                  <w:sz w:val="20"/>
                  <w:szCs w:val="20"/>
                  <w:lang w:val="el-GR"/>
                </w:rPr>
                <m:t>basic</m:t>
              </w:ins>
            </m:r>
            <m:r>
              <w:ins w:id="2906" w:author="Michael Belias" w:date="2020-12-01T11:36:00Z">
                <w:rPr>
                  <w:rFonts w:ascii="Cambria Math" w:hAnsi="Cambria Math"/>
                  <w:sz w:val="20"/>
                  <w:szCs w:val="20"/>
                </w:rPr>
                <m:t xml:space="preserve"> </m:t>
              </w:ins>
            </m:r>
            <m:r>
              <w:ins w:id="2907" w:author="Michael Belias" w:date="2020-12-01T11:36:00Z">
                <w:rPr>
                  <w:rFonts w:ascii="Cambria Math" w:hAnsi="Cambria Math"/>
                  <w:sz w:val="20"/>
                  <w:szCs w:val="20"/>
                  <w:lang w:val="el-GR"/>
                </w:rPr>
                <m:t>polynomial</m:t>
              </w:ins>
            </m:r>
          </m:lim>
        </m:limLow>
        <m:r>
          <w:ins w:id="2908" w:author="Michael Belias" w:date="2020-12-01T11:36:00Z">
            <w:rPr>
              <w:rFonts w:ascii="Cambria Math" w:hAnsi="Cambria Math"/>
              <w:sz w:val="20"/>
              <w:szCs w:val="20"/>
            </w:rPr>
            <m:t>+</m:t>
          </w:ins>
        </m:r>
        <m:limLow>
          <m:limLowPr>
            <m:ctrlPr>
              <w:ins w:id="2909" w:author="Michael Belias" w:date="2020-12-01T11:36:00Z">
                <w:rPr>
                  <w:rFonts w:ascii="Cambria Math" w:hAnsi="Cambria Math"/>
                  <w:i/>
                  <w:sz w:val="20"/>
                  <w:szCs w:val="20"/>
                  <w:lang w:val="el-GR"/>
                </w:rPr>
              </w:ins>
            </m:ctrlPr>
          </m:limLowPr>
          <m:e>
            <m:groupChr>
              <m:groupChrPr>
                <m:ctrlPr>
                  <w:ins w:id="2910" w:author="Michael Belias" w:date="2020-12-01T11:36:00Z">
                    <w:rPr>
                      <w:rFonts w:ascii="Cambria Math" w:hAnsi="Cambria Math"/>
                      <w:i/>
                      <w:sz w:val="20"/>
                      <w:szCs w:val="20"/>
                      <w:lang w:val="el-GR"/>
                    </w:rPr>
                  </w:ins>
                </m:ctrlPr>
              </m:groupChrPr>
              <m:e>
                <m:r>
                  <w:ins w:id="2911" w:author="Michael Belias" w:date="2020-12-01T11:36:00Z">
                    <w:rPr>
                      <w:rFonts w:ascii="Cambria Math" w:hAnsi="Cambria Math"/>
                      <w:sz w:val="20"/>
                      <w:szCs w:val="20"/>
                    </w:rPr>
                    <m:t>[</m:t>
                  </w:ins>
                </m:r>
                <m:sSub>
                  <m:sSubPr>
                    <m:ctrlPr>
                      <w:ins w:id="2912" w:author="Michael Belias" w:date="2020-12-01T11:36:00Z">
                        <w:rPr>
                          <w:rFonts w:ascii="Cambria Math" w:hAnsi="Cambria Math"/>
                          <w:sz w:val="20"/>
                          <w:szCs w:val="20"/>
                        </w:rPr>
                      </w:ins>
                    </m:ctrlPr>
                  </m:sSubPr>
                  <m:e>
                    <m:r>
                      <w:ins w:id="2913" w:author="Michael Belias" w:date="2020-12-01T11:36:00Z">
                        <w:rPr>
                          <w:rFonts w:ascii="Cambria Math" w:hAnsi="Cambria Math"/>
                          <w:sz w:val="20"/>
                          <w:szCs w:val="20"/>
                        </w:rPr>
                        <m:t>β</m:t>
                      </w:ins>
                    </m:r>
                  </m:e>
                  <m:sub>
                    <m:r>
                      <w:ins w:id="2914" w:author="Michael Belias" w:date="2020-12-01T11:36:00Z">
                        <w:rPr>
                          <w:rFonts w:ascii="Cambria Math" w:hAnsi="Cambria Math"/>
                          <w:sz w:val="20"/>
                          <w:szCs w:val="20"/>
                        </w:rPr>
                        <m:t>d+1</m:t>
                      </w:ins>
                    </m:r>
                  </m:sub>
                </m:sSub>
                <m:r>
                  <w:ins w:id="2915" w:author="Michael Belias" w:date="2020-12-01T11:36:00Z">
                    <w:rPr>
                      <w:rFonts w:ascii="Cambria Math" w:hAnsi="Cambria Math"/>
                      <w:sz w:val="20"/>
                      <w:szCs w:val="20"/>
                    </w:rPr>
                    <m:t>(X–</m:t>
                  </w:ins>
                </m:r>
                <m:sSub>
                  <m:sSubPr>
                    <m:ctrlPr>
                      <w:ins w:id="2916" w:author="Michael Belias" w:date="2020-12-01T11:36:00Z">
                        <w:rPr>
                          <w:rFonts w:ascii="Cambria Math" w:hAnsi="Cambria Math"/>
                          <w:sz w:val="20"/>
                          <w:szCs w:val="20"/>
                        </w:rPr>
                      </w:ins>
                    </m:ctrlPr>
                  </m:sSubPr>
                  <m:e>
                    <m:r>
                      <w:ins w:id="2917" w:author="Michael Belias" w:date="2020-12-01T11:36:00Z">
                        <w:rPr>
                          <w:rFonts w:ascii="Cambria Math" w:hAnsi="Cambria Math"/>
                          <w:sz w:val="20"/>
                          <w:szCs w:val="20"/>
                        </w:rPr>
                        <m:t>t</m:t>
                      </w:ins>
                    </m:r>
                  </m:e>
                  <m:sub>
                    <m:r>
                      <w:ins w:id="2918" w:author="Michael Belias" w:date="2020-12-01T11:36:00Z">
                        <w:rPr>
                          <w:rFonts w:ascii="Cambria Math" w:hAnsi="Cambria Math"/>
                          <w:sz w:val="20"/>
                          <w:szCs w:val="20"/>
                        </w:rPr>
                        <m:t>1</m:t>
                      </w:ins>
                    </m:r>
                  </m:sub>
                </m:sSub>
                <m:sSubSup>
                  <m:sSubSupPr>
                    <m:ctrlPr>
                      <w:ins w:id="2919" w:author="Michael Belias" w:date="2020-12-01T11:36:00Z">
                        <w:rPr>
                          <w:rFonts w:ascii="Cambria Math" w:hAnsi="Cambria Math"/>
                          <w:sz w:val="20"/>
                          <w:szCs w:val="20"/>
                        </w:rPr>
                      </w:ins>
                    </m:ctrlPr>
                  </m:sSubSupPr>
                  <m:e>
                    <m:r>
                      <w:ins w:id="2920" w:author="Michael Belias" w:date="2020-12-01T11:36:00Z">
                        <w:rPr>
                          <w:rFonts w:ascii="Cambria Math" w:hAnsi="Cambria Math"/>
                          <w:sz w:val="20"/>
                          <w:szCs w:val="20"/>
                        </w:rPr>
                        <m:t>)</m:t>
                      </w:ins>
                    </m:r>
                  </m:e>
                  <m:sub>
                    <m:r>
                      <w:ins w:id="2921" w:author="Michael Belias" w:date="2020-12-01T11:36:00Z">
                        <w:rPr>
                          <w:rFonts w:ascii="Cambria Math" w:hAnsi="Cambria Math"/>
                          <w:sz w:val="20"/>
                          <w:szCs w:val="20"/>
                        </w:rPr>
                        <m:t>+</m:t>
                      </w:ins>
                    </m:r>
                  </m:sub>
                  <m:sup>
                    <m:r>
                      <w:ins w:id="2922" w:author="Michael Belias" w:date="2020-12-01T11:36:00Z">
                        <w:rPr>
                          <w:rFonts w:ascii="Cambria Math" w:hAnsi="Cambria Math"/>
                          <w:sz w:val="20"/>
                          <w:szCs w:val="20"/>
                        </w:rPr>
                        <m:t>d</m:t>
                      </w:ins>
                    </m:r>
                  </m:sup>
                </m:sSubSup>
                <m:r>
                  <w:ins w:id="2923" w:author="Michael Belias" w:date="2020-12-01T11:36:00Z">
                    <w:rPr>
                      <w:rFonts w:ascii="Cambria Math" w:hAnsi="Cambria Math"/>
                      <w:sz w:val="20"/>
                      <w:szCs w:val="20"/>
                    </w:rPr>
                    <m:t>+</m:t>
                  </w:ins>
                </m:r>
                <m:sSub>
                  <m:sSubPr>
                    <m:ctrlPr>
                      <w:ins w:id="2924" w:author="Michael Belias" w:date="2020-12-01T11:36:00Z">
                        <w:rPr>
                          <w:rFonts w:ascii="Cambria Math" w:hAnsi="Cambria Math"/>
                          <w:sz w:val="20"/>
                          <w:szCs w:val="20"/>
                        </w:rPr>
                      </w:ins>
                    </m:ctrlPr>
                  </m:sSubPr>
                  <m:e>
                    <m:r>
                      <w:ins w:id="2925" w:author="Michael Belias" w:date="2020-12-01T11:36:00Z">
                        <w:rPr>
                          <w:rFonts w:ascii="Cambria Math" w:hAnsi="Cambria Math"/>
                          <w:sz w:val="20"/>
                          <w:szCs w:val="20"/>
                        </w:rPr>
                        <m:t>β</m:t>
                      </w:ins>
                    </m:r>
                  </m:e>
                  <m:sub>
                    <m:r>
                      <w:ins w:id="2926" w:author="Michael Belias" w:date="2020-12-01T11:36:00Z">
                        <w:rPr>
                          <w:rFonts w:ascii="Cambria Math" w:hAnsi="Cambria Math"/>
                          <w:sz w:val="20"/>
                          <w:szCs w:val="20"/>
                        </w:rPr>
                        <m:t>d+2</m:t>
                      </w:ins>
                    </m:r>
                  </m:sub>
                </m:sSub>
                <m:r>
                  <w:ins w:id="2927" w:author="Michael Belias" w:date="2020-12-01T11:36:00Z">
                    <w:rPr>
                      <w:rFonts w:ascii="Cambria Math" w:hAnsi="Cambria Math"/>
                      <w:sz w:val="20"/>
                      <w:szCs w:val="20"/>
                    </w:rPr>
                    <m:t>(X–</m:t>
                  </w:ins>
                </m:r>
                <m:sSub>
                  <m:sSubPr>
                    <m:ctrlPr>
                      <w:ins w:id="2928" w:author="Michael Belias" w:date="2020-12-01T11:36:00Z">
                        <w:rPr>
                          <w:rFonts w:ascii="Cambria Math" w:hAnsi="Cambria Math"/>
                          <w:sz w:val="20"/>
                          <w:szCs w:val="20"/>
                        </w:rPr>
                      </w:ins>
                    </m:ctrlPr>
                  </m:sSubPr>
                  <m:e>
                    <m:r>
                      <w:ins w:id="2929" w:author="Michael Belias" w:date="2020-12-01T11:36:00Z">
                        <w:rPr>
                          <w:rFonts w:ascii="Cambria Math" w:hAnsi="Cambria Math"/>
                          <w:sz w:val="20"/>
                          <w:szCs w:val="20"/>
                        </w:rPr>
                        <m:t>t</m:t>
                      </w:ins>
                    </m:r>
                  </m:e>
                  <m:sub>
                    <m:r>
                      <w:ins w:id="2930" w:author="Michael Belias" w:date="2020-12-01T11:36:00Z">
                        <w:rPr>
                          <w:rFonts w:ascii="Cambria Math" w:hAnsi="Cambria Math"/>
                          <w:sz w:val="20"/>
                          <w:szCs w:val="20"/>
                        </w:rPr>
                        <m:t>2</m:t>
                      </w:ins>
                    </m:r>
                  </m:sub>
                </m:sSub>
                <m:sSubSup>
                  <m:sSubSupPr>
                    <m:ctrlPr>
                      <w:ins w:id="2931" w:author="Michael Belias" w:date="2020-12-01T11:36:00Z">
                        <w:rPr>
                          <w:rFonts w:ascii="Cambria Math" w:hAnsi="Cambria Math"/>
                          <w:sz w:val="20"/>
                          <w:szCs w:val="20"/>
                        </w:rPr>
                      </w:ins>
                    </m:ctrlPr>
                  </m:sSubSupPr>
                  <m:e>
                    <m:r>
                      <w:ins w:id="2932" w:author="Michael Belias" w:date="2020-12-01T11:36:00Z">
                        <w:rPr>
                          <w:rFonts w:ascii="Cambria Math" w:hAnsi="Cambria Math"/>
                          <w:sz w:val="20"/>
                          <w:szCs w:val="20"/>
                        </w:rPr>
                        <m:t>)</m:t>
                      </w:ins>
                    </m:r>
                  </m:e>
                  <m:sub>
                    <m:r>
                      <w:ins w:id="2933" w:author="Michael Belias" w:date="2020-12-01T11:36:00Z">
                        <w:rPr>
                          <w:rFonts w:ascii="Cambria Math" w:hAnsi="Cambria Math"/>
                          <w:sz w:val="20"/>
                          <w:szCs w:val="20"/>
                        </w:rPr>
                        <m:t>+</m:t>
                      </w:ins>
                    </m:r>
                  </m:sub>
                  <m:sup>
                    <m:r>
                      <w:ins w:id="2934" w:author="Michael Belias" w:date="2020-12-01T11:36:00Z">
                        <w:rPr>
                          <w:rFonts w:ascii="Cambria Math" w:hAnsi="Cambria Math"/>
                          <w:sz w:val="20"/>
                          <w:szCs w:val="20"/>
                        </w:rPr>
                        <m:t>d</m:t>
                      </w:ins>
                    </m:r>
                  </m:sup>
                </m:sSubSup>
                <m:r>
                  <w:ins w:id="2935" w:author="Michael Belias" w:date="2020-12-01T11:36:00Z">
                    <w:rPr>
                      <w:rFonts w:ascii="Cambria Math" w:hAnsi="Cambria Math"/>
                      <w:sz w:val="20"/>
                      <w:szCs w:val="20"/>
                    </w:rPr>
                    <m:t>+…+</m:t>
                  </w:ins>
                </m:r>
                <m:sSub>
                  <m:sSubPr>
                    <m:ctrlPr>
                      <w:ins w:id="2936" w:author="Michael Belias" w:date="2020-12-01T11:36:00Z">
                        <w:rPr>
                          <w:rFonts w:ascii="Cambria Math" w:hAnsi="Cambria Math"/>
                          <w:sz w:val="20"/>
                          <w:szCs w:val="20"/>
                        </w:rPr>
                      </w:ins>
                    </m:ctrlPr>
                  </m:sSubPr>
                  <m:e>
                    <m:r>
                      <w:ins w:id="2937" w:author="Michael Belias" w:date="2020-12-01T11:36:00Z">
                        <w:rPr>
                          <w:rFonts w:ascii="Cambria Math" w:hAnsi="Cambria Math"/>
                          <w:sz w:val="20"/>
                          <w:szCs w:val="20"/>
                        </w:rPr>
                        <m:t>β</m:t>
                      </w:ins>
                    </m:r>
                  </m:e>
                  <m:sub>
                    <m:r>
                      <w:ins w:id="2938" w:author="Michael Belias" w:date="2020-12-01T11:36:00Z">
                        <w:rPr>
                          <w:rFonts w:ascii="Cambria Math" w:hAnsi="Cambria Math"/>
                          <w:sz w:val="20"/>
                          <w:szCs w:val="20"/>
                        </w:rPr>
                        <m:t>d+</m:t>
                      </w:ins>
                    </m:r>
                    <m:r>
                      <w:ins w:id="2939" w:author="Michael Belias" w:date="2020-12-01T11:36:00Z">
                        <w:rPr>
                          <w:rFonts w:ascii="Cambria Math" w:hAnsi="Cambria Math"/>
                          <w:sz w:val="20"/>
                          <w:szCs w:val="20"/>
                          <w:lang w:val="el-GR"/>
                        </w:rPr>
                        <m:t>κ</m:t>
                      </w:ins>
                    </m:r>
                  </m:sub>
                </m:sSub>
                <m:r>
                  <w:ins w:id="2940" w:author="Michael Belias" w:date="2020-12-01T11:36:00Z">
                    <w:rPr>
                      <w:rFonts w:ascii="Cambria Math" w:hAnsi="Cambria Math"/>
                      <w:sz w:val="20"/>
                      <w:szCs w:val="20"/>
                    </w:rPr>
                    <m:t>d(X–</m:t>
                  </w:ins>
                </m:r>
                <m:sSub>
                  <m:sSubPr>
                    <m:ctrlPr>
                      <w:ins w:id="2941" w:author="Michael Belias" w:date="2020-12-01T11:36:00Z">
                        <w:rPr>
                          <w:rFonts w:ascii="Cambria Math" w:hAnsi="Cambria Math"/>
                          <w:sz w:val="20"/>
                          <w:szCs w:val="20"/>
                        </w:rPr>
                      </w:ins>
                    </m:ctrlPr>
                  </m:sSubPr>
                  <m:e>
                    <m:r>
                      <w:ins w:id="2942" w:author="Michael Belias" w:date="2020-12-01T11:36:00Z">
                        <w:rPr>
                          <w:rFonts w:ascii="Cambria Math" w:hAnsi="Cambria Math"/>
                          <w:sz w:val="20"/>
                          <w:szCs w:val="20"/>
                        </w:rPr>
                        <m:t>t</m:t>
                      </w:ins>
                    </m:r>
                  </m:e>
                  <m:sub>
                    <m:r>
                      <w:ins w:id="2943" w:author="Michael Belias" w:date="2020-12-01T11:36:00Z">
                        <w:rPr>
                          <w:rFonts w:ascii="Cambria Math" w:hAnsi="Cambria Math"/>
                          <w:sz w:val="20"/>
                          <w:szCs w:val="20"/>
                        </w:rPr>
                        <m:t>κ</m:t>
                      </w:ins>
                    </m:r>
                  </m:sub>
                </m:sSub>
                <m:sSubSup>
                  <m:sSubSupPr>
                    <m:ctrlPr>
                      <w:ins w:id="2944" w:author="Michael Belias" w:date="2020-12-01T11:36:00Z">
                        <w:rPr>
                          <w:rFonts w:ascii="Cambria Math" w:hAnsi="Cambria Math"/>
                          <w:sz w:val="20"/>
                          <w:szCs w:val="20"/>
                        </w:rPr>
                      </w:ins>
                    </m:ctrlPr>
                  </m:sSubSupPr>
                  <m:e>
                    <m:r>
                      <w:ins w:id="2945" w:author="Michael Belias" w:date="2020-12-01T11:36:00Z">
                        <w:rPr>
                          <w:rFonts w:ascii="Cambria Math" w:hAnsi="Cambria Math"/>
                          <w:sz w:val="20"/>
                          <w:szCs w:val="20"/>
                        </w:rPr>
                        <m:t>)</m:t>
                      </w:ins>
                    </m:r>
                  </m:e>
                  <m:sub>
                    <m:r>
                      <w:ins w:id="2946" w:author="Michael Belias" w:date="2020-12-01T11:36:00Z">
                        <w:rPr>
                          <w:rFonts w:ascii="Cambria Math" w:hAnsi="Cambria Math"/>
                          <w:sz w:val="20"/>
                          <w:szCs w:val="20"/>
                        </w:rPr>
                        <m:t>+</m:t>
                      </w:ins>
                    </m:r>
                  </m:sub>
                  <m:sup>
                    <m:r>
                      <w:ins w:id="2947" w:author="Michael Belias" w:date="2020-12-01T11:36:00Z">
                        <w:rPr>
                          <w:rFonts w:ascii="Cambria Math" w:hAnsi="Cambria Math"/>
                          <w:sz w:val="20"/>
                          <w:szCs w:val="20"/>
                        </w:rPr>
                        <m:t>d</m:t>
                      </w:ins>
                    </m:r>
                  </m:sup>
                </m:sSubSup>
                <m:r>
                  <w:ins w:id="2948" w:author="Michael Belias" w:date="2020-12-01T11:36:00Z">
                    <w:rPr>
                      <w:rFonts w:ascii="Cambria Math" w:hAnsi="Cambria Math"/>
                      <w:sz w:val="20"/>
                      <w:szCs w:val="20"/>
                    </w:rPr>
                    <m:t xml:space="preserve">] </m:t>
                  </w:ins>
                </m:r>
              </m:e>
            </m:groupChr>
          </m:e>
          <m:lim>
            <m:r>
              <w:ins w:id="2949" w:author="Michael Belias" w:date="2020-12-01T11:36:00Z">
                <w:rPr>
                  <w:rFonts w:ascii="Cambria Math" w:hAnsi="Cambria Math"/>
                  <w:sz w:val="20"/>
                  <w:szCs w:val="20"/>
                  <w:lang w:val="el-GR"/>
                </w:rPr>
                <m:t>secondary</m:t>
              </w:ins>
            </m:r>
            <m:r>
              <w:ins w:id="2950" w:author="Michael Belias" w:date="2020-12-01T11:36:00Z">
                <w:rPr>
                  <w:rFonts w:ascii="Cambria Math" w:hAnsi="Cambria Math"/>
                  <w:sz w:val="20"/>
                  <w:szCs w:val="20"/>
                </w:rPr>
                <m:t xml:space="preserve"> </m:t>
              </w:ins>
            </m:r>
            <m:r>
              <w:ins w:id="2951" w:author="Michael Belias" w:date="2020-12-01T11:36:00Z">
                <w:rPr>
                  <w:rFonts w:ascii="Cambria Math" w:hAnsi="Cambria Math"/>
                  <w:sz w:val="20"/>
                  <w:szCs w:val="20"/>
                  <w:lang w:val="el-GR"/>
                </w:rPr>
                <m:t>polynomial</m:t>
              </w:ins>
            </m:r>
          </m:lim>
        </m:limLow>
        <m:r>
          <w:ins w:id="2952" w:author="Michael Belias" w:date="2020-12-01T11:36:00Z">
            <w:rPr>
              <w:rFonts w:ascii="Cambria Math" w:hAnsi="Cambria Math"/>
              <w:sz w:val="22"/>
              <w:szCs w:val="22"/>
            </w:rPr>
            <m:t xml:space="preserve">             (4)</m:t>
          </w:ins>
        </m:r>
      </m:oMath>
      <w:ins w:id="2953" w:author="Michael Belias" w:date="2020-12-01T11:36:00Z">
        <w:r>
          <w:rPr>
            <w:i/>
            <w:sz w:val="22"/>
            <w:szCs w:val="22"/>
          </w:rPr>
          <w:t xml:space="preserve"> </w:t>
        </w:r>
      </w:ins>
    </w:p>
    <w:p w14:paraId="1EC64F25" w14:textId="77777777" w:rsidR="00E040BE" w:rsidRDefault="00E040BE" w:rsidP="00E040BE">
      <w:pPr>
        <w:pStyle w:val="BodyText"/>
        <w:rPr>
          <w:ins w:id="2954" w:author="Michael Belias" w:date="2020-12-01T11:36:00Z"/>
        </w:rPr>
      </w:pPr>
      <w:ins w:id="2955" w:author="Michael Belias" w:date="2020-12-01T11:36:00Z">
        <w:r>
          <w:t>The + subscript denotes that for a given z</w:t>
        </w:r>
      </w:ins>
    </w:p>
    <w:p w14:paraId="38D6F793" w14:textId="77777777" w:rsidR="00E040BE" w:rsidRPr="005B4CAB" w:rsidRDefault="00E040BE" w:rsidP="00E040BE">
      <w:pPr>
        <w:pStyle w:val="BodyText"/>
        <w:rPr>
          <w:ins w:id="2956" w:author="Michael Belias" w:date="2020-12-01T11:36:00Z"/>
        </w:rPr>
      </w:pPr>
      <m:oMathPara>
        <m:oMathParaPr>
          <m:jc m:val="center"/>
        </m:oMathParaPr>
        <m:oMath>
          <m:r>
            <w:ins w:id="2957" w:author="Michael Belias" w:date="2020-12-01T11:36:00Z">
              <w:rPr>
                <w:rFonts w:ascii="Cambria Math" w:hAnsi="Cambria Math"/>
              </w:rPr>
              <m:t>(z</m:t>
            </w:ins>
          </m:r>
          <m:sSub>
            <m:sSubPr>
              <m:ctrlPr>
                <w:ins w:id="2958" w:author="Michael Belias" w:date="2020-12-01T11:36:00Z">
                  <w:rPr>
                    <w:rFonts w:ascii="Cambria Math" w:hAnsi="Cambria Math"/>
                  </w:rPr>
                </w:ins>
              </m:ctrlPr>
            </m:sSubPr>
            <m:e>
              <m:r>
                <w:ins w:id="2959" w:author="Michael Belias" w:date="2020-12-01T11:36:00Z">
                  <w:rPr>
                    <w:rFonts w:ascii="Cambria Math" w:hAnsi="Cambria Math"/>
                  </w:rPr>
                  <m:t>)</m:t>
                </w:ins>
              </m:r>
            </m:e>
            <m:sub>
              <m:r>
                <w:ins w:id="2960" w:author="Michael Belias" w:date="2020-12-01T11:36:00Z">
                  <w:rPr>
                    <w:rFonts w:ascii="Cambria Math" w:hAnsi="Cambria Math"/>
                  </w:rPr>
                  <m:t>+</m:t>
                </w:ins>
              </m:r>
            </m:sub>
          </m:sSub>
          <m:r>
            <w:ins w:id="2961" w:author="Michael Belias" w:date="2020-12-01T11:36:00Z">
              <w:rPr>
                <w:rFonts w:ascii="Cambria Math" w:hAnsi="Cambria Math"/>
              </w:rPr>
              <m:t>=</m:t>
            </w:ins>
          </m:r>
          <m:d>
            <m:dPr>
              <m:begChr m:val="{"/>
              <m:endChr m:val=""/>
              <m:ctrlPr>
                <w:ins w:id="2962" w:author="Michael Belias" w:date="2020-12-01T11:36:00Z">
                  <w:rPr>
                    <w:rFonts w:ascii="Cambria Math" w:hAnsi="Cambria Math"/>
                  </w:rPr>
                </w:ins>
              </m:ctrlPr>
            </m:dPr>
            <m:e>
              <m:m>
                <m:mPr>
                  <m:plcHide m:val="1"/>
                  <m:mcs>
                    <m:mc>
                      <m:mcPr>
                        <m:count m:val="2"/>
                        <m:mcJc m:val="left"/>
                      </m:mcPr>
                    </m:mc>
                  </m:mcs>
                  <m:ctrlPr>
                    <w:ins w:id="2963" w:author="Michael Belias" w:date="2020-12-01T11:36:00Z">
                      <w:rPr>
                        <w:rFonts w:ascii="Cambria Math" w:hAnsi="Cambria Math"/>
                      </w:rPr>
                    </w:ins>
                  </m:ctrlPr>
                </m:mPr>
                <m:mr>
                  <m:e>
                    <m:r>
                      <w:ins w:id="2964" w:author="Michael Belias" w:date="2020-12-01T11:36:00Z">
                        <w:rPr>
                          <w:rFonts w:ascii="Cambria Math" w:hAnsi="Cambria Math"/>
                        </w:rPr>
                        <m:t>z,</m:t>
                      </w:ins>
                    </m:r>
                  </m:e>
                  <m:e>
                    <m:r>
                      <w:ins w:id="2965" w:author="Michael Belias" w:date="2020-12-01T11:36:00Z">
                        <m:rPr>
                          <m:nor/>
                        </m:rPr>
                        <m:t>if</m:t>
                      </w:ins>
                    </m:r>
                    <m:r>
                      <w:ins w:id="2966" w:author="Michael Belias" w:date="2020-12-01T11:36:00Z">
                        <w:rPr>
                          <w:rFonts w:ascii="Cambria Math" w:hAnsi="Cambria Math"/>
                        </w:rPr>
                        <m:t> z&gt;0</m:t>
                      </w:ins>
                    </m:r>
                  </m:e>
                </m:mr>
                <m:mr>
                  <m:e>
                    <m:r>
                      <w:ins w:id="2967" w:author="Michael Belias" w:date="2020-12-01T11:36:00Z">
                        <w:rPr>
                          <w:rFonts w:ascii="Cambria Math" w:hAnsi="Cambria Math"/>
                        </w:rPr>
                        <m:t>0,</m:t>
                      </w:ins>
                    </m:r>
                  </m:e>
                  <m:e>
                    <m:r>
                      <w:ins w:id="2968" w:author="Michael Belias" w:date="2020-12-01T11:36:00Z">
                        <m:rPr>
                          <m:nor/>
                        </m:rPr>
                        <m:t>otherwise</m:t>
                      </w:ins>
                    </m:r>
                  </m:e>
                </m:mr>
              </m:m>
            </m:e>
          </m:d>
        </m:oMath>
      </m:oMathPara>
    </w:p>
    <w:p w14:paraId="29E49C48" w14:textId="5D3062DB" w:rsidR="00E040BE" w:rsidRDefault="00E040BE" w:rsidP="00E040BE">
      <w:pPr>
        <w:pStyle w:val="BodyText"/>
        <w:ind w:firstLine="720"/>
        <w:rPr>
          <w:ins w:id="2969" w:author="Michael Belias" w:date="2020-12-01T11:36:00Z"/>
        </w:rPr>
      </w:pPr>
      <w:ins w:id="2970" w:author="Michael Belias" w:date="2020-12-01T11:36:00Z">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ins>
      <w:r w:rsidR="00494D73">
        <w:instrText xml:space="preserve"> ADDIN ZOTERO_ITEM CSL_CITATION {"citationID":"2ArIthOM","properties":{"formattedCitation":"[59]","plainCitation":"[59]","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ins w:id="2971" w:author="Michael Belias" w:date="2020-12-01T11:36:00Z">
        <w:r>
          <w:fldChar w:fldCharType="separate"/>
        </w:r>
      </w:ins>
      <w:r w:rsidR="00494D73" w:rsidRPr="00494D73">
        <w:rPr>
          <w:rFonts w:ascii="Garamond" w:hAnsi="Garamond"/>
        </w:rPr>
        <w:t>[59]</w:t>
      </w:r>
      <w:ins w:id="2972" w:author="Michael Belias" w:date="2020-12-01T11:36:00Z">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2973" w:author="Michael Belias" w:date="2020-12-01T11:36:00Z"/>
        </w:rPr>
      </w:pPr>
      <w:ins w:id="2974" w:author="Michael Belias" w:date="2020-12-01T11:36:00Z">
        <w:r>
          <w:t>Regression splines</w:t>
        </w:r>
      </w:ins>
    </w:p>
    <w:p w14:paraId="0110C491" w14:textId="77777777" w:rsidR="00E040BE" w:rsidRPr="00D11832" w:rsidRDefault="00E040BE" w:rsidP="00E040BE">
      <w:pPr>
        <w:pStyle w:val="BodyText"/>
        <w:ind w:firstLine="720"/>
        <w:rPr>
          <w:ins w:id="2975" w:author="Michael Belias" w:date="2020-12-01T11:36:00Z"/>
        </w:rPr>
      </w:pPr>
    </w:p>
    <w:p w14:paraId="7B51ABF7" w14:textId="77777777" w:rsidR="00E040BE" w:rsidRPr="0075741E" w:rsidRDefault="00E040BE" w:rsidP="0075741E">
      <w:pPr>
        <w:pStyle w:val="Heading2"/>
        <w:rPr>
          <w:ins w:id="2976" w:author="Michael Belias" w:date="2020-12-01T11:36:00Z"/>
        </w:rPr>
      </w:pPr>
      <w:ins w:id="2977" w:author="Michael Belias" w:date="2020-12-01T11:36:00Z">
        <w:r w:rsidRPr="0075741E">
          <w:rPr>
            <w:rPrChange w:id="2978" w:author="Michael Belias" w:date="2020-12-01T12:18:00Z">
              <w:rPr>
                <w:rStyle w:val="Heading2Char"/>
                <w:b/>
                <w:bCs/>
              </w:rPr>
            </w:rPrChange>
          </w:rPr>
          <w:t>Natural</w:t>
        </w:r>
        <w:r w:rsidRPr="0075741E">
          <w:t xml:space="preserve"> or restricted splines</w:t>
        </w:r>
      </w:ins>
    </w:p>
    <w:p w14:paraId="073F12E7" w14:textId="244C0674" w:rsidR="00E040BE" w:rsidRDefault="00E040BE" w:rsidP="00E040BE">
      <w:pPr>
        <w:pStyle w:val="FirstParagraph"/>
        <w:ind w:firstLine="720"/>
        <w:rPr>
          <w:ins w:id="2979" w:author="Michael Belias" w:date="2020-12-01T11:36:00Z"/>
        </w:rPr>
      </w:pPr>
      <w:ins w:id="2980" w:author="Michael Belias" w:date="2020-12-01T11:36:00Z">
        <w:r>
          <w:t xml:space="preserve">A solution to this erratic </w:t>
        </w:r>
        <w:proofErr w:type="spellStart"/>
        <w:r>
          <w:t>behavior</w:t>
        </w:r>
        <w:proofErr w:type="spellEnd"/>
        <w:r>
          <w:t xml:space="preserve"> near the boundaries is to </w:t>
        </w:r>
        <w:r w:rsidRPr="00F212F6">
          <w:rPr>
            <w:bCs/>
          </w:rPr>
          <w:t>restrict</w:t>
        </w:r>
        <w:r>
          <w:t xml:space="preserve"> the truncated power series to be linear near the boundaries of X </w:t>
        </w:r>
        <w:r>
          <w:fldChar w:fldCharType="begin"/>
        </w:r>
      </w:ins>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ins w:id="2981" w:author="Michael Belias" w:date="2020-12-01T11:36:00Z">
        <w:r>
          <w:fldChar w:fldCharType="separate"/>
        </w:r>
      </w:ins>
      <w:r w:rsidR="005B1024" w:rsidRPr="005B1024">
        <w:rPr>
          <w:rFonts w:ascii="Garamond" w:hAnsi="Garamond"/>
        </w:rPr>
        <w:t>[17]</w:t>
      </w:r>
      <w:ins w:id="2982" w:author="Michael Belias" w:date="2020-12-01T11:36:00Z">
        <w:r>
          <w:fldChar w:fldCharType="end"/>
        </w:r>
        <w:r>
          <w:t xml:space="preserve">. These splines are often </w:t>
        </w:r>
        <w:r w:rsidRPr="00F212F6">
          <w:t>called natural or restricted</w:t>
        </w:r>
        <w:r>
          <w:t xml:space="preserve"> (polynomial) splines. Given a non-decreasing sequence of </w:t>
        </w:r>
      </w:ins>
      <m:oMath>
        <m:r>
          <w:ins w:id="2983" w:author="Michael Belias" w:date="2020-12-01T11:36:00Z">
            <w:rPr>
              <w:rFonts w:ascii="Cambria Math" w:hAnsi="Cambria Math"/>
            </w:rPr>
            <m:t>κ</m:t>
          </w:ins>
        </m:r>
      </m:oMath>
      <w:ins w:id="2984" w:author="Michael Belias" w:date="2020-12-01T11:36:00Z">
        <w:r>
          <w:t xml:space="preserve"> knots </w:t>
        </w:r>
      </w:ins>
      <m:oMath>
        <m:d>
          <m:dPr>
            <m:ctrlPr>
              <w:ins w:id="2985" w:author="Michael Belias" w:date="2020-12-01T11:36:00Z">
                <w:rPr>
                  <w:rFonts w:ascii="Cambria Math" w:hAnsi="Cambria Math"/>
                  <w:i/>
                </w:rPr>
              </w:ins>
            </m:ctrlPr>
          </m:dPr>
          <m:e>
            <m:sSub>
              <m:sSubPr>
                <m:ctrlPr>
                  <w:ins w:id="2986" w:author="Michael Belias" w:date="2020-12-01T11:36:00Z">
                    <w:rPr>
                      <w:rFonts w:ascii="Cambria Math" w:hAnsi="Cambria Math"/>
                    </w:rPr>
                  </w:ins>
                </m:ctrlPr>
              </m:sSubPr>
              <m:e>
                <m:r>
                  <w:ins w:id="2987" w:author="Michael Belias" w:date="2020-12-01T11:36:00Z">
                    <w:rPr>
                      <w:rFonts w:ascii="Cambria Math" w:hAnsi="Cambria Math"/>
                    </w:rPr>
                    <m:t>t</m:t>
                  </w:ins>
                </m:r>
              </m:e>
              <m:sub>
                <m:r>
                  <w:ins w:id="2988" w:author="Michael Belias" w:date="2020-12-01T11:36:00Z">
                    <w:rPr>
                      <w:rFonts w:ascii="Cambria Math" w:hAnsi="Cambria Math"/>
                    </w:rPr>
                    <m:t>1</m:t>
                  </w:ins>
                </m:r>
              </m:sub>
            </m:sSub>
            <m:r>
              <w:ins w:id="2989" w:author="Michael Belias" w:date="2020-12-01T11:36:00Z">
                <w:rPr>
                  <w:rFonts w:ascii="Cambria Math" w:hAnsi="Cambria Math"/>
                </w:rPr>
                <m:t>,</m:t>
              </w:ins>
            </m:r>
            <m:sSub>
              <m:sSubPr>
                <m:ctrlPr>
                  <w:ins w:id="2990" w:author="Michael Belias" w:date="2020-12-01T11:36:00Z">
                    <w:rPr>
                      <w:rFonts w:ascii="Cambria Math" w:hAnsi="Cambria Math"/>
                    </w:rPr>
                  </w:ins>
                </m:ctrlPr>
              </m:sSubPr>
              <m:e>
                <m:r>
                  <w:ins w:id="2991" w:author="Michael Belias" w:date="2020-12-01T11:36:00Z">
                    <w:rPr>
                      <w:rFonts w:ascii="Cambria Math" w:hAnsi="Cambria Math"/>
                    </w:rPr>
                    <m:t>t</m:t>
                  </w:ins>
                </m:r>
              </m:e>
              <m:sub>
                <m:r>
                  <w:ins w:id="2992" w:author="Michael Belias" w:date="2020-12-01T11:36:00Z">
                    <w:rPr>
                      <w:rFonts w:ascii="Cambria Math" w:hAnsi="Cambria Math"/>
                    </w:rPr>
                    <m:t>2</m:t>
                  </w:ins>
                </m:r>
              </m:sub>
            </m:sSub>
            <m:r>
              <w:ins w:id="2993" w:author="Michael Belias" w:date="2020-12-01T11:36:00Z">
                <w:rPr>
                  <w:rFonts w:ascii="Cambria Math" w:hAnsi="Cambria Math"/>
                </w:rPr>
                <m:t>,...,</m:t>
              </w:ins>
            </m:r>
            <m:sSub>
              <m:sSubPr>
                <m:ctrlPr>
                  <w:ins w:id="2994" w:author="Michael Belias" w:date="2020-12-01T11:36:00Z">
                    <w:rPr>
                      <w:rFonts w:ascii="Cambria Math" w:hAnsi="Cambria Math"/>
                    </w:rPr>
                  </w:ins>
                </m:ctrlPr>
              </m:sSubPr>
              <m:e>
                <m:r>
                  <w:ins w:id="2995" w:author="Michael Belias" w:date="2020-12-01T11:36:00Z">
                    <w:rPr>
                      <w:rFonts w:ascii="Cambria Math" w:hAnsi="Cambria Math"/>
                    </w:rPr>
                    <m:t>t</m:t>
                  </w:ins>
                </m:r>
              </m:e>
              <m:sub>
                <m:r>
                  <w:ins w:id="2996" w:author="Michael Belias" w:date="2020-12-01T11:36:00Z">
                    <w:rPr>
                      <w:rFonts w:ascii="Cambria Math" w:hAnsi="Cambria Math"/>
                    </w:rPr>
                    <m:t>κ</m:t>
                  </w:ins>
                </m:r>
              </m:sub>
            </m:sSub>
          </m:e>
        </m:d>
      </m:oMath>
      <w:ins w:id="2997" w:author="Michael Belias" w:date="2020-12-01T11:36:00Z">
        <w:r>
          <w:t xml:space="preserve"> the statistical model is given as:</w:t>
        </w:r>
      </w:ins>
    </w:p>
    <w:p w14:paraId="19C4E3CA" w14:textId="77777777" w:rsidR="00E040BE" w:rsidRPr="009C526B" w:rsidRDefault="00E040BE" w:rsidP="00E040BE">
      <w:pPr>
        <w:pStyle w:val="BodyText"/>
        <w:rPr>
          <w:ins w:id="2998" w:author="Michael Belias" w:date="2020-12-01T11:36:00Z"/>
        </w:rPr>
      </w:pPr>
      <m:oMathPara>
        <m:oMathParaPr>
          <m:jc m:val="center"/>
        </m:oMathParaPr>
        <m:oMath>
          <m:r>
            <w:ins w:id="2999" w:author="Michael Belias" w:date="2020-12-01T11:36:00Z">
              <w:rPr>
                <w:rFonts w:ascii="Cambria Math" w:hAnsi="Cambria Math"/>
              </w:rPr>
              <m:t>g</m:t>
            </w:ins>
          </m:r>
          <m:d>
            <m:dPr>
              <m:ctrlPr>
                <w:ins w:id="3000" w:author="Michael Belias" w:date="2020-12-01T11:36:00Z">
                  <w:rPr>
                    <w:rFonts w:ascii="Cambria Math" w:hAnsi="Cambria Math"/>
                    <w:i/>
                  </w:rPr>
                </w:ins>
              </m:ctrlPr>
            </m:dPr>
            <m:e>
              <m:r>
                <w:ins w:id="3001" w:author="Michael Belias" w:date="2020-12-01T11:36:00Z">
                  <w:rPr>
                    <w:rFonts w:ascii="Cambria Math" w:hAnsi="Cambria Math"/>
                  </w:rPr>
                  <m:t>μ</m:t>
                </w:ins>
              </m:r>
            </m:e>
          </m:d>
          <m:r>
            <w:ins w:id="3002" w:author="Michael Belias" w:date="2020-12-01T11:36:00Z">
              <w:rPr>
                <w:rFonts w:ascii="Cambria Math" w:hAnsi="Cambria Math"/>
              </w:rPr>
              <m:t>=</m:t>
            </w:ins>
          </m:r>
          <m:sSub>
            <m:sSubPr>
              <m:ctrlPr>
                <w:ins w:id="3003" w:author="Michael Belias" w:date="2020-12-01T11:36:00Z">
                  <w:rPr>
                    <w:rFonts w:ascii="Cambria Math" w:hAnsi="Cambria Math"/>
                  </w:rPr>
                </w:ins>
              </m:ctrlPr>
            </m:sSubPr>
            <m:e>
              <m:r>
                <w:ins w:id="3004" w:author="Michael Belias" w:date="2020-12-01T11:36:00Z">
                  <w:rPr>
                    <w:rFonts w:ascii="Cambria Math" w:hAnsi="Cambria Math"/>
                  </w:rPr>
                  <m:t>β</m:t>
                </w:ins>
              </m:r>
            </m:e>
            <m:sub>
              <m:r>
                <w:ins w:id="3005" w:author="Michael Belias" w:date="2020-12-01T11:36:00Z">
                  <w:rPr>
                    <w:rFonts w:ascii="Cambria Math" w:hAnsi="Cambria Math"/>
                  </w:rPr>
                  <m:t>0</m:t>
                </w:ins>
              </m:r>
            </m:sub>
          </m:sSub>
          <m:sSub>
            <m:sSubPr>
              <m:ctrlPr>
                <w:ins w:id="3006" w:author="Michael Belias" w:date="2020-12-01T11:36:00Z">
                  <w:rPr>
                    <w:rFonts w:ascii="Cambria Math" w:hAnsi="Cambria Math"/>
                  </w:rPr>
                </w:ins>
              </m:ctrlPr>
            </m:sSubPr>
            <m:e>
              <m:r>
                <w:ins w:id="3007" w:author="Michael Belias" w:date="2020-12-01T11:36:00Z">
                  <w:rPr>
                    <w:rFonts w:ascii="Cambria Math" w:hAnsi="Cambria Math"/>
                  </w:rPr>
                  <m:t>B</m:t>
                </w:ins>
              </m:r>
            </m:e>
            <m:sub>
              <m:r>
                <w:ins w:id="3008" w:author="Michael Belias" w:date="2020-12-01T11:36:00Z">
                  <w:rPr>
                    <w:rFonts w:ascii="Cambria Math" w:hAnsi="Cambria Math"/>
                  </w:rPr>
                  <m:t>0</m:t>
                </w:ins>
              </m:r>
            </m:sub>
          </m:sSub>
          <m:d>
            <m:dPr>
              <m:ctrlPr>
                <w:ins w:id="3009" w:author="Michael Belias" w:date="2020-12-01T11:36:00Z">
                  <w:rPr>
                    <w:rFonts w:ascii="Cambria Math" w:hAnsi="Cambria Math"/>
                    <w:i/>
                  </w:rPr>
                </w:ins>
              </m:ctrlPr>
            </m:dPr>
            <m:e>
              <m:r>
                <w:ins w:id="3010" w:author="Michael Belias" w:date="2020-12-01T11:36:00Z">
                  <w:rPr>
                    <w:rFonts w:ascii="Cambria Math" w:hAnsi="Cambria Math"/>
                  </w:rPr>
                  <m:t>X</m:t>
                </w:ins>
              </m:r>
            </m:e>
          </m:d>
          <m:r>
            <w:ins w:id="3011" w:author="Michael Belias" w:date="2020-12-01T11:36:00Z">
              <w:rPr>
                <w:rFonts w:ascii="Cambria Math" w:hAnsi="Cambria Math"/>
              </w:rPr>
              <m:t>+</m:t>
            </w:ins>
          </m:r>
          <m:sSub>
            <m:sSubPr>
              <m:ctrlPr>
                <w:ins w:id="3012" w:author="Michael Belias" w:date="2020-12-01T11:36:00Z">
                  <w:rPr>
                    <w:rFonts w:ascii="Cambria Math" w:hAnsi="Cambria Math"/>
                  </w:rPr>
                </w:ins>
              </m:ctrlPr>
            </m:sSubPr>
            <m:e>
              <m:r>
                <w:ins w:id="3013" w:author="Michael Belias" w:date="2020-12-01T11:36:00Z">
                  <w:rPr>
                    <w:rFonts w:ascii="Cambria Math" w:hAnsi="Cambria Math"/>
                  </w:rPr>
                  <m:t>β</m:t>
                </w:ins>
              </m:r>
            </m:e>
            <m:sub>
              <m:r>
                <w:ins w:id="3014" w:author="Michael Belias" w:date="2020-12-01T11:36:00Z">
                  <w:rPr>
                    <w:rFonts w:ascii="Cambria Math" w:hAnsi="Cambria Math"/>
                  </w:rPr>
                  <m:t>1</m:t>
                </w:ins>
              </m:r>
            </m:sub>
          </m:sSub>
          <m:sSub>
            <m:sSubPr>
              <m:ctrlPr>
                <w:ins w:id="3015" w:author="Michael Belias" w:date="2020-12-01T11:36:00Z">
                  <w:rPr>
                    <w:rFonts w:ascii="Cambria Math" w:hAnsi="Cambria Math"/>
                  </w:rPr>
                </w:ins>
              </m:ctrlPr>
            </m:sSubPr>
            <m:e>
              <m:r>
                <w:ins w:id="3016" w:author="Michael Belias" w:date="2020-12-01T11:36:00Z">
                  <w:rPr>
                    <w:rFonts w:ascii="Cambria Math" w:hAnsi="Cambria Math"/>
                  </w:rPr>
                  <m:t>B</m:t>
                </w:ins>
              </m:r>
            </m:e>
            <m:sub>
              <m:r>
                <w:ins w:id="3017" w:author="Michael Belias" w:date="2020-12-01T11:36:00Z">
                  <w:rPr>
                    <w:rFonts w:ascii="Cambria Math" w:hAnsi="Cambria Math"/>
                  </w:rPr>
                  <m:t>1</m:t>
                </w:ins>
              </m:r>
            </m:sub>
          </m:sSub>
          <m:d>
            <m:dPr>
              <m:ctrlPr>
                <w:ins w:id="3018" w:author="Michael Belias" w:date="2020-12-01T11:36:00Z">
                  <w:rPr>
                    <w:rFonts w:ascii="Cambria Math" w:hAnsi="Cambria Math"/>
                    <w:i/>
                  </w:rPr>
                </w:ins>
              </m:ctrlPr>
            </m:dPr>
            <m:e>
              <m:r>
                <w:ins w:id="3019" w:author="Michael Belias" w:date="2020-12-01T11:36:00Z">
                  <w:rPr>
                    <w:rFonts w:ascii="Cambria Math" w:hAnsi="Cambria Math"/>
                  </w:rPr>
                  <m:t>X</m:t>
                </w:ins>
              </m:r>
            </m:e>
          </m:d>
          <m:r>
            <w:ins w:id="3020" w:author="Michael Belias" w:date="2020-12-01T11:36:00Z">
              <w:rPr>
                <w:rFonts w:ascii="Cambria Math" w:hAnsi="Cambria Math"/>
              </w:rPr>
              <m:t>+</m:t>
            </w:ins>
          </m:r>
          <m:sSub>
            <m:sSubPr>
              <m:ctrlPr>
                <w:ins w:id="3021" w:author="Michael Belias" w:date="2020-12-01T11:36:00Z">
                  <w:rPr>
                    <w:rFonts w:ascii="Cambria Math" w:hAnsi="Cambria Math"/>
                  </w:rPr>
                </w:ins>
              </m:ctrlPr>
            </m:sSubPr>
            <m:e>
              <m:r>
                <w:ins w:id="3022" w:author="Michael Belias" w:date="2020-12-01T11:36:00Z">
                  <w:rPr>
                    <w:rFonts w:ascii="Cambria Math" w:hAnsi="Cambria Math"/>
                  </w:rPr>
                  <m:t>β</m:t>
                </w:ins>
              </m:r>
            </m:e>
            <m:sub>
              <m:r>
                <w:ins w:id="3023" w:author="Michael Belias" w:date="2020-12-01T11:36:00Z">
                  <w:rPr>
                    <w:rFonts w:ascii="Cambria Math" w:hAnsi="Cambria Math"/>
                  </w:rPr>
                  <m:t>2</m:t>
                </w:ins>
              </m:r>
            </m:sub>
          </m:sSub>
          <m:sSub>
            <m:sSubPr>
              <m:ctrlPr>
                <w:ins w:id="3024" w:author="Michael Belias" w:date="2020-12-01T11:36:00Z">
                  <w:rPr>
                    <w:rFonts w:ascii="Cambria Math" w:hAnsi="Cambria Math"/>
                  </w:rPr>
                </w:ins>
              </m:ctrlPr>
            </m:sSubPr>
            <m:e>
              <m:r>
                <w:ins w:id="3025" w:author="Michael Belias" w:date="2020-12-01T11:36:00Z">
                  <w:rPr>
                    <w:rFonts w:ascii="Cambria Math" w:hAnsi="Cambria Math"/>
                  </w:rPr>
                  <m:t>B</m:t>
                </w:ins>
              </m:r>
            </m:e>
            <m:sub>
              <m:r>
                <w:ins w:id="3026" w:author="Michael Belias" w:date="2020-12-01T11:36:00Z">
                  <w:rPr>
                    <w:rFonts w:ascii="Cambria Math" w:hAnsi="Cambria Math"/>
                  </w:rPr>
                  <m:t>2</m:t>
                </w:ins>
              </m:r>
            </m:sub>
          </m:sSub>
          <m:d>
            <m:dPr>
              <m:ctrlPr>
                <w:ins w:id="3027" w:author="Michael Belias" w:date="2020-12-01T11:36:00Z">
                  <w:rPr>
                    <w:rFonts w:ascii="Cambria Math" w:hAnsi="Cambria Math"/>
                    <w:i/>
                  </w:rPr>
                </w:ins>
              </m:ctrlPr>
            </m:dPr>
            <m:e>
              <m:r>
                <w:ins w:id="3028" w:author="Michael Belias" w:date="2020-12-01T11:36:00Z">
                  <w:rPr>
                    <w:rFonts w:ascii="Cambria Math" w:hAnsi="Cambria Math"/>
                  </w:rPr>
                  <m:t>X</m:t>
                </w:ins>
              </m:r>
            </m:e>
          </m:d>
          <m:r>
            <w:ins w:id="3029" w:author="Michael Belias" w:date="2020-12-01T11:36:00Z">
              <w:rPr>
                <w:rFonts w:ascii="Cambria Math" w:hAnsi="Cambria Math"/>
              </w:rPr>
              <m:t>+…+</m:t>
            </w:ins>
          </m:r>
          <m:sSub>
            <m:sSubPr>
              <m:ctrlPr>
                <w:ins w:id="3030" w:author="Michael Belias" w:date="2020-12-01T11:36:00Z">
                  <w:rPr>
                    <w:rFonts w:ascii="Cambria Math" w:hAnsi="Cambria Math"/>
                  </w:rPr>
                </w:ins>
              </m:ctrlPr>
            </m:sSubPr>
            <m:e>
              <m:r>
                <w:ins w:id="3031" w:author="Michael Belias" w:date="2020-12-01T11:36:00Z">
                  <w:rPr>
                    <w:rFonts w:ascii="Cambria Math" w:hAnsi="Cambria Math"/>
                  </w:rPr>
                  <m:t>β</m:t>
                </w:ins>
              </m:r>
            </m:e>
            <m:sub>
              <m:r>
                <w:ins w:id="3032" w:author="Michael Belias" w:date="2020-12-01T11:36:00Z">
                  <w:rPr>
                    <w:rFonts w:ascii="Cambria Math" w:hAnsi="Cambria Math"/>
                  </w:rPr>
                  <m:t>k-1</m:t>
                </w:ins>
              </m:r>
            </m:sub>
          </m:sSub>
          <m:sSub>
            <m:sSubPr>
              <m:ctrlPr>
                <w:ins w:id="3033" w:author="Michael Belias" w:date="2020-12-01T11:36:00Z">
                  <w:rPr>
                    <w:rFonts w:ascii="Cambria Math" w:hAnsi="Cambria Math"/>
                  </w:rPr>
                </w:ins>
              </m:ctrlPr>
            </m:sSubPr>
            <m:e>
              <m:r>
                <w:ins w:id="3034" w:author="Michael Belias" w:date="2020-12-01T11:36:00Z">
                  <w:rPr>
                    <w:rFonts w:ascii="Cambria Math" w:hAnsi="Cambria Math"/>
                  </w:rPr>
                  <m:t>B</m:t>
                </w:ins>
              </m:r>
            </m:e>
            <m:sub>
              <m:r>
                <w:ins w:id="3035" w:author="Michael Belias" w:date="2020-12-01T11:36:00Z">
                  <w:rPr>
                    <w:rFonts w:ascii="Cambria Math" w:hAnsi="Cambria Math"/>
                  </w:rPr>
                  <m:t>k-1</m:t>
                </w:ins>
              </m:r>
            </m:sub>
          </m:sSub>
          <m:d>
            <m:dPr>
              <m:ctrlPr>
                <w:ins w:id="3036" w:author="Michael Belias" w:date="2020-12-01T11:36:00Z">
                  <w:rPr>
                    <w:rFonts w:ascii="Cambria Math" w:hAnsi="Cambria Math"/>
                    <w:i/>
                  </w:rPr>
                </w:ins>
              </m:ctrlPr>
            </m:dPr>
            <m:e>
              <m:r>
                <w:ins w:id="3037" w:author="Michael Belias" w:date="2020-12-01T11:36:00Z">
                  <w:rPr>
                    <w:rFonts w:ascii="Cambria Math" w:hAnsi="Cambria Math"/>
                  </w:rPr>
                  <m:t>X</m:t>
                </w:ins>
              </m:r>
            </m:e>
          </m:d>
          <m:r>
            <w:ins w:id="3038" w:author="Michael Belias" w:date="2020-12-01T11:36:00Z">
              <w:rPr>
                <w:rFonts w:ascii="Cambria Math" w:hAnsi="Cambria Math"/>
              </w:rPr>
              <m:t xml:space="preserve">                                 </m:t>
            </w:ins>
          </m:r>
          <m:d>
            <m:dPr>
              <m:ctrlPr>
                <w:ins w:id="3039" w:author="Michael Belias" w:date="2020-12-01T11:36:00Z">
                  <w:rPr>
                    <w:rFonts w:ascii="Cambria Math" w:hAnsi="Cambria Math"/>
                    <w:i/>
                  </w:rPr>
                </w:ins>
              </m:ctrlPr>
            </m:dPr>
            <m:e>
              <m:r>
                <w:ins w:id="3040" w:author="Michael Belias" w:date="2020-12-01T11:36:00Z">
                  <w:rPr>
                    <w:rFonts w:ascii="Cambria Math" w:hAnsi="Cambria Math"/>
                  </w:rPr>
                  <m:t>5</m:t>
                </w:ins>
              </m:r>
            </m:e>
          </m:d>
        </m:oMath>
      </m:oMathPara>
    </w:p>
    <w:p w14:paraId="316374E1" w14:textId="77777777" w:rsidR="00E040BE" w:rsidRPr="009C526B" w:rsidRDefault="00E040BE" w:rsidP="00E040BE">
      <w:pPr>
        <w:pStyle w:val="BodyText"/>
        <w:rPr>
          <w:ins w:id="3041" w:author="Michael Belias" w:date="2020-12-01T11:36:00Z"/>
        </w:rPr>
      </w:pPr>
    </w:p>
    <w:p w14:paraId="4F87B3EE" w14:textId="77777777" w:rsidR="00E040BE" w:rsidRDefault="00E040BE" w:rsidP="00E040BE">
      <w:pPr>
        <w:pStyle w:val="FirstParagraph"/>
        <w:rPr>
          <w:ins w:id="3042" w:author="Michael Belias" w:date="2020-12-01T11:36:00Z"/>
        </w:rPr>
      </w:pPr>
      <w:ins w:id="3043" w:author="Michael Belias" w:date="2020-12-01T11:36:00Z">
        <w:r w:rsidRPr="00E16F2C">
          <w:t>wher</w:t>
        </w:r>
        <w:r>
          <w:t>e</w:t>
        </w:r>
      </w:ins>
    </w:p>
    <w:p w14:paraId="240E8349" w14:textId="77777777" w:rsidR="00E040BE" w:rsidRDefault="00717D43" w:rsidP="00E040BE">
      <w:pPr>
        <w:pStyle w:val="BodyText"/>
        <w:rPr>
          <w:ins w:id="3044" w:author="Michael Belias" w:date="2020-12-01T11:36:00Z"/>
        </w:rPr>
      </w:pPr>
      <m:oMathPara>
        <m:oMathParaPr>
          <m:jc m:val="center"/>
        </m:oMathParaPr>
        <m:oMath>
          <m:sSub>
            <m:sSubPr>
              <m:ctrlPr>
                <w:ins w:id="3045" w:author="Michael Belias" w:date="2020-12-01T11:36:00Z">
                  <w:rPr>
                    <w:rFonts w:ascii="Cambria Math" w:hAnsi="Cambria Math"/>
                  </w:rPr>
                </w:ins>
              </m:ctrlPr>
            </m:sSubPr>
            <m:e>
              <m:r>
                <w:ins w:id="3046" w:author="Michael Belias" w:date="2020-12-01T11:36:00Z">
                  <w:rPr>
                    <w:rFonts w:ascii="Cambria Math" w:hAnsi="Cambria Math"/>
                  </w:rPr>
                  <m:t>B</m:t>
                </w:ins>
              </m:r>
            </m:e>
            <m:sub>
              <m:r>
                <w:ins w:id="3047" w:author="Michael Belias" w:date="2020-12-01T11:36:00Z">
                  <w:rPr>
                    <w:rFonts w:ascii="Cambria Math" w:hAnsi="Cambria Math"/>
                  </w:rPr>
                  <m:t>0</m:t>
                </w:ins>
              </m:r>
            </m:sub>
          </m:sSub>
          <m:r>
            <w:ins w:id="3048" w:author="Michael Belias" w:date="2020-12-01T11:36:00Z">
              <w:rPr>
                <w:rFonts w:ascii="Cambria Math" w:hAnsi="Cambria Math"/>
              </w:rPr>
              <m:t>(X)=1</m:t>
            </w:ins>
          </m:r>
        </m:oMath>
      </m:oMathPara>
    </w:p>
    <w:p w14:paraId="5BCF487B" w14:textId="77777777" w:rsidR="00E040BE" w:rsidRDefault="00717D43" w:rsidP="00E040BE">
      <w:pPr>
        <w:pStyle w:val="FirstParagraph"/>
        <w:rPr>
          <w:ins w:id="3049" w:author="Michael Belias" w:date="2020-12-01T11:36:00Z"/>
        </w:rPr>
      </w:pPr>
      <m:oMathPara>
        <m:oMathParaPr>
          <m:jc m:val="center"/>
        </m:oMathParaPr>
        <m:oMath>
          <m:sSub>
            <m:sSubPr>
              <m:ctrlPr>
                <w:ins w:id="3050" w:author="Michael Belias" w:date="2020-12-01T11:36:00Z">
                  <w:rPr>
                    <w:rFonts w:ascii="Cambria Math" w:hAnsi="Cambria Math"/>
                  </w:rPr>
                </w:ins>
              </m:ctrlPr>
            </m:sSubPr>
            <m:e>
              <m:r>
                <w:ins w:id="3051" w:author="Michael Belias" w:date="2020-12-01T11:36:00Z">
                  <w:rPr>
                    <w:rFonts w:ascii="Cambria Math" w:hAnsi="Cambria Math"/>
                  </w:rPr>
                  <m:t>B</m:t>
                </w:ins>
              </m:r>
            </m:e>
            <m:sub>
              <m:r>
                <w:ins w:id="3052" w:author="Michael Belias" w:date="2020-12-01T11:36:00Z">
                  <w:rPr>
                    <w:rFonts w:ascii="Cambria Math" w:hAnsi="Cambria Math"/>
                  </w:rPr>
                  <m:t>1</m:t>
                </w:ins>
              </m:r>
            </m:sub>
          </m:sSub>
          <m:r>
            <w:ins w:id="3053" w:author="Michael Belias" w:date="2020-12-01T11:36:00Z">
              <w:rPr>
                <w:rFonts w:ascii="Cambria Math" w:hAnsi="Cambria Math"/>
              </w:rPr>
              <m:t>(X)=X</m:t>
            </w:ins>
          </m:r>
        </m:oMath>
      </m:oMathPara>
    </w:p>
    <w:p w14:paraId="3A1C8308" w14:textId="77777777" w:rsidR="00E040BE" w:rsidRPr="00FD0BF8" w:rsidRDefault="00E040BE" w:rsidP="00E040BE">
      <w:pPr>
        <w:pStyle w:val="FirstParagraph"/>
        <w:rPr>
          <w:ins w:id="3054" w:author="Michael Belias" w:date="2020-12-01T11:36:00Z"/>
        </w:rPr>
      </w:pPr>
      <w:ins w:id="3055" w:author="Michael Belias" w:date="2020-12-01T11:36: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3056" w:author="Michael Belias" w:date="2020-12-01T11:36:00Z"/>
        </w:rPr>
      </w:pPr>
      <m:oMathPara>
        <m:oMathParaPr>
          <m:jc m:val="center"/>
        </m:oMathParaPr>
        <m:oMath>
          <m:r>
            <w:ins w:id="3057" w:author="Michael Belias" w:date="2020-12-01T11:36:00Z">
              <w:rPr>
                <w:rFonts w:ascii="Cambria Math" w:hAnsi="Cambria Math"/>
              </w:rPr>
              <m:t>.</m:t>
            </w:ins>
          </m:r>
        </m:oMath>
      </m:oMathPara>
    </w:p>
    <w:p w14:paraId="6D25FF13" w14:textId="77777777" w:rsidR="00E040BE" w:rsidRDefault="00717D43" w:rsidP="00E040BE">
      <w:pPr>
        <w:pStyle w:val="BodyText"/>
        <w:rPr>
          <w:ins w:id="3058" w:author="Michael Belias" w:date="2020-12-01T11:36:00Z"/>
        </w:rPr>
      </w:pPr>
      <m:oMathPara>
        <m:oMathParaPr>
          <m:jc m:val="center"/>
        </m:oMathParaPr>
        <m:oMath>
          <m:sSub>
            <m:sSubPr>
              <m:ctrlPr>
                <w:ins w:id="3059" w:author="Michael Belias" w:date="2020-12-01T11:36:00Z">
                  <w:rPr>
                    <w:rFonts w:ascii="Cambria Math" w:hAnsi="Cambria Math"/>
                  </w:rPr>
                </w:ins>
              </m:ctrlPr>
            </m:sSubPr>
            <m:e>
              <m:r>
                <w:ins w:id="3060" w:author="Michael Belias" w:date="2020-12-01T11:36:00Z">
                  <w:rPr>
                    <w:rFonts w:ascii="Cambria Math" w:hAnsi="Cambria Math"/>
                  </w:rPr>
                  <m:t>B</m:t>
                </w:ins>
              </m:r>
            </m:e>
            <m:sub>
              <m:r>
                <w:ins w:id="3061" w:author="Michael Belias" w:date="2020-12-01T11:36:00Z">
                  <w:rPr>
                    <w:rFonts w:ascii="Cambria Math" w:hAnsi="Cambria Math"/>
                  </w:rPr>
                  <m:t>w</m:t>
                </w:ins>
              </m:r>
            </m:sub>
          </m:sSub>
          <m:r>
            <w:ins w:id="3062" w:author="Michael Belias" w:date="2020-12-01T11:36:00Z">
              <w:rPr>
                <w:rFonts w:ascii="Cambria Math" w:hAnsi="Cambria Math"/>
              </w:rPr>
              <m:t>(X)=(X-</m:t>
            </w:ins>
          </m:r>
          <m:sSub>
            <m:sSubPr>
              <m:ctrlPr>
                <w:ins w:id="3063" w:author="Michael Belias" w:date="2020-12-01T11:36:00Z">
                  <w:rPr>
                    <w:rFonts w:ascii="Cambria Math" w:hAnsi="Cambria Math"/>
                  </w:rPr>
                </w:ins>
              </m:ctrlPr>
            </m:sSubPr>
            <m:e>
              <m:r>
                <w:ins w:id="3064" w:author="Michael Belias" w:date="2020-12-01T11:36:00Z">
                  <w:rPr>
                    <w:rFonts w:ascii="Cambria Math" w:hAnsi="Cambria Math"/>
                  </w:rPr>
                  <m:t>t</m:t>
                </w:ins>
              </m:r>
            </m:e>
            <m:sub>
              <m:r>
                <w:ins w:id="3065" w:author="Michael Belias" w:date="2020-12-01T11:36:00Z">
                  <w:rPr>
                    <w:rFonts w:ascii="Cambria Math" w:hAnsi="Cambria Math"/>
                  </w:rPr>
                  <m:t>w-1</m:t>
                </w:ins>
              </m:r>
            </m:sub>
          </m:sSub>
          <m:sSubSup>
            <m:sSubSupPr>
              <m:ctrlPr>
                <w:ins w:id="3066" w:author="Michael Belias" w:date="2020-12-01T11:36:00Z">
                  <w:rPr>
                    <w:rFonts w:ascii="Cambria Math" w:hAnsi="Cambria Math"/>
                  </w:rPr>
                </w:ins>
              </m:ctrlPr>
            </m:sSubSupPr>
            <m:e>
              <m:r>
                <w:ins w:id="3067" w:author="Michael Belias" w:date="2020-12-01T11:36:00Z">
                  <w:rPr>
                    <w:rFonts w:ascii="Cambria Math" w:hAnsi="Cambria Math"/>
                  </w:rPr>
                  <m:t>)</m:t>
                </w:ins>
              </m:r>
            </m:e>
            <m:sub>
              <m:r>
                <w:ins w:id="3068" w:author="Michael Belias" w:date="2020-12-01T11:36:00Z">
                  <w:rPr>
                    <w:rFonts w:ascii="Cambria Math" w:hAnsi="Cambria Math"/>
                  </w:rPr>
                  <m:t>+</m:t>
                </w:ins>
              </m:r>
            </m:sub>
            <m:sup>
              <m:r>
                <w:ins w:id="3069" w:author="Michael Belias" w:date="2020-12-01T11:36:00Z">
                  <w:rPr>
                    <w:rFonts w:ascii="Cambria Math" w:hAnsi="Cambria Math"/>
                  </w:rPr>
                  <m:t>d</m:t>
                </w:ins>
              </m:r>
            </m:sup>
          </m:sSubSup>
          <m:r>
            <w:ins w:id="3070" w:author="Michael Belias" w:date="2020-12-01T11:36:00Z">
              <w:rPr>
                <w:rFonts w:ascii="Cambria Math" w:hAnsi="Cambria Math"/>
              </w:rPr>
              <m:t>-</m:t>
            </w:ins>
          </m:r>
          <m:f>
            <m:fPr>
              <m:ctrlPr>
                <w:ins w:id="3071" w:author="Michael Belias" w:date="2020-12-01T11:36:00Z">
                  <w:rPr>
                    <w:rFonts w:ascii="Cambria Math" w:hAnsi="Cambria Math"/>
                  </w:rPr>
                </w:ins>
              </m:ctrlPr>
            </m:fPr>
            <m:num>
              <m:sSub>
                <m:sSubPr>
                  <m:ctrlPr>
                    <w:ins w:id="3072" w:author="Michael Belias" w:date="2020-12-01T11:36:00Z">
                      <w:rPr>
                        <w:rFonts w:ascii="Cambria Math" w:hAnsi="Cambria Math"/>
                      </w:rPr>
                    </w:ins>
                  </m:ctrlPr>
                </m:sSubPr>
                <m:e>
                  <m:r>
                    <w:ins w:id="3073" w:author="Michael Belias" w:date="2020-12-01T11:36:00Z">
                      <w:rPr>
                        <w:rFonts w:ascii="Cambria Math" w:hAnsi="Cambria Math"/>
                      </w:rPr>
                      <m:t>t</m:t>
                    </w:ins>
                  </m:r>
                </m:e>
                <m:sub>
                  <m:r>
                    <w:ins w:id="3074" w:author="Michael Belias" w:date="2020-12-01T11:36:00Z">
                      <w:rPr>
                        <w:rFonts w:ascii="Cambria Math" w:hAnsi="Cambria Math"/>
                      </w:rPr>
                      <m:t>k</m:t>
                    </w:ins>
                  </m:r>
                </m:sub>
              </m:sSub>
              <m:r>
                <w:ins w:id="3075" w:author="Michael Belias" w:date="2020-12-01T11:36:00Z">
                  <w:rPr>
                    <w:rFonts w:ascii="Cambria Math" w:hAnsi="Cambria Math"/>
                  </w:rPr>
                  <m:t>-</m:t>
                </w:ins>
              </m:r>
              <m:sSub>
                <m:sSubPr>
                  <m:ctrlPr>
                    <w:ins w:id="3076" w:author="Michael Belias" w:date="2020-12-01T11:36:00Z">
                      <w:rPr>
                        <w:rFonts w:ascii="Cambria Math" w:hAnsi="Cambria Math"/>
                      </w:rPr>
                    </w:ins>
                  </m:ctrlPr>
                </m:sSubPr>
                <m:e>
                  <m:r>
                    <w:ins w:id="3077" w:author="Michael Belias" w:date="2020-12-01T11:36:00Z">
                      <w:rPr>
                        <w:rFonts w:ascii="Cambria Math" w:hAnsi="Cambria Math"/>
                      </w:rPr>
                      <m:t>t</m:t>
                    </w:ins>
                  </m:r>
                </m:e>
                <m:sub>
                  <m:r>
                    <w:ins w:id="3078" w:author="Michael Belias" w:date="2020-12-01T11:36:00Z">
                      <w:rPr>
                        <w:rFonts w:ascii="Cambria Math" w:hAnsi="Cambria Math"/>
                      </w:rPr>
                      <m:t>w-1</m:t>
                    </w:ins>
                  </m:r>
                </m:sub>
              </m:sSub>
            </m:num>
            <m:den>
              <m:sSub>
                <m:sSubPr>
                  <m:ctrlPr>
                    <w:ins w:id="3079" w:author="Michael Belias" w:date="2020-12-01T11:36:00Z">
                      <w:rPr>
                        <w:rFonts w:ascii="Cambria Math" w:hAnsi="Cambria Math"/>
                      </w:rPr>
                    </w:ins>
                  </m:ctrlPr>
                </m:sSubPr>
                <m:e>
                  <m:r>
                    <w:ins w:id="3080" w:author="Michael Belias" w:date="2020-12-01T11:36:00Z">
                      <w:rPr>
                        <w:rFonts w:ascii="Cambria Math" w:hAnsi="Cambria Math"/>
                      </w:rPr>
                      <m:t>t</m:t>
                    </w:ins>
                  </m:r>
                </m:e>
                <m:sub>
                  <m:r>
                    <w:ins w:id="3081" w:author="Michael Belias" w:date="2020-12-01T11:36:00Z">
                      <w:rPr>
                        <w:rFonts w:ascii="Cambria Math" w:hAnsi="Cambria Math"/>
                      </w:rPr>
                      <m:t>k</m:t>
                    </w:ins>
                  </m:r>
                </m:sub>
              </m:sSub>
              <m:r>
                <w:ins w:id="3082" w:author="Michael Belias" w:date="2020-12-01T11:36:00Z">
                  <w:rPr>
                    <w:rFonts w:ascii="Cambria Math" w:hAnsi="Cambria Math"/>
                  </w:rPr>
                  <m:t>-</m:t>
                </w:ins>
              </m:r>
              <m:sSub>
                <m:sSubPr>
                  <m:ctrlPr>
                    <w:ins w:id="3083" w:author="Michael Belias" w:date="2020-12-01T11:36:00Z">
                      <w:rPr>
                        <w:rFonts w:ascii="Cambria Math" w:hAnsi="Cambria Math"/>
                      </w:rPr>
                    </w:ins>
                  </m:ctrlPr>
                </m:sSubPr>
                <m:e>
                  <m:r>
                    <w:ins w:id="3084" w:author="Michael Belias" w:date="2020-12-01T11:36:00Z">
                      <w:rPr>
                        <w:rFonts w:ascii="Cambria Math" w:hAnsi="Cambria Math"/>
                      </w:rPr>
                      <m:t>t</m:t>
                    </w:ins>
                  </m:r>
                </m:e>
                <m:sub>
                  <m:r>
                    <w:ins w:id="3085" w:author="Michael Belias" w:date="2020-12-01T11:36:00Z">
                      <w:rPr>
                        <w:rFonts w:ascii="Cambria Math" w:hAnsi="Cambria Math"/>
                      </w:rPr>
                      <m:t>k-1</m:t>
                    </w:ins>
                  </m:r>
                </m:sub>
              </m:sSub>
            </m:den>
          </m:f>
          <m:r>
            <w:ins w:id="3086" w:author="Michael Belias" w:date="2020-12-01T11:36:00Z">
              <w:rPr>
                <w:rFonts w:ascii="Cambria Math" w:hAnsi="Cambria Math"/>
              </w:rPr>
              <m:t>(X-</m:t>
            </w:ins>
          </m:r>
          <m:sSub>
            <m:sSubPr>
              <m:ctrlPr>
                <w:ins w:id="3087" w:author="Michael Belias" w:date="2020-12-01T11:36:00Z">
                  <w:rPr>
                    <w:rFonts w:ascii="Cambria Math" w:hAnsi="Cambria Math"/>
                  </w:rPr>
                </w:ins>
              </m:ctrlPr>
            </m:sSubPr>
            <m:e>
              <m:r>
                <w:ins w:id="3088" w:author="Michael Belias" w:date="2020-12-01T11:36:00Z">
                  <w:rPr>
                    <w:rFonts w:ascii="Cambria Math" w:hAnsi="Cambria Math"/>
                  </w:rPr>
                  <m:t>t</m:t>
                </w:ins>
              </m:r>
            </m:e>
            <m:sub>
              <m:r>
                <w:ins w:id="3089" w:author="Michael Belias" w:date="2020-12-01T11:36:00Z">
                  <w:rPr>
                    <w:rFonts w:ascii="Cambria Math" w:hAnsi="Cambria Math"/>
                  </w:rPr>
                  <m:t>k-1</m:t>
                </w:ins>
              </m:r>
            </m:sub>
          </m:sSub>
          <m:sSubSup>
            <m:sSubSupPr>
              <m:ctrlPr>
                <w:ins w:id="3090" w:author="Michael Belias" w:date="2020-12-01T11:36:00Z">
                  <w:rPr>
                    <w:rFonts w:ascii="Cambria Math" w:hAnsi="Cambria Math"/>
                  </w:rPr>
                </w:ins>
              </m:ctrlPr>
            </m:sSubSupPr>
            <m:e>
              <m:r>
                <w:ins w:id="3091" w:author="Michael Belias" w:date="2020-12-01T11:36:00Z">
                  <w:rPr>
                    <w:rFonts w:ascii="Cambria Math" w:hAnsi="Cambria Math"/>
                  </w:rPr>
                  <m:t>)</m:t>
                </w:ins>
              </m:r>
            </m:e>
            <m:sub>
              <m:r>
                <w:ins w:id="3092" w:author="Michael Belias" w:date="2020-12-01T11:36:00Z">
                  <w:rPr>
                    <w:rFonts w:ascii="Cambria Math" w:hAnsi="Cambria Math"/>
                  </w:rPr>
                  <m:t>+</m:t>
                </w:ins>
              </m:r>
            </m:sub>
            <m:sup>
              <m:r>
                <w:ins w:id="3093" w:author="Michael Belias" w:date="2020-12-01T11:36:00Z">
                  <w:rPr>
                    <w:rFonts w:ascii="Cambria Math" w:hAnsi="Cambria Math"/>
                  </w:rPr>
                  <m:t>d</m:t>
                </w:ins>
              </m:r>
            </m:sup>
          </m:sSubSup>
          <m:r>
            <w:ins w:id="3094" w:author="Michael Belias" w:date="2020-12-01T11:36:00Z">
              <w:rPr>
                <w:rFonts w:ascii="Cambria Math" w:hAnsi="Cambria Math"/>
              </w:rPr>
              <m:t>+</m:t>
            </w:ins>
          </m:r>
          <m:f>
            <m:fPr>
              <m:ctrlPr>
                <w:ins w:id="3095" w:author="Michael Belias" w:date="2020-12-01T11:36:00Z">
                  <w:rPr>
                    <w:rFonts w:ascii="Cambria Math" w:hAnsi="Cambria Math"/>
                  </w:rPr>
                </w:ins>
              </m:ctrlPr>
            </m:fPr>
            <m:num>
              <m:sSub>
                <m:sSubPr>
                  <m:ctrlPr>
                    <w:ins w:id="3096" w:author="Michael Belias" w:date="2020-12-01T11:36:00Z">
                      <w:rPr>
                        <w:rFonts w:ascii="Cambria Math" w:hAnsi="Cambria Math"/>
                      </w:rPr>
                    </w:ins>
                  </m:ctrlPr>
                </m:sSubPr>
                <m:e>
                  <m:r>
                    <w:ins w:id="3097" w:author="Michael Belias" w:date="2020-12-01T11:36:00Z">
                      <w:rPr>
                        <w:rFonts w:ascii="Cambria Math" w:hAnsi="Cambria Math"/>
                      </w:rPr>
                      <m:t>t</m:t>
                    </w:ins>
                  </m:r>
                </m:e>
                <m:sub>
                  <m:r>
                    <w:ins w:id="3098" w:author="Michael Belias" w:date="2020-12-01T11:36:00Z">
                      <w:rPr>
                        <w:rFonts w:ascii="Cambria Math" w:hAnsi="Cambria Math"/>
                      </w:rPr>
                      <m:t>k-1</m:t>
                    </w:ins>
                  </m:r>
                </m:sub>
              </m:sSub>
              <m:r>
                <w:ins w:id="3099" w:author="Michael Belias" w:date="2020-12-01T11:36:00Z">
                  <w:rPr>
                    <w:rFonts w:ascii="Cambria Math" w:hAnsi="Cambria Math"/>
                  </w:rPr>
                  <m:t>-</m:t>
                </w:ins>
              </m:r>
              <m:sSub>
                <m:sSubPr>
                  <m:ctrlPr>
                    <w:ins w:id="3100" w:author="Michael Belias" w:date="2020-12-01T11:36:00Z">
                      <w:rPr>
                        <w:rFonts w:ascii="Cambria Math" w:hAnsi="Cambria Math"/>
                      </w:rPr>
                    </w:ins>
                  </m:ctrlPr>
                </m:sSubPr>
                <m:e>
                  <m:r>
                    <w:ins w:id="3101" w:author="Michael Belias" w:date="2020-12-01T11:36:00Z">
                      <w:rPr>
                        <w:rFonts w:ascii="Cambria Math" w:hAnsi="Cambria Math"/>
                      </w:rPr>
                      <m:t>t</m:t>
                    </w:ins>
                  </m:r>
                </m:e>
                <m:sub>
                  <m:r>
                    <w:ins w:id="3102" w:author="Michael Belias" w:date="2020-12-01T11:36:00Z">
                      <w:rPr>
                        <w:rFonts w:ascii="Cambria Math" w:hAnsi="Cambria Math"/>
                      </w:rPr>
                      <m:t>w-1</m:t>
                    </w:ins>
                  </m:r>
                </m:sub>
              </m:sSub>
            </m:num>
            <m:den>
              <m:sSub>
                <m:sSubPr>
                  <m:ctrlPr>
                    <w:ins w:id="3103" w:author="Michael Belias" w:date="2020-12-01T11:36:00Z">
                      <w:rPr>
                        <w:rFonts w:ascii="Cambria Math" w:hAnsi="Cambria Math"/>
                      </w:rPr>
                    </w:ins>
                  </m:ctrlPr>
                </m:sSubPr>
                <m:e>
                  <m:r>
                    <w:ins w:id="3104" w:author="Michael Belias" w:date="2020-12-01T11:36:00Z">
                      <w:rPr>
                        <w:rFonts w:ascii="Cambria Math" w:hAnsi="Cambria Math"/>
                      </w:rPr>
                      <m:t>t</m:t>
                    </w:ins>
                  </m:r>
                </m:e>
                <m:sub>
                  <m:r>
                    <w:ins w:id="3105" w:author="Michael Belias" w:date="2020-12-01T11:36:00Z">
                      <w:rPr>
                        <w:rFonts w:ascii="Cambria Math" w:hAnsi="Cambria Math"/>
                      </w:rPr>
                      <m:t>k</m:t>
                    </w:ins>
                  </m:r>
                </m:sub>
              </m:sSub>
              <m:r>
                <w:ins w:id="3106" w:author="Michael Belias" w:date="2020-12-01T11:36:00Z">
                  <w:rPr>
                    <w:rFonts w:ascii="Cambria Math" w:hAnsi="Cambria Math"/>
                  </w:rPr>
                  <m:t>-</m:t>
                </w:ins>
              </m:r>
              <m:sSub>
                <m:sSubPr>
                  <m:ctrlPr>
                    <w:ins w:id="3107" w:author="Michael Belias" w:date="2020-12-01T11:36:00Z">
                      <w:rPr>
                        <w:rFonts w:ascii="Cambria Math" w:hAnsi="Cambria Math"/>
                      </w:rPr>
                    </w:ins>
                  </m:ctrlPr>
                </m:sSubPr>
                <m:e>
                  <m:r>
                    <w:ins w:id="3108" w:author="Michael Belias" w:date="2020-12-01T11:36:00Z">
                      <w:rPr>
                        <w:rFonts w:ascii="Cambria Math" w:hAnsi="Cambria Math"/>
                      </w:rPr>
                      <m:t>t</m:t>
                    </w:ins>
                  </m:r>
                </m:e>
                <m:sub>
                  <m:r>
                    <w:ins w:id="3109" w:author="Michael Belias" w:date="2020-12-01T11:36:00Z">
                      <w:rPr>
                        <w:rFonts w:ascii="Cambria Math" w:hAnsi="Cambria Math"/>
                      </w:rPr>
                      <m:t>k-1</m:t>
                    </w:ins>
                  </m:r>
                </m:sub>
              </m:sSub>
            </m:den>
          </m:f>
          <m:r>
            <w:ins w:id="3110" w:author="Michael Belias" w:date="2020-12-01T11:36:00Z">
              <w:rPr>
                <w:rFonts w:ascii="Cambria Math" w:hAnsi="Cambria Math"/>
              </w:rPr>
              <m:t>(X-</m:t>
            </w:ins>
          </m:r>
          <m:sSub>
            <m:sSubPr>
              <m:ctrlPr>
                <w:ins w:id="3111" w:author="Michael Belias" w:date="2020-12-01T11:36:00Z">
                  <w:rPr>
                    <w:rFonts w:ascii="Cambria Math" w:hAnsi="Cambria Math"/>
                  </w:rPr>
                </w:ins>
              </m:ctrlPr>
            </m:sSubPr>
            <m:e>
              <m:r>
                <w:ins w:id="3112" w:author="Michael Belias" w:date="2020-12-01T11:36:00Z">
                  <w:rPr>
                    <w:rFonts w:ascii="Cambria Math" w:hAnsi="Cambria Math"/>
                  </w:rPr>
                  <m:t>t</m:t>
                </w:ins>
              </m:r>
            </m:e>
            <m:sub>
              <m:r>
                <w:ins w:id="3113" w:author="Michael Belias" w:date="2020-12-01T11:36:00Z">
                  <w:rPr>
                    <w:rFonts w:ascii="Cambria Math" w:hAnsi="Cambria Math"/>
                  </w:rPr>
                  <m:t>k</m:t>
                </w:ins>
              </m:r>
            </m:sub>
          </m:sSub>
          <m:sSubSup>
            <m:sSubSupPr>
              <m:ctrlPr>
                <w:ins w:id="3114" w:author="Michael Belias" w:date="2020-12-01T11:36:00Z">
                  <w:rPr>
                    <w:rFonts w:ascii="Cambria Math" w:hAnsi="Cambria Math"/>
                  </w:rPr>
                </w:ins>
              </m:ctrlPr>
            </m:sSubSupPr>
            <m:e>
              <m:r>
                <w:ins w:id="3115" w:author="Michael Belias" w:date="2020-12-01T11:36:00Z">
                  <w:rPr>
                    <w:rFonts w:ascii="Cambria Math" w:hAnsi="Cambria Math"/>
                  </w:rPr>
                  <m:t>)</m:t>
                </w:ins>
              </m:r>
            </m:e>
            <m:sub>
              <m:r>
                <w:ins w:id="3116" w:author="Michael Belias" w:date="2020-12-01T11:36:00Z">
                  <w:rPr>
                    <w:rFonts w:ascii="Cambria Math" w:hAnsi="Cambria Math"/>
                  </w:rPr>
                  <m:t>+</m:t>
                </w:ins>
              </m:r>
            </m:sub>
            <m:sup>
              <m:r>
                <w:ins w:id="3117" w:author="Michael Belias" w:date="2020-12-01T11:36:00Z">
                  <w:rPr>
                    <w:rFonts w:ascii="Cambria Math" w:hAnsi="Cambria Math"/>
                  </w:rPr>
                  <m:t>d</m:t>
                </w:ins>
              </m:r>
            </m:sup>
          </m:sSubSup>
        </m:oMath>
      </m:oMathPara>
    </w:p>
    <w:p w14:paraId="65B7804C" w14:textId="54F9372E" w:rsidR="00E040BE" w:rsidRDefault="00E040BE" w:rsidP="00E040BE">
      <w:pPr>
        <w:pStyle w:val="BodyText"/>
        <w:ind w:firstLine="720"/>
        <w:rPr>
          <w:ins w:id="3118" w:author="Michael Belias" w:date="2020-12-01T11:36:00Z"/>
        </w:rPr>
      </w:pPr>
      <w:ins w:id="3119" w:author="Michael Belias" w:date="2020-12-01T11:36:00Z">
        <w:r>
          <w:t>Harrell shows that restricted cubic splines can also be written as truncated power series</w:t>
        </w:r>
        <w:r w:rsidRPr="005913AD">
          <w:t xml:space="preserve"> </w:t>
        </w:r>
        <w:r>
          <w:t>with a linear “basic” polynomial,</w:t>
        </w:r>
        <w:r w:rsidRPr="00A052DC">
          <w:t xml:space="preserve"> </w:t>
        </w:r>
        <w:r>
          <w:t xml:space="preserve">by dividing the </w:t>
        </w:r>
        <w:proofErr w:type="spellStart"/>
        <w:r>
          <w:t>basis</w:t>
        </w:r>
        <w:proofErr w:type="spellEnd"/>
        <w:r>
          <w:t xml:space="preserve"> functions by </w:t>
        </w:r>
      </w:ins>
      <m:oMath>
        <m:sSup>
          <m:sSupPr>
            <m:ctrlPr>
              <w:ins w:id="3120" w:author="Michael Belias" w:date="2020-12-01T11:36:00Z">
                <w:rPr>
                  <w:rFonts w:ascii="Cambria Math" w:hAnsi="Cambria Math"/>
                  <w:i/>
                </w:rPr>
              </w:ins>
            </m:ctrlPr>
          </m:sSupPr>
          <m:e>
            <m:r>
              <w:ins w:id="3121" w:author="Michael Belias" w:date="2020-12-01T11:36:00Z">
                <w:rPr>
                  <w:rFonts w:ascii="Cambria Math" w:hAnsi="Cambria Math"/>
                </w:rPr>
                <m:t>(</m:t>
              </w:ins>
            </m:r>
            <m:sSub>
              <m:sSubPr>
                <m:ctrlPr>
                  <w:ins w:id="3122" w:author="Michael Belias" w:date="2020-12-01T11:36:00Z">
                    <w:rPr>
                      <w:rFonts w:ascii="Cambria Math" w:hAnsi="Cambria Math"/>
                      <w:i/>
                    </w:rPr>
                  </w:ins>
                </m:ctrlPr>
              </m:sSubPr>
              <m:e>
                <m:r>
                  <w:ins w:id="3123" w:author="Michael Belias" w:date="2020-12-01T11:36:00Z">
                    <w:rPr>
                      <w:rFonts w:ascii="Cambria Math" w:hAnsi="Cambria Math"/>
                    </w:rPr>
                    <m:t>t</m:t>
                  </w:ins>
                </m:r>
              </m:e>
              <m:sub>
                <m:r>
                  <w:ins w:id="3124" w:author="Michael Belias" w:date="2020-12-01T11:36:00Z">
                    <w:rPr>
                      <w:rFonts w:ascii="Cambria Math" w:hAnsi="Cambria Math"/>
                      <w:lang w:val="el-GR"/>
                    </w:rPr>
                    <m:t>κ</m:t>
                  </w:ins>
                </m:r>
              </m:sub>
            </m:sSub>
            <m:r>
              <w:ins w:id="3125" w:author="Michael Belias" w:date="2020-12-01T11:36:00Z">
                <w:rPr>
                  <w:rFonts w:ascii="Cambria Math" w:hAnsi="Cambria Math"/>
                </w:rPr>
                <m:t>-</m:t>
              </w:ins>
            </m:r>
            <m:sSub>
              <m:sSubPr>
                <m:ctrlPr>
                  <w:ins w:id="3126" w:author="Michael Belias" w:date="2020-12-01T11:36:00Z">
                    <w:rPr>
                      <w:rFonts w:ascii="Cambria Math" w:hAnsi="Cambria Math"/>
                      <w:i/>
                    </w:rPr>
                  </w:ins>
                </m:ctrlPr>
              </m:sSubPr>
              <m:e>
                <m:r>
                  <w:ins w:id="3127" w:author="Michael Belias" w:date="2020-12-01T11:36:00Z">
                    <w:rPr>
                      <w:rFonts w:ascii="Cambria Math" w:hAnsi="Cambria Math"/>
                    </w:rPr>
                    <m:t xml:space="preserve"> t</m:t>
                  </w:ins>
                </m:r>
              </m:e>
              <m:sub>
                <m:r>
                  <w:ins w:id="3128" w:author="Michael Belias" w:date="2020-12-01T11:36:00Z">
                    <w:rPr>
                      <w:rFonts w:ascii="Cambria Math" w:hAnsi="Cambria Math"/>
                    </w:rPr>
                    <m:t>1</m:t>
                  </w:ins>
                </m:r>
              </m:sub>
            </m:sSub>
            <m:r>
              <w:ins w:id="3129" w:author="Michael Belias" w:date="2020-12-01T11:36:00Z">
                <w:rPr>
                  <w:rFonts w:ascii="Cambria Math" w:hAnsi="Cambria Math"/>
                </w:rPr>
                <m:t>)</m:t>
              </w:ins>
            </m:r>
            <m:r>
              <w:ins w:id="3130" w:author="Michael Belias" w:date="2020-12-01T11:36:00Z">
                <m:rPr>
                  <m:sty m:val="p"/>
                </m:rPr>
                <w:rPr>
                  <w:rFonts w:ascii="Cambria Math" w:hAnsi="Cambria Math"/>
                </w:rPr>
                <m:t xml:space="preserve"> </m:t>
              </w:ins>
            </m:r>
          </m:e>
          <m:sup>
            <m:r>
              <w:ins w:id="3131" w:author="Michael Belias" w:date="2020-12-01T11:36:00Z">
                <w:rPr>
                  <w:rFonts w:ascii="Cambria Math" w:hAnsi="Cambria Math"/>
                </w:rPr>
                <m:t>2</m:t>
              </w:ins>
            </m:r>
          </m:sup>
        </m:sSup>
        <m:r>
          <w:ins w:id="3132" w:author="Michael Belias" w:date="2020-12-01T11:36:00Z">
            <w:rPr>
              <w:rFonts w:ascii="Cambria Math" w:hAnsi="Cambria Math"/>
            </w:rPr>
            <m:t xml:space="preserve"> </m:t>
          </w:ins>
        </m:r>
      </m:oMath>
      <w:ins w:id="3133" w:author="Michael Belias" w:date="2020-12-01T11:36:00Z">
        <w:r>
          <w:fldChar w:fldCharType="begin"/>
        </w:r>
      </w:ins>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ins w:id="3134" w:author="Michael Belias" w:date="2020-12-01T11:36:00Z">
        <w:r>
          <w:fldChar w:fldCharType="separate"/>
        </w:r>
      </w:ins>
      <w:r w:rsidR="005B1024" w:rsidRPr="005B1024">
        <w:rPr>
          <w:rFonts w:ascii="Garamond" w:hAnsi="Garamond"/>
        </w:rPr>
        <w:t>[36]</w:t>
      </w:r>
      <w:ins w:id="3135" w:author="Michael Belias" w:date="2020-12-01T11:36:00Z">
        <w:r>
          <w:fldChar w:fldCharType="end"/>
        </w:r>
        <w:r>
          <w:t>. Therefore, an equivalent statistical model to (5) may be written as follows:</w:t>
        </w:r>
      </w:ins>
    </w:p>
    <w:p w14:paraId="4BC1E250" w14:textId="77777777" w:rsidR="00E040BE" w:rsidRPr="00A052DC" w:rsidRDefault="00E040BE" w:rsidP="00E040BE">
      <w:pPr>
        <w:pStyle w:val="BodyText"/>
        <w:ind w:left="720" w:firstLine="720"/>
        <w:rPr>
          <w:ins w:id="3136" w:author="Michael Belias" w:date="2020-12-01T11:36:00Z"/>
        </w:rPr>
      </w:pPr>
      <m:oMath>
        <m:r>
          <w:ins w:id="3137" w:author="Michael Belias" w:date="2020-12-01T11:36:00Z">
            <w:rPr>
              <w:rFonts w:ascii="Cambria Math" w:hAnsi="Cambria Math"/>
              <w:lang w:val="el-GR"/>
            </w:rPr>
            <m:t>g</m:t>
          </w:ins>
        </m:r>
        <m:d>
          <m:dPr>
            <m:ctrlPr>
              <w:ins w:id="3138" w:author="Michael Belias" w:date="2020-12-01T11:36:00Z">
                <w:rPr>
                  <w:rFonts w:ascii="Cambria Math" w:hAnsi="Cambria Math"/>
                  <w:i/>
                  <w:lang w:val="el-GR"/>
                </w:rPr>
              </w:ins>
            </m:ctrlPr>
          </m:dPr>
          <m:e>
            <m:r>
              <w:ins w:id="3139" w:author="Michael Belias" w:date="2020-12-01T11:36:00Z">
                <w:rPr>
                  <w:rFonts w:ascii="Cambria Math" w:hAnsi="Cambria Math"/>
                  <w:lang w:val="el-GR"/>
                </w:rPr>
                <m:t>μ</m:t>
              </w:ins>
            </m:r>
          </m:e>
        </m:d>
        <m:r>
          <w:ins w:id="3140" w:author="Michael Belias" w:date="2020-12-01T11:36:00Z">
            <w:rPr>
              <w:rFonts w:ascii="Cambria Math" w:hAnsi="Cambria Math"/>
            </w:rPr>
            <m:t xml:space="preserve">= </m:t>
          </w:ins>
        </m:r>
        <m:limLow>
          <m:limLowPr>
            <m:ctrlPr>
              <w:ins w:id="3141" w:author="Michael Belias" w:date="2020-12-01T11:36:00Z">
                <w:rPr>
                  <w:rFonts w:ascii="Cambria Math" w:hAnsi="Cambria Math"/>
                  <w:i/>
                  <w:lang w:val="el-GR"/>
                </w:rPr>
              </w:ins>
            </m:ctrlPr>
          </m:limLowPr>
          <m:e>
            <m:groupChr>
              <m:groupChrPr>
                <m:ctrlPr>
                  <w:ins w:id="3142" w:author="Michael Belias" w:date="2020-12-01T11:36:00Z">
                    <w:rPr>
                      <w:rFonts w:ascii="Cambria Math" w:hAnsi="Cambria Math"/>
                      <w:i/>
                      <w:lang w:val="el-GR"/>
                    </w:rPr>
                  </w:ins>
                </m:ctrlPr>
              </m:groupChrPr>
              <m:e>
                <m:d>
                  <m:dPr>
                    <m:begChr m:val="["/>
                    <m:endChr m:val="]"/>
                    <m:ctrlPr>
                      <w:ins w:id="3143" w:author="Michael Belias" w:date="2020-12-01T11:36:00Z">
                        <w:rPr>
                          <w:rFonts w:ascii="Cambria Math" w:hAnsi="Cambria Math"/>
                          <w:i/>
                        </w:rPr>
                      </w:ins>
                    </m:ctrlPr>
                  </m:dPr>
                  <m:e>
                    <m:sSub>
                      <m:sSubPr>
                        <m:ctrlPr>
                          <w:ins w:id="3144" w:author="Michael Belias" w:date="2020-12-01T11:36:00Z">
                            <w:rPr>
                              <w:rFonts w:ascii="Cambria Math" w:hAnsi="Cambria Math"/>
                            </w:rPr>
                          </w:ins>
                        </m:ctrlPr>
                      </m:sSubPr>
                      <m:e>
                        <m:r>
                          <w:ins w:id="3145" w:author="Michael Belias" w:date="2020-12-01T11:36:00Z">
                            <w:rPr>
                              <w:rFonts w:ascii="Cambria Math" w:hAnsi="Cambria Math"/>
                            </w:rPr>
                            <m:t>β</m:t>
                          </w:ins>
                        </m:r>
                      </m:e>
                      <m:sub>
                        <m:r>
                          <w:ins w:id="3146" w:author="Michael Belias" w:date="2020-12-01T11:36:00Z">
                            <w:rPr>
                              <w:rFonts w:ascii="Cambria Math" w:hAnsi="Cambria Math"/>
                            </w:rPr>
                            <m:t>0</m:t>
                          </w:ins>
                        </m:r>
                      </m:sub>
                    </m:sSub>
                    <m:r>
                      <w:ins w:id="3147" w:author="Michael Belias" w:date="2020-12-01T11:36:00Z">
                        <w:rPr>
                          <w:rFonts w:ascii="Cambria Math" w:hAnsi="Cambria Math"/>
                        </w:rPr>
                        <m:t>+</m:t>
                      </w:ins>
                    </m:r>
                    <m:sSub>
                      <m:sSubPr>
                        <m:ctrlPr>
                          <w:ins w:id="3148" w:author="Michael Belias" w:date="2020-12-01T11:36:00Z">
                            <w:rPr>
                              <w:rFonts w:ascii="Cambria Math" w:hAnsi="Cambria Math"/>
                            </w:rPr>
                          </w:ins>
                        </m:ctrlPr>
                      </m:sSubPr>
                      <m:e>
                        <m:r>
                          <w:ins w:id="3149" w:author="Michael Belias" w:date="2020-12-01T11:36:00Z">
                            <w:rPr>
                              <w:rFonts w:ascii="Cambria Math" w:hAnsi="Cambria Math"/>
                            </w:rPr>
                            <m:t>β</m:t>
                          </w:ins>
                        </m:r>
                      </m:e>
                      <m:sub>
                        <m:r>
                          <w:ins w:id="3150" w:author="Michael Belias" w:date="2020-12-01T11:36:00Z">
                            <w:rPr>
                              <w:rFonts w:ascii="Cambria Math" w:hAnsi="Cambria Math"/>
                            </w:rPr>
                            <m:t>1</m:t>
                          </w:ins>
                        </m:r>
                      </m:sub>
                    </m:sSub>
                    <m:r>
                      <w:ins w:id="3151" w:author="Michael Belias" w:date="2020-12-01T11:36:00Z">
                        <w:rPr>
                          <w:rFonts w:ascii="Cambria Math" w:hAnsi="Cambria Math"/>
                        </w:rPr>
                        <m:t>X</m:t>
                      </w:ins>
                    </m:r>
                  </m:e>
                </m:d>
              </m:e>
            </m:groupChr>
          </m:e>
          <m:lim>
            <m:r>
              <w:ins w:id="3152" w:author="Michael Belias" w:date="2020-12-01T11:36:00Z">
                <w:rPr>
                  <w:rFonts w:ascii="Cambria Math" w:hAnsi="Cambria Math"/>
                  <w:lang w:val="el-GR"/>
                </w:rPr>
                <m:t>basic</m:t>
              </w:ins>
            </m:r>
            <m:r>
              <w:ins w:id="3153" w:author="Michael Belias" w:date="2020-12-01T11:36:00Z">
                <w:rPr>
                  <w:rFonts w:ascii="Cambria Math" w:hAnsi="Cambria Math"/>
                </w:rPr>
                <m:t xml:space="preserve"> </m:t>
              </w:ins>
            </m:r>
            <m:r>
              <w:ins w:id="3154" w:author="Michael Belias" w:date="2020-12-01T11:36:00Z">
                <w:rPr>
                  <w:rFonts w:ascii="Cambria Math" w:hAnsi="Cambria Math"/>
                  <w:lang w:val="el-GR"/>
                </w:rPr>
                <m:t>polynomial</m:t>
              </w:ins>
            </m:r>
          </m:lim>
        </m:limLow>
        <m:r>
          <w:ins w:id="3155" w:author="Michael Belias" w:date="2020-12-01T11:36:00Z">
            <w:rPr>
              <w:rFonts w:ascii="Cambria Math" w:hAnsi="Cambria Math"/>
            </w:rPr>
            <m:t>+</m:t>
          </w:ins>
        </m:r>
        <m:limLow>
          <m:limLowPr>
            <m:ctrlPr>
              <w:ins w:id="3156" w:author="Michael Belias" w:date="2020-12-01T11:36:00Z">
                <w:rPr>
                  <w:rFonts w:ascii="Cambria Math" w:hAnsi="Cambria Math"/>
                  <w:i/>
                  <w:lang w:val="el-GR"/>
                </w:rPr>
              </w:ins>
            </m:ctrlPr>
          </m:limLowPr>
          <m:e>
            <m:groupChr>
              <m:groupChrPr>
                <m:ctrlPr>
                  <w:ins w:id="3157" w:author="Michael Belias" w:date="2020-12-01T11:36:00Z">
                    <w:rPr>
                      <w:rFonts w:ascii="Cambria Math" w:hAnsi="Cambria Math"/>
                      <w:i/>
                      <w:lang w:val="el-GR"/>
                    </w:rPr>
                  </w:ins>
                </m:ctrlPr>
              </m:groupChrPr>
              <m:e>
                <m:r>
                  <w:ins w:id="3158" w:author="Michael Belias" w:date="2020-12-01T11:36:00Z">
                    <w:rPr>
                      <w:rFonts w:ascii="Cambria Math" w:hAnsi="Cambria Math"/>
                    </w:rPr>
                    <m:t>[</m:t>
                  </w:ins>
                </m:r>
                <m:sSub>
                  <m:sSubPr>
                    <m:ctrlPr>
                      <w:ins w:id="3159" w:author="Michael Belias" w:date="2020-12-01T11:36:00Z">
                        <w:rPr>
                          <w:rFonts w:ascii="Cambria Math" w:hAnsi="Cambria Math"/>
                        </w:rPr>
                      </w:ins>
                    </m:ctrlPr>
                  </m:sSubPr>
                  <m:e>
                    <m:r>
                      <w:ins w:id="3160" w:author="Michael Belias" w:date="2020-12-01T11:36:00Z">
                        <w:rPr>
                          <w:rFonts w:ascii="Cambria Math" w:hAnsi="Cambria Math"/>
                        </w:rPr>
                        <m:t>β</m:t>
                      </w:ins>
                    </m:r>
                  </m:e>
                  <m:sub>
                    <m:r>
                      <w:ins w:id="3161" w:author="Michael Belias" w:date="2020-12-01T11:36:00Z">
                        <w:rPr>
                          <w:rFonts w:ascii="Cambria Math" w:hAnsi="Cambria Math"/>
                        </w:rPr>
                        <m:t>2</m:t>
                      </w:ins>
                    </m:r>
                  </m:sub>
                </m:sSub>
                <m:r>
                  <w:ins w:id="3162" w:author="Michael Belias" w:date="2020-12-01T11:36:00Z">
                    <w:rPr>
                      <w:rFonts w:ascii="Cambria Math" w:hAnsi="Cambria Math"/>
                    </w:rPr>
                    <m:t>(X–</m:t>
                  </w:ins>
                </m:r>
                <m:sSub>
                  <m:sSubPr>
                    <m:ctrlPr>
                      <w:ins w:id="3163" w:author="Michael Belias" w:date="2020-12-01T11:36:00Z">
                        <w:rPr>
                          <w:rFonts w:ascii="Cambria Math" w:hAnsi="Cambria Math"/>
                        </w:rPr>
                      </w:ins>
                    </m:ctrlPr>
                  </m:sSubPr>
                  <m:e>
                    <m:r>
                      <w:ins w:id="3164" w:author="Michael Belias" w:date="2020-12-01T11:36:00Z">
                        <w:rPr>
                          <w:rFonts w:ascii="Cambria Math" w:hAnsi="Cambria Math"/>
                        </w:rPr>
                        <m:t>t</m:t>
                      </w:ins>
                    </m:r>
                  </m:e>
                  <m:sub>
                    <m:r>
                      <w:ins w:id="3165" w:author="Michael Belias" w:date="2020-12-01T11:36:00Z">
                        <w:rPr>
                          <w:rFonts w:ascii="Cambria Math" w:hAnsi="Cambria Math"/>
                        </w:rPr>
                        <m:t>1</m:t>
                      </w:ins>
                    </m:r>
                  </m:sub>
                </m:sSub>
                <m:sSubSup>
                  <m:sSubSupPr>
                    <m:ctrlPr>
                      <w:ins w:id="3166" w:author="Michael Belias" w:date="2020-12-01T11:36:00Z">
                        <w:rPr>
                          <w:rFonts w:ascii="Cambria Math" w:hAnsi="Cambria Math"/>
                        </w:rPr>
                      </w:ins>
                    </m:ctrlPr>
                  </m:sSubSupPr>
                  <m:e>
                    <m:r>
                      <w:ins w:id="3167" w:author="Michael Belias" w:date="2020-12-01T11:36:00Z">
                        <w:rPr>
                          <w:rFonts w:ascii="Cambria Math" w:hAnsi="Cambria Math"/>
                        </w:rPr>
                        <m:t>)</m:t>
                      </w:ins>
                    </m:r>
                  </m:e>
                  <m:sub>
                    <m:r>
                      <w:ins w:id="3168" w:author="Michael Belias" w:date="2020-12-01T11:36:00Z">
                        <w:rPr>
                          <w:rFonts w:ascii="Cambria Math" w:hAnsi="Cambria Math"/>
                        </w:rPr>
                        <m:t>+</m:t>
                      </w:ins>
                    </m:r>
                  </m:sub>
                  <m:sup>
                    <m:r>
                      <w:ins w:id="3169" w:author="Michael Belias" w:date="2020-12-01T11:36:00Z">
                        <w:rPr>
                          <w:rFonts w:ascii="Cambria Math" w:hAnsi="Cambria Math"/>
                        </w:rPr>
                        <m:t>3</m:t>
                      </w:ins>
                    </m:r>
                  </m:sup>
                </m:sSubSup>
                <m:r>
                  <w:ins w:id="3170" w:author="Michael Belias" w:date="2020-12-01T11:36:00Z">
                    <w:rPr>
                      <w:rFonts w:ascii="Cambria Math" w:hAnsi="Cambria Math"/>
                    </w:rPr>
                    <m:t>+</m:t>
                  </w:ins>
                </m:r>
                <m:sSub>
                  <m:sSubPr>
                    <m:ctrlPr>
                      <w:ins w:id="3171" w:author="Michael Belias" w:date="2020-12-01T11:36:00Z">
                        <w:rPr>
                          <w:rFonts w:ascii="Cambria Math" w:hAnsi="Cambria Math"/>
                        </w:rPr>
                      </w:ins>
                    </m:ctrlPr>
                  </m:sSubPr>
                  <m:e>
                    <m:r>
                      <w:ins w:id="3172" w:author="Michael Belias" w:date="2020-12-01T11:36:00Z">
                        <w:rPr>
                          <w:rFonts w:ascii="Cambria Math" w:hAnsi="Cambria Math"/>
                        </w:rPr>
                        <m:t>β</m:t>
                      </w:ins>
                    </m:r>
                  </m:e>
                  <m:sub>
                    <m:r>
                      <w:ins w:id="3173" w:author="Michael Belias" w:date="2020-12-01T11:36:00Z">
                        <w:rPr>
                          <w:rFonts w:ascii="Cambria Math" w:hAnsi="Cambria Math"/>
                        </w:rPr>
                        <m:t>3</m:t>
                      </w:ins>
                    </m:r>
                  </m:sub>
                </m:sSub>
                <m:r>
                  <w:ins w:id="3174" w:author="Michael Belias" w:date="2020-12-01T11:36:00Z">
                    <w:rPr>
                      <w:rFonts w:ascii="Cambria Math" w:hAnsi="Cambria Math"/>
                    </w:rPr>
                    <m:t>(X–</m:t>
                  </w:ins>
                </m:r>
                <m:sSub>
                  <m:sSubPr>
                    <m:ctrlPr>
                      <w:ins w:id="3175" w:author="Michael Belias" w:date="2020-12-01T11:36:00Z">
                        <w:rPr>
                          <w:rFonts w:ascii="Cambria Math" w:hAnsi="Cambria Math"/>
                        </w:rPr>
                      </w:ins>
                    </m:ctrlPr>
                  </m:sSubPr>
                  <m:e>
                    <m:r>
                      <w:ins w:id="3176" w:author="Michael Belias" w:date="2020-12-01T11:36:00Z">
                        <w:rPr>
                          <w:rFonts w:ascii="Cambria Math" w:hAnsi="Cambria Math"/>
                        </w:rPr>
                        <m:t>t</m:t>
                      </w:ins>
                    </m:r>
                  </m:e>
                  <m:sub>
                    <m:r>
                      <w:ins w:id="3177" w:author="Michael Belias" w:date="2020-12-01T11:36:00Z">
                        <w:rPr>
                          <w:rFonts w:ascii="Cambria Math" w:hAnsi="Cambria Math"/>
                        </w:rPr>
                        <m:t>2</m:t>
                      </w:ins>
                    </m:r>
                  </m:sub>
                </m:sSub>
                <m:sSubSup>
                  <m:sSubSupPr>
                    <m:ctrlPr>
                      <w:ins w:id="3178" w:author="Michael Belias" w:date="2020-12-01T11:36:00Z">
                        <w:rPr>
                          <w:rFonts w:ascii="Cambria Math" w:hAnsi="Cambria Math"/>
                        </w:rPr>
                      </w:ins>
                    </m:ctrlPr>
                  </m:sSubSupPr>
                  <m:e>
                    <m:r>
                      <w:ins w:id="3179" w:author="Michael Belias" w:date="2020-12-01T11:36:00Z">
                        <w:rPr>
                          <w:rFonts w:ascii="Cambria Math" w:hAnsi="Cambria Math"/>
                        </w:rPr>
                        <m:t>)</m:t>
                      </w:ins>
                    </m:r>
                  </m:e>
                  <m:sub>
                    <m:r>
                      <w:ins w:id="3180" w:author="Michael Belias" w:date="2020-12-01T11:36:00Z">
                        <w:rPr>
                          <w:rFonts w:ascii="Cambria Math" w:hAnsi="Cambria Math"/>
                        </w:rPr>
                        <m:t>+</m:t>
                      </w:ins>
                    </m:r>
                  </m:sub>
                  <m:sup>
                    <m:r>
                      <w:ins w:id="3181" w:author="Michael Belias" w:date="2020-12-01T11:36:00Z">
                        <w:rPr>
                          <w:rFonts w:ascii="Cambria Math" w:hAnsi="Cambria Math"/>
                        </w:rPr>
                        <m:t>3</m:t>
                      </w:ins>
                    </m:r>
                  </m:sup>
                </m:sSubSup>
                <m:r>
                  <w:ins w:id="3182" w:author="Michael Belias" w:date="2020-12-01T11:36:00Z">
                    <w:rPr>
                      <w:rFonts w:ascii="Cambria Math" w:hAnsi="Cambria Math"/>
                    </w:rPr>
                    <m:t>+…+</m:t>
                  </w:ins>
                </m:r>
                <m:sSub>
                  <m:sSubPr>
                    <m:ctrlPr>
                      <w:ins w:id="3183" w:author="Michael Belias" w:date="2020-12-01T11:36:00Z">
                        <w:rPr>
                          <w:rFonts w:ascii="Cambria Math" w:hAnsi="Cambria Math"/>
                        </w:rPr>
                      </w:ins>
                    </m:ctrlPr>
                  </m:sSubPr>
                  <m:e>
                    <m:r>
                      <w:ins w:id="3184" w:author="Michael Belias" w:date="2020-12-01T11:36:00Z">
                        <w:rPr>
                          <w:rFonts w:ascii="Cambria Math" w:hAnsi="Cambria Math"/>
                        </w:rPr>
                        <m:t>β</m:t>
                      </w:ins>
                    </m:r>
                  </m:e>
                  <m:sub>
                    <m:r>
                      <w:ins w:id="3185" w:author="Michael Belias" w:date="2020-12-01T11:36:00Z">
                        <w:rPr>
                          <w:rFonts w:ascii="Cambria Math" w:hAnsi="Cambria Math"/>
                        </w:rPr>
                        <m:t>k+1</m:t>
                      </w:ins>
                    </m:r>
                  </m:sub>
                </m:sSub>
                <m:d>
                  <m:dPr>
                    <m:endChr m:val="]"/>
                    <m:ctrlPr>
                      <w:ins w:id="3186" w:author="Michael Belias" w:date="2020-12-01T11:36:00Z">
                        <w:rPr>
                          <w:rFonts w:ascii="Cambria Math" w:hAnsi="Cambria Math"/>
                          <w:i/>
                        </w:rPr>
                      </w:ins>
                    </m:ctrlPr>
                  </m:dPr>
                  <m:e>
                    <m:r>
                      <w:ins w:id="3187" w:author="Michael Belias" w:date="2020-12-01T11:36:00Z">
                        <w:rPr>
                          <w:rFonts w:ascii="Cambria Math" w:hAnsi="Cambria Math"/>
                        </w:rPr>
                        <m:t>X–</m:t>
                      </w:ins>
                    </m:r>
                    <m:sSub>
                      <m:sSubPr>
                        <m:ctrlPr>
                          <w:ins w:id="3188" w:author="Michael Belias" w:date="2020-12-01T11:36:00Z">
                            <w:rPr>
                              <w:rFonts w:ascii="Cambria Math" w:hAnsi="Cambria Math"/>
                            </w:rPr>
                          </w:ins>
                        </m:ctrlPr>
                      </m:sSubPr>
                      <m:e>
                        <m:r>
                          <w:ins w:id="3189" w:author="Michael Belias" w:date="2020-12-01T11:36:00Z">
                            <w:rPr>
                              <w:rFonts w:ascii="Cambria Math" w:hAnsi="Cambria Math"/>
                            </w:rPr>
                            <m:t>t</m:t>
                          </w:ins>
                        </m:r>
                      </m:e>
                      <m:sub>
                        <m:r>
                          <w:ins w:id="3190" w:author="Michael Belias" w:date="2020-12-01T11:36:00Z">
                            <w:rPr>
                              <w:rFonts w:ascii="Cambria Math" w:hAnsi="Cambria Math"/>
                            </w:rPr>
                            <m:t>κ</m:t>
                          </w:ins>
                        </m:r>
                      </m:sub>
                    </m:sSub>
                    <m:sSubSup>
                      <m:sSubSupPr>
                        <m:ctrlPr>
                          <w:ins w:id="3191" w:author="Michael Belias" w:date="2020-12-01T11:36:00Z">
                            <w:rPr>
                              <w:rFonts w:ascii="Cambria Math" w:hAnsi="Cambria Math"/>
                            </w:rPr>
                          </w:ins>
                        </m:ctrlPr>
                      </m:sSubSupPr>
                      <m:e>
                        <m:r>
                          <w:ins w:id="3192" w:author="Michael Belias" w:date="2020-12-01T11:36:00Z">
                            <w:rPr>
                              <w:rFonts w:ascii="Cambria Math" w:hAnsi="Cambria Math"/>
                            </w:rPr>
                            <m:t>)</m:t>
                          </w:ins>
                        </m:r>
                      </m:e>
                      <m:sub>
                        <m:r>
                          <w:ins w:id="3193" w:author="Michael Belias" w:date="2020-12-01T11:36:00Z">
                            <w:rPr>
                              <w:rFonts w:ascii="Cambria Math" w:hAnsi="Cambria Math"/>
                            </w:rPr>
                            <m:t>+</m:t>
                          </w:ins>
                        </m:r>
                      </m:sub>
                      <m:sup>
                        <m:r>
                          <w:ins w:id="3194" w:author="Michael Belias" w:date="2020-12-01T11:36:00Z">
                            <w:rPr>
                              <w:rFonts w:ascii="Cambria Math" w:hAnsi="Cambria Math"/>
                            </w:rPr>
                            <m:t>3</m:t>
                          </w:ins>
                        </m:r>
                      </m:sup>
                    </m:sSubSup>
                  </m:e>
                </m:d>
              </m:e>
            </m:groupChr>
          </m:e>
          <m:lim>
            <m:r>
              <w:ins w:id="3195" w:author="Michael Belias" w:date="2020-12-01T11:36:00Z">
                <w:rPr>
                  <w:rFonts w:ascii="Cambria Math" w:hAnsi="Cambria Math"/>
                  <w:lang w:val="el-GR"/>
                </w:rPr>
                <m:t>secondary</m:t>
              </w:ins>
            </m:r>
            <m:r>
              <w:ins w:id="3196" w:author="Michael Belias" w:date="2020-12-01T11:36:00Z">
                <w:rPr>
                  <w:rFonts w:ascii="Cambria Math" w:hAnsi="Cambria Math"/>
                </w:rPr>
                <m:t xml:space="preserve"> </m:t>
              </w:ins>
            </m:r>
            <m:r>
              <w:ins w:id="3197" w:author="Michael Belias" w:date="2020-12-01T11:36:00Z">
                <w:rPr>
                  <w:rFonts w:ascii="Cambria Math" w:hAnsi="Cambria Math"/>
                  <w:lang w:val="el-GR"/>
                </w:rPr>
                <m:t>polynomial</m:t>
              </w:ins>
            </m:r>
          </m:lim>
        </m:limLow>
        <m:r>
          <w:ins w:id="3198" w:author="Michael Belias" w:date="2020-12-01T11:36:00Z">
            <w:rPr>
              <w:rFonts w:ascii="Cambria Math" w:hAnsi="Cambria Math"/>
            </w:rPr>
            <m:t xml:space="preserve">   </m:t>
          </w:ins>
        </m:r>
        <m:r>
          <w:ins w:id="3199" w:author="Michael Belias" w:date="2020-12-01T11:36:00Z">
            <m:rPr>
              <m:sty m:val="p"/>
            </m:rPr>
            <w:rPr>
              <w:rFonts w:ascii="Cambria Math" w:hAnsi="Cambria Math"/>
            </w:rPr>
            <m:t>(6)</m:t>
          </w:ins>
        </m:r>
      </m:oMath>
      <w:ins w:id="3200" w:author="Michael Belias" w:date="2020-12-01T11:36:00Z">
        <w:r>
          <w:t xml:space="preserve"> </w:t>
        </w:r>
      </w:ins>
    </w:p>
    <w:p w14:paraId="6813F6D2" w14:textId="77A42868" w:rsidR="00E040BE" w:rsidRDefault="00E040BE" w:rsidP="00E040BE">
      <w:pPr>
        <w:pStyle w:val="FirstParagraph"/>
        <w:ind w:firstLine="426"/>
        <w:rPr>
          <w:ins w:id="3201" w:author="Michael Belias" w:date="2020-12-01T11:36:00Z"/>
        </w:rPr>
      </w:pPr>
      <w:ins w:id="3202" w:author="Michael Belias" w:date="2020-12-01T11:36: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ins>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ins w:id="3203" w:author="Michael Belias" w:date="2020-12-01T11:36:00Z">
        <w:r>
          <w:fldChar w:fldCharType="separate"/>
        </w:r>
      </w:ins>
      <w:r w:rsidR="005B1024" w:rsidRPr="005B1024">
        <w:rPr>
          <w:rFonts w:ascii="Garamond" w:hAnsi="Garamond"/>
        </w:rPr>
        <w:t>[17, 38]</w:t>
      </w:r>
      <w:ins w:id="3204" w:author="Michael Belias" w:date="2020-12-01T11:36:00Z">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3205" w:author="Michael Belias" w:date="2020-12-01T11:36:00Z"/>
          <w:sz w:val="22"/>
          <w:szCs w:val="22"/>
        </w:rPr>
      </w:pPr>
    </w:p>
    <w:p w14:paraId="0D6AEA9C" w14:textId="77777777" w:rsidR="00E040BE" w:rsidRDefault="00E040BE" w:rsidP="00E040BE">
      <w:pPr>
        <w:pStyle w:val="BodyText"/>
        <w:ind w:firstLine="432"/>
        <w:rPr>
          <w:ins w:id="3206" w:author="Michael Belias" w:date="2020-12-01T11:36:00Z"/>
        </w:rPr>
      </w:pPr>
      <w:ins w:id="3207" w:author="Michael Belias" w:date="2020-12-01T11:36:00Z">
        <w:r>
          <w:t xml:space="preserve">In Figure 5(a) we show the </w:t>
        </w:r>
        <w:proofErr w:type="spellStart"/>
        <w:r>
          <w:t>basis</w:t>
        </w:r>
        <w:proofErr w:type="spellEnd"/>
        <w:r>
          <w:t xml:space="preserve"> functions -</w:t>
        </w:r>
        <w:r w:rsidRPr="00560883">
          <w:t xml:space="preserve"> </w:t>
        </w:r>
        <w:r w:rsidRPr="00605F62">
          <w:t>scaled by</w:t>
        </w:r>
        <w:r>
          <w:t xml:space="preserve"> </w:t>
        </w:r>
      </w:ins>
      <m:oMath>
        <m:sSup>
          <m:sSupPr>
            <m:ctrlPr>
              <w:ins w:id="3208" w:author="Michael Belias" w:date="2020-12-01T11:36:00Z">
                <w:rPr>
                  <w:rFonts w:ascii="Cambria Math" w:hAnsi="Cambria Math"/>
                </w:rPr>
              </w:ins>
            </m:ctrlPr>
          </m:sSupPr>
          <m:e>
            <m:r>
              <w:ins w:id="3209" w:author="Michael Belias" w:date="2020-12-01T11:36:00Z">
                <m:rPr>
                  <m:sty m:val="p"/>
                </m:rPr>
                <w:rPr>
                  <w:rFonts w:ascii="Cambria Math" w:hAnsi="Cambria Math"/>
                </w:rPr>
                <m:t>(</m:t>
              </w:ins>
            </m:r>
            <m:sSub>
              <m:sSubPr>
                <m:ctrlPr>
                  <w:ins w:id="3210" w:author="Michael Belias" w:date="2020-12-01T11:36:00Z">
                    <w:rPr>
                      <w:rFonts w:ascii="Cambria Math" w:hAnsi="Cambria Math"/>
                    </w:rPr>
                  </w:ins>
                </m:ctrlPr>
              </m:sSubPr>
              <m:e>
                <m:r>
                  <w:ins w:id="3211" w:author="Michael Belias" w:date="2020-12-01T11:36:00Z">
                    <m:rPr>
                      <m:sty m:val="bi"/>
                    </m:rPr>
                    <w:rPr>
                      <w:rFonts w:ascii="Cambria Math" w:hAnsi="Cambria Math"/>
                    </w:rPr>
                    <m:t>t</m:t>
                  </w:ins>
                </m:r>
              </m:e>
              <m:sub>
                <m:r>
                  <w:ins w:id="3212" w:author="Michael Belias" w:date="2020-12-01T11:36:00Z">
                    <m:rPr>
                      <m:sty m:val="bi"/>
                    </m:rPr>
                    <w:rPr>
                      <w:rFonts w:ascii="Cambria Math" w:hAnsi="Cambria Math"/>
                    </w:rPr>
                    <m:t>κ</m:t>
                  </w:ins>
                </m:r>
              </m:sub>
            </m:sSub>
            <m:r>
              <w:ins w:id="3213" w:author="Michael Belias" w:date="2020-12-01T11:36:00Z">
                <m:rPr>
                  <m:sty m:val="p"/>
                </m:rPr>
                <w:rPr>
                  <w:rFonts w:ascii="Cambria Math" w:hAnsi="Cambria Math"/>
                </w:rPr>
                <m:t>-</m:t>
              </w:ins>
            </m:r>
            <m:sSub>
              <m:sSubPr>
                <m:ctrlPr>
                  <w:ins w:id="3214" w:author="Michael Belias" w:date="2020-12-01T11:36:00Z">
                    <w:rPr>
                      <w:rFonts w:ascii="Cambria Math" w:hAnsi="Cambria Math"/>
                    </w:rPr>
                  </w:ins>
                </m:ctrlPr>
              </m:sSubPr>
              <m:e>
                <m:r>
                  <w:ins w:id="3215" w:author="Michael Belias" w:date="2020-12-01T11:36:00Z">
                    <m:rPr>
                      <m:sty m:val="p"/>
                    </m:rPr>
                    <w:rPr>
                      <w:rFonts w:ascii="Cambria Math" w:hAnsi="Cambria Math"/>
                    </w:rPr>
                    <m:t xml:space="preserve"> </m:t>
                  </w:ins>
                </m:r>
                <m:r>
                  <w:ins w:id="3216" w:author="Michael Belias" w:date="2020-12-01T11:36:00Z">
                    <m:rPr>
                      <m:sty m:val="bi"/>
                    </m:rPr>
                    <w:rPr>
                      <w:rFonts w:ascii="Cambria Math" w:hAnsi="Cambria Math"/>
                    </w:rPr>
                    <m:t>t</m:t>
                  </w:ins>
                </m:r>
              </m:e>
              <m:sub>
                <m:r>
                  <w:ins w:id="3217" w:author="Michael Belias" w:date="2020-12-01T11:36:00Z">
                    <m:rPr>
                      <m:sty m:val="b"/>
                    </m:rPr>
                    <w:rPr>
                      <w:rFonts w:ascii="Cambria Math" w:hAnsi="Cambria Math"/>
                    </w:rPr>
                    <m:t>1</m:t>
                  </w:ins>
                </m:r>
              </m:sub>
            </m:sSub>
            <m:r>
              <w:ins w:id="3218" w:author="Michael Belias" w:date="2020-12-01T11:36:00Z">
                <m:rPr>
                  <m:sty m:val="p"/>
                </m:rPr>
                <w:rPr>
                  <w:rFonts w:ascii="Cambria Math" w:hAnsi="Cambria Math"/>
                </w:rPr>
                <m:t xml:space="preserve">) </m:t>
              </w:ins>
            </m:r>
          </m:e>
          <m:sup>
            <m:r>
              <w:ins w:id="3219" w:author="Michael Belias" w:date="2020-12-01T11:36:00Z">
                <m:rPr>
                  <m:sty m:val="b"/>
                </m:rPr>
                <w:rPr>
                  <w:rFonts w:ascii="Cambria Math" w:hAnsi="Cambria Math"/>
                </w:rPr>
                <m:t>2</m:t>
              </w:ins>
            </m:r>
          </m:sup>
        </m:sSup>
      </m:oMath>
      <w:ins w:id="3220" w:author="Michael Belias" w:date="2020-12-01T11:36: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3221" w:author="Michael Belias" w:date="2020-12-01T11:36:00Z"/>
        </w:rPr>
      </w:pPr>
      <w:ins w:id="3222" w:author="Michael Belias" w:date="2020-12-01T11:36:00Z">
        <w:r>
          <w:t>.</w:t>
        </w:r>
      </w:ins>
    </w:p>
    <w:p w14:paraId="628B6270" w14:textId="77777777" w:rsidR="00E040BE" w:rsidRDefault="00E040BE" w:rsidP="00E040BE">
      <w:pPr>
        <w:pStyle w:val="Heading2"/>
        <w:rPr>
          <w:ins w:id="3223" w:author="Michael Belias" w:date="2020-12-01T11:36:00Z"/>
        </w:rPr>
      </w:pPr>
      <w:ins w:id="3224" w:author="Michael Belias" w:date="2020-12-01T11:36:00Z">
        <w:r>
          <w:t>B-splines</w:t>
        </w:r>
      </w:ins>
    </w:p>
    <w:p w14:paraId="184C4479" w14:textId="44E742AD" w:rsidR="00E040BE" w:rsidRDefault="00E040BE" w:rsidP="00E040BE">
      <w:pPr>
        <w:pStyle w:val="FirstParagraph"/>
        <w:ind w:firstLine="720"/>
        <w:rPr>
          <w:ins w:id="3225" w:author="Michael Belias" w:date="2020-12-01T11:36:00Z"/>
        </w:rPr>
      </w:pPr>
      <w:ins w:id="3226" w:author="Michael Belias" w:date="2020-12-01T11:36:00Z">
        <w:r>
          <w:t xml:space="preserve">B-splines are another commonly applied spline approach. They are based on a parametrisation of polynomial cubic splines. Given a non-decreasing </w:t>
        </w:r>
      </w:ins>
      <m:oMath>
        <m:r>
          <w:ins w:id="3227" w:author="Michael Belias" w:date="2020-12-01T11:36:00Z">
            <w:rPr>
              <w:rFonts w:ascii="Cambria Math" w:hAnsi="Cambria Math"/>
            </w:rPr>
            <m:t>κ</m:t>
          </w:ins>
        </m:r>
      </m:oMath>
      <w:ins w:id="3228" w:author="Michael Belias" w:date="2020-12-01T11:36:00Z">
        <w:r>
          <w:t xml:space="preserve"> knot sequence </w:t>
        </w:r>
      </w:ins>
      <m:oMath>
        <m:sSub>
          <m:sSubPr>
            <m:ctrlPr>
              <w:ins w:id="3229" w:author="Michael Belias" w:date="2020-12-01T11:36:00Z">
                <w:rPr>
                  <w:rFonts w:ascii="Cambria Math" w:hAnsi="Cambria Math"/>
                </w:rPr>
              </w:ins>
            </m:ctrlPr>
          </m:sSubPr>
          <m:e>
            <m:r>
              <w:ins w:id="3230" w:author="Michael Belias" w:date="2020-12-01T11:36:00Z">
                <w:rPr>
                  <w:rFonts w:ascii="Cambria Math" w:hAnsi="Cambria Math"/>
                </w:rPr>
                <m:t>t</m:t>
              </w:ins>
            </m:r>
          </m:e>
          <m:sub>
            <m:r>
              <w:ins w:id="3231" w:author="Michael Belias" w:date="2020-12-01T11:36:00Z">
                <w:rPr>
                  <w:rFonts w:ascii="Cambria Math" w:hAnsi="Cambria Math"/>
                </w:rPr>
                <m:t>1</m:t>
              </w:ins>
            </m:r>
          </m:sub>
        </m:sSub>
        <m:r>
          <w:ins w:id="3232" w:author="Michael Belias" w:date="2020-12-01T11:36:00Z">
            <w:rPr>
              <w:rFonts w:ascii="Cambria Math" w:hAnsi="Cambria Math"/>
            </w:rPr>
            <m:t>,</m:t>
          </w:ins>
        </m:r>
        <m:sSub>
          <m:sSubPr>
            <m:ctrlPr>
              <w:ins w:id="3233" w:author="Michael Belias" w:date="2020-12-01T11:36:00Z">
                <w:rPr>
                  <w:rFonts w:ascii="Cambria Math" w:hAnsi="Cambria Math"/>
                </w:rPr>
              </w:ins>
            </m:ctrlPr>
          </m:sSubPr>
          <m:e>
            <m:r>
              <w:ins w:id="3234" w:author="Michael Belias" w:date="2020-12-01T11:36:00Z">
                <w:rPr>
                  <w:rFonts w:ascii="Cambria Math" w:hAnsi="Cambria Math"/>
                </w:rPr>
                <m:t>t</m:t>
              </w:ins>
            </m:r>
          </m:e>
          <m:sub>
            <m:r>
              <w:ins w:id="3235" w:author="Michael Belias" w:date="2020-12-01T11:36:00Z">
                <w:rPr>
                  <w:rFonts w:ascii="Cambria Math" w:hAnsi="Cambria Math"/>
                </w:rPr>
                <m:t>2</m:t>
              </w:ins>
            </m:r>
          </m:sub>
        </m:sSub>
        <m:r>
          <w:ins w:id="3236" w:author="Michael Belias" w:date="2020-12-01T11:36:00Z">
            <w:rPr>
              <w:rFonts w:ascii="Cambria Math" w:hAnsi="Cambria Math"/>
            </w:rPr>
            <m:t>,...,</m:t>
          </w:ins>
        </m:r>
        <m:sSub>
          <m:sSubPr>
            <m:ctrlPr>
              <w:ins w:id="3237" w:author="Michael Belias" w:date="2020-12-01T11:36:00Z">
                <w:rPr>
                  <w:rFonts w:ascii="Cambria Math" w:hAnsi="Cambria Math"/>
                </w:rPr>
              </w:ins>
            </m:ctrlPr>
          </m:sSubPr>
          <m:e>
            <m:r>
              <w:ins w:id="3238" w:author="Michael Belias" w:date="2020-12-01T11:36:00Z">
                <w:rPr>
                  <w:rFonts w:ascii="Cambria Math" w:hAnsi="Cambria Math"/>
                </w:rPr>
                <m:t>t</m:t>
              </w:ins>
            </m:r>
          </m:e>
          <m:sub>
            <m:r>
              <w:ins w:id="3239" w:author="Michael Belias" w:date="2020-12-01T11:36:00Z">
                <w:rPr>
                  <w:rFonts w:ascii="Cambria Math" w:hAnsi="Cambria Math"/>
                </w:rPr>
                <m:t>κ</m:t>
              </w:ins>
            </m:r>
          </m:sub>
        </m:sSub>
      </m:oMath>
      <w:ins w:id="3240" w:author="Michael Belias" w:date="2020-12-01T11:36:00Z">
        <w:r>
          <w:t xml:space="preserve"> and X є </w:t>
        </w:r>
      </w:ins>
      <m:oMath>
        <m:r>
          <w:ins w:id="3241" w:author="Michael Belias" w:date="2020-12-01T11:36:00Z">
            <w:rPr>
              <w:rFonts w:ascii="Cambria Math" w:hAnsi="Cambria Math"/>
            </w:rPr>
            <m:t>[α,β]</m:t>
          </w:ins>
        </m:r>
      </m:oMath>
      <w:ins w:id="3242" w:author="Michael Belias" w:date="2020-12-01T11:36:00Z">
        <w:r>
          <w:t xml:space="preserve">, the </w:t>
        </w:r>
        <w:proofErr w:type="spellStart"/>
        <w:r w:rsidRPr="002A0CF8">
          <w:rPr>
            <w:bCs/>
          </w:rPr>
          <w:t>d</w:t>
        </w:r>
        <w:r w:rsidRPr="002A0CF8">
          <w:rPr>
            <w:bCs/>
            <w:vertAlign w:val="superscript"/>
          </w:rPr>
          <w:t>th</w:t>
        </w:r>
        <w:proofErr w:type="spellEnd"/>
        <w:r>
          <w:t xml:space="preserve"> degree B-splines basis functions are calculated by the following algorithm proposed by De Boor </w:t>
        </w:r>
        <w:r>
          <w:fldChar w:fldCharType="begin"/>
        </w:r>
      </w:ins>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ins w:id="3243" w:author="Michael Belias" w:date="2020-12-01T11:36:00Z">
        <w:r>
          <w:fldChar w:fldCharType="separate"/>
        </w:r>
      </w:ins>
      <w:r w:rsidR="005B1024" w:rsidRPr="005B1024">
        <w:rPr>
          <w:rFonts w:ascii="Garamond" w:hAnsi="Garamond"/>
        </w:rPr>
        <w:t>[19]</w:t>
      </w:r>
      <w:ins w:id="3244" w:author="Michael Belias" w:date="2020-12-01T11:36:00Z">
        <w:r>
          <w:fldChar w:fldCharType="end"/>
        </w:r>
        <w:r>
          <w:t xml:space="preserve">. </w:t>
        </w:r>
      </w:ins>
    </w:p>
    <w:p w14:paraId="40EB8B02" w14:textId="77777777" w:rsidR="00E040BE" w:rsidRDefault="00E040BE" w:rsidP="00E040BE">
      <w:pPr>
        <w:pStyle w:val="BodyText"/>
        <w:rPr>
          <w:ins w:id="3245" w:author="Michael Belias" w:date="2020-12-01T11:36:00Z"/>
        </w:rPr>
      </w:pPr>
      <m:oMath>
        <m:r>
          <w:ins w:id="3246" w:author="Michael Belias" w:date="2020-12-01T11:36:00Z">
            <w:rPr>
              <w:rFonts w:ascii="Cambria Math" w:hAnsi="Cambria Math"/>
            </w:rPr>
            <m:t>    </m:t>
          </w:ins>
        </m:r>
      </m:oMath>
      <w:ins w:id="3247" w:author="Michael Belias" w:date="2020-12-01T11:36:00Z">
        <w:r>
          <w:t xml:space="preserve">First, d additional knots are generated before </w:t>
        </w:r>
      </w:ins>
      <m:oMath>
        <m:r>
          <w:ins w:id="3248" w:author="Michael Belias" w:date="2020-12-01T11:36:00Z">
            <w:rPr>
              <w:rFonts w:ascii="Cambria Math" w:hAnsi="Cambria Math"/>
            </w:rPr>
            <m:t>α</m:t>
          </w:ins>
        </m:r>
      </m:oMath>
      <w:ins w:id="3249" w:author="Michael Belias" w:date="2020-12-01T11:36:00Z">
        <w:r>
          <w:t xml:space="preserve"> and d additional knots after </w:t>
        </w:r>
      </w:ins>
      <m:oMath>
        <m:r>
          <w:ins w:id="3250" w:author="Michael Belias" w:date="2020-12-01T11:36:00Z">
            <w:rPr>
              <w:rFonts w:ascii="Cambria Math" w:hAnsi="Cambria Math"/>
            </w:rPr>
            <m:t>β</m:t>
          </w:ins>
        </m:r>
      </m:oMath>
      <w:ins w:id="3251" w:author="Michael Belias" w:date="2020-12-01T11:36:00Z">
        <w:r>
          <w:t xml:space="preserve">. These are often called outer knots and their choice is arbitrary. We can set them to be equidistant or even equal to the boundary values </w:t>
        </w:r>
      </w:ins>
      <m:oMath>
        <m:r>
          <w:ins w:id="3252" w:author="Michael Belias" w:date="2020-12-01T11:36:00Z">
            <w:rPr>
              <w:rFonts w:ascii="Cambria Math" w:hAnsi="Cambria Math"/>
            </w:rPr>
            <m:t>α</m:t>
          </w:ins>
        </m:r>
      </m:oMath>
      <w:ins w:id="3253" w:author="Michael Belias" w:date="2020-12-01T11:36:00Z">
        <w:r>
          <w:t xml:space="preserve"> and </w:t>
        </w:r>
      </w:ins>
      <m:oMath>
        <m:r>
          <w:ins w:id="3254" w:author="Michael Belias" w:date="2020-12-01T11:36:00Z">
            <w:rPr>
              <w:rFonts w:ascii="Cambria Math" w:hAnsi="Cambria Math"/>
            </w:rPr>
            <m:t>β</m:t>
          </w:ins>
        </m:r>
      </m:oMath>
      <w:ins w:id="3255" w:author="Michael Belias" w:date="2020-12-01T11:36:00Z">
        <w:r>
          <w:t xml:space="preserve"> of X. A new knot sequence </w:t>
        </w:r>
      </w:ins>
      <m:oMath>
        <m:r>
          <w:ins w:id="3256" w:author="Michael Belias" w:date="2020-12-01T11:36:00Z">
            <w:rPr>
              <w:rFonts w:ascii="Cambria Math" w:hAnsi="Cambria Math"/>
            </w:rPr>
            <m:t>t</m:t>
          </w:ins>
        </m:r>
        <m:sSub>
          <m:sSubPr>
            <m:ctrlPr>
              <w:ins w:id="3257" w:author="Michael Belias" w:date="2020-12-01T11:36:00Z">
                <w:rPr>
                  <w:rFonts w:ascii="Cambria Math" w:hAnsi="Cambria Math"/>
                </w:rPr>
              </w:ins>
            </m:ctrlPr>
          </m:sSubPr>
          <m:e>
            <m:r>
              <w:ins w:id="3258" w:author="Michael Belias" w:date="2020-12-01T11:36:00Z">
                <w:rPr>
                  <w:rFonts w:ascii="Cambria Math" w:hAnsi="Cambria Math"/>
                </w:rPr>
                <m:t>'</m:t>
              </w:ins>
            </m:r>
          </m:e>
          <m:sub>
            <m:r>
              <w:ins w:id="3259" w:author="Michael Belias" w:date="2020-12-01T11:36:00Z">
                <w:rPr>
                  <w:rFonts w:ascii="Cambria Math" w:hAnsi="Cambria Math"/>
                </w:rPr>
                <m:t>1</m:t>
              </w:ins>
            </m:r>
          </m:sub>
        </m:sSub>
        <m:r>
          <w:ins w:id="3260" w:author="Michael Belias" w:date="2020-12-01T11:36:00Z">
            <w:rPr>
              <w:rFonts w:ascii="Cambria Math" w:hAnsi="Cambria Math"/>
            </w:rPr>
            <m:t>,t</m:t>
          </w:ins>
        </m:r>
        <m:sSub>
          <m:sSubPr>
            <m:ctrlPr>
              <w:ins w:id="3261" w:author="Michael Belias" w:date="2020-12-01T11:36:00Z">
                <w:rPr>
                  <w:rFonts w:ascii="Cambria Math" w:hAnsi="Cambria Math"/>
                </w:rPr>
              </w:ins>
            </m:ctrlPr>
          </m:sSubPr>
          <m:e>
            <m:r>
              <w:ins w:id="3262" w:author="Michael Belias" w:date="2020-12-01T11:36:00Z">
                <w:rPr>
                  <w:rFonts w:ascii="Cambria Math" w:hAnsi="Cambria Math"/>
                </w:rPr>
                <m:t>'</m:t>
              </w:ins>
            </m:r>
          </m:e>
          <m:sub>
            <m:r>
              <w:ins w:id="3263" w:author="Michael Belias" w:date="2020-12-01T11:36:00Z">
                <w:rPr>
                  <w:rFonts w:ascii="Cambria Math" w:hAnsi="Cambria Math"/>
                </w:rPr>
                <m:t>2</m:t>
              </w:ins>
            </m:r>
          </m:sub>
        </m:sSub>
        <m:r>
          <w:ins w:id="3264" w:author="Michael Belias" w:date="2020-12-01T11:36:00Z">
            <w:rPr>
              <w:rFonts w:ascii="Cambria Math" w:hAnsi="Cambria Math"/>
            </w:rPr>
            <m:t>,...t</m:t>
          </w:ins>
        </m:r>
        <m:sSub>
          <m:sSubPr>
            <m:ctrlPr>
              <w:ins w:id="3265" w:author="Michael Belias" w:date="2020-12-01T11:36:00Z">
                <w:rPr>
                  <w:rFonts w:ascii="Cambria Math" w:hAnsi="Cambria Math"/>
                </w:rPr>
              </w:ins>
            </m:ctrlPr>
          </m:sSubPr>
          <m:e>
            <m:r>
              <w:ins w:id="3266" w:author="Michael Belias" w:date="2020-12-01T11:36:00Z">
                <w:rPr>
                  <w:rFonts w:ascii="Cambria Math" w:hAnsi="Cambria Math"/>
                </w:rPr>
                <m:t>'</m:t>
              </w:ins>
            </m:r>
          </m:e>
          <m:sub>
            <m:r>
              <w:ins w:id="3267" w:author="Michael Belias" w:date="2020-12-01T11:36:00Z">
                <w:rPr>
                  <w:rFonts w:ascii="Cambria Math" w:hAnsi="Cambria Math"/>
                </w:rPr>
                <m:t>d</m:t>
              </w:ins>
            </m:r>
          </m:sub>
        </m:sSub>
        <m:r>
          <w:ins w:id="3268" w:author="Michael Belias" w:date="2020-12-01T11:36:00Z">
            <w:rPr>
              <w:rFonts w:ascii="Cambria Math" w:hAnsi="Cambria Math"/>
            </w:rPr>
            <m:t>,t</m:t>
          </w:ins>
        </m:r>
        <m:sSub>
          <m:sSubPr>
            <m:ctrlPr>
              <w:ins w:id="3269" w:author="Michael Belias" w:date="2020-12-01T11:36:00Z">
                <w:rPr>
                  <w:rFonts w:ascii="Cambria Math" w:hAnsi="Cambria Math"/>
                </w:rPr>
              </w:ins>
            </m:ctrlPr>
          </m:sSubPr>
          <m:e>
            <m:r>
              <w:ins w:id="3270" w:author="Michael Belias" w:date="2020-12-01T11:36:00Z">
                <w:rPr>
                  <w:rFonts w:ascii="Cambria Math" w:hAnsi="Cambria Math"/>
                </w:rPr>
                <m:t>'</m:t>
              </w:ins>
            </m:r>
          </m:e>
          <m:sub>
            <m:r>
              <w:ins w:id="3271" w:author="Michael Belias" w:date="2020-12-01T11:36:00Z">
                <w:rPr>
                  <w:rFonts w:ascii="Cambria Math" w:hAnsi="Cambria Math"/>
                </w:rPr>
                <m:t>d+1</m:t>
              </w:ins>
            </m:r>
          </m:sub>
        </m:sSub>
        <m:r>
          <w:ins w:id="3272" w:author="Michael Belias" w:date="2020-12-01T11:36:00Z">
            <w:rPr>
              <w:rFonts w:ascii="Cambria Math" w:hAnsi="Cambria Math"/>
            </w:rPr>
            <m:t>,t</m:t>
          </w:ins>
        </m:r>
        <m:sSub>
          <m:sSubPr>
            <m:ctrlPr>
              <w:ins w:id="3273" w:author="Michael Belias" w:date="2020-12-01T11:36:00Z">
                <w:rPr>
                  <w:rFonts w:ascii="Cambria Math" w:hAnsi="Cambria Math"/>
                </w:rPr>
              </w:ins>
            </m:ctrlPr>
          </m:sSubPr>
          <m:e>
            <m:r>
              <w:ins w:id="3274" w:author="Michael Belias" w:date="2020-12-01T11:36:00Z">
                <w:rPr>
                  <w:rFonts w:ascii="Cambria Math" w:hAnsi="Cambria Math"/>
                </w:rPr>
                <m:t>'</m:t>
              </w:ins>
            </m:r>
          </m:e>
          <m:sub>
            <m:r>
              <w:ins w:id="3275" w:author="Michael Belias" w:date="2020-12-01T11:36:00Z">
                <w:rPr>
                  <w:rFonts w:ascii="Cambria Math" w:hAnsi="Cambria Math"/>
                </w:rPr>
                <m:t>d+2</m:t>
              </w:ins>
            </m:r>
          </m:sub>
        </m:sSub>
        <m:r>
          <w:ins w:id="3276" w:author="Michael Belias" w:date="2020-12-01T11:36:00Z">
            <w:rPr>
              <w:rFonts w:ascii="Cambria Math" w:hAnsi="Cambria Math"/>
            </w:rPr>
            <m:t>,...,t</m:t>
          </w:ins>
        </m:r>
        <m:sSub>
          <m:sSubPr>
            <m:ctrlPr>
              <w:ins w:id="3277" w:author="Michael Belias" w:date="2020-12-01T11:36:00Z">
                <w:rPr>
                  <w:rFonts w:ascii="Cambria Math" w:hAnsi="Cambria Math"/>
                </w:rPr>
              </w:ins>
            </m:ctrlPr>
          </m:sSubPr>
          <m:e>
            <m:r>
              <w:ins w:id="3278" w:author="Michael Belias" w:date="2020-12-01T11:36:00Z">
                <w:rPr>
                  <w:rFonts w:ascii="Cambria Math" w:hAnsi="Cambria Math"/>
                </w:rPr>
                <m:t>'</m:t>
              </w:ins>
            </m:r>
          </m:e>
          <m:sub>
            <m:r>
              <w:ins w:id="3279" w:author="Michael Belias" w:date="2020-12-01T11:36:00Z">
                <w:rPr>
                  <w:rFonts w:ascii="Cambria Math" w:hAnsi="Cambria Math"/>
                </w:rPr>
                <m:t>d+κ+1</m:t>
              </w:ins>
            </m:r>
          </m:sub>
        </m:sSub>
        <m:r>
          <w:ins w:id="3280" w:author="Michael Belias" w:date="2020-12-01T11:36:00Z">
            <w:rPr>
              <w:rFonts w:ascii="Cambria Math" w:hAnsi="Cambria Math"/>
            </w:rPr>
            <m:t>,t</m:t>
          </w:ins>
        </m:r>
        <m:sSub>
          <m:sSubPr>
            <m:ctrlPr>
              <w:ins w:id="3281" w:author="Michael Belias" w:date="2020-12-01T11:36:00Z">
                <w:rPr>
                  <w:rFonts w:ascii="Cambria Math" w:hAnsi="Cambria Math"/>
                </w:rPr>
              </w:ins>
            </m:ctrlPr>
          </m:sSubPr>
          <m:e>
            <m:r>
              <w:ins w:id="3282" w:author="Michael Belias" w:date="2020-12-01T11:36:00Z">
                <w:rPr>
                  <w:rFonts w:ascii="Cambria Math" w:hAnsi="Cambria Math"/>
                </w:rPr>
                <m:t>'</m:t>
              </w:ins>
            </m:r>
          </m:e>
          <m:sub>
            <m:r>
              <w:ins w:id="3283" w:author="Michael Belias" w:date="2020-12-01T11:36:00Z">
                <w:rPr>
                  <w:rFonts w:ascii="Cambria Math" w:hAnsi="Cambria Math"/>
                </w:rPr>
                <m:t>d+κ+2</m:t>
              </w:ins>
            </m:r>
          </m:sub>
        </m:sSub>
        <m:r>
          <w:ins w:id="3284" w:author="Michael Belias" w:date="2020-12-01T11:36:00Z">
            <w:rPr>
              <w:rFonts w:ascii="Cambria Math" w:hAnsi="Cambria Math"/>
            </w:rPr>
            <m:t>,....t</m:t>
          </w:ins>
        </m:r>
        <m:sSub>
          <m:sSubPr>
            <m:ctrlPr>
              <w:ins w:id="3285" w:author="Michael Belias" w:date="2020-12-01T11:36:00Z">
                <w:rPr>
                  <w:rFonts w:ascii="Cambria Math" w:hAnsi="Cambria Math"/>
                </w:rPr>
              </w:ins>
            </m:ctrlPr>
          </m:sSubPr>
          <m:e>
            <m:r>
              <w:ins w:id="3286" w:author="Michael Belias" w:date="2020-12-01T11:36:00Z">
                <w:rPr>
                  <w:rFonts w:ascii="Cambria Math" w:hAnsi="Cambria Math"/>
                </w:rPr>
                <m:t>'</m:t>
              </w:ins>
            </m:r>
          </m:e>
          <m:sub>
            <m:r>
              <w:ins w:id="3287" w:author="Michael Belias" w:date="2020-12-01T11:36:00Z">
                <w:rPr>
                  <w:rFonts w:ascii="Cambria Math" w:hAnsi="Cambria Math"/>
                </w:rPr>
                <m:t>2d+κ</m:t>
              </w:ins>
            </m:r>
          </m:sub>
        </m:sSub>
      </m:oMath>
      <w:ins w:id="3288" w:author="Michael Belias" w:date="2020-12-01T11:36:00Z">
        <w:r>
          <w:t xml:space="preserve"> is generated, where:</w:t>
        </w:r>
      </w:ins>
    </w:p>
    <w:p w14:paraId="27409648" w14:textId="77777777" w:rsidR="00E040BE" w:rsidRDefault="00E040BE" w:rsidP="00E040BE">
      <w:pPr>
        <w:pStyle w:val="BodyText"/>
        <w:rPr>
          <w:ins w:id="3289" w:author="Michael Belias" w:date="2020-12-01T11:36:00Z"/>
        </w:rPr>
      </w:pPr>
      <m:oMath>
        <m:r>
          <w:ins w:id="3290" w:author="Michael Belias" w:date="2020-12-01T11:36:00Z">
            <w:rPr>
              <w:rFonts w:ascii="Cambria Math" w:hAnsi="Cambria Math"/>
            </w:rPr>
            <m:t>t</m:t>
          </w:ins>
        </m:r>
        <m:sSub>
          <m:sSubPr>
            <m:ctrlPr>
              <w:ins w:id="3291" w:author="Michael Belias" w:date="2020-12-01T11:36:00Z">
                <w:rPr>
                  <w:rFonts w:ascii="Cambria Math" w:hAnsi="Cambria Math"/>
                </w:rPr>
              </w:ins>
            </m:ctrlPr>
          </m:sSubPr>
          <m:e>
            <m:r>
              <w:ins w:id="3292" w:author="Michael Belias" w:date="2020-12-01T11:36:00Z">
                <w:rPr>
                  <w:rFonts w:ascii="Cambria Math" w:hAnsi="Cambria Math"/>
                </w:rPr>
                <m:t>'</m:t>
              </w:ins>
            </m:r>
          </m:e>
          <m:sub>
            <m:r>
              <w:ins w:id="3293" w:author="Michael Belias" w:date="2020-12-01T11:36:00Z">
                <w:rPr>
                  <w:rFonts w:ascii="Cambria Math" w:hAnsi="Cambria Math"/>
                </w:rPr>
                <m:t>1</m:t>
              </w:ins>
            </m:r>
          </m:sub>
        </m:sSub>
        <m:r>
          <w:ins w:id="3294" w:author="Michael Belias" w:date="2020-12-01T11:36:00Z">
            <w:rPr>
              <w:rFonts w:ascii="Cambria Math" w:hAnsi="Cambria Math"/>
            </w:rPr>
            <m:t>,t</m:t>
          </w:ins>
        </m:r>
        <m:sSub>
          <m:sSubPr>
            <m:ctrlPr>
              <w:ins w:id="3295" w:author="Michael Belias" w:date="2020-12-01T11:36:00Z">
                <w:rPr>
                  <w:rFonts w:ascii="Cambria Math" w:hAnsi="Cambria Math"/>
                </w:rPr>
              </w:ins>
            </m:ctrlPr>
          </m:sSubPr>
          <m:e>
            <m:r>
              <w:ins w:id="3296" w:author="Michael Belias" w:date="2020-12-01T11:36:00Z">
                <w:rPr>
                  <w:rFonts w:ascii="Cambria Math" w:hAnsi="Cambria Math"/>
                </w:rPr>
                <m:t>'</m:t>
              </w:ins>
            </m:r>
          </m:e>
          <m:sub>
            <m:r>
              <w:ins w:id="3297" w:author="Michael Belias" w:date="2020-12-01T11:36:00Z">
                <w:rPr>
                  <w:rFonts w:ascii="Cambria Math" w:hAnsi="Cambria Math"/>
                </w:rPr>
                <m:t>2</m:t>
              </w:ins>
            </m:r>
          </m:sub>
        </m:sSub>
        <m:r>
          <w:ins w:id="3298" w:author="Michael Belias" w:date="2020-12-01T11:36:00Z">
            <w:rPr>
              <w:rFonts w:ascii="Cambria Math" w:hAnsi="Cambria Math"/>
            </w:rPr>
            <m:t>,...t</m:t>
          </w:ins>
        </m:r>
        <m:sSub>
          <m:sSubPr>
            <m:ctrlPr>
              <w:ins w:id="3299" w:author="Michael Belias" w:date="2020-12-01T11:36:00Z">
                <w:rPr>
                  <w:rFonts w:ascii="Cambria Math" w:hAnsi="Cambria Math"/>
                </w:rPr>
              </w:ins>
            </m:ctrlPr>
          </m:sSubPr>
          <m:e>
            <m:r>
              <w:ins w:id="3300" w:author="Michael Belias" w:date="2020-12-01T11:36:00Z">
                <w:rPr>
                  <w:rFonts w:ascii="Cambria Math" w:hAnsi="Cambria Math"/>
                </w:rPr>
                <m:t>'</m:t>
              </w:ins>
            </m:r>
          </m:e>
          <m:sub>
            <m:r>
              <w:ins w:id="3301" w:author="Michael Belias" w:date="2020-12-01T11:36:00Z">
                <w:rPr>
                  <w:rFonts w:ascii="Cambria Math" w:hAnsi="Cambria Math"/>
                </w:rPr>
                <m:t>d</m:t>
              </w:ins>
            </m:r>
          </m:sub>
        </m:sSub>
      </m:oMath>
      <w:ins w:id="3302" w:author="Michael Belias" w:date="2020-12-01T11:36:00Z">
        <w:r>
          <w:t xml:space="preserve"> are the left outer knots or endpoints,</w:t>
        </w:r>
      </w:ins>
    </w:p>
    <w:p w14:paraId="73D217BA" w14:textId="77777777" w:rsidR="00E040BE" w:rsidRDefault="00E040BE" w:rsidP="00E040BE">
      <w:pPr>
        <w:pStyle w:val="BodyText"/>
        <w:rPr>
          <w:ins w:id="3303" w:author="Michael Belias" w:date="2020-12-01T11:36:00Z"/>
        </w:rPr>
      </w:pPr>
      <m:oMath>
        <m:r>
          <w:ins w:id="3304" w:author="Michael Belias" w:date="2020-12-01T11:36:00Z">
            <w:rPr>
              <w:rFonts w:ascii="Cambria Math" w:hAnsi="Cambria Math"/>
            </w:rPr>
            <m:t>t</m:t>
          </w:ins>
        </m:r>
        <m:sSub>
          <m:sSubPr>
            <m:ctrlPr>
              <w:ins w:id="3305" w:author="Michael Belias" w:date="2020-12-01T11:36:00Z">
                <w:rPr>
                  <w:rFonts w:ascii="Cambria Math" w:hAnsi="Cambria Math"/>
                </w:rPr>
              </w:ins>
            </m:ctrlPr>
          </m:sSubPr>
          <m:e>
            <m:r>
              <w:ins w:id="3306" w:author="Michael Belias" w:date="2020-12-01T11:36:00Z">
                <w:rPr>
                  <w:rFonts w:ascii="Cambria Math" w:hAnsi="Cambria Math"/>
                </w:rPr>
                <m:t>'</m:t>
              </w:ins>
            </m:r>
          </m:e>
          <m:sub>
            <m:r>
              <w:ins w:id="3307" w:author="Michael Belias" w:date="2020-12-01T11:36:00Z">
                <w:rPr>
                  <w:rFonts w:ascii="Cambria Math" w:hAnsi="Cambria Math"/>
                </w:rPr>
                <m:t>d+1</m:t>
              </w:ins>
            </m:r>
          </m:sub>
        </m:sSub>
        <m:r>
          <w:ins w:id="3308" w:author="Michael Belias" w:date="2020-12-01T11:36:00Z">
            <w:rPr>
              <w:rFonts w:ascii="Cambria Math" w:hAnsi="Cambria Math"/>
            </w:rPr>
            <m:t>=α</m:t>
          </w:ins>
        </m:r>
      </m:oMath>
      <w:ins w:id="3309" w:author="Michael Belias" w:date="2020-12-01T11:36:00Z">
        <w:r>
          <w:t>,</w:t>
        </w:r>
      </w:ins>
    </w:p>
    <w:p w14:paraId="5DE53706" w14:textId="77777777" w:rsidR="00E040BE" w:rsidRDefault="00E040BE" w:rsidP="00E040BE">
      <w:pPr>
        <w:pStyle w:val="BodyText"/>
        <w:rPr>
          <w:ins w:id="3310" w:author="Michael Belias" w:date="2020-12-01T11:36:00Z"/>
        </w:rPr>
      </w:pPr>
      <m:oMath>
        <m:r>
          <w:ins w:id="3311" w:author="Michael Belias" w:date="2020-12-01T11:36:00Z">
            <w:rPr>
              <w:rFonts w:ascii="Cambria Math" w:hAnsi="Cambria Math"/>
            </w:rPr>
            <m:t>t</m:t>
          </w:ins>
        </m:r>
        <m:sSub>
          <m:sSubPr>
            <m:ctrlPr>
              <w:ins w:id="3312" w:author="Michael Belias" w:date="2020-12-01T11:36:00Z">
                <w:rPr>
                  <w:rFonts w:ascii="Cambria Math" w:hAnsi="Cambria Math"/>
                </w:rPr>
              </w:ins>
            </m:ctrlPr>
          </m:sSubPr>
          <m:e>
            <m:r>
              <w:ins w:id="3313" w:author="Michael Belias" w:date="2020-12-01T11:36:00Z">
                <w:rPr>
                  <w:rFonts w:ascii="Cambria Math" w:hAnsi="Cambria Math"/>
                </w:rPr>
                <m:t>'</m:t>
              </w:ins>
            </m:r>
          </m:e>
          <m:sub>
            <m:r>
              <w:ins w:id="3314" w:author="Michael Belias" w:date="2020-12-01T11:36:00Z">
                <w:rPr>
                  <w:rFonts w:ascii="Cambria Math" w:hAnsi="Cambria Math"/>
                </w:rPr>
                <m:t>d+2</m:t>
              </w:ins>
            </m:r>
          </m:sub>
        </m:sSub>
        <m:r>
          <w:ins w:id="3315" w:author="Michael Belias" w:date="2020-12-01T11:36:00Z">
            <w:rPr>
              <w:rFonts w:ascii="Cambria Math" w:hAnsi="Cambria Math"/>
            </w:rPr>
            <m:t>=</m:t>
          </w:ins>
        </m:r>
        <m:sSub>
          <m:sSubPr>
            <m:ctrlPr>
              <w:ins w:id="3316" w:author="Michael Belias" w:date="2020-12-01T11:36:00Z">
                <w:rPr>
                  <w:rFonts w:ascii="Cambria Math" w:hAnsi="Cambria Math"/>
                </w:rPr>
              </w:ins>
            </m:ctrlPr>
          </m:sSubPr>
          <m:e>
            <m:r>
              <w:ins w:id="3317" w:author="Michael Belias" w:date="2020-12-01T11:36:00Z">
                <w:rPr>
                  <w:rFonts w:ascii="Cambria Math" w:hAnsi="Cambria Math"/>
                </w:rPr>
                <m:t>t</m:t>
              </w:ins>
            </m:r>
          </m:e>
          <m:sub>
            <m:r>
              <w:ins w:id="3318" w:author="Michael Belias" w:date="2020-12-01T11:36:00Z">
                <w:rPr>
                  <w:rFonts w:ascii="Cambria Math" w:hAnsi="Cambria Math"/>
                </w:rPr>
                <m:t>1</m:t>
              </w:ins>
            </m:r>
          </m:sub>
        </m:sSub>
      </m:oMath>
      <w:ins w:id="3319" w:author="Michael Belias" w:date="2020-12-01T11:36:00Z">
        <w:r>
          <w:t xml:space="preserve">, </w:t>
        </w:r>
      </w:ins>
      <m:oMath>
        <m:r>
          <w:ins w:id="3320" w:author="Michael Belias" w:date="2020-12-01T11:36:00Z">
            <w:rPr>
              <w:rFonts w:ascii="Cambria Math" w:hAnsi="Cambria Math"/>
            </w:rPr>
            <m:t>t</m:t>
          </w:ins>
        </m:r>
        <m:sSub>
          <m:sSubPr>
            <m:ctrlPr>
              <w:ins w:id="3321" w:author="Michael Belias" w:date="2020-12-01T11:36:00Z">
                <w:rPr>
                  <w:rFonts w:ascii="Cambria Math" w:hAnsi="Cambria Math"/>
                </w:rPr>
              </w:ins>
            </m:ctrlPr>
          </m:sSubPr>
          <m:e>
            <m:r>
              <w:ins w:id="3322" w:author="Michael Belias" w:date="2020-12-01T11:36:00Z">
                <w:rPr>
                  <w:rFonts w:ascii="Cambria Math" w:hAnsi="Cambria Math"/>
                </w:rPr>
                <m:t>'</m:t>
              </w:ins>
            </m:r>
          </m:e>
          <m:sub>
            <m:r>
              <w:ins w:id="3323" w:author="Michael Belias" w:date="2020-12-01T11:36:00Z">
                <w:rPr>
                  <w:rFonts w:ascii="Cambria Math" w:hAnsi="Cambria Math"/>
                </w:rPr>
                <m:t>d+3</m:t>
              </w:ins>
            </m:r>
          </m:sub>
        </m:sSub>
        <m:r>
          <w:ins w:id="3324" w:author="Michael Belias" w:date="2020-12-01T11:36:00Z">
            <w:rPr>
              <w:rFonts w:ascii="Cambria Math" w:hAnsi="Cambria Math"/>
            </w:rPr>
            <m:t>=</m:t>
          </w:ins>
        </m:r>
        <m:sSub>
          <m:sSubPr>
            <m:ctrlPr>
              <w:ins w:id="3325" w:author="Michael Belias" w:date="2020-12-01T11:36:00Z">
                <w:rPr>
                  <w:rFonts w:ascii="Cambria Math" w:hAnsi="Cambria Math"/>
                </w:rPr>
              </w:ins>
            </m:ctrlPr>
          </m:sSubPr>
          <m:e>
            <m:r>
              <w:ins w:id="3326" w:author="Michael Belias" w:date="2020-12-01T11:36:00Z">
                <w:rPr>
                  <w:rFonts w:ascii="Cambria Math" w:hAnsi="Cambria Math"/>
                </w:rPr>
                <m:t>t</m:t>
              </w:ins>
            </m:r>
          </m:e>
          <m:sub>
            <m:r>
              <w:ins w:id="3327" w:author="Michael Belias" w:date="2020-12-01T11:36:00Z">
                <w:rPr>
                  <w:rFonts w:ascii="Cambria Math" w:hAnsi="Cambria Math"/>
                </w:rPr>
                <m:t>2</m:t>
              </w:ins>
            </m:r>
          </m:sub>
        </m:sSub>
      </m:oMath>
      <w:ins w:id="3328" w:author="Michael Belias" w:date="2020-12-01T11:36:00Z">
        <w:r>
          <w:t xml:space="preserve">, …, </w:t>
        </w:r>
      </w:ins>
      <m:oMath>
        <m:r>
          <w:ins w:id="3329" w:author="Michael Belias" w:date="2020-12-01T11:36:00Z">
            <w:rPr>
              <w:rFonts w:ascii="Cambria Math" w:hAnsi="Cambria Math"/>
            </w:rPr>
            <m:t>t</m:t>
          </w:ins>
        </m:r>
        <m:sSub>
          <m:sSubPr>
            <m:ctrlPr>
              <w:ins w:id="3330" w:author="Michael Belias" w:date="2020-12-01T11:36:00Z">
                <w:rPr>
                  <w:rFonts w:ascii="Cambria Math" w:hAnsi="Cambria Math"/>
                </w:rPr>
              </w:ins>
            </m:ctrlPr>
          </m:sSubPr>
          <m:e>
            <m:r>
              <w:ins w:id="3331" w:author="Michael Belias" w:date="2020-12-01T11:36:00Z">
                <w:rPr>
                  <w:rFonts w:ascii="Cambria Math" w:hAnsi="Cambria Math"/>
                </w:rPr>
                <m:t>'</m:t>
              </w:ins>
            </m:r>
          </m:e>
          <m:sub>
            <m:r>
              <w:ins w:id="3332" w:author="Michael Belias" w:date="2020-12-01T11:36:00Z">
                <w:rPr>
                  <w:rFonts w:ascii="Cambria Math" w:hAnsi="Cambria Math"/>
                </w:rPr>
                <m:t>d+κ+1</m:t>
              </w:ins>
            </m:r>
          </m:sub>
        </m:sSub>
        <m:r>
          <w:ins w:id="3333" w:author="Michael Belias" w:date="2020-12-01T11:36:00Z">
            <w:rPr>
              <w:rFonts w:ascii="Cambria Math" w:hAnsi="Cambria Math"/>
            </w:rPr>
            <m:t>=</m:t>
          </w:ins>
        </m:r>
        <m:sSub>
          <m:sSubPr>
            <m:ctrlPr>
              <w:ins w:id="3334" w:author="Michael Belias" w:date="2020-12-01T11:36:00Z">
                <w:rPr>
                  <w:rFonts w:ascii="Cambria Math" w:hAnsi="Cambria Math"/>
                </w:rPr>
              </w:ins>
            </m:ctrlPr>
          </m:sSubPr>
          <m:e>
            <m:r>
              <w:ins w:id="3335" w:author="Michael Belias" w:date="2020-12-01T11:36:00Z">
                <w:rPr>
                  <w:rFonts w:ascii="Cambria Math" w:hAnsi="Cambria Math"/>
                </w:rPr>
                <m:t>t</m:t>
              </w:ins>
            </m:r>
          </m:e>
          <m:sub>
            <m:r>
              <w:ins w:id="3336" w:author="Michael Belias" w:date="2020-12-01T11:36:00Z">
                <w:rPr>
                  <w:rFonts w:ascii="Cambria Math" w:hAnsi="Cambria Math"/>
                </w:rPr>
                <m:t>κ</m:t>
              </w:ins>
            </m:r>
          </m:sub>
        </m:sSub>
      </m:oMath>
      <w:ins w:id="3337" w:author="Michael Belias" w:date="2020-12-01T11:36:00Z">
        <w:r>
          <w:t xml:space="preserve"> the inner knots</w:t>
        </w:r>
      </w:ins>
    </w:p>
    <w:p w14:paraId="3D7CD625" w14:textId="77777777" w:rsidR="00E040BE" w:rsidRDefault="00E040BE" w:rsidP="00E040BE">
      <w:pPr>
        <w:pStyle w:val="BodyText"/>
        <w:rPr>
          <w:ins w:id="3338" w:author="Michael Belias" w:date="2020-12-01T11:36:00Z"/>
        </w:rPr>
      </w:pPr>
      <m:oMath>
        <m:r>
          <w:ins w:id="3339" w:author="Michael Belias" w:date="2020-12-01T11:36:00Z">
            <w:rPr>
              <w:rFonts w:ascii="Cambria Math" w:hAnsi="Cambria Math"/>
            </w:rPr>
            <m:t>t</m:t>
          </w:ins>
        </m:r>
        <m:sSub>
          <m:sSubPr>
            <m:ctrlPr>
              <w:ins w:id="3340" w:author="Michael Belias" w:date="2020-12-01T11:36:00Z">
                <w:rPr>
                  <w:rFonts w:ascii="Cambria Math" w:hAnsi="Cambria Math"/>
                </w:rPr>
              </w:ins>
            </m:ctrlPr>
          </m:sSubPr>
          <m:e>
            <m:r>
              <w:ins w:id="3341" w:author="Michael Belias" w:date="2020-12-01T11:36:00Z">
                <w:rPr>
                  <w:rFonts w:ascii="Cambria Math" w:hAnsi="Cambria Math"/>
                </w:rPr>
                <m:t>'</m:t>
              </w:ins>
            </m:r>
          </m:e>
          <m:sub>
            <m:r>
              <w:ins w:id="3342" w:author="Michael Belias" w:date="2020-12-01T11:36:00Z">
                <w:rPr>
                  <w:rFonts w:ascii="Cambria Math" w:hAnsi="Cambria Math"/>
                </w:rPr>
                <m:t>d+κ+2</m:t>
              </w:ins>
            </m:r>
          </m:sub>
        </m:sSub>
        <m:r>
          <w:ins w:id="3343" w:author="Michael Belias" w:date="2020-12-01T11:36:00Z">
            <w:rPr>
              <w:rFonts w:ascii="Cambria Math" w:hAnsi="Cambria Math"/>
            </w:rPr>
            <m:t>=β</m:t>
          </w:ins>
        </m:r>
      </m:oMath>
      <w:ins w:id="3344" w:author="Michael Belias" w:date="2020-12-01T11:36:00Z">
        <w:r>
          <w:t>,</w:t>
        </w:r>
      </w:ins>
    </w:p>
    <w:p w14:paraId="793011AB" w14:textId="77777777" w:rsidR="00E040BE" w:rsidRDefault="00E040BE" w:rsidP="00E040BE">
      <w:pPr>
        <w:pStyle w:val="BodyText"/>
        <w:rPr>
          <w:ins w:id="3345" w:author="Michael Belias" w:date="2020-12-01T11:36:00Z"/>
        </w:rPr>
      </w:pPr>
      <m:oMath>
        <m:r>
          <w:ins w:id="3346" w:author="Michael Belias" w:date="2020-12-01T11:36:00Z">
            <w:rPr>
              <w:rFonts w:ascii="Cambria Math" w:hAnsi="Cambria Math"/>
            </w:rPr>
            <m:t>t</m:t>
          </w:ins>
        </m:r>
        <m:sSub>
          <m:sSubPr>
            <m:ctrlPr>
              <w:ins w:id="3347" w:author="Michael Belias" w:date="2020-12-01T11:36:00Z">
                <w:rPr>
                  <w:rFonts w:ascii="Cambria Math" w:hAnsi="Cambria Math"/>
                </w:rPr>
              </w:ins>
            </m:ctrlPr>
          </m:sSubPr>
          <m:e>
            <m:r>
              <w:ins w:id="3348" w:author="Michael Belias" w:date="2020-12-01T11:36:00Z">
                <w:rPr>
                  <w:rFonts w:ascii="Cambria Math" w:hAnsi="Cambria Math"/>
                </w:rPr>
                <m:t>'</m:t>
              </w:ins>
            </m:r>
          </m:e>
          <m:sub>
            <m:r>
              <w:ins w:id="3349" w:author="Michael Belias" w:date="2020-12-01T11:36:00Z">
                <w:rPr>
                  <w:rFonts w:ascii="Cambria Math" w:hAnsi="Cambria Math"/>
                </w:rPr>
                <m:t>d+κ+3</m:t>
              </w:ins>
            </m:r>
          </m:sub>
        </m:sSub>
        <m:r>
          <w:ins w:id="3350" w:author="Michael Belias" w:date="2020-12-01T11:36:00Z">
            <w:rPr>
              <w:rFonts w:ascii="Cambria Math" w:hAnsi="Cambria Math"/>
            </w:rPr>
            <m:t>,....t</m:t>
          </w:ins>
        </m:r>
        <m:sSub>
          <m:sSubPr>
            <m:ctrlPr>
              <w:ins w:id="3351" w:author="Michael Belias" w:date="2020-12-01T11:36:00Z">
                <w:rPr>
                  <w:rFonts w:ascii="Cambria Math" w:hAnsi="Cambria Math"/>
                </w:rPr>
              </w:ins>
            </m:ctrlPr>
          </m:sSubPr>
          <m:e>
            <m:r>
              <w:ins w:id="3352" w:author="Michael Belias" w:date="2020-12-01T11:36:00Z">
                <w:rPr>
                  <w:rFonts w:ascii="Cambria Math" w:hAnsi="Cambria Math"/>
                </w:rPr>
                <m:t>'</m:t>
              </w:ins>
            </m:r>
          </m:e>
          <m:sub>
            <m:r>
              <w:ins w:id="3353" w:author="Michael Belias" w:date="2020-12-01T11:36:00Z">
                <w:rPr>
                  <w:rFonts w:ascii="Cambria Math" w:hAnsi="Cambria Math"/>
                </w:rPr>
                <m:t>2d+κ+2</m:t>
              </w:ins>
            </m:r>
          </m:sub>
        </m:sSub>
      </m:oMath>
      <w:ins w:id="3354" w:author="Michael Belias" w:date="2020-12-01T11:36:00Z">
        <w:r>
          <w:t xml:space="preserve"> the right outer knots</w:t>
        </w:r>
      </w:ins>
    </w:p>
    <w:p w14:paraId="4422D138" w14:textId="77777777" w:rsidR="00E040BE" w:rsidRDefault="00E040BE" w:rsidP="00E040BE">
      <w:pPr>
        <w:pStyle w:val="BodyText"/>
        <w:rPr>
          <w:ins w:id="3355" w:author="Michael Belias" w:date="2020-12-01T11:36:00Z"/>
        </w:rPr>
      </w:pPr>
      <w:ins w:id="3356" w:author="Michael Belias" w:date="2020-12-01T11:36:00Z">
        <w:r>
          <w:t xml:space="preserve">Within each interval </w:t>
        </w:r>
        <w:r>
          <w:rPr>
            <w:i/>
          </w:rPr>
          <w:t>w</w:t>
        </w:r>
        <w:r>
          <w:t xml:space="preserve"> a zero-degree B-spline is calculated. Zero-degree B-splines are step functions equal to 1 within an interval and 0 otherwise.</w:t>
        </w:r>
      </w:ins>
    </w:p>
    <w:p w14:paraId="06C1342E" w14:textId="77777777" w:rsidR="00E040BE" w:rsidRDefault="00717D43" w:rsidP="00E040BE">
      <w:pPr>
        <w:pStyle w:val="BodyText"/>
        <w:rPr>
          <w:ins w:id="3357" w:author="Michael Belias" w:date="2020-12-01T11:36:00Z"/>
        </w:rPr>
      </w:pPr>
      <m:oMathPara>
        <m:oMathParaPr>
          <m:jc m:val="center"/>
        </m:oMathParaPr>
        <m:oMath>
          <m:sSubSup>
            <m:sSubSupPr>
              <m:ctrlPr>
                <w:ins w:id="3358" w:author="Michael Belias" w:date="2020-12-01T11:36:00Z">
                  <w:rPr>
                    <w:rFonts w:ascii="Cambria Math" w:hAnsi="Cambria Math"/>
                  </w:rPr>
                </w:ins>
              </m:ctrlPr>
            </m:sSubSupPr>
            <m:e>
              <m:r>
                <w:ins w:id="3359" w:author="Michael Belias" w:date="2020-12-01T11:36:00Z">
                  <w:rPr>
                    <w:rFonts w:ascii="Cambria Math" w:hAnsi="Cambria Math"/>
                  </w:rPr>
                  <m:t>B</m:t>
                </w:ins>
              </m:r>
            </m:e>
            <m:sub>
              <m:r>
                <w:ins w:id="3360" w:author="Michael Belias" w:date="2020-12-01T11:36:00Z">
                  <w:rPr>
                    <w:rFonts w:ascii="Cambria Math" w:hAnsi="Cambria Math"/>
                  </w:rPr>
                  <m:t>w</m:t>
                </w:ins>
              </m:r>
            </m:sub>
            <m:sup>
              <m:r>
                <w:ins w:id="3361" w:author="Michael Belias" w:date="2020-12-01T11:36:00Z">
                  <w:rPr>
                    <w:rFonts w:ascii="Cambria Math" w:hAnsi="Cambria Math"/>
                  </w:rPr>
                  <m:t>0</m:t>
                </w:ins>
              </m:r>
            </m:sup>
          </m:sSubSup>
          <m:r>
            <w:ins w:id="3362" w:author="Michael Belias" w:date="2020-12-01T11:36:00Z">
              <w:rPr>
                <w:rFonts w:ascii="Cambria Math" w:hAnsi="Cambria Math"/>
              </w:rPr>
              <m:t>(X)=</m:t>
            </w:ins>
          </m:r>
          <m:d>
            <m:dPr>
              <m:begChr m:val="{"/>
              <m:endChr m:val=""/>
              <m:ctrlPr>
                <w:ins w:id="3363" w:author="Michael Belias" w:date="2020-12-01T11:36:00Z">
                  <w:rPr>
                    <w:rFonts w:ascii="Cambria Math" w:hAnsi="Cambria Math"/>
                  </w:rPr>
                </w:ins>
              </m:ctrlPr>
            </m:dPr>
            <m:e>
              <m:m>
                <m:mPr>
                  <m:plcHide m:val="1"/>
                  <m:mcs>
                    <m:mc>
                      <m:mcPr>
                        <m:count m:val="2"/>
                        <m:mcJc m:val="left"/>
                      </m:mcPr>
                    </m:mc>
                  </m:mcs>
                  <m:ctrlPr>
                    <w:ins w:id="3364" w:author="Michael Belias" w:date="2020-12-01T11:36:00Z">
                      <w:rPr>
                        <w:rFonts w:ascii="Cambria Math" w:hAnsi="Cambria Math"/>
                      </w:rPr>
                    </w:ins>
                  </m:ctrlPr>
                </m:mPr>
                <m:mr>
                  <m:e>
                    <m:r>
                      <w:ins w:id="3365" w:author="Michael Belias" w:date="2020-12-01T11:36:00Z">
                        <w:rPr>
                          <w:rFonts w:ascii="Cambria Math" w:hAnsi="Cambria Math"/>
                        </w:rPr>
                        <m:t>1,</m:t>
                      </w:ins>
                    </m:r>
                  </m:e>
                  <m:e>
                    <m:r>
                      <w:ins w:id="3366" w:author="Michael Belias" w:date="2020-12-01T11:36:00Z">
                        <m:rPr>
                          <m:nor/>
                        </m:rPr>
                        <m:t>if</m:t>
                      </w:ins>
                    </m:r>
                    <m:r>
                      <w:ins w:id="3367" w:author="Michael Belias" w:date="2020-12-01T11:36:00Z">
                        <w:rPr>
                          <w:rFonts w:ascii="Cambria Math" w:hAnsi="Cambria Math"/>
                        </w:rPr>
                        <m:t> t</m:t>
                      </w:ins>
                    </m:r>
                    <m:sSub>
                      <m:sSubPr>
                        <m:ctrlPr>
                          <w:ins w:id="3368" w:author="Michael Belias" w:date="2020-12-01T11:36:00Z">
                            <w:rPr>
                              <w:rFonts w:ascii="Cambria Math" w:hAnsi="Cambria Math"/>
                            </w:rPr>
                          </w:ins>
                        </m:ctrlPr>
                      </m:sSubPr>
                      <m:e>
                        <m:r>
                          <w:ins w:id="3369" w:author="Michael Belias" w:date="2020-12-01T11:36:00Z">
                            <w:rPr>
                              <w:rFonts w:ascii="Cambria Math" w:hAnsi="Cambria Math"/>
                            </w:rPr>
                            <m:t>'</m:t>
                          </w:ins>
                        </m:r>
                      </m:e>
                      <m:sub>
                        <m:r>
                          <w:ins w:id="3370" w:author="Michael Belias" w:date="2020-12-01T11:36:00Z">
                            <w:rPr>
                              <w:rFonts w:ascii="Cambria Math" w:hAnsi="Cambria Math"/>
                            </w:rPr>
                            <m:t>w</m:t>
                          </w:ins>
                        </m:r>
                      </m:sub>
                    </m:sSub>
                    <m:r>
                      <w:ins w:id="3371" w:author="Michael Belias" w:date="2020-12-01T11:36:00Z">
                        <w:rPr>
                          <w:rFonts w:ascii="Cambria Math" w:hAnsi="Cambria Math"/>
                        </w:rPr>
                        <m:t>&lt;X&lt;t</m:t>
                      </w:ins>
                    </m:r>
                    <m:sSub>
                      <m:sSubPr>
                        <m:ctrlPr>
                          <w:ins w:id="3372" w:author="Michael Belias" w:date="2020-12-01T11:36:00Z">
                            <w:rPr>
                              <w:rFonts w:ascii="Cambria Math" w:hAnsi="Cambria Math"/>
                            </w:rPr>
                          </w:ins>
                        </m:ctrlPr>
                      </m:sSubPr>
                      <m:e>
                        <m:r>
                          <w:ins w:id="3373" w:author="Michael Belias" w:date="2020-12-01T11:36:00Z">
                            <w:rPr>
                              <w:rFonts w:ascii="Cambria Math" w:hAnsi="Cambria Math"/>
                            </w:rPr>
                            <m:t>'</m:t>
                          </w:ins>
                        </m:r>
                      </m:e>
                      <m:sub>
                        <m:r>
                          <w:ins w:id="3374" w:author="Michael Belias" w:date="2020-12-01T11:36:00Z">
                            <w:rPr>
                              <w:rFonts w:ascii="Cambria Math" w:hAnsi="Cambria Math"/>
                            </w:rPr>
                            <m:t>w+1</m:t>
                          </w:ins>
                        </m:r>
                      </m:sub>
                    </m:sSub>
                  </m:e>
                </m:mr>
                <m:mr>
                  <m:e>
                    <m:r>
                      <w:ins w:id="3375" w:author="Michael Belias" w:date="2020-12-01T11:36:00Z">
                        <w:rPr>
                          <w:rFonts w:ascii="Cambria Math" w:hAnsi="Cambria Math"/>
                        </w:rPr>
                        <m:t>0,</m:t>
                      </w:ins>
                    </m:r>
                  </m:e>
                  <m:e>
                    <m:r>
                      <w:ins w:id="3376" w:author="Michael Belias" w:date="2020-12-01T11:36:00Z">
                        <m:rPr>
                          <m:nor/>
                        </m:rPr>
                        <m:t>if</m:t>
                      </w:ins>
                    </m:r>
                    <m:r>
                      <w:ins w:id="3377" w:author="Michael Belias" w:date="2020-12-01T11:36:00Z">
                        <w:rPr>
                          <w:rFonts w:ascii="Cambria Math" w:hAnsi="Cambria Math"/>
                        </w:rPr>
                        <m:t> t</m:t>
                      </w:ins>
                    </m:r>
                    <m:sSub>
                      <m:sSubPr>
                        <m:ctrlPr>
                          <w:ins w:id="3378" w:author="Michael Belias" w:date="2020-12-01T11:36:00Z">
                            <w:rPr>
                              <w:rFonts w:ascii="Cambria Math" w:hAnsi="Cambria Math"/>
                            </w:rPr>
                          </w:ins>
                        </m:ctrlPr>
                      </m:sSubPr>
                      <m:e>
                        <m:r>
                          <w:ins w:id="3379" w:author="Michael Belias" w:date="2020-12-01T11:36:00Z">
                            <w:rPr>
                              <w:rFonts w:ascii="Cambria Math" w:hAnsi="Cambria Math"/>
                            </w:rPr>
                            <m:t>'</m:t>
                          </w:ins>
                        </m:r>
                      </m:e>
                      <m:sub>
                        <m:r>
                          <w:ins w:id="3380" w:author="Michael Belias" w:date="2020-12-01T11:36:00Z">
                            <w:rPr>
                              <w:rFonts w:ascii="Cambria Math" w:hAnsi="Cambria Math"/>
                            </w:rPr>
                            <m:t>w</m:t>
                          </w:ins>
                        </m:r>
                      </m:sub>
                    </m:sSub>
                    <m:r>
                      <w:ins w:id="3381" w:author="Michael Belias" w:date="2020-12-01T11:36:00Z">
                        <w:rPr>
                          <w:rFonts w:ascii="Cambria Math" w:hAnsi="Cambria Math"/>
                        </w:rPr>
                        <m:t>=t</m:t>
                      </w:ins>
                    </m:r>
                    <m:sSub>
                      <m:sSubPr>
                        <m:ctrlPr>
                          <w:ins w:id="3382" w:author="Michael Belias" w:date="2020-12-01T11:36:00Z">
                            <w:rPr>
                              <w:rFonts w:ascii="Cambria Math" w:hAnsi="Cambria Math"/>
                            </w:rPr>
                          </w:ins>
                        </m:ctrlPr>
                      </m:sSubPr>
                      <m:e>
                        <m:r>
                          <w:ins w:id="3383" w:author="Michael Belias" w:date="2020-12-01T11:36:00Z">
                            <w:rPr>
                              <w:rFonts w:ascii="Cambria Math" w:hAnsi="Cambria Math"/>
                            </w:rPr>
                            <m:t>'</m:t>
                          </w:ins>
                        </m:r>
                      </m:e>
                      <m:sub>
                        <m:r>
                          <w:ins w:id="3384" w:author="Michael Belias" w:date="2020-12-01T11:36:00Z">
                            <w:rPr>
                              <w:rFonts w:ascii="Cambria Math" w:hAnsi="Cambria Math"/>
                            </w:rPr>
                            <m:t>w+1</m:t>
                          </w:ins>
                        </m:r>
                      </m:sub>
                    </m:sSub>
                  </m:e>
                </m:mr>
                <m:mr>
                  <m:e>
                    <m:r>
                      <w:ins w:id="3385" w:author="Michael Belias" w:date="2020-12-01T11:36:00Z">
                        <w:rPr>
                          <w:rFonts w:ascii="Cambria Math" w:hAnsi="Cambria Math"/>
                        </w:rPr>
                        <m:t>0,</m:t>
                      </w:ins>
                    </m:r>
                  </m:e>
                  <m:e>
                    <m:r>
                      <w:ins w:id="3386" w:author="Michael Belias" w:date="2020-12-01T11:36:00Z">
                        <m:rPr>
                          <m:nor/>
                        </m:rPr>
                        <m:t>otherwise</m:t>
                      </w:ins>
                    </m:r>
                  </m:e>
                </m:mr>
              </m:m>
            </m:e>
          </m:d>
        </m:oMath>
      </m:oMathPara>
    </w:p>
    <w:p w14:paraId="3CFB6C3A" w14:textId="77777777" w:rsidR="00E040BE" w:rsidRDefault="00E040BE" w:rsidP="00E040BE">
      <w:pPr>
        <w:pStyle w:val="FirstParagraph"/>
        <w:rPr>
          <w:ins w:id="3387" w:author="Michael Belias" w:date="2020-12-01T11:36:00Z"/>
        </w:rPr>
      </w:pPr>
      <w:ins w:id="3388" w:author="Michael Belias" w:date="2020-12-01T11:36:00Z">
        <w:r>
          <w:t>All succeeding basis functions, with degree &gt;1, are calculated using the following formula:</w:t>
        </w:r>
      </w:ins>
    </w:p>
    <w:p w14:paraId="1473CAA9" w14:textId="77777777" w:rsidR="00E040BE" w:rsidRPr="00CB4613" w:rsidRDefault="00717D43" w:rsidP="00E040BE">
      <w:pPr>
        <w:pStyle w:val="BodyText"/>
        <w:rPr>
          <w:ins w:id="3389" w:author="Michael Belias" w:date="2020-12-01T11:36:00Z"/>
        </w:rPr>
      </w:pPr>
      <m:oMathPara>
        <m:oMathParaPr>
          <m:jc m:val="center"/>
        </m:oMathParaPr>
        <m:oMath>
          <m:sSubSup>
            <m:sSubSupPr>
              <m:ctrlPr>
                <w:ins w:id="3390" w:author="Michael Belias" w:date="2020-12-01T11:36:00Z">
                  <w:rPr>
                    <w:rFonts w:ascii="Cambria Math" w:hAnsi="Cambria Math"/>
                  </w:rPr>
                </w:ins>
              </m:ctrlPr>
            </m:sSubSupPr>
            <m:e>
              <m:r>
                <w:ins w:id="3391" w:author="Michael Belias" w:date="2020-12-01T11:36:00Z">
                  <w:rPr>
                    <w:rFonts w:ascii="Cambria Math" w:hAnsi="Cambria Math"/>
                  </w:rPr>
                  <m:t>B</m:t>
                </w:ins>
              </m:r>
            </m:e>
            <m:sub>
              <m:r>
                <w:ins w:id="3392" w:author="Michael Belias" w:date="2020-12-01T11:36:00Z">
                  <w:rPr>
                    <w:rFonts w:ascii="Cambria Math" w:hAnsi="Cambria Math"/>
                  </w:rPr>
                  <m:t>w</m:t>
                </w:ins>
              </m:r>
            </m:sub>
            <m:sup>
              <m:r>
                <w:ins w:id="3393" w:author="Michael Belias" w:date="2020-12-01T11:36:00Z">
                  <w:rPr>
                    <w:rFonts w:ascii="Cambria Math" w:hAnsi="Cambria Math"/>
                    <w:lang w:val="el-GR"/>
                  </w:rPr>
                  <m:t>δ</m:t>
                </w:ins>
              </m:r>
            </m:sup>
          </m:sSubSup>
          <m:d>
            <m:dPr>
              <m:ctrlPr>
                <w:ins w:id="3394" w:author="Michael Belias" w:date="2020-12-01T11:36:00Z">
                  <w:rPr>
                    <w:rFonts w:ascii="Cambria Math" w:hAnsi="Cambria Math"/>
                    <w:i/>
                  </w:rPr>
                </w:ins>
              </m:ctrlPr>
            </m:dPr>
            <m:e>
              <m:r>
                <w:ins w:id="3395" w:author="Michael Belias" w:date="2020-12-01T11:36:00Z">
                  <w:rPr>
                    <w:rFonts w:ascii="Cambria Math" w:hAnsi="Cambria Math"/>
                  </w:rPr>
                  <m:t>X</m:t>
                </w:ins>
              </m:r>
            </m:e>
          </m:d>
          <m:r>
            <w:ins w:id="3396" w:author="Michael Belias" w:date="2020-12-01T11:36:00Z">
              <w:rPr>
                <w:rFonts w:ascii="Cambria Math" w:hAnsi="Cambria Math"/>
              </w:rPr>
              <m:t>=</m:t>
            </w:ins>
          </m:r>
          <m:d>
            <m:dPr>
              <m:ctrlPr>
                <w:ins w:id="3397" w:author="Michael Belias" w:date="2020-12-01T11:36:00Z">
                  <w:rPr>
                    <w:rFonts w:ascii="Cambria Math" w:hAnsi="Cambria Math"/>
                    <w:i/>
                  </w:rPr>
                </w:ins>
              </m:ctrlPr>
            </m:dPr>
            <m:e>
              <m:f>
                <m:fPr>
                  <m:ctrlPr>
                    <w:ins w:id="3398" w:author="Michael Belias" w:date="2020-12-01T11:36:00Z">
                      <w:rPr>
                        <w:rFonts w:ascii="Cambria Math" w:hAnsi="Cambria Math"/>
                      </w:rPr>
                    </w:ins>
                  </m:ctrlPr>
                </m:fPr>
                <m:num>
                  <m:r>
                    <w:ins w:id="3399" w:author="Michael Belias" w:date="2020-12-01T11:36:00Z">
                      <w:rPr>
                        <w:rFonts w:ascii="Cambria Math" w:hAnsi="Cambria Math"/>
                      </w:rPr>
                      <m:t>X-</m:t>
                    </w:ins>
                  </m:r>
                  <m:sSub>
                    <m:sSubPr>
                      <m:ctrlPr>
                        <w:ins w:id="3400" w:author="Michael Belias" w:date="2020-12-01T11:36:00Z">
                          <w:rPr>
                            <w:rFonts w:ascii="Cambria Math" w:hAnsi="Cambria Math"/>
                          </w:rPr>
                        </w:ins>
                      </m:ctrlPr>
                    </m:sSubPr>
                    <m:e>
                      <m:r>
                        <w:ins w:id="3401" w:author="Michael Belias" w:date="2020-12-01T11:36:00Z">
                          <w:rPr>
                            <w:rFonts w:ascii="Cambria Math" w:hAnsi="Cambria Math"/>
                          </w:rPr>
                          <m:t>t</m:t>
                        </w:ins>
                      </m:r>
                    </m:e>
                    <m:sub>
                      <m:r>
                        <w:ins w:id="3402" w:author="Michael Belias" w:date="2020-12-01T11:36:00Z">
                          <w:rPr>
                            <w:rFonts w:ascii="Cambria Math" w:hAnsi="Cambria Math"/>
                          </w:rPr>
                          <m:t>w</m:t>
                        </w:ins>
                      </m:r>
                    </m:sub>
                  </m:sSub>
                </m:num>
                <m:den>
                  <m:sSub>
                    <m:sSubPr>
                      <m:ctrlPr>
                        <w:ins w:id="3403" w:author="Michael Belias" w:date="2020-12-01T11:36:00Z">
                          <w:rPr>
                            <w:rFonts w:ascii="Cambria Math" w:hAnsi="Cambria Math"/>
                          </w:rPr>
                        </w:ins>
                      </m:ctrlPr>
                    </m:sSubPr>
                    <m:e>
                      <m:r>
                        <w:ins w:id="3404" w:author="Michael Belias" w:date="2020-12-01T11:36:00Z">
                          <w:rPr>
                            <w:rFonts w:ascii="Cambria Math" w:hAnsi="Cambria Math"/>
                          </w:rPr>
                          <m:t>t</m:t>
                        </w:ins>
                      </m:r>
                    </m:e>
                    <m:sub>
                      <m:r>
                        <w:ins w:id="3405" w:author="Michael Belias" w:date="2020-12-01T11:36:00Z">
                          <w:rPr>
                            <w:rFonts w:ascii="Cambria Math" w:hAnsi="Cambria Math"/>
                          </w:rPr>
                          <m:t>w+δ</m:t>
                        </w:ins>
                      </m:r>
                    </m:sub>
                  </m:sSub>
                  <m:r>
                    <w:ins w:id="3406" w:author="Michael Belias" w:date="2020-12-01T11:36:00Z">
                      <w:rPr>
                        <w:rFonts w:ascii="Cambria Math" w:hAnsi="Cambria Math"/>
                      </w:rPr>
                      <m:t>-</m:t>
                    </w:ins>
                  </m:r>
                  <m:sSub>
                    <m:sSubPr>
                      <m:ctrlPr>
                        <w:ins w:id="3407" w:author="Michael Belias" w:date="2020-12-01T11:36:00Z">
                          <w:rPr>
                            <w:rFonts w:ascii="Cambria Math" w:hAnsi="Cambria Math"/>
                          </w:rPr>
                        </w:ins>
                      </m:ctrlPr>
                    </m:sSubPr>
                    <m:e>
                      <m:r>
                        <w:ins w:id="3408" w:author="Michael Belias" w:date="2020-12-01T11:36:00Z">
                          <w:rPr>
                            <w:rFonts w:ascii="Cambria Math" w:hAnsi="Cambria Math"/>
                          </w:rPr>
                          <m:t>t</m:t>
                        </w:ins>
                      </m:r>
                    </m:e>
                    <m:sub>
                      <m:r>
                        <w:ins w:id="3409" w:author="Michael Belias" w:date="2020-12-01T11:36:00Z">
                          <w:rPr>
                            <w:rFonts w:ascii="Cambria Math" w:hAnsi="Cambria Math"/>
                          </w:rPr>
                          <m:t>w</m:t>
                        </w:ins>
                      </m:r>
                    </m:sub>
                  </m:sSub>
                </m:den>
              </m:f>
            </m:e>
          </m:d>
          <m:sSubSup>
            <m:sSubSupPr>
              <m:ctrlPr>
                <w:ins w:id="3410" w:author="Michael Belias" w:date="2020-12-01T11:36:00Z">
                  <w:rPr>
                    <w:rFonts w:ascii="Cambria Math" w:hAnsi="Cambria Math"/>
                  </w:rPr>
                </w:ins>
              </m:ctrlPr>
            </m:sSubSupPr>
            <m:e>
              <m:r>
                <w:ins w:id="3411" w:author="Michael Belias" w:date="2020-12-01T11:36:00Z">
                  <w:rPr>
                    <w:rFonts w:ascii="Cambria Math" w:hAnsi="Cambria Math"/>
                  </w:rPr>
                  <m:t>B</m:t>
                </w:ins>
              </m:r>
            </m:e>
            <m:sub>
              <m:r>
                <w:ins w:id="3412" w:author="Michael Belias" w:date="2020-12-01T11:36:00Z">
                  <w:rPr>
                    <w:rFonts w:ascii="Cambria Math" w:hAnsi="Cambria Math"/>
                  </w:rPr>
                  <m:t>w</m:t>
                </w:ins>
              </m:r>
            </m:sub>
            <m:sup>
              <m:r>
                <w:ins w:id="3413" w:author="Michael Belias" w:date="2020-12-01T11:36:00Z">
                  <w:rPr>
                    <w:rFonts w:ascii="Cambria Math" w:hAnsi="Cambria Math"/>
                  </w:rPr>
                  <m:t>δ-1</m:t>
                </w:ins>
              </m:r>
            </m:sup>
          </m:sSubSup>
          <m:d>
            <m:dPr>
              <m:ctrlPr>
                <w:ins w:id="3414" w:author="Michael Belias" w:date="2020-12-01T11:36:00Z">
                  <w:rPr>
                    <w:rFonts w:ascii="Cambria Math" w:hAnsi="Cambria Math"/>
                    <w:i/>
                  </w:rPr>
                </w:ins>
              </m:ctrlPr>
            </m:dPr>
            <m:e>
              <m:r>
                <w:ins w:id="3415" w:author="Michael Belias" w:date="2020-12-01T11:36:00Z">
                  <w:rPr>
                    <w:rFonts w:ascii="Cambria Math" w:hAnsi="Cambria Math"/>
                  </w:rPr>
                  <m:t>X</m:t>
                </w:ins>
              </m:r>
            </m:e>
          </m:d>
          <m:r>
            <w:ins w:id="3416" w:author="Michael Belias" w:date="2020-12-01T11:36:00Z">
              <w:rPr>
                <w:rFonts w:ascii="Cambria Math" w:hAnsi="Cambria Math"/>
              </w:rPr>
              <m:t>-</m:t>
            </w:ins>
          </m:r>
          <m:d>
            <m:dPr>
              <m:ctrlPr>
                <w:ins w:id="3417" w:author="Michael Belias" w:date="2020-12-01T11:36:00Z">
                  <w:rPr>
                    <w:rFonts w:ascii="Cambria Math" w:hAnsi="Cambria Math"/>
                    <w:i/>
                  </w:rPr>
                </w:ins>
              </m:ctrlPr>
            </m:dPr>
            <m:e>
              <m:f>
                <m:fPr>
                  <m:ctrlPr>
                    <w:ins w:id="3418" w:author="Michael Belias" w:date="2020-12-01T11:36:00Z">
                      <w:rPr>
                        <w:rFonts w:ascii="Cambria Math" w:hAnsi="Cambria Math"/>
                      </w:rPr>
                    </w:ins>
                  </m:ctrlPr>
                </m:fPr>
                <m:num>
                  <m:sSub>
                    <m:sSubPr>
                      <m:ctrlPr>
                        <w:ins w:id="3419" w:author="Michael Belias" w:date="2020-12-01T11:36:00Z">
                          <w:rPr>
                            <w:rFonts w:ascii="Cambria Math" w:hAnsi="Cambria Math"/>
                          </w:rPr>
                        </w:ins>
                      </m:ctrlPr>
                    </m:sSubPr>
                    <m:e>
                      <m:r>
                        <w:ins w:id="3420" w:author="Michael Belias" w:date="2020-12-01T11:36:00Z">
                          <w:rPr>
                            <w:rFonts w:ascii="Cambria Math" w:hAnsi="Cambria Math"/>
                          </w:rPr>
                          <m:t>t</m:t>
                        </w:ins>
                      </m:r>
                    </m:e>
                    <m:sub>
                      <m:r>
                        <w:ins w:id="3421" w:author="Michael Belias" w:date="2020-12-01T11:36:00Z">
                          <w:rPr>
                            <w:rFonts w:ascii="Cambria Math" w:hAnsi="Cambria Math"/>
                          </w:rPr>
                          <m:t>w+δ+1</m:t>
                        </w:ins>
                      </m:r>
                    </m:sub>
                  </m:sSub>
                  <m:r>
                    <w:ins w:id="3422" w:author="Michael Belias" w:date="2020-12-01T11:36:00Z">
                      <w:rPr>
                        <w:rFonts w:ascii="Cambria Math" w:hAnsi="Cambria Math"/>
                      </w:rPr>
                      <m:t>-X</m:t>
                    </w:ins>
                  </m:r>
                </m:num>
                <m:den>
                  <m:sSub>
                    <m:sSubPr>
                      <m:ctrlPr>
                        <w:ins w:id="3423" w:author="Michael Belias" w:date="2020-12-01T11:36:00Z">
                          <w:rPr>
                            <w:rFonts w:ascii="Cambria Math" w:hAnsi="Cambria Math"/>
                          </w:rPr>
                        </w:ins>
                      </m:ctrlPr>
                    </m:sSubPr>
                    <m:e>
                      <m:r>
                        <w:ins w:id="3424" w:author="Michael Belias" w:date="2020-12-01T11:36:00Z">
                          <w:rPr>
                            <w:rFonts w:ascii="Cambria Math" w:hAnsi="Cambria Math"/>
                          </w:rPr>
                          <m:t>t</m:t>
                        </w:ins>
                      </m:r>
                    </m:e>
                    <m:sub>
                      <m:r>
                        <w:ins w:id="3425" w:author="Michael Belias" w:date="2020-12-01T11:36:00Z">
                          <w:rPr>
                            <w:rFonts w:ascii="Cambria Math" w:hAnsi="Cambria Math"/>
                          </w:rPr>
                          <m:t>w+δ+1</m:t>
                        </w:ins>
                      </m:r>
                    </m:sub>
                  </m:sSub>
                  <m:r>
                    <w:ins w:id="3426" w:author="Michael Belias" w:date="2020-12-01T11:36:00Z">
                      <w:rPr>
                        <w:rFonts w:ascii="Cambria Math" w:hAnsi="Cambria Math"/>
                      </w:rPr>
                      <m:t>-</m:t>
                    </w:ins>
                  </m:r>
                  <m:sSub>
                    <m:sSubPr>
                      <m:ctrlPr>
                        <w:ins w:id="3427" w:author="Michael Belias" w:date="2020-12-01T11:36:00Z">
                          <w:rPr>
                            <w:rFonts w:ascii="Cambria Math" w:hAnsi="Cambria Math"/>
                          </w:rPr>
                        </w:ins>
                      </m:ctrlPr>
                    </m:sSubPr>
                    <m:e>
                      <m:r>
                        <w:ins w:id="3428" w:author="Michael Belias" w:date="2020-12-01T11:36:00Z">
                          <w:rPr>
                            <w:rFonts w:ascii="Cambria Math" w:hAnsi="Cambria Math"/>
                          </w:rPr>
                          <m:t>t</m:t>
                        </w:ins>
                      </m:r>
                    </m:e>
                    <m:sub>
                      <m:r>
                        <w:ins w:id="3429" w:author="Michael Belias" w:date="2020-12-01T11:36:00Z">
                          <w:rPr>
                            <w:rFonts w:ascii="Cambria Math" w:hAnsi="Cambria Math"/>
                          </w:rPr>
                          <m:t>w+1</m:t>
                        </w:ins>
                      </m:r>
                    </m:sub>
                  </m:sSub>
                </m:den>
              </m:f>
            </m:e>
          </m:d>
          <m:sSubSup>
            <m:sSubSupPr>
              <m:ctrlPr>
                <w:ins w:id="3430" w:author="Michael Belias" w:date="2020-12-01T11:36:00Z">
                  <w:rPr>
                    <w:rFonts w:ascii="Cambria Math" w:hAnsi="Cambria Math"/>
                  </w:rPr>
                </w:ins>
              </m:ctrlPr>
            </m:sSubSupPr>
            <m:e>
              <m:r>
                <w:ins w:id="3431" w:author="Michael Belias" w:date="2020-12-01T11:36:00Z">
                  <w:rPr>
                    <w:rFonts w:ascii="Cambria Math" w:hAnsi="Cambria Math"/>
                  </w:rPr>
                  <m:t>B</m:t>
                </w:ins>
              </m:r>
            </m:e>
            <m:sub>
              <m:r>
                <w:ins w:id="3432" w:author="Michael Belias" w:date="2020-12-01T11:36:00Z">
                  <w:rPr>
                    <w:rFonts w:ascii="Cambria Math" w:hAnsi="Cambria Math"/>
                  </w:rPr>
                  <m:t>w+1</m:t>
                </w:ins>
              </m:r>
            </m:sub>
            <m:sup>
              <m:r>
                <w:ins w:id="3433" w:author="Michael Belias" w:date="2020-12-01T11:36:00Z">
                  <w:rPr>
                    <w:rFonts w:ascii="Cambria Math" w:hAnsi="Cambria Math"/>
                  </w:rPr>
                  <m:t>δ-1</m:t>
                </w:ins>
              </m:r>
            </m:sup>
          </m:sSubSup>
          <m:d>
            <m:dPr>
              <m:ctrlPr>
                <w:ins w:id="3434" w:author="Michael Belias" w:date="2020-12-01T11:36:00Z">
                  <w:rPr>
                    <w:rFonts w:ascii="Cambria Math" w:hAnsi="Cambria Math"/>
                    <w:i/>
                  </w:rPr>
                </w:ins>
              </m:ctrlPr>
            </m:dPr>
            <m:e>
              <m:r>
                <w:ins w:id="3435" w:author="Michael Belias" w:date="2020-12-01T11:36:00Z">
                  <w:rPr>
                    <w:rFonts w:ascii="Cambria Math" w:hAnsi="Cambria Math"/>
                  </w:rPr>
                  <m:t>X</m:t>
                </w:ins>
              </m:r>
            </m:e>
          </m:d>
          <m:r>
            <w:ins w:id="3436" w:author="Michael Belias" w:date="2020-12-01T11:36:00Z">
              <w:rPr>
                <w:rFonts w:ascii="Cambria Math" w:hAnsi="Cambria Math"/>
              </w:rPr>
              <m:t>,  (7)</m:t>
            </w:ins>
          </m:r>
        </m:oMath>
      </m:oMathPara>
    </w:p>
    <w:p w14:paraId="393263DA" w14:textId="77777777" w:rsidR="00E040BE" w:rsidRDefault="00E040BE" w:rsidP="00E040BE">
      <w:pPr>
        <w:pStyle w:val="BodyText"/>
        <w:rPr>
          <w:ins w:id="3437" w:author="Michael Belias" w:date="2020-12-01T11:36:00Z"/>
        </w:rPr>
      </w:pPr>
      <w:ins w:id="3438" w:author="Michael Belias" w:date="2020-12-01T11:36:00Z">
        <w:r>
          <w:t xml:space="preserve">where </w:t>
        </w:r>
      </w:ins>
      <m:oMath>
        <m:r>
          <w:ins w:id="3439" w:author="Michael Belias" w:date="2020-12-01T11:36:00Z">
            <w:rPr>
              <w:rFonts w:ascii="Cambria Math" w:hAnsi="Cambria Math"/>
            </w:rPr>
            <m:t>δ∈</m:t>
          </w:ins>
        </m:r>
      </m:oMath>
      <w:ins w:id="3440" w:author="Michael Belias" w:date="2020-12-01T11:36:00Z">
        <w:r>
          <w:t xml:space="preserve"> [1, 2, …, d]. For example, the first degree </w:t>
        </w:r>
      </w:ins>
      <m:oMath>
        <m:sSubSup>
          <m:sSubSupPr>
            <m:ctrlPr>
              <w:ins w:id="3441" w:author="Michael Belias" w:date="2020-12-01T11:36:00Z">
                <w:rPr>
                  <w:rFonts w:ascii="Cambria Math" w:hAnsi="Cambria Math"/>
                </w:rPr>
              </w:ins>
            </m:ctrlPr>
          </m:sSubSupPr>
          <m:e>
            <m:r>
              <w:ins w:id="3442" w:author="Michael Belias" w:date="2020-12-01T11:36:00Z">
                <w:rPr>
                  <w:rFonts w:ascii="Cambria Math" w:hAnsi="Cambria Math"/>
                </w:rPr>
                <m:t>B</m:t>
              </w:ins>
            </m:r>
          </m:e>
          <m:sub>
            <m:r>
              <w:ins w:id="3443" w:author="Michael Belias" w:date="2020-12-01T11:36:00Z">
                <w:rPr>
                  <w:rFonts w:ascii="Cambria Math" w:hAnsi="Cambria Math"/>
                </w:rPr>
                <m:t>w</m:t>
              </w:ins>
            </m:r>
          </m:sub>
          <m:sup>
            <m:r>
              <w:ins w:id="3444" w:author="Michael Belias" w:date="2020-12-01T11:36:00Z">
                <w:rPr>
                  <w:rFonts w:ascii="Cambria Math" w:hAnsi="Cambria Math"/>
                </w:rPr>
                <m:t>1</m:t>
              </w:ins>
            </m:r>
          </m:sup>
        </m:sSubSup>
        <m:r>
          <w:ins w:id="3445" w:author="Michael Belias" w:date="2020-12-01T11:36:00Z">
            <w:rPr>
              <w:rFonts w:ascii="Cambria Math" w:hAnsi="Cambria Math"/>
            </w:rPr>
            <m:t>(X)=(</m:t>
          </w:ins>
        </m:r>
        <m:f>
          <m:fPr>
            <m:ctrlPr>
              <w:ins w:id="3446" w:author="Michael Belias" w:date="2020-12-01T11:36:00Z">
                <w:rPr>
                  <w:rFonts w:ascii="Cambria Math" w:hAnsi="Cambria Math"/>
                </w:rPr>
              </w:ins>
            </m:ctrlPr>
          </m:fPr>
          <m:num>
            <m:r>
              <w:ins w:id="3447" w:author="Michael Belias" w:date="2020-12-01T11:36:00Z">
                <w:rPr>
                  <w:rFonts w:ascii="Cambria Math" w:hAnsi="Cambria Math"/>
                </w:rPr>
                <m:t>X-</m:t>
              </w:ins>
            </m:r>
            <m:sSub>
              <m:sSubPr>
                <m:ctrlPr>
                  <w:ins w:id="3448" w:author="Michael Belias" w:date="2020-12-01T11:36:00Z">
                    <w:rPr>
                      <w:rFonts w:ascii="Cambria Math" w:hAnsi="Cambria Math"/>
                    </w:rPr>
                  </w:ins>
                </m:ctrlPr>
              </m:sSubPr>
              <m:e>
                <m:r>
                  <w:ins w:id="3449" w:author="Michael Belias" w:date="2020-12-01T11:36:00Z">
                    <w:rPr>
                      <w:rFonts w:ascii="Cambria Math" w:hAnsi="Cambria Math"/>
                    </w:rPr>
                    <m:t>t</m:t>
                  </w:ins>
                </m:r>
              </m:e>
              <m:sub>
                <m:r>
                  <w:ins w:id="3450" w:author="Michael Belias" w:date="2020-12-01T11:36:00Z">
                    <w:rPr>
                      <w:rFonts w:ascii="Cambria Math" w:hAnsi="Cambria Math"/>
                    </w:rPr>
                    <m:t>w</m:t>
                  </w:ins>
                </m:r>
              </m:sub>
            </m:sSub>
          </m:num>
          <m:den>
            <m:sSub>
              <m:sSubPr>
                <m:ctrlPr>
                  <w:ins w:id="3451" w:author="Michael Belias" w:date="2020-12-01T11:36:00Z">
                    <w:rPr>
                      <w:rFonts w:ascii="Cambria Math" w:hAnsi="Cambria Math"/>
                    </w:rPr>
                  </w:ins>
                </m:ctrlPr>
              </m:sSubPr>
              <m:e>
                <m:r>
                  <w:ins w:id="3452" w:author="Michael Belias" w:date="2020-12-01T11:36:00Z">
                    <w:rPr>
                      <w:rFonts w:ascii="Cambria Math" w:hAnsi="Cambria Math"/>
                    </w:rPr>
                    <m:t>t</m:t>
                  </w:ins>
                </m:r>
              </m:e>
              <m:sub>
                <m:r>
                  <w:ins w:id="3453" w:author="Michael Belias" w:date="2020-12-01T11:36:00Z">
                    <w:rPr>
                      <w:rFonts w:ascii="Cambria Math" w:hAnsi="Cambria Math"/>
                    </w:rPr>
                    <m:t>w+1</m:t>
                  </w:ins>
                </m:r>
              </m:sub>
            </m:sSub>
            <m:r>
              <w:ins w:id="3454" w:author="Michael Belias" w:date="2020-12-01T11:36:00Z">
                <w:rPr>
                  <w:rFonts w:ascii="Cambria Math" w:hAnsi="Cambria Math"/>
                </w:rPr>
                <m:t>-</m:t>
              </w:ins>
            </m:r>
            <m:sSub>
              <m:sSubPr>
                <m:ctrlPr>
                  <w:ins w:id="3455" w:author="Michael Belias" w:date="2020-12-01T11:36:00Z">
                    <w:rPr>
                      <w:rFonts w:ascii="Cambria Math" w:hAnsi="Cambria Math"/>
                    </w:rPr>
                  </w:ins>
                </m:ctrlPr>
              </m:sSubPr>
              <m:e>
                <m:r>
                  <w:ins w:id="3456" w:author="Michael Belias" w:date="2020-12-01T11:36:00Z">
                    <w:rPr>
                      <w:rFonts w:ascii="Cambria Math" w:hAnsi="Cambria Math"/>
                    </w:rPr>
                    <m:t>t</m:t>
                  </w:ins>
                </m:r>
              </m:e>
              <m:sub>
                <m:r>
                  <w:ins w:id="3457" w:author="Michael Belias" w:date="2020-12-01T11:36:00Z">
                    <w:rPr>
                      <w:rFonts w:ascii="Cambria Math" w:hAnsi="Cambria Math"/>
                    </w:rPr>
                    <m:t>w</m:t>
                  </w:ins>
                </m:r>
              </m:sub>
            </m:sSub>
          </m:den>
        </m:f>
        <m:r>
          <w:ins w:id="3458" w:author="Michael Belias" w:date="2020-12-01T11:36:00Z">
            <w:rPr>
              <w:rFonts w:ascii="Cambria Math" w:hAnsi="Cambria Math"/>
            </w:rPr>
            <m:t>)</m:t>
          </w:ins>
        </m:r>
        <m:sSubSup>
          <m:sSubSupPr>
            <m:ctrlPr>
              <w:ins w:id="3459" w:author="Michael Belias" w:date="2020-12-01T11:36:00Z">
                <w:rPr>
                  <w:rFonts w:ascii="Cambria Math" w:hAnsi="Cambria Math"/>
                </w:rPr>
              </w:ins>
            </m:ctrlPr>
          </m:sSubSupPr>
          <m:e>
            <m:r>
              <w:ins w:id="3460" w:author="Michael Belias" w:date="2020-12-01T11:36:00Z">
                <w:rPr>
                  <w:rFonts w:ascii="Cambria Math" w:hAnsi="Cambria Math"/>
                </w:rPr>
                <m:t>B</m:t>
              </w:ins>
            </m:r>
          </m:e>
          <m:sub>
            <m:r>
              <w:ins w:id="3461" w:author="Michael Belias" w:date="2020-12-01T11:36:00Z">
                <w:rPr>
                  <w:rFonts w:ascii="Cambria Math" w:hAnsi="Cambria Math"/>
                </w:rPr>
                <m:t>w</m:t>
              </w:ins>
            </m:r>
          </m:sub>
          <m:sup>
            <m:r>
              <w:ins w:id="3462" w:author="Michael Belias" w:date="2020-12-01T11:36:00Z">
                <w:rPr>
                  <w:rFonts w:ascii="Cambria Math" w:hAnsi="Cambria Math"/>
                </w:rPr>
                <m:t>0</m:t>
              </w:ins>
            </m:r>
          </m:sup>
        </m:sSubSup>
        <m:r>
          <w:ins w:id="3463" w:author="Michael Belias" w:date="2020-12-01T11:36:00Z">
            <w:rPr>
              <w:rFonts w:ascii="Cambria Math" w:hAnsi="Cambria Math"/>
            </w:rPr>
            <m:t>(X)-(</m:t>
          </w:ins>
        </m:r>
        <m:f>
          <m:fPr>
            <m:ctrlPr>
              <w:ins w:id="3464" w:author="Michael Belias" w:date="2020-12-01T11:36:00Z">
                <w:rPr>
                  <w:rFonts w:ascii="Cambria Math" w:hAnsi="Cambria Math"/>
                </w:rPr>
              </w:ins>
            </m:ctrlPr>
          </m:fPr>
          <m:num>
            <m:sSub>
              <m:sSubPr>
                <m:ctrlPr>
                  <w:ins w:id="3465" w:author="Michael Belias" w:date="2020-12-01T11:36:00Z">
                    <w:rPr>
                      <w:rFonts w:ascii="Cambria Math" w:hAnsi="Cambria Math"/>
                    </w:rPr>
                  </w:ins>
                </m:ctrlPr>
              </m:sSubPr>
              <m:e>
                <m:r>
                  <w:ins w:id="3466" w:author="Michael Belias" w:date="2020-12-01T11:36:00Z">
                    <w:rPr>
                      <w:rFonts w:ascii="Cambria Math" w:hAnsi="Cambria Math"/>
                    </w:rPr>
                    <m:t>t</m:t>
                  </w:ins>
                </m:r>
              </m:e>
              <m:sub>
                <m:r>
                  <w:ins w:id="3467" w:author="Michael Belias" w:date="2020-12-01T11:36:00Z">
                    <w:rPr>
                      <w:rFonts w:ascii="Cambria Math" w:hAnsi="Cambria Math"/>
                    </w:rPr>
                    <m:t>w+2</m:t>
                  </w:ins>
                </m:r>
              </m:sub>
            </m:sSub>
            <m:r>
              <w:ins w:id="3468" w:author="Michael Belias" w:date="2020-12-01T11:36:00Z">
                <w:rPr>
                  <w:rFonts w:ascii="Cambria Math" w:hAnsi="Cambria Math"/>
                </w:rPr>
                <m:t>-X</m:t>
              </w:ins>
            </m:r>
          </m:num>
          <m:den>
            <m:sSub>
              <m:sSubPr>
                <m:ctrlPr>
                  <w:ins w:id="3469" w:author="Michael Belias" w:date="2020-12-01T11:36:00Z">
                    <w:rPr>
                      <w:rFonts w:ascii="Cambria Math" w:hAnsi="Cambria Math"/>
                    </w:rPr>
                  </w:ins>
                </m:ctrlPr>
              </m:sSubPr>
              <m:e>
                <m:r>
                  <w:ins w:id="3470" w:author="Michael Belias" w:date="2020-12-01T11:36:00Z">
                    <w:rPr>
                      <w:rFonts w:ascii="Cambria Math" w:hAnsi="Cambria Math"/>
                    </w:rPr>
                    <m:t>t</m:t>
                  </w:ins>
                </m:r>
              </m:e>
              <m:sub>
                <m:r>
                  <w:ins w:id="3471" w:author="Michael Belias" w:date="2020-12-01T11:36:00Z">
                    <w:rPr>
                      <w:rFonts w:ascii="Cambria Math" w:hAnsi="Cambria Math"/>
                    </w:rPr>
                    <m:t>w+2</m:t>
                  </w:ins>
                </m:r>
              </m:sub>
            </m:sSub>
            <m:r>
              <w:ins w:id="3472" w:author="Michael Belias" w:date="2020-12-01T11:36:00Z">
                <w:rPr>
                  <w:rFonts w:ascii="Cambria Math" w:hAnsi="Cambria Math"/>
                </w:rPr>
                <m:t>-</m:t>
              </w:ins>
            </m:r>
            <m:sSub>
              <m:sSubPr>
                <m:ctrlPr>
                  <w:ins w:id="3473" w:author="Michael Belias" w:date="2020-12-01T11:36:00Z">
                    <w:rPr>
                      <w:rFonts w:ascii="Cambria Math" w:hAnsi="Cambria Math"/>
                    </w:rPr>
                  </w:ins>
                </m:ctrlPr>
              </m:sSubPr>
              <m:e>
                <m:r>
                  <w:ins w:id="3474" w:author="Michael Belias" w:date="2020-12-01T11:36:00Z">
                    <w:rPr>
                      <w:rFonts w:ascii="Cambria Math" w:hAnsi="Cambria Math"/>
                    </w:rPr>
                    <m:t>t</m:t>
                  </w:ins>
                </m:r>
              </m:e>
              <m:sub>
                <m:r>
                  <w:ins w:id="3475" w:author="Michael Belias" w:date="2020-12-01T11:36:00Z">
                    <w:rPr>
                      <w:rFonts w:ascii="Cambria Math" w:hAnsi="Cambria Math"/>
                    </w:rPr>
                    <m:t>w+1</m:t>
                  </w:ins>
                </m:r>
              </m:sub>
            </m:sSub>
          </m:den>
        </m:f>
        <m:r>
          <w:ins w:id="3476" w:author="Michael Belias" w:date="2020-12-01T11:36:00Z">
            <w:rPr>
              <w:rFonts w:ascii="Cambria Math" w:hAnsi="Cambria Math"/>
            </w:rPr>
            <m:t>)</m:t>
          </w:ins>
        </m:r>
        <m:sSubSup>
          <m:sSubSupPr>
            <m:ctrlPr>
              <w:ins w:id="3477" w:author="Michael Belias" w:date="2020-12-01T11:36:00Z">
                <w:rPr>
                  <w:rFonts w:ascii="Cambria Math" w:hAnsi="Cambria Math"/>
                </w:rPr>
              </w:ins>
            </m:ctrlPr>
          </m:sSubSupPr>
          <m:e>
            <m:r>
              <w:ins w:id="3478" w:author="Michael Belias" w:date="2020-12-01T11:36:00Z">
                <w:rPr>
                  <w:rFonts w:ascii="Cambria Math" w:hAnsi="Cambria Math"/>
                </w:rPr>
                <m:t>B</m:t>
              </w:ins>
            </m:r>
          </m:e>
          <m:sub>
            <m:r>
              <w:ins w:id="3479" w:author="Michael Belias" w:date="2020-12-01T11:36:00Z">
                <w:rPr>
                  <w:rFonts w:ascii="Cambria Math" w:hAnsi="Cambria Math"/>
                </w:rPr>
                <m:t>w+1</m:t>
              </w:ins>
            </m:r>
          </m:sub>
          <m:sup>
            <m:r>
              <w:ins w:id="3480" w:author="Michael Belias" w:date="2020-12-01T11:36:00Z">
                <w:rPr>
                  <w:rFonts w:ascii="Cambria Math" w:hAnsi="Cambria Math"/>
                </w:rPr>
                <m:t>0</m:t>
              </w:ins>
            </m:r>
          </m:sup>
        </m:sSubSup>
        <m:r>
          <w:ins w:id="3481" w:author="Michael Belias" w:date="2020-12-01T11:36:00Z">
            <w:rPr>
              <w:rFonts w:ascii="Cambria Math" w:hAnsi="Cambria Math"/>
            </w:rPr>
            <m:t>(X)</m:t>
          </w:ins>
        </m:r>
      </m:oMath>
      <w:ins w:id="3482" w:author="Michael Belias" w:date="2020-12-01T11:36:00Z">
        <w:r>
          <w:t xml:space="preserve"> is calculated using the zero degree B-splines, and the second degree </w:t>
        </w:r>
      </w:ins>
      <m:oMath>
        <m:sSubSup>
          <m:sSubSupPr>
            <m:ctrlPr>
              <w:ins w:id="3483" w:author="Michael Belias" w:date="2020-12-01T11:36:00Z">
                <w:rPr>
                  <w:rFonts w:ascii="Cambria Math" w:hAnsi="Cambria Math"/>
                </w:rPr>
              </w:ins>
            </m:ctrlPr>
          </m:sSubSupPr>
          <m:e>
            <m:r>
              <w:ins w:id="3484" w:author="Michael Belias" w:date="2020-12-01T11:36:00Z">
                <w:rPr>
                  <w:rFonts w:ascii="Cambria Math" w:hAnsi="Cambria Math"/>
                </w:rPr>
                <m:t>B</m:t>
              </w:ins>
            </m:r>
          </m:e>
          <m:sub>
            <m:r>
              <w:ins w:id="3485" w:author="Michael Belias" w:date="2020-12-01T11:36:00Z">
                <w:rPr>
                  <w:rFonts w:ascii="Cambria Math" w:hAnsi="Cambria Math"/>
                </w:rPr>
                <m:t>w</m:t>
              </w:ins>
            </m:r>
          </m:sub>
          <m:sup>
            <m:r>
              <w:ins w:id="3486" w:author="Michael Belias" w:date="2020-12-01T11:36:00Z">
                <w:rPr>
                  <w:rFonts w:ascii="Cambria Math" w:hAnsi="Cambria Math"/>
                </w:rPr>
                <m:t>2</m:t>
              </w:ins>
            </m:r>
          </m:sup>
        </m:sSubSup>
        <m:r>
          <w:ins w:id="3487" w:author="Michael Belias" w:date="2020-12-01T11:36:00Z">
            <w:rPr>
              <w:rFonts w:ascii="Cambria Math" w:hAnsi="Cambria Math"/>
            </w:rPr>
            <m:t>(X)</m:t>
          </w:ins>
        </m:r>
      </m:oMath>
      <w:ins w:id="3488" w:author="Michael Belias" w:date="2020-12-01T11:36:00Z">
        <w:r>
          <w:t xml:space="preserve"> from </w:t>
        </w:r>
      </w:ins>
      <m:oMath>
        <m:sSubSup>
          <m:sSubSupPr>
            <m:ctrlPr>
              <w:ins w:id="3489" w:author="Michael Belias" w:date="2020-12-01T11:36:00Z">
                <w:rPr>
                  <w:rFonts w:ascii="Cambria Math" w:hAnsi="Cambria Math"/>
                </w:rPr>
              </w:ins>
            </m:ctrlPr>
          </m:sSubSupPr>
          <m:e>
            <m:r>
              <w:ins w:id="3490" w:author="Michael Belias" w:date="2020-12-01T11:36:00Z">
                <w:rPr>
                  <w:rFonts w:ascii="Cambria Math" w:hAnsi="Cambria Math"/>
                </w:rPr>
                <m:t>B</m:t>
              </w:ins>
            </m:r>
          </m:e>
          <m:sub>
            <m:r>
              <w:ins w:id="3491" w:author="Michael Belias" w:date="2020-12-01T11:36:00Z">
                <w:rPr>
                  <w:rFonts w:ascii="Cambria Math" w:hAnsi="Cambria Math"/>
                </w:rPr>
                <m:t>w</m:t>
              </w:ins>
            </m:r>
          </m:sub>
          <m:sup>
            <m:r>
              <w:ins w:id="3492" w:author="Michael Belias" w:date="2020-12-01T11:36:00Z">
                <w:rPr>
                  <w:rFonts w:ascii="Cambria Math" w:hAnsi="Cambria Math"/>
                </w:rPr>
                <m:t>1</m:t>
              </w:ins>
            </m:r>
          </m:sup>
        </m:sSubSup>
        <m:d>
          <m:dPr>
            <m:ctrlPr>
              <w:ins w:id="3493" w:author="Michael Belias" w:date="2020-12-01T11:36:00Z">
                <w:rPr>
                  <w:rFonts w:ascii="Cambria Math" w:hAnsi="Cambria Math"/>
                  <w:i/>
                </w:rPr>
              </w:ins>
            </m:ctrlPr>
          </m:dPr>
          <m:e>
            <m:r>
              <w:ins w:id="3494" w:author="Michael Belias" w:date="2020-12-01T11:36:00Z">
                <w:rPr>
                  <w:rFonts w:ascii="Cambria Math" w:hAnsi="Cambria Math"/>
                </w:rPr>
                <m:t>X</m:t>
              </w:ins>
            </m:r>
          </m:e>
        </m:d>
        <m:r>
          <w:ins w:id="3495" w:author="Michael Belias" w:date="2020-12-01T11:36:00Z">
            <w:rPr>
              <w:rFonts w:ascii="Cambria Math" w:hAnsi="Cambria Math"/>
            </w:rPr>
            <m:t>,</m:t>
          </w:ins>
        </m:r>
      </m:oMath>
      <w:ins w:id="3496" w:author="Michael Belias" w:date="2020-12-01T11:36:00Z">
        <w:r>
          <w:t xml:space="preserve"> and so on, using formula 7. </w:t>
        </w:r>
      </w:ins>
    </w:p>
    <w:p w14:paraId="5D2D6D59" w14:textId="78CA9730" w:rsidR="00E040BE" w:rsidRDefault="00E040BE" w:rsidP="00E040BE">
      <w:pPr>
        <w:pStyle w:val="BodyText"/>
        <w:ind w:firstLine="720"/>
        <w:rPr>
          <w:ins w:id="3497" w:author="Michael Belias" w:date="2020-12-01T11:36:00Z"/>
        </w:rPr>
      </w:pPr>
      <w:ins w:id="3498" w:author="Michael Belias" w:date="2020-12-01T11:36: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ins>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3499" w:author="Michael Belias" w:date="2020-12-01T11:36:00Z">
        <w:r>
          <w:fldChar w:fldCharType="separate"/>
        </w:r>
      </w:ins>
      <w:r w:rsidR="005B1024" w:rsidRPr="005B1024">
        <w:rPr>
          <w:rFonts w:ascii="Garamond" w:hAnsi="Garamond"/>
        </w:rPr>
        <w:t>[35]</w:t>
      </w:r>
      <w:ins w:id="3500" w:author="Michael Belias" w:date="2020-12-01T11:36:00Z">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7777777" w:rsidR="00E040BE" w:rsidRDefault="00E040BE" w:rsidP="00E040BE">
      <w:pPr>
        <w:pStyle w:val="BodyText"/>
        <w:ind w:firstLine="720"/>
        <w:rPr>
          <w:ins w:id="3501" w:author="Michael Belias" w:date="2020-12-01T11:36:00Z"/>
        </w:rPr>
      </w:pPr>
      <w:ins w:id="3502" w:author="Michael Belias" w:date="2020-12-01T11:36:00Z">
        <w:r>
          <w:t xml:space="preserve">In Figure 5(b) we show the </w:t>
        </w:r>
        <w:proofErr w:type="spellStart"/>
        <w:r>
          <w:t>basis</w:t>
        </w:r>
        <w:proofErr w:type="spellEnd"/>
        <w:r>
          <w:t xml:space="preserve">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3503" w:author="Michael Belias" w:date="2020-12-01T11:36:00Z"/>
        </w:rPr>
      </w:pPr>
      <w:ins w:id="3504" w:author="Michael Belias" w:date="2020-12-01T11:36: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3505" w:author="Michael Belias" w:date="2020-12-01T11:36:00Z"/>
        </w:rPr>
      </w:pPr>
    </w:p>
    <w:p w14:paraId="49D94CB9" w14:textId="77777777" w:rsidR="00E040BE" w:rsidRPr="006D48E9" w:rsidRDefault="00E040BE" w:rsidP="00E040BE">
      <w:pPr>
        <w:pStyle w:val="BodyText"/>
        <w:rPr>
          <w:ins w:id="3506" w:author="Michael Belias" w:date="2020-12-01T11:36:00Z"/>
        </w:rPr>
      </w:pPr>
      <w:ins w:id="3507" w:author="Michael Belias" w:date="2020-12-01T11:36:00Z">
        <w:r w:rsidRPr="006D3041">
          <w:rPr>
            <w:sz w:val="22"/>
            <w:szCs w:val="22"/>
          </w:rPr>
          <w:t xml:space="preserve">Figure </w:t>
        </w:r>
        <w:r>
          <w:rPr>
            <w:sz w:val="22"/>
            <w:szCs w:val="22"/>
          </w:rPr>
          <w:t>5. approximately here</w:t>
        </w:r>
      </w:ins>
    </w:p>
    <w:p w14:paraId="30612BAD" w14:textId="77777777" w:rsidR="00E040BE" w:rsidRDefault="00E040BE" w:rsidP="00E040BE">
      <w:pPr>
        <w:pStyle w:val="FirstParagraph"/>
        <w:rPr>
          <w:ins w:id="3508" w:author="Michael Belias" w:date="2020-12-01T11:36:00Z"/>
        </w:rPr>
      </w:pPr>
    </w:p>
    <w:p w14:paraId="1AD556DA" w14:textId="77777777" w:rsidR="00E040BE" w:rsidRDefault="00E040BE" w:rsidP="00E040BE">
      <w:pPr>
        <w:pStyle w:val="Heading1"/>
        <w:rPr>
          <w:ins w:id="3509" w:author="Michael Belias" w:date="2020-12-01T11:36:00Z"/>
        </w:rPr>
      </w:pPr>
      <w:ins w:id="3510" w:author="Michael Belias" w:date="2020-12-01T11:36:00Z">
        <w:r>
          <w:t>Penalised splines</w:t>
        </w:r>
      </w:ins>
    </w:p>
    <w:p w14:paraId="0571BC38" w14:textId="77777777" w:rsidR="00E040BE" w:rsidRDefault="00E040BE" w:rsidP="00E040BE">
      <w:pPr>
        <w:pStyle w:val="FirstParagraph"/>
        <w:ind w:firstLine="480"/>
        <w:rPr>
          <w:ins w:id="3511" w:author="Michael Belias" w:date="2020-12-01T11:36:00Z"/>
        </w:rPr>
      </w:pPr>
      <w:ins w:id="3512" w:author="Michael Belias" w:date="2020-12-01T11:36: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3513" w:author="Michael Belias" w:date="2020-12-01T11:36:00Z">
                <w:rPr>
                  <w:rFonts w:ascii="Cambria Math" w:hAnsi="Cambria Math"/>
                </w:rPr>
              </w:ins>
            </m:ctrlPr>
          </m:sSubPr>
          <m:e>
            <m:r>
              <w:ins w:id="3514" w:author="Michael Belias" w:date="2020-12-01T11:36:00Z">
                <w:rPr>
                  <w:rFonts w:ascii="Cambria Math" w:hAnsi="Cambria Math"/>
                </w:rPr>
                <m:t>J</m:t>
              </w:ins>
            </m:r>
          </m:e>
          <m:sub>
            <m:r>
              <w:ins w:id="3515" w:author="Michael Belias" w:date="2020-12-01T11:36:00Z">
                <w:rPr>
                  <w:rFonts w:ascii="Cambria Math" w:hAnsi="Cambria Math"/>
                </w:rPr>
                <m:t>β</m:t>
              </w:ins>
            </m:r>
          </m:sub>
        </m:sSub>
      </m:oMath>
      <w:ins w:id="3516" w:author="Michael Belias" w:date="2020-12-01T11:36:00Z">
        <w:r>
          <w:t xml:space="preserve">) multiplied by a non-negative </w:t>
        </w:r>
      </w:ins>
      <m:oMath>
        <m:r>
          <w:ins w:id="3517" w:author="Michael Belias" w:date="2020-12-01T11:36:00Z">
            <w:rPr>
              <w:rFonts w:ascii="Cambria Math" w:hAnsi="Cambria Math"/>
            </w:rPr>
            <m:t>λ</m:t>
          </w:ins>
        </m:r>
      </m:oMath>
      <w:ins w:id="3518" w:author="Michael Belias" w:date="2020-12-01T11:36:00Z">
        <w:r>
          <w:t xml:space="preserve">, often </w:t>
        </w:r>
        <w:r>
          <w:lastRenderedPageBreak/>
          <w:t>called a tuning parameter.</w:t>
        </w:r>
        <w:r w:rsidRPr="003C499A">
          <w:t xml:space="preserve"> </w:t>
        </w:r>
        <w:r>
          <w:t xml:space="preserve">As the term “tuning” implies, changing the value of </w:t>
        </w:r>
      </w:ins>
      <m:oMath>
        <m:r>
          <w:ins w:id="3519" w:author="Michael Belias" w:date="2020-12-01T11:36:00Z">
            <w:rPr>
              <w:rFonts w:ascii="Cambria Math" w:hAnsi="Cambria Math"/>
            </w:rPr>
            <m:t>λ</m:t>
          </w:ins>
        </m:r>
      </m:oMath>
      <w:ins w:id="3520" w:author="Michael Belias" w:date="2020-12-01T11:36:00Z">
        <w:r>
          <w:t xml:space="preserve"> changes the magnitude of the penalisation.</w:t>
        </w:r>
      </w:ins>
    </w:p>
    <w:p w14:paraId="774E6DB5" w14:textId="77777777" w:rsidR="00E040BE" w:rsidRDefault="00E040BE" w:rsidP="00E040BE">
      <w:pPr>
        <w:pStyle w:val="FirstParagraph"/>
        <w:ind w:firstLine="480"/>
        <w:rPr>
          <w:ins w:id="3521" w:author="Michael Belias" w:date="2020-12-01T11:36:00Z"/>
        </w:rPr>
      </w:pPr>
      <w:ins w:id="3522" w:author="Michael Belias" w:date="2020-12-01T11:36:00Z">
        <w:r>
          <w:t xml:space="preserve">In GLMs the estimation of the regression coefficients </w:t>
        </w:r>
      </w:ins>
      <m:oMath>
        <m:sSub>
          <m:sSubPr>
            <m:ctrlPr>
              <w:ins w:id="3523" w:author="Michael Belias" w:date="2020-12-01T11:36:00Z">
                <w:rPr>
                  <w:rFonts w:ascii="Cambria Math" w:hAnsi="Cambria Math"/>
                </w:rPr>
              </w:ins>
            </m:ctrlPr>
          </m:sSubPr>
          <m:e>
            <m:r>
              <w:ins w:id="3524" w:author="Michael Belias" w:date="2020-12-01T11:36:00Z">
                <w:rPr>
                  <w:rFonts w:ascii="Cambria Math" w:hAnsi="Cambria Math"/>
                </w:rPr>
                <m:t>β</m:t>
              </w:ins>
            </m:r>
          </m:e>
          <m:sub>
            <m:r>
              <w:ins w:id="3525" w:author="Michael Belias" w:date="2020-12-01T11:36:00Z">
                <w:rPr>
                  <w:rFonts w:ascii="Cambria Math" w:hAnsi="Cambria Math"/>
                </w:rPr>
                <m:t>i</m:t>
              </w:ins>
            </m:r>
          </m:sub>
        </m:sSub>
      </m:oMath>
      <w:ins w:id="3526" w:author="Michael Belias" w:date="2020-12-01T11:36:00Z">
        <w:r>
          <w:t xml:space="preserve"> is accomplished through optimisation of functions of </w:t>
        </w:r>
      </w:ins>
      <m:oMath>
        <m:sSub>
          <m:sSubPr>
            <m:ctrlPr>
              <w:ins w:id="3527" w:author="Michael Belias" w:date="2020-12-01T11:36:00Z">
                <w:rPr>
                  <w:rFonts w:ascii="Cambria Math" w:hAnsi="Cambria Math"/>
                </w:rPr>
              </w:ins>
            </m:ctrlPr>
          </m:sSubPr>
          <m:e>
            <m:r>
              <w:ins w:id="3528" w:author="Michael Belias" w:date="2020-12-01T11:36:00Z">
                <w:rPr>
                  <w:rFonts w:ascii="Cambria Math" w:hAnsi="Cambria Math"/>
                </w:rPr>
                <m:t>β</m:t>
              </w:ins>
            </m:r>
          </m:e>
          <m:sub>
            <m:r>
              <w:ins w:id="3529" w:author="Michael Belias" w:date="2020-12-01T11:36:00Z">
                <w:rPr>
                  <w:rFonts w:ascii="Cambria Math" w:hAnsi="Cambria Math"/>
                </w:rPr>
                <m:t>i</m:t>
              </w:ins>
            </m:r>
          </m:sub>
        </m:sSub>
      </m:oMath>
      <w:ins w:id="3530" w:author="Michael Belias" w:date="2020-12-01T11:36:00Z">
        <w:r>
          <w:t xml:space="preserve">. For Gaussian outcomes the least squares optimisation is estimating the </w:t>
        </w:r>
      </w:ins>
      <m:oMath>
        <m:sSub>
          <m:sSubPr>
            <m:ctrlPr>
              <w:ins w:id="3531" w:author="Michael Belias" w:date="2020-12-01T11:36:00Z">
                <w:rPr>
                  <w:rFonts w:ascii="Cambria Math" w:hAnsi="Cambria Math"/>
                </w:rPr>
              </w:ins>
            </m:ctrlPr>
          </m:sSubPr>
          <m:e>
            <m:acc>
              <m:accPr>
                <m:ctrlPr>
                  <w:ins w:id="3532" w:author="Michael Belias" w:date="2020-12-01T11:36:00Z">
                    <w:rPr>
                      <w:rFonts w:ascii="Cambria Math" w:hAnsi="Cambria Math"/>
                    </w:rPr>
                  </w:ins>
                </m:ctrlPr>
              </m:accPr>
              <m:e>
                <m:r>
                  <w:ins w:id="3533" w:author="Michael Belias" w:date="2020-12-01T11:36:00Z">
                    <w:rPr>
                      <w:rFonts w:ascii="Cambria Math" w:hAnsi="Cambria Math"/>
                    </w:rPr>
                    <m:t>β</m:t>
                  </w:ins>
                </m:r>
              </m:e>
            </m:acc>
          </m:e>
          <m:sub>
            <m:r>
              <w:ins w:id="3534" w:author="Michael Belias" w:date="2020-12-01T11:36:00Z">
                <w:rPr>
                  <w:rFonts w:ascii="Cambria Math" w:hAnsi="Cambria Math"/>
                </w:rPr>
                <m:t>i</m:t>
              </w:ins>
            </m:r>
          </m:sub>
        </m:sSub>
      </m:oMath>
      <w:ins w:id="3535" w:author="Michael Belias" w:date="2020-12-01T11:36:00Z">
        <w:r>
          <w:t xml:space="preserve"> that minimise the squared distance of the predicted and the observed values of the outcome, while for outcomes belonging to the exponential family (Gaussian, Binary, Poisson etc) we estimate the </w:t>
        </w:r>
      </w:ins>
      <m:oMath>
        <m:sSub>
          <m:sSubPr>
            <m:ctrlPr>
              <w:ins w:id="3536" w:author="Michael Belias" w:date="2020-12-01T11:36:00Z">
                <w:rPr>
                  <w:rFonts w:ascii="Cambria Math" w:hAnsi="Cambria Math"/>
                </w:rPr>
              </w:ins>
            </m:ctrlPr>
          </m:sSubPr>
          <m:e>
            <m:acc>
              <m:accPr>
                <m:ctrlPr>
                  <w:ins w:id="3537" w:author="Michael Belias" w:date="2020-12-01T11:36:00Z">
                    <w:rPr>
                      <w:rFonts w:ascii="Cambria Math" w:hAnsi="Cambria Math"/>
                    </w:rPr>
                  </w:ins>
                </m:ctrlPr>
              </m:accPr>
              <m:e>
                <m:r>
                  <w:ins w:id="3538" w:author="Michael Belias" w:date="2020-12-01T11:36:00Z">
                    <w:rPr>
                      <w:rFonts w:ascii="Cambria Math" w:hAnsi="Cambria Math"/>
                    </w:rPr>
                    <m:t>β</m:t>
                  </w:ins>
                </m:r>
              </m:e>
            </m:acc>
          </m:e>
          <m:sub>
            <m:r>
              <w:ins w:id="3539" w:author="Michael Belias" w:date="2020-12-01T11:36:00Z">
                <w:rPr>
                  <w:rFonts w:ascii="Cambria Math" w:hAnsi="Cambria Math"/>
                </w:rPr>
                <m:t>i</m:t>
              </w:ins>
            </m:r>
          </m:sub>
        </m:sSub>
      </m:oMath>
      <w:ins w:id="3540" w:author="Michael Belias" w:date="2020-12-01T11:36:00Z">
        <w:r>
          <w:t xml:space="preserve"> maximising the likelihood function of </w:t>
        </w:r>
      </w:ins>
      <m:oMath>
        <m:sSub>
          <m:sSubPr>
            <m:ctrlPr>
              <w:ins w:id="3541" w:author="Michael Belias" w:date="2020-12-01T11:36:00Z">
                <w:rPr>
                  <w:rFonts w:ascii="Cambria Math" w:hAnsi="Cambria Math"/>
                </w:rPr>
              </w:ins>
            </m:ctrlPr>
          </m:sSubPr>
          <m:e>
            <m:r>
              <w:ins w:id="3542" w:author="Michael Belias" w:date="2020-12-01T11:36:00Z">
                <w:rPr>
                  <w:rFonts w:ascii="Cambria Math" w:hAnsi="Cambria Math"/>
                </w:rPr>
                <m:t>β</m:t>
              </w:ins>
            </m:r>
          </m:e>
          <m:sub>
            <m:r>
              <w:ins w:id="3543" w:author="Michael Belias" w:date="2020-12-01T11:36:00Z">
                <w:rPr>
                  <w:rFonts w:ascii="Cambria Math" w:hAnsi="Cambria Math"/>
                </w:rPr>
                <m:t>i</m:t>
              </w:ins>
            </m:r>
          </m:sub>
        </m:sSub>
      </m:oMath>
      <w:ins w:id="3544" w:author="Michael Belias" w:date="2020-12-01T11:36:00Z">
        <w:r>
          <w:t>. Adding a penalty term (</w:t>
        </w:r>
      </w:ins>
      <m:oMath>
        <m:sSub>
          <m:sSubPr>
            <m:ctrlPr>
              <w:ins w:id="3545" w:author="Michael Belias" w:date="2020-12-01T11:36:00Z">
                <w:rPr>
                  <w:rFonts w:ascii="Cambria Math" w:hAnsi="Cambria Math"/>
                </w:rPr>
              </w:ins>
            </m:ctrlPr>
          </m:sSubPr>
          <m:e>
            <m:r>
              <w:ins w:id="3546" w:author="Michael Belias" w:date="2020-12-01T11:36:00Z">
                <w:rPr>
                  <w:rFonts w:ascii="Cambria Math" w:hAnsi="Cambria Math"/>
                </w:rPr>
                <m:t>J</m:t>
              </w:ins>
            </m:r>
          </m:e>
          <m:sub>
            <m:r>
              <w:ins w:id="3547" w:author="Michael Belias" w:date="2020-12-01T11:36:00Z">
                <w:rPr>
                  <w:rFonts w:ascii="Cambria Math" w:hAnsi="Cambria Math"/>
                </w:rPr>
                <m:t>β</m:t>
              </w:ins>
            </m:r>
          </m:sub>
        </m:sSub>
      </m:oMath>
      <w:ins w:id="3548" w:author="Michael Belias" w:date="2020-12-01T11:36:00Z">
        <w:r>
          <w:t>)  results in the following optimisation equations:</w:t>
        </w:r>
      </w:ins>
    </w:p>
    <w:p w14:paraId="16D3AFE5" w14:textId="77777777" w:rsidR="00E040BE" w:rsidRDefault="00E040BE" w:rsidP="00E040BE">
      <w:pPr>
        <w:numPr>
          <w:ilvl w:val="0"/>
          <w:numId w:val="17"/>
        </w:numPr>
        <w:rPr>
          <w:ins w:id="3549" w:author="Michael Belias" w:date="2020-12-01T11:36:00Z"/>
        </w:rPr>
      </w:pPr>
      <w:ins w:id="3550" w:author="Michael Belias" w:date="2020-12-01T11:36:00Z">
        <w:r>
          <w:t>Least squares approach</w:t>
        </w:r>
      </w:ins>
    </w:p>
    <w:p w14:paraId="520F9079" w14:textId="77777777" w:rsidR="00E040BE" w:rsidRDefault="00717D43" w:rsidP="00E040BE">
      <w:pPr>
        <w:pStyle w:val="BodyText"/>
        <w:rPr>
          <w:ins w:id="3551" w:author="Michael Belias" w:date="2020-12-01T11:36:00Z"/>
        </w:rPr>
      </w:pPr>
      <m:oMathPara>
        <m:oMathParaPr>
          <m:jc m:val="center"/>
        </m:oMathParaPr>
        <m:oMath>
          <m:acc>
            <m:accPr>
              <m:ctrlPr>
                <w:ins w:id="3552" w:author="Michael Belias" w:date="2020-12-01T11:36:00Z">
                  <w:rPr>
                    <w:rFonts w:ascii="Cambria Math" w:hAnsi="Cambria Math"/>
                  </w:rPr>
                </w:ins>
              </m:ctrlPr>
            </m:accPr>
            <m:e>
              <m:sSub>
                <m:sSubPr>
                  <m:ctrlPr>
                    <w:ins w:id="3553" w:author="Michael Belias" w:date="2020-12-01T11:36:00Z">
                      <w:rPr>
                        <w:rFonts w:ascii="Cambria Math" w:hAnsi="Cambria Math"/>
                        <w:i/>
                      </w:rPr>
                    </w:ins>
                  </m:ctrlPr>
                </m:sSubPr>
                <m:e>
                  <m:r>
                    <w:ins w:id="3554" w:author="Michael Belias" w:date="2020-12-01T11:36:00Z">
                      <w:rPr>
                        <w:rFonts w:ascii="Cambria Math" w:hAnsi="Cambria Math"/>
                      </w:rPr>
                      <m:t>β</m:t>
                    </w:ins>
                  </m:r>
                </m:e>
                <m:sub>
                  <m:r>
                    <w:ins w:id="3555" w:author="Michael Belias" w:date="2020-12-01T11:36:00Z">
                      <w:rPr>
                        <w:rFonts w:ascii="Cambria Math" w:hAnsi="Cambria Math"/>
                      </w:rPr>
                      <m:t>i</m:t>
                    </w:ins>
                  </m:r>
                </m:sub>
              </m:sSub>
            </m:e>
          </m:acc>
          <m:r>
            <w:ins w:id="3556" w:author="Michael Belias" w:date="2020-12-01T11:36:00Z">
              <w:rPr>
                <w:rFonts w:ascii="Cambria Math" w:hAnsi="Cambria Math"/>
              </w:rPr>
              <m:t>=argmi</m:t>
            </w:ins>
          </m:r>
          <m:sSub>
            <m:sSubPr>
              <m:ctrlPr>
                <w:ins w:id="3557" w:author="Michael Belias" w:date="2020-12-01T11:36:00Z">
                  <w:rPr>
                    <w:rFonts w:ascii="Cambria Math" w:hAnsi="Cambria Math"/>
                  </w:rPr>
                </w:ins>
              </m:ctrlPr>
            </m:sSubPr>
            <m:e>
              <m:r>
                <w:ins w:id="3558" w:author="Michael Belias" w:date="2020-12-01T11:36:00Z">
                  <w:rPr>
                    <w:rFonts w:ascii="Cambria Math" w:hAnsi="Cambria Math"/>
                  </w:rPr>
                  <m:t>n</m:t>
                </w:ins>
              </m:r>
            </m:e>
            <m:sub>
              <m:r>
                <w:ins w:id="3559" w:author="Michael Belias" w:date="2020-12-01T11:36:00Z">
                  <w:rPr>
                    <w:rFonts w:ascii="Cambria Math" w:hAnsi="Cambria Math"/>
                  </w:rPr>
                  <m:t>β</m:t>
                </w:ins>
              </m:r>
            </m:sub>
          </m:sSub>
          <m:d>
            <m:dPr>
              <m:begChr m:val="["/>
              <m:endChr m:val="]"/>
              <m:ctrlPr>
                <w:ins w:id="3560" w:author="Michael Belias" w:date="2020-12-01T11:36:00Z">
                  <w:rPr>
                    <w:rFonts w:ascii="Cambria Math" w:hAnsi="Cambria Math"/>
                    <w:i/>
                  </w:rPr>
                </w:ins>
              </m:ctrlPr>
            </m:dPr>
            <m:e>
              <m:nary>
                <m:naryPr>
                  <m:chr m:val="∑"/>
                  <m:limLoc m:val="undOvr"/>
                  <m:ctrlPr>
                    <w:ins w:id="3561" w:author="Michael Belias" w:date="2020-12-01T11:36:00Z">
                      <w:rPr>
                        <w:rFonts w:ascii="Cambria Math" w:hAnsi="Cambria Math"/>
                      </w:rPr>
                    </w:ins>
                  </m:ctrlPr>
                </m:naryPr>
                <m:sub>
                  <m:r>
                    <w:ins w:id="3562" w:author="Michael Belias" w:date="2020-12-01T11:36:00Z">
                      <w:rPr>
                        <w:rFonts w:ascii="Cambria Math" w:hAnsi="Cambria Math"/>
                      </w:rPr>
                      <m:t>j=1</m:t>
                    </w:ins>
                  </m:r>
                </m:sub>
                <m:sup>
                  <m:r>
                    <w:ins w:id="3563" w:author="Michael Belias" w:date="2020-12-01T11:36:00Z">
                      <w:rPr>
                        <w:rFonts w:ascii="Cambria Math" w:hAnsi="Cambria Math"/>
                      </w:rPr>
                      <m:t>n</m:t>
                    </w:ins>
                  </m:r>
                </m:sup>
                <m:e>
                  <m:r>
                    <w:ins w:id="3564" w:author="Michael Belias" w:date="2020-12-01T11:36:00Z">
                      <w:rPr>
                        <w:rFonts w:ascii="Cambria Math" w:hAnsi="Cambria Math"/>
                      </w:rPr>
                      <m:t>(</m:t>
                    </w:ins>
                  </m:r>
                </m:e>
              </m:nary>
              <m:sSub>
                <m:sSubPr>
                  <m:ctrlPr>
                    <w:ins w:id="3565" w:author="Michael Belias" w:date="2020-12-01T11:36:00Z">
                      <w:rPr>
                        <w:rFonts w:ascii="Cambria Math" w:hAnsi="Cambria Math"/>
                      </w:rPr>
                    </w:ins>
                  </m:ctrlPr>
                </m:sSubPr>
                <m:e>
                  <m:acc>
                    <m:accPr>
                      <m:ctrlPr>
                        <w:ins w:id="3566" w:author="Michael Belias" w:date="2020-12-01T11:36:00Z">
                          <w:rPr>
                            <w:rFonts w:ascii="Cambria Math" w:hAnsi="Cambria Math"/>
                          </w:rPr>
                        </w:ins>
                      </m:ctrlPr>
                    </m:accPr>
                    <m:e>
                      <m:r>
                        <w:ins w:id="3567" w:author="Michael Belias" w:date="2020-12-01T11:36:00Z">
                          <w:rPr>
                            <w:rFonts w:ascii="Cambria Math" w:hAnsi="Cambria Math"/>
                          </w:rPr>
                          <m:t>Y</m:t>
                        </w:ins>
                      </m:r>
                    </m:e>
                  </m:acc>
                </m:e>
                <m:sub>
                  <m:r>
                    <w:ins w:id="3568" w:author="Michael Belias" w:date="2020-12-01T11:36:00Z">
                      <w:rPr>
                        <w:rFonts w:ascii="Cambria Math" w:hAnsi="Cambria Math"/>
                      </w:rPr>
                      <m:t>j</m:t>
                    </w:ins>
                  </m:r>
                </m:sub>
              </m:sSub>
              <m:r>
                <w:ins w:id="3569" w:author="Michael Belias" w:date="2020-12-01T11:36:00Z">
                  <w:rPr>
                    <w:rFonts w:ascii="Cambria Math" w:hAnsi="Cambria Math"/>
                  </w:rPr>
                  <m:t>-</m:t>
                </w:ins>
              </m:r>
              <m:r>
                <w:ins w:id="3570" w:author="Michael Belias" w:date="2020-12-01T11:36:00Z">
                  <m:rPr>
                    <m:sty m:val="p"/>
                  </m:rPr>
                  <w:rPr>
                    <w:rFonts w:ascii="Cambria Math" w:hAnsi="Cambria Math"/>
                  </w:rPr>
                  <m:t>Y</m:t>
                </w:ins>
              </m:r>
              <m:sSup>
                <m:sSupPr>
                  <m:ctrlPr>
                    <w:ins w:id="3571" w:author="Michael Belias" w:date="2020-12-01T11:36:00Z">
                      <w:rPr>
                        <w:rFonts w:ascii="Cambria Math" w:hAnsi="Cambria Math"/>
                      </w:rPr>
                    </w:ins>
                  </m:ctrlPr>
                </m:sSupPr>
                <m:e>
                  <m:r>
                    <w:ins w:id="3572" w:author="Michael Belias" w:date="2020-12-01T11:36:00Z">
                      <w:rPr>
                        <w:rFonts w:ascii="Cambria Math" w:hAnsi="Cambria Math"/>
                      </w:rPr>
                      <m:t>)</m:t>
                    </w:ins>
                  </m:r>
                </m:e>
                <m:sup>
                  <m:r>
                    <w:ins w:id="3573" w:author="Michael Belias" w:date="2020-12-01T11:36:00Z">
                      <w:rPr>
                        <w:rFonts w:ascii="Cambria Math" w:hAnsi="Cambria Math"/>
                      </w:rPr>
                      <m:t>2</m:t>
                    </w:ins>
                  </m:r>
                </m:sup>
              </m:sSup>
              <m:r>
                <w:ins w:id="3574" w:author="Michael Belias" w:date="2020-12-01T11:36:00Z">
                  <w:rPr>
                    <w:rFonts w:ascii="Cambria Math" w:hAnsi="Cambria Math"/>
                  </w:rPr>
                  <m:t>+λ</m:t>
                </w:ins>
              </m:r>
              <m:sSub>
                <m:sSubPr>
                  <m:ctrlPr>
                    <w:ins w:id="3575" w:author="Michael Belias" w:date="2020-12-01T11:36:00Z">
                      <w:rPr>
                        <w:rFonts w:ascii="Cambria Math" w:hAnsi="Cambria Math"/>
                      </w:rPr>
                    </w:ins>
                  </m:ctrlPr>
                </m:sSubPr>
                <m:e>
                  <m:r>
                    <w:ins w:id="3576" w:author="Michael Belias" w:date="2020-12-01T11:36:00Z">
                      <w:rPr>
                        <w:rFonts w:ascii="Cambria Math" w:hAnsi="Cambria Math"/>
                      </w:rPr>
                      <m:t>J</m:t>
                    </w:ins>
                  </m:r>
                </m:e>
                <m:sub>
                  <m:r>
                    <w:ins w:id="3577" w:author="Michael Belias" w:date="2020-12-01T11:36:00Z">
                      <w:rPr>
                        <w:rFonts w:ascii="Cambria Math" w:hAnsi="Cambria Math"/>
                      </w:rPr>
                      <m:t>β</m:t>
                    </w:ins>
                  </m:r>
                </m:sub>
              </m:sSub>
            </m:e>
          </m:d>
          <m:r>
            <w:ins w:id="3578" w:author="Michael Belias" w:date="2020-12-01T11:36:00Z">
              <w:rPr>
                <w:rFonts w:ascii="Cambria Math" w:hAnsi="Cambria Math"/>
              </w:rPr>
              <m:t>; λ≥0 (9)</m:t>
            </w:ins>
          </m:r>
        </m:oMath>
      </m:oMathPara>
    </w:p>
    <w:p w14:paraId="3A265935" w14:textId="77777777" w:rsidR="00E040BE" w:rsidRDefault="00E040BE" w:rsidP="00E040BE">
      <w:pPr>
        <w:numPr>
          <w:ilvl w:val="0"/>
          <w:numId w:val="17"/>
        </w:numPr>
        <w:rPr>
          <w:ins w:id="3579" w:author="Michael Belias" w:date="2020-12-01T11:36:00Z"/>
        </w:rPr>
      </w:pPr>
      <w:ins w:id="3580" w:author="Michael Belias" w:date="2020-12-01T11:36:00Z">
        <w:r>
          <w:t>Maximum Likelihood approach</w:t>
        </w:r>
      </w:ins>
    </w:p>
    <w:p w14:paraId="6C392BA1" w14:textId="77777777" w:rsidR="00E040BE" w:rsidRDefault="00717D43" w:rsidP="00E040BE">
      <w:pPr>
        <w:pStyle w:val="FirstParagraph"/>
        <w:rPr>
          <w:ins w:id="3581" w:author="Michael Belias" w:date="2020-12-01T11:36:00Z"/>
        </w:rPr>
      </w:pPr>
      <m:oMathPara>
        <m:oMathParaPr>
          <m:jc m:val="center"/>
        </m:oMathParaPr>
        <m:oMath>
          <m:acc>
            <m:accPr>
              <m:ctrlPr>
                <w:ins w:id="3582" w:author="Michael Belias" w:date="2020-12-01T11:36:00Z">
                  <w:rPr>
                    <w:rFonts w:ascii="Cambria Math" w:hAnsi="Cambria Math"/>
                  </w:rPr>
                </w:ins>
              </m:ctrlPr>
            </m:accPr>
            <m:e>
              <m:sSub>
                <m:sSubPr>
                  <m:ctrlPr>
                    <w:ins w:id="3583" w:author="Michael Belias" w:date="2020-12-01T11:36:00Z">
                      <w:rPr>
                        <w:rFonts w:ascii="Cambria Math" w:hAnsi="Cambria Math"/>
                        <w:i/>
                      </w:rPr>
                    </w:ins>
                  </m:ctrlPr>
                </m:sSubPr>
                <m:e>
                  <m:r>
                    <w:ins w:id="3584" w:author="Michael Belias" w:date="2020-12-01T11:36:00Z">
                      <w:rPr>
                        <w:rFonts w:ascii="Cambria Math" w:hAnsi="Cambria Math"/>
                      </w:rPr>
                      <m:t>β</m:t>
                    </w:ins>
                  </m:r>
                </m:e>
                <m:sub>
                  <m:r>
                    <w:ins w:id="3585" w:author="Michael Belias" w:date="2020-12-01T11:36:00Z">
                      <w:rPr>
                        <w:rFonts w:ascii="Cambria Math" w:hAnsi="Cambria Math"/>
                      </w:rPr>
                      <m:t>i</m:t>
                    </w:ins>
                  </m:r>
                </m:sub>
              </m:sSub>
            </m:e>
          </m:acc>
          <m:r>
            <w:ins w:id="3586" w:author="Michael Belias" w:date="2020-12-01T11:36:00Z">
              <w:rPr>
                <w:rFonts w:ascii="Cambria Math" w:hAnsi="Cambria Math"/>
              </w:rPr>
              <m:t>=</m:t>
            </w:ins>
          </m:r>
          <m:sSub>
            <m:sSubPr>
              <m:ctrlPr>
                <w:ins w:id="3587" w:author="Michael Belias" w:date="2020-12-01T11:36:00Z">
                  <w:rPr>
                    <w:rFonts w:ascii="Cambria Math" w:hAnsi="Cambria Math"/>
                  </w:rPr>
                </w:ins>
              </m:ctrlPr>
            </m:sSubPr>
            <m:e>
              <m:r>
                <w:ins w:id="3588" w:author="Michael Belias" w:date="2020-12-01T11:36:00Z">
                  <w:rPr>
                    <w:rFonts w:ascii="Cambria Math" w:hAnsi="Cambria Math"/>
                  </w:rPr>
                  <m:t>argmax</m:t>
                </w:ins>
              </m:r>
            </m:e>
            <m:sub>
              <m:r>
                <w:ins w:id="3589" w:author="Michael Belias" w:date="2020-12-01T11:36:00Z">
                  <w:rPr>
                    <w:rFonts w:ascii="Cambria Math" w:hAnsi="Cambria Math"/>
                  </w:rPr>
                  <m:t>β</m:t>
                </w:ins>
              </m:r>
            </m:sub>
          </m:sSub>
          <m:d>
            <m:dPr>
              <m:begChr m:val="["/>
              <m:endChr m:val="]"/>
              <m:ctrlPr>
                <w:ins w:id="3590" w:author="Michael Belias" w:date="2020-12-01T11:36:00Z">
                  <w:rPr>
                    <w:rFonts w:ascii="Cambria Math" w:hAnsi="Cambria Math"/>
                    <w:i/>
                  </w:rPr>
                </w:ins>
              </m:ctrlPr>
            </m:dPr>
            <m:e>
              <m:r>
                <w:ins w:id="3591" w:author="Michael Belias" w:date="2020-12-01T11:36:00Z">
                  <w:rPr>
                    <w:rFonts w:ascii="Cambria Math" w:hAnsi="Cambria Math"/>
                  </w:rPr>
                  <m:t>L</m:t>
                </w:ins>
              </m:r>
              <m:d>
                <m:dPr>
                  <m:ctrlPr>
                    <w:ins w:id="3592" w:author="Michael Belias" w:date="2020-12-01T11:36:00Z">
                      <w:rPr>
                        <w:rFonts w:ascii="Cambria Math" w:hAnsi="Cambria Math"/>
                        <w:i/>
                      </w:rPr>
                    </w:ins>
                  </m:ctrlPr>
                </m:dPr>
                <m:e>
                  <m:sSub>
                    <m:sSubPr>
                      <m:ctrlPr>
                        <w:ins w:id="3593" w:author="Michael Belias" w:date="2020-12-01T11:36:00Z">
                          <w:rPr>
                            <w:rFonts w:ascii="Cambria Math" w:hAnsi="Cambria Math"/>
                            <w:i/>
                          </w:rPr>
                        </w:ins>
                      </m:ctrlPr>
                    </m:sSubPr>
                    <m:e>
                      <m:r>
                        <w:ins w:id="3594" w:author="Michael Belias" w:date="2020-12-01T11:36:00Z">
                          <w:rPr>
                            <w:rFonts w:ascii="Cambria Math" w:hAnsi="Cambria Math"/>
                          </w:rPr>
                          <m:t>β</m:t>
                        </w:ins>
                      </m:r>
                    </m:e>
                    <m:sub>
                      <m:r>
                        <w:ins w:id="3595" w:author="Michael Belias" w:date="2020-12-01T11:36:00Z">
                          <w:rPr>
                            <w:rFonts w:ascii="Cambria Math" w:hAnsi="Cambria Math"/>
                          </w:rPr>
                          <m:t>i</m:t>
                        </w:ins>
                      </m:r>
                    </m:sub>
                  </m:sSub>
                  <m:r>
                    <w:ins w:id="3596" w:author="Michael Belias" w:date="2020-12-01T11:36:00Z">
                      <w:rPr>
                        <w:rFonts w:ascii="Cambria Math" w:hAnsi="Cambria Math"/>
                      </w:rPr>
                      <m:t>;X</m:t>
                    </w:ins>
                  </m:r>
                </m:e>
              </m:d>
              <m:r>
                <w:ins w:id="3597" w:author="Michael Belias" w:date="2020-12-01T11:36:00Z">
                  <w:rPr>
                    <w:rFonts w:ascii="Cambria Math" w:hAnsi="Cambria Math"/>
                  </w:rPr>
                  <m:t>+λ</m:t>
                </w:ins>
              </m:r>
              <m:sSub>
                <m:sSubPr>
                  <m:ctrlPr>
                    <w:ins w:id="3598" w:author="Michael Belias" w:date="2020-12-01T11:36:00Z">
                      <w:rPr>
                        <w:rFonts w:ascii="Cambria Math" w:hAnsi="Cambria Math"/>
                      </w:rPr>
                    </w:ins>
                  </m:ctrlPr>
                </m:sSubPr>
                <m:e>
                  <m:r>
                    <w:ins w:id="3599" w:author="Michael Belias" w:date="2020-12-01T11:36:00Z">
                      <w:rPr>
                        <w:rFonts w:ascii="Cambria Math" w:hAnsi="Cambria Math"/>
                      </w:rPr>
                      <m:t>J</m:t>
                    </w:ins>
                  </m:r>
                </m:e>
                <m:sub>
                  <m:r>
                    <w:ins w:id="3600" w:author="Michael Belias" w:date="2020-12-01T11:36:00Z">
                      <w:rPr>
                        <w:rFonts w:ascii="Cambria Math" w:hAnsi="Cambria Math"/>
                      </w:rPr>
                      <m:t>β</m:t>
                    </w:ins>
                  </m:r>
                </m:sub>
              </m:sSub>
            </m:e>
          </m:d>
          <m:r>
            <w:ins w:id="3601" w:author="Michael Belias" w:date="2020-12-01T11:36:00Z">
              <w:rPr>
                <w:rFonts w:ascii="Cambria Math" w:hAnsi="Cambria Math"/>
              </w:rPr>
              <m:t>;  λ≥0  (10)</m:t>
            </w:ins>
          </m:r>
        </m:oMath>
      </m:oMathPara>
    </w:p>
    <w:p w14:paraId="684BB679" w14:textId="7B9D9A54" w:rsidR="00E040BE" w:rsidRPr="00B91426" w:rsidRDefault="00E040BE" w:rsidP="00E040BE">
      <w:pPr>
        <w:pStyle w:val="FirstParagraph"/>
        <w:ind w:firstLine="720"/>
        <w:rPr>
          <w:ins w:id="3602" w:author="Michael Belias" w:date="2020-12-01T11:36:00Z"/>
        </w:rPr>
      </w:pPr>
      <w:ins w:id="3603" w:author="Michael Belias" w:date="2020-12-01T11:36: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3604" w:author="Michael Belias" w:date="2020-12-01T11:36:00Z">
            <w:rPr>
              <w:rFonts w:ascii="Cambria Math" w:hAnsi="Cambria Math"/>
            </w:rPr>
            <m:t>λ</m:t>
          </w:ins>
        </m:r>
      </m:oMath>
      <w:ins w:id="3605" w:author="Michael Belias" w:date="2020-12-01T11:36:00Z">
        <w:r w:rsidRPr="00095028">
          <w:t xml:space="preserve"> must be specified. Too high or too low values o</w:t>
        </w:r>
        <w:r>
          <w:t xml:space="preserve">f </w:t>
        </w:r>
      </w:ins>
      <m:oMath>
        <m:r>
          <w:ins w:id="3606" w:author="Michael Belias" w:date="2020-12-01T11:36:00Z">
            <w:rPr>
              <w:rFonts w:ascii="Cambria Math" w:hAnsi="Cambria Math"/>
            </w:rPr>
            <m:t>λ</m:t>
          </w:ins>
        </m:r>
      </m:oMath>
      <w:ins w:id="3607" w:author="Michael Belias" w:date="2020-12-01T11:36:00Z">
        <w:r>
          <w:t xml:space="preserve"> may lead to over- or undersmoothing respectively. Several approaches have been proposed in order to determine the “optimal” </w:t>
        </w:r>
      </w:ins>
      <m:oMath>
        <m:r>
          <w:ins w:id="3608" w:author="Michael Belias" w:date="2020-12-01T11:36:00Z">
            <w:rPr>
              <w:rFonts w:ascii="Cambria Math" w:hAnsi="Cambria Math"/>
            </w:rPr>
            <m:t>λ</m:t>
          </w:ins>
        </m:r>
      </m:oMath>
      <w:ins w:id="3609" w:author="Michael Belias" w:date="2020-12-01T11:36:00Z">
        <w:r>
          <w:t xml:space="preserve">, such as Akaike’s information criterion AIC </w:t>
        </w:r>
        <w:r>
          <w:fldChar w:fldCharType="begin"/>
        </w:r>
      </w:ins>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ins w:id="3610" w:author="Michael Belias" w:date="2020-12-01T11:36:00Z">
        <w:r>
          <w:fldChar w:fldCharType="separate"/>
        </w:r>
      </w:ins>
      <w:r w:rsidR="005B1024" w:rsidRPr="005B1024">
        <w:rPr>
          <w:rFonts w:ascii="Garamond" w:hAnsi="Garamond"/>
        </w:rPr>
        <w:t>[39]</w:t>
      </w:r>
      <w:ins w:id="3611" w:author="Michael Belias" w:date="2020-12-01T11:36:00Z">
        <w:r>
          <w:fldChar w:fldCharType="end"/>
        </w:r>
        <w:r>
          <w:t xml:space="preserve">, “leave one out” generalised cross-validation (GCV) </w:t>
        </w:r>
        <w:r>
          <w:fldChar w:fldCharType="begin"/>
        </w:r>
      </w:ins>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ins w:id="3612" w:author="Michael Belias" w:date="2020-12-01T11:36:00Z">
        <w:r>
          <w:fldChar w:fldCharType="separate"/>
        </w:r>
      </w:ins>
      <w:r w:rsidR="005B1024" w:rsidRPr="005B1024">
        <w:rPr>
          <w:rFonts w:ascii="Garamond" w:hAnsi="Garamond"/>
        </w:rPr>
        <w:t>[40]</w:t>
      </w:r>
      <w:ins w:id="3613" w:author="Michael Belias" w:date="2020-12-01T11:36:00Z">
        <w:r>
          <w:fldChar w:fldCharType="end"/>
        </w:r>
        <w:r>
          <w:t xml:space="preserve"> or mixed-effects modelling </w:t>
        </w:r>
        <w:r>
          <w:fldChar w:fldCharType="begin"/>
        </w:r>
      </w:ins>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ins w:id="3614" w:author="Michael Belias" w:date="2020-12-01T11:36:00Z">
        <w:r>
          <w:fldChar w:fldCharType="separate"/>
        </w:r>
      </w:ins>
      <w:r w:rsidR="005B1024" w:rsidRPr="005B1024">
        <w:rPr>
          <w:rFonts w:ascii="Garamond" w:hAnsi="Garamond"/>
        </w:rPr>
        <w:t>[22]</w:t>
      </w:r>
      <w:ins w:id="3615" w:author="Michael Belias" w:date="2020-12-01T11:36:00Z">
        <w:r>
          <w:fldChar w:fldCharType="end"/>
        </w:r>
        <w:r>
          <w:t xml:space="preserve">. These processes are automated in most of the statistical packages. Briefly, when using the AIC, a series of models fitted with different </w:t>
        </w:r>
      </w:ins>
      <m:oMath>
        <m:r>
          <w:ins w:id="3616" w:author="Michael Belias" w:date="2020-12-01T11:36:00Z">
            <w:rPr>
              <w:rFonts w:ascii="Cambria Math" w:hAnsi="Cambria Math"/>
            </w:rPr>
            <m:t>λ</m:t>
          </w:ins>
        </m:r>
      </m:oMath>
      <w:ins w:id="3617" w:author="Michael Belias" w:date="2020-12-01T11:36:00Z">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3618" w:author="Michael Belias" w:date="2020-12-01T11:36:00Z">
                <w:rPr>
                  <w:rFonts w:ascii="Cambria Math" w:hAnsi="Cambria Math"/>
                </w:rPr>
              </w:ins>
            </m:ctrlPr>
          </m:sSubPr>
          <m:e>
            <m:r>
              <w:ins w:id="3619" w:author="Michael Belias" w:date="2020-12-01T11:36:00Z">
                <w:rPr>
                  <w:rFonts w:ascii="Cambria Math" w:hAnsi="Cambria Math"/>
                </w:rPr>
                <m:t>λ</m:t>
              </w:ins>
            </m:r>
          </m:e>
          <m:sub>
            <m:r>
              <w:ins w:id="3620" w:author="Michael Belias" w:date="2020-12-01T11:36:00Z">
                <w:rPr>
                  <w:rFonts w:ascii="Cambria Math" w:hAnsi="Cambria Math"/>
                </w:rPr>
                <m:t>i</m:t>
              </w:ins>
            </m:r>
          </m:sub>
        </m:sSub>
      </m:oMath>
      <w:ins w:id="3621" w:author="Michael Belias" w:date="2020-12-01T11:36:00Z">
        <w:r>
          <w:t xml:space="preserve"> values. The </w:t>
        </w:r>
      </w:ins>
      <m:oMath>
        <m:r>
          <w:ins w:id="3622" w:author="Michael Belias" w:date="2020-12-01T11:36:00Z">
            <w:rPr>
              <w:rFonts w:ascii="Cambria Math" w:hAnsi="Cambria Math"/>
            </w:rPr>
            <m:t>λ</m:t>
          </w:ins>
        </m:r>
      </m:oMath>
      <w:ins w:id="3623" w:author="Michael Belias" w:date="2020-12-01T11:36:00Z">
        <w:r>
          <w:t xml:space="preserve"> that minimizes the GCV minimizes the sum of the squared distances, </w:t>
        </w:r>
        <w:proofErr w:type="gramStart"/>
        <w:r>
          <w:t>i.e.</w:t>
        </w:r>
        <w:proofErr w:type="gramEnd"/>
        <w:r>
          <w:t xml:space="preserve"> the GCV score, is selected. In Bayesian/mixed effects modelling approach the penalty term is estimated in a similar way as random effects parameters</w:t>
        </w:r>
        <w:r w:rsidRPr="00AE46AC">
          <w:t>.</w:t>
        </w:r>
      </w:ins>
    </w:p>
    <w:p w14:paraId="3BA42AE1" w14:textId="77777777" w:rsidR="00E040BE" w:rsidRDefault="00E040BE" w:rsidP="00E040BE">
      <w:pPr>
        <w:pStyle w:val="Heading2"/>
        <w:rPr>
          <w:ins w:id="3624" w:author="Michael Belias" w:date="2020-12-01T11:36:00Z"/>
        </w:rPr>
      </w:pPr>
      <w:ins w:id="3625" w:author="Michael Belias" w:date="2020-12-01T11:36:00Z">
        <w:r>
          <w:t>P-splines</w:t>
        </w:r>
      </w:ins>
    </w:p>
    <w:p w14:paraId="240DDB4C" w14:textId="05B4C193" w:rsidR="00E040BE" w:rsidRDefault="00E040BE" w:rsidP="00E040BE">
      <w:pPr>
        <w:pStyle w:val="FirstParagraph"/>
        <w:ind w:firstLine="720"/>
        <w:rPr>
          <w:ins w:id="3626" w:author="Michael Belias" w:date="2020-12-01T11:36:00Z"/>
        </w:rPr>
      </w:pPr>
      <w:ins w:id="3627" w:author="Michael Belias" w:date="2020-12-01T11:36:00Z">
        <w:r>
          <w:t xml:space="preserve">A specific type of penalised splines, P-splines, proposed by </w:t>
        </w:r>
        <w:proofErr w:type="spellStart"/>
        <w:r>
          <w:t>Eilers</w:t>
        </w:r>
        <w:proofErr w:type="spellEnd"/>
        <w:r>
          <w:t xml:space="preserve"> and Marx </w:t>
        </w:r>
        <w:r>
          <w:fldChar w:fldCharType="begin"/>
        </w:r>
      </w:ins>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ins w:id="3628" w:author="Michael Belias" w:date="2020-12-01T11:36:00Z">
        <w:r>
          <w:fldChar w:fldCharType="separate"/>
        </w:r>
      </w:ins>
      <w:r w:rsidR="005B1024" w:rsidRPr="005B1024">
        <w:rPr>
          <w:rFonts w:ascii="Garamond" w:hAnsi="Garamond"/>
        </w:rPr>
        <w:t>[21]</w:t>
      </w:r>
      <w:ins w:id="3629" w:author="Michael Belias" w:date="2020-12-01T11:36:00Z">
        <w:r>
          <w:fldChar w:fldCharType="end"/>
        </w:r>
        <w:r>
          <w:t xml:space="preserve">, is a penalised version of B-splines, using a specific penalty term based on the sum of p-order differences between the coefficients of two consecutive intervals </w:t>
        </w:r>
      </w:ins>
      <m:oMath>
        <m:sSub>
          <m:sSubPr>
            <m:ctrlPr>
              <w:ins w:id="3630" w:author="Michael Belias" w:date="2020-12-01T11:36:00Z">
                <w:rPr>
                  <w:rFonts w:ascii="Cambria Math" w:hAnsi="Cambria Math"/>
                </w:rPr>
              </w:ins>
            </m:ctrlPr>
          </m:sSubPr>
          <m:e>
            <m:r>
              <w:ins w:id="3631" w:author="Michael Belias" w:date="2020-12-01T11:36:00Z">
                <w:rPr>
                  <w:rFonts w:ascii="Cambria Math" w:hAnsi="Cambria Math"/>
                </w:rPr>
                <m:t>J</m:t>
              </w:ins>
            </m:r>
          </m:e>
          <m:sub>
            <m:r>
              <w:ins w:id="3632" w:author="Michael Belias" w:date="2020-12-01T11:36:00Z">
                <w:rPr>
                  <w:rFonts w:ascii="Cambria Math" w:hAnsi="Cambria Math"/>
                </w:rPr>
                <m:t>β</m:t>
              </w:ins>
            </m:r>
          </m:sub>
        </m:sSub>
        <m:r>
          <w:ins w:id="3633" w:author="Michael Belias" w:date="2020-12-01T11:36:00Z">
            <w:rPr>
              <w:rFonts w:ascii="Cambria Math" w:hAnsi="Cambria Math"/>
            </w:rPr>
            <m:t xml:space="preserve">= </m:t>
          </w:ins>
        </m:r>
        <m:nary>
          <m:naryPr>
            <m:chr m:val="∑"/>
            <m:limLoc m:val="undOvr"/>
            <m:subHide m:val="1"/>
            <m:supHide m:val="1"/>
            <m:ctrlPr>
              <w:ins w:id="3634" w:author="Michael Belias" w:date="2020-12-01T11:36:00Z">
                <w:rPr>
                  <w:rFonts w:ascii="Cambria Math" w:hAnsi="Cambria Math"/>
                  <w:i/>
                </w:rPr>
              </w:ins>
            </m:ctrlPr>
          </m:naryPr>
          <m:sub/>
          <m:sup/>
          <m:e>
            <m:sSup>
              <m:sSupPr>
                <m:ctrlPr>
                  <w:ins w:id="3635" w:author="Michael Belias" w:date="2020-12-01T11:36:00Z">
                    <w:rPr>
                      <w:rFonts w:ascii="Cambria Math" w:hAnsi="Cambria Math"/>
                      <w:i/>
                    </w:rPr>
                  </w:ins>
                </m:ctrlPr>
              </m:sSupPr>
              <m:e>
                <m:r>
                  <w:ins w:id="3636" w:author="Michael Belias" w:date="2020-12-01T11:36:00Z">
                    <w:rPr>
                      <w:rFonts w:ascii="Cambria Math" w:hAnsi="Cambria Math"/>
                    </w:rPr>
                    <m:t>(Δ</m:t>
                  </w:ins>
                </m:r>
              </m:e>
              <m:sup>
                <m:r>
                  <w:ins w:id="3637" w:author="Michael Belias" w:date="2020-12-01T11:36:00Z">
                    <w:rPr>
                      <w:rFonts w:ascii="Cambria Math" w:hAnsi="Cambria Math"/>
                    </w:rPr>
                    <m:t>p</m:t>
                  </w:ins>
                </m:r>
              </m:sup>
            </m:sSup>
            <m:sSub>
              <m:sSubPr>
                <m:ctrlPr>
                  <w:ins w:id="3638" w:author="Michael Belias" w:date="2020-12-01T11:36:00Z">
                    <w:rPr>
                      <w:rFonts w:ascii="Cambria Math" w:hAnsi="Cambria Math"/>
                    </w:rPr>
                  </w:ins>
                </m:ctrlPr>
              </m:sSubPr>
              <m:e>
                <m:r>
                  <w:ins w:id="3639" w:author="Michael Belias" w:date="2020-12-01T11:36:00Z">
                    <w:rPr>
                      <w:rFonts w:ascii="Cambria Math" w:hAnsi="Cambria Math"/>
                    </w:rPr>
                    <m:t>β</m:t>
                  </w:ins>
                </m:r>
              </m:e>
              <m:sub>
                <m:r>
                  <w:ins w:id="3640" w:author="Michael Belias" w:date="2020-12-01T11:36:00Z">
                    <w:rPr>
                      <w:rFonts w:ascii="Cambria Math" w:hAnsi="Cambria Math"/>
                    </w:rPr>
                    <m:t>w</m:t>
                  </w:ins>
                </m:r>
              </m:sub>
            </m:sSub>
            <m:sSup>
              <m:sSupPr>
                <m:ctrlPr>
                  <w:ins w:id="3641" w:author="Michael Belias" w:date="2020-12-01T11:36:00Z">
                    <w:rPr>
                      <w:rFonts w:ascii="Cambria Math" w:hAnsi="Cambria Math"/>
                    </w:rPr>
                  </w:ins>
                </m:ctrlPr>
              </m:sSupPr>
              <m:e>
                <m:r>
                  <w:ins w:id="3642" w:author="Michael Belias" w:date="2020-12-01T11:36:00Z">
                    <w:rPr>
                      <w:rFonts w:ascii="Cambria Math" w:hAnsi="Cambria Math"/>
                    </w:rPr>
                    <m:t>)</m:t>
                  </w:ins>
                </m:r>
              </m:e>
              <m:sup>
                <m:r>
                  <w:ins w:id="3643" w:author="Michael Belias" w:date="2020-12-01T11:36:00Z">
                    <w:rPr>
                      <w:rFonts w:ascii="Cambria Math" w:hAnsi="Cambria Math"/>
                    </w:rPr>
                    <m:t>2</m:t>
                  </w:ins>
                </m:r>
              </m:sup>
            </m:sSup>
          </m:e>
        </m:nary>
      </m:oMath>
      <w:ins w:id="3644" w:author="Michael Belias" w:date="2020-12-01T11:36:00Z">
        <w:r>
          <w:t xml:space="preserve">. </w:t>
        </w:r>
        <w:r w:rsidRPr="00181BE8">
          <w:t xml:space="preserve"> </w:t>
        </w:r>
        <w:r>
          <w:t xml:space="preserve">The first order differences are defined as follows: </w:t>
        </w:r>
      </w:ins>
      <m:oMath>
        <m:r>
          <w:ins w:id="3645" w:author="Michael Belias" w:date="2020-12-01T11:36:00Z">
            <w:rPr>
              <w:rFonts w:ascii="Cambria Math" w:hAnsi="Cambria Math"/>
            </w:rPr>
            <m:t>Δ(</m:t>
          </w:ins>
        </m:r>
        <m:sSub>
          <m:sSubPr>
            <m:ctrlPr>
              <w:ins w:id="3646" w:author="Michael Belias" w:date="2020-12-01T11:36:00Z">
                <w:rPr>
                  <w:rFonts w:ascii="Cambria Math" w:hAnsi="Cambria Math"/>
                </w:rPr>
              </w:ins>
            </m:ctrlPr>
          </m:sSubPr>
          <m:e>
            <m:r>
              <w:ins w:id="3647" w:author="Michael Belias" w:date="2020-12-01T11:36:00Z">
                <w:rPr>
                  <w:rFonts w:ascii="Cambria Math" w:hAnsi="Cambria Math"/>
                </w:rPr>
                <m:t>β</m:t>
              </w:ins>
            </m:r>
          </m:e>
          <m:sub>
            <m:r>
              <w:ins w:id="3648" w:author="Michael Belias" w:date="2020-12-01T11:36:00Z">
                <w:rPr>
                  <w:rFonts w:ascii="Cambria Math" w:hAnsi="Cambria Math"/>
                </w:rPr>
                <m:t>w</m:t>
              </w:ins>
            </m:r>
          </m:sub>
        </m:sSub>
        <m:r>
          <w:ins w:id="3649" w:author="Michael Belias" w:date="2020-12-01T11:36:00Z">
            <w:rPr>
              <w:rFonts w:ascii="Cambria Math" w:hAnsi="Cambria Math"/>
            </w:rPr>
            <m:t>)=(</m:t>
          </w:ins>
        </m:r>
        <m:sSub>
          <m:sSubPr>
            <m:ctrlPr>
              <w:ins w:id="3650" w:author="Michael Belias" w:date="2020-12-01T11:36:00Z">
                <w:rPr>
                  <w:rFonts w:ascii="Cambria Math" w:hAnsi="Cambria Math"/>
                </w:rPr>
              </w:ins>
            </m:ctrlPr>
          </m:sSubPr>
          <m:e>
            <m:r>
              <w:ins w:id="3651" w:author="Michael Belias" w:date="2020-12-01T11:36:00Z">
                <w:rPr>
                  <w:rFonts w:ascii="Cambria Math" w:hAnsi="Cambria Math"/>
                </w:rPr>
                <m:t>β</m:t>
              </w:ins>
            </m:r>
          </m:e>
          <m:sub>
            <m:r>
              <w:ins w:id="3652" w:author="Michael Belias" w:date="2020-12-01T11:36:00Z">
                <w:rPr>
                  <w:rFonts w:ascii="Cambria Math" w:hAnsi="Cambria Math"/>
                </w:rPr>
                <m:t>w</m:t>
              </w:ins>
            </m:r>
          </m:sub>
        </m:sSub>
        <m:r>
          <w:ins w:id="3653" w:author="Michael Belias" w:date="2020-12-01T11:36:00Z">
            <w:rPr>
              <w:rFonts w:ascii="Cambria Math" w:hAnsi="Cambria Math"/>
            </w:rPr>
            <m:t>-</m:t>
          </w:ins>
        </m:r>
        <m:sSub>
          <m:sSubPr>
            <m:ctrlPr>
              <w:ins w:id="3654" w:author="Michael Belias" w:date="2020-12-01T11:36:00Z">
                <w:rPr>
                  <w:rFonts w:ascii="Cambria Math" w:hAnsi="Cambria Math"/>
                </w:rPr>
              </w:ins>
            </m:ctrlPr>
          </m:sSubPr>
          <m:e>
            <m:r>
              <w:ins w:id="3655" w:author="Michael Belias" w:date="2020-12-01T11:36:00Z">
                <w:rPr>
                  <w:rFonts w:ascii="Cambria Math" w:hAnsi="Cambria Math"/>
                </w:rPr>
                <m:t>β</m:t>
              </w:ins>
            </m:r>
          </m:e>
          <m:sub>
            <m:r>
              <w:ins w:id="3656" w:author="Michael Belias" w:date="2020-12-01T11:36:00Z">
                <w:rPr>
                  <w:rFonts w:ascii="Cambria Math" w:hAnsi="Cambria Math"/>
                </w:rPr>
                <m:t>w-1</m:t>
              </w:ins>
            </m:r>
          </m:sub>
        </m:sSub>
        <m:r>
          <w:ins w:id="3657" w:author="Michael Belias" w:date="2020-12-01T11:36:00Z">
            <w:rPr>
              <w:rFonts w:ascii="Cambria Math" w:hAnsi="Cambria Math"/>
            </w:rPr>
            <m:t>)</m:t>
          </w:ins>
        </m:r>
      </m:oMath>
      <w:ins w:id="3658" w:author="Michael Belias" w:date="2020-12-01T11:36:00Z">
        <w:r>
          <w:t>, but Eilers and Marx propose the use of second order differences, which are the first order differences of the first order differences</w:t>
        </w:r>
      </w:ins>
    </w:p>
    <w:p w14:paraId="42A2B91E" w14:textId="77777777" w:rsidR="00E040BE" w:rsidRDefault="00E040BE" w:rsidP="00E040BE">
      <w:pPr>
        <w:pStyle w:val="FirstParagraph"/>
        <w:ind w:firstLine="720"/>
        <w:rPr>
          <w:ins w:id="3659" w:author="Michael Belias" w:date="2020-12-01T11:36:00Z"/>
        </w:rPr>
      </w:pPr>
      <w:ins w:id="3660" w:author="Michael Belias" w:date="2020-12-01T11:36:00Z">
        <w:r>
          <w:t xml:space="preserve"> </w:t>
        </w:r>
      </w:ins>
      <m:oMath>
        <m:sSup>
          <m:sSupPr>
            <m:ctrlPr>
              <w:ins w:id="3661" w:author="Michael Belias" w:date="2020-12-01T11:36:00Z">
                <w:rPr>
                  <w:rFonts w:ascii="Cambria Math" w:hAnsi="Cambria Math"/>
                </w:rPr>
              </w:ins>
            </m:ctrlPr>
          </m:sSupPr>
          <m:e>
            <m:r>
              <w:ins w:id="3662" w:author="Michael Belias" w:date="2020-12-01T11:36:00Z">
                <w:rPr>
                  <w:rFonts w:ascii="Cambria Math" w:hAnsi="Cambria Math"/>
                </w:rPr>
                <m:t>Δ</m:t>
              </w:ins>
            </m:r>
          </m:e>
          <m:sup>
            <m:r>
              <w:ins w:id="3663" w:author="Michael Belias" w:date="2020-12-01T11:36:00Z">
                <w:rPr>
                  <w:rFonts w:ascii="Cambria Math" w:hAnsi="Cambria Math"/>
                </w:rPr>
                <m:t>2</m:t>
              </w:ins>
            </m:r>
          </m:sup>
        </m:sSup>
        <m:r>
          <w:ins w:id="3664" w:author="Michael Belias" w:date="2020-12-01T11:36:00Z">
            <w:rPr>
              <w:rFonts w:ascii="Cambria Math" w:hAnsi="Cambria Math"/>
            </w:rPr>
            <m:t>(</m:t>
          </w:ins>
        </m:r>
        <m:sSub>
          <m:sSubPr>
            <m:ctrlPr>
              <w:ins w:id="3665" w:author="Michael Belias" w:date="2020-12-01T11:36:00Z">
                <w:rPr>
                  <w:rFonts w:ascii="Cambria Math" w:hAnsi="Cambria Math"/>
                </w:rPr>
              </w:ins>
            </m:ctrlPr>
          </m:sSubPr>
          <m:e>
            <m:r>
              <w:ins w:id="3666" w:author="Michael Belias" w:date="2020-12-01T11:36:00Z">
                <w:rPr>
                  <w:rFonts w:ascii="Cambria Math" w:hAnsi="Cambria Math"/>
                </w:rPr>
                <m:t>β</m:t>
              </w:ins>
            </m:r>
          </m:e>
          <m:sub>
            <m:r>
              <w:ins w:id="3667" w:author="Michael Belias" w:date="2020-12-01T11:36:00Z">
                <w:rPr>
                  <w:rFonts w:ascii="Cambria Math" w:hAnsi="Cambria Math"/>
                </w:rPr>
                <m:t>w</m:t>
              </w:ins>
            </m:r>
          </m:sub>
        </m:sSub>
        <m:r>
          <w:ins w:id="3668" w:author="Michael Belias" w:date="2020-12-01T11:36:00Z">
            <w:rPr>
              <w:rFonts w:ascii="Cambria Math" w:hAnsi="Cambria Math"/>
            </w:rPr>
            <m:t>)=Δ(Δ(</m:t>
          </w:ins>
        </m:r>
        <m:sSub>
          <m:sSubPr>
            <m:ctrlPr>
              <w:ins w:id="3669" w:author="Michael Belias" w:date="2020-12-01T11:36:00Z">
                <w:rPr>
                  <w:rFonts w:ascii="Cambria Math" w:hAnsi="Cambria Math"/>
                </w:rPr>
              </w:ins>
            </m:ctrlPr>
          </m:sSubPr>
          <m:e>
            <m:r>
              <w:ins w:id="3670" w:author="Michael Belias" w:date="2020-12-01T11:36:00Z">
                <w:rPr>
                  <w:rFonts w:ascii="Cambria Math" w:hAnsi="Cambria Math"/>
                </w:rPr>
                <m:t>β</m:t>
              </w:ins>
            </m:r>
          </m:e>
          <m:sub>
            <m:r>
              <w:ins w:id="3671" w:author="Michael Belias" w:date="2020-12-01T11:36:00Z">
                <w:rPr>
                  <w:rFonts w:ascii="Cambria Math" w:hAnsi="Cambria Math"/>
                </w:rPr>
                <m:t>w</m:t>
              </w:ins>
            </m:r>
          </m:sub>
        </m:sSub>
        <m:r>
          <w:ins w:id="3672" w:author="Michael Belias" w:date="2020-12-01T11:36:00Z">
            <w:rPr>
              <w:rFonts w:ascii="Cambria Math" w:hAnsi="Cambria Math"/>
            </w:rPr>
            <m:t>))=Δ(</m:t>
          </w:ins>
        </m:r>
        <m:sSub>
          <m:sSubPr>
            <m:ctrlPr>
              <w:ins w:id="3673" w:author="Michael Belias" w:date="2020-12-01T11:36:00Z">
                <w:rPr>
                  <w:rFonts w:ascii="Cambria Math" w:hAnsi="Cambria Math"/>
                </w:rPr>
              </w:ins>
            </m:ctrlPr>
          </m:sSubPr>
          <m:e>
            <m:r>
              <w:ins w:id="3674" w:author="Michael Belias" w:date="2020-12-01T11:36:00Z">
                <w:rPr>
                  <w:rFonts w:ascii="Cambria Math" w:hAnsi="Cambria Math"/>
                </w:rPr>
                <m:t>β</m:t>
              </w:ins>
            </m:r>
          </m:e>
          <m:sub>
            <m:r>
              <w:ins w:id="3675" w:author="Michael Belias" w:date="2020-12-01T11:36:00Z">
                <w:rPr>
                  <w:rFonts w:ascii="Cambria Math" w:hAnsi="Cambria Math"/>
                </w:rPr>
                <m:t>w</m:t>
              </w:ins>
            </m:r>
          </m:sub>
        </m:sSub>
        <m:r>
          <w:ins w:id="3676" w:author="Michael Belias" w:date="2020-12-01T11:36:00Z">
            <w:rPr>
              <w:rFonts w:ascii="Cambria Math" w:hAnsi="Cambria Math"/>
            </w:rPr>
            <m:t>)-Δ(</m:t>
          </w:ins>
        </m:r>
        <m:sSub>
          <m:sSubPr>
            <m:ctrlPr>
              <w:ins w:id="3677" w:author="Michael Belias" w:date="2020-12-01T11:36:00Z">
                <w:rPr>
                  <w:rFonts w:ascii="Cambria Math" w:hAnsi="Cambria Math"/>
                </w:rPr>
              </w:ins>
            </m:ctrlPr>
          </m:sSubPr>
          <m:e>
            <m:r>
              <w:ins w:id="3678" w:author="Michael Belias" w:date="2020-12-01T11:36:00Z">
                <w:rPr>
                  <w:rFonts w:ascii="Cambria Math" w:hAnsi="Cambria Math"/>
                </w:rPr>
                <m:t>β</m:t>
              </w:ins>
            </m:r>
          </m:e>
          <m:sub>
            <m:r>
              <w:ins w:id="3679" w:author="Michael Belias" w:date="2020-12-01T11:36:00Z">
                <w:rPr>
                  <w:rFonts w:ascii="Cambria Math" w:hAnsi="Cambria Math"/>
                </w:rPr>
                <m:t>w-1</m:t>
              </w:ins>
            </m:r>
          </m:sub>
        </m:sSub>
        <m:r>
          <w:ins w:id="3680" w:author="Michael Belias" w:date="2020-12-01T11:36:00Z">
            <w:rPr>
              <w:rFonts w:ascii="Cambria Math" w:hAnsi="Cambria Math"/>
            </w:rPr>
            <m:t>)=[</m:t>
          </w:ins>
        </m:r>
        <m:sSub>
          <m:sSubPr>
            <m:ctrlPr>
              <w:ins w:id="3681" w:author="Michael Belias" w:date="2020-12-01T11:36:00Z">
                <w:rPr>
                  <w:rFonts w:ascii="Cambria Math" w:hAnsi="Cambria Math"/>
                </w:rPr>
              </w:ins>
            </m:ctrlPr>
          </m:sSubPr>
          <m:e>
            <m:r>
              <w:ins w:id="3682" w:author="Michael Belias" w:date="2020-12-01T11:36:00Z">
                <w:rPr>
                  <w:rFonts w:ascii="Cambria Math" w:hAnsi="Cambria Math"/>
                </w:rPr>
                <m:t>β</m:t>
              </w:ins>
            </m:r>
          </m:e>
          <m:sub>
            <m:r>
              <w:ins w:id="3683" w:author="Michael Belias" w:date="2020-12-01T11:36:00Z">
                <w:rPr>
                  <w:rFonts w:ascii="Cambria Math" w:hAnsi="Cambria Math"/>
                </w:rPr>
                <m:t>w</m:t>
              </w:ins>
            </m:r>
          </m:sub>
        </m:sSub>
        <m:r>
          <w:ins w:id="3684" w:author="Michael Belias" w:date="2020-12-01T11:36:00Z">
            <w:rPr>
              <w:rFonts w:ascii="Cambria Math" w:hAnsi="Cambria Math"/>
            </w:rPr>
            <m:t>-</m:t>
          </w:ins>
        </m:r>
        <m:sSub>
          <m:sSubPr>
            <m:ctrlPr>
              <w:ins w:id="3685" w:author="Michael Belias" w:date="2020-12-01T11:36:00Z">
                <w:rPr>
                  <w:rFonts w:ascii="Cambria Math" w:hAnsi="Cambria Math"/>
                </w:rPr>
              </w:ins>
            </m:ctrlPr>
          </m:sSubPr>
          <m:e>
            <m:r>
              <w:ins w:id="3686" w:author="Michael Belias" w:date="2020-12-01T11:36:00Z">
                <w:rPr>
                  <w:rFonts w:ascii="Cambria Math" w:hAnsi="Cambria Math"/>
                </w:rPr>
                <m:t>β</m:t>
              </w:ins>
            </m:r>
          </m:e>
          <m:sub>
            <m:r>
              <w:ins w:id="3687" w:author="Michael Belias" w:date="2020-12-01T11:36:00Z">
                <w:rPr>
                  <w:rFonts w:ascii="Cambria Math" w:hAnsi="Cambria Math"/>
                </w:rPr>
                <m:t>w-1</m:t>
              </w:ins>
            </m:r>
          </m:sub>
        </m:sSub>
        <m:r>
          <w:ins w:id="3688" w:author="Michael Belias" w:date="2020-12-01T11:36:00Z">
            <w:rPr>
              <w:rFonts w:ascii="Cambria Math" w:hAnsi="Cambria Math"/>
            </w:rPr>
            <m:t>]-[</m:t>
          </w:ins>
        </m:r>
        <m:sSub>
          <m:sSubPr>
            <m:ctrlPr>
              <w:ins w:id="3689" w:author="Michael Belias" w:date="2020-12-01T11:36:00Z">
                <w:rPr>
                  <w:rFonts w:ascii="Cambria Math" w:hAnsi="Cambria Math"/>
                </w:rPr>
              </w:ins>
            </m:ctrlPr>
          </m:sSubPr>
          <m:e>
            <m:r>
              <w:ins w:id="3690" w:author="Michael Belias" w:date="2020-12-01T11:36:00Z">
                <w:rPr>
                  <w:rFonts w:ascii="Cambria Math" w:hAnsi="Cambria Math"/>
                </w:rPr>
                <m:t>β</m:t>
              </w:ins>
            </m:r>
          </m:e>
          <m:sub>
            <m:r>
              <w:ins w:id="3691" w:author="Michael Belias" w:date="2020-12-01T11:36:00Z">
                <w:rPr>
                  <w:rFonts w:ascii="Cambria Math" w:hAnsi="Cambria Math"/>
                </w:rPr>
                <m:t>w-1</m:t>
              </w:ins>
            </m:r>
          </m:sub>
        </m:sSub>
        <m:r>
          <w:ins w:id="3692" w:author="Michael Belias" w:date="2020-12-01T11:36:00Z">
            <w:rPr>
              <w:rFonts w:ascii="Cambria Math" w:hAnsi="Cambria Math"/>
            </w:rPr>
            <m:t>-</m:t>
          </w:ins>
        </m:r>
        <m:sSub>
          <m:sSubPr>
            <m:ctrlPr>
              <w:ins w:id="3693" w:author="Michael Belias" w:date="2020-12-01T11:36:00Z">
                <w:rPr>
                  <w:rFonts w:ascii="Cambria Math" w:hAnsi="Cambria Math"/>
                </w:rPr>
              </w:ins>
            </m:ctrlPr>
          </m:sSubPr>
          <m:e>
            <m:r>
              <w:ins w:id="3694" w:author="Michael Belias" w:date="2020-12-01T11:36:00Z">
                <w:rPr>
                  <w:rFonts w:ascii="Cambria Math" w:hAnsi="Cambria Math"/>
                </w:rPr>
                <m:t>β</m:t>
              </w:ins>
            </m:r>
          </m:e>
          <m:sub>
            <m:r>
              <w:ins w:id="3695" w:author="Michael Belias" w:date="2020-12-01T11:36:00Z">
                <w:rPr>
                  <w:rFonts w:ascii="Cambria Math" w:hAnsi="Cambria Math"/>
                </w:rPr>
                <m:t>w-2</m:t>
              </w:ins>
            </m:r>
          </m:sub>
        </m:sSub>
        <m:r>
          <w:ins w:id="3696" w:author="Michael Belias" w:date="2020-12-01T11:36:00Z">
            <w:rPr>
              <w:rFonts w:ascii="Cambria Math" w:hAnsi="Cambria Math"/>
            </w:rPr>
            <m:t>]</m:t>
          </w:ins>
        </m:r>
      </m:oMath>
      <w:ins w:id="3697" w:author="Michael Belias" w:date="2020-12-01T11:36:00Z">
        <w:r>
          <w:t xml:space="preserve">. </w:t>
        </w:r>
      </w:ins>
    </w:p>
    <w:p w14:paraId="77A48AD0" w14:textId="242CA0FD" w:rsidR="00E040BE" w:rsidRDefault="00E040BE" w:rsidP="00E040BE">
      <w:pPr>
        <w:pStyle w:val="FirstParagraph"/>
        <w:rPr>
          <w:ins w:id="3698" w:author="Michael Belias" w:date="2020-12-01T11:36:00Z"/>
        </w:rPr>
      </w:pPr>
      <w:ins w:id="3699" w:author="Michael Belias" w:date="2020-12-01T11:36: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3700" w:author="Michael Belias" w:date="2020-12-01T11:36:00Z">
                <w:rPr>
                  <w:rFonts w:ascii="Cambria Math" w:hAnsi="Cambria Math"/>
                </w:rPr>
              </w:ins>
            </m:ctrlPr>
          </m:sSubPr>
          <m:e>
            <m:r>
              <w:ins w:id="3701" w:author="Michael Belias" w:date="2020-12-01T11:36:00Z">
                <w:rPr>
                  <w:rFonts w:ascii="Cambria Math" w:hAnsi="Cambria Math"/>
                </w:rPr>
                <m:t>J</m:t>
              </w:ins>
            </m:r>
          </m:e>
          <m:sub>
            <m:r>
              <w:ins w:id="3702" w:author="Michael Belias" w:date="2020-12-01T11:36:00Z">
                <w:rPr>
                  <w:rFonts w:ascii="Cambria Math" w:hAnsi="Cambria Math"/>
                </w:rPr>
                <m:t>β</m:t>
              </w:ins>
            </m:r>
          </m:sub>
        </m:sSub>
        <m:r>
          <w:ins w:id="3703" w:author="Michael Belias" w:date="2020-12-01T11:36:00Z">
            <w:rPr>
              <w:rFonts w:ascii="Cambria Math" w:hAnsi="Cambria Math"/>
            </w:rPr>
            <m:t>=</m:t>
          </w:ins>
        </m:r>
        <m:nary>
          <m:naryPr>
            <m:chr m:val="∑"/>
            <m:limLoc m:val="undOvr"/>
            <m:ctrlPr>
              <w:ins w:id="3704" w:author="Michael Belias" w:date="2020-12-01T11:36:00Z">
                <w:rPr>
                  <w:rFonts w:ascii="Cambria Math" w:hAnsi="Cambria Math"/>
                </w:rPr>
              </w:ins>
            </m:ctrlPr>
          </m:naryPr>
          <m:sub>
            <m:r>
              <w:ins w:id="3705" w:author="Michael Belias" w:date="2020-12-01T11:36:00Z">
                <w:rPr>
                  <w:rFonts w:ascii="Cambria Math" w:hAnsi="Cambria Math"/>
                </w:rPr>
                <m:t>w=3</m:t>
              </w:ins>
            </m:r>
          </m:sub>
          <m:sup>
            <m:r>
              <w:ins w:id="3706" w:author="Michael Belias" w:date="2020-12-01T11:36:00Z">
                <w:rPr>
                  <w:rFonts w:ascii="Cambria Math" w:hAnsi="Cambria Math"/>
                </w:rPr>
                <m:t>K+4</m:t>
              </w:ins>
            </m:r>
          </m:sup>
          <m:e>
            <m:r>
              <w:ins w:id="3707" w:author="Michael Belias" w:date="2020-12-01T11:36:00Z">
                <w:rPr>
                  <w:rFonts w:ascii="Cambria Math" w:hAnsi="Cambria Math"/>
                </w:rPr>
                <m:t>(</m:t>
              </w:ins>
            </m:r>
          </m:e>
        </m:nary>
        <m:sSub>
          <m:sSubPr>
            <m:ctrlPr>
              <w:ins w:id="3708" w:author="Michael Belias" w:date="2020-12-01T11:36:00Z">
                <w:rPr>
                  <w:rFonts w:ascii="Cambria Math" w:hAnsi="Cambria Math"/>
                </w:rPr>
              </w:ins>
            </m:ctrlPr>
          </m:sSubPr>
          <m:e>
            <m:r>
              <w:ins w:id="3709" w:author="Michael Belias" w:date="2020-12-01T11:36:00Z">
                <w:rPr>
                  <w:rFonts w:ascii="Cambria Math" w:hAnsi="Cambria Math"/>
                </w:rPr>
                <m:t>β</m:t>
              </w:ins>
            </m:r>
          </m:e>
          <m:sub>
            <m:r>
              <w:ins w:id="3710" w:author="Michael Belias" w:date="2020-12-01T11:36:00Z">
                <w:rPr>
                  <w:rFonts w:ascii="Cambria Math" w:hAnsi="Cambria Math"/>
                </w:rPr>
                <m:t>w</m:t>
              </w:ins>
            </m:r>
          </m:sub>
        </m:sSub>
        <m:sSup>
          <m:sSupPr>
            <m:ctrlPr>
              <w:ins w:id="3711" w:author="Michael Belias" w:date="2020-12-01T11:36:00Z">
                <w:rPr>
                  <w:rFonts w:ascii="Cambria Math" w:hAnsi="Cambria Math"/>
                </w:rPr>
              </w:ins>
            </m:ctrlPr>
          </m:sSupPr>
          <m:e>
            <m:r>
              <w:ins w:id="3712" w:author="Michael Belias" w:date="2020-12-01T11:36:00Z">
                <w:rPr>
                  <w:rFonts w:ascii="Cambria Math" w:hAnsi="Cambria Math"/>
                </w:rPr>
                <m:t>)</m:t>
              </w:ins>
            </m:r>
          </m:e>
          <m:sup>
            <m:r>
              <w:ins w:id="3713" w:author="Michael Belias" w:date="2020-12-01T11:36:00Z">
                <w:rPr>
                  <w:rFonts w:ascii="Cambria Math" w:hAnsi="Cambria Math"/>
                </w:rPr>
                <m:t>2</m:t>
              </w:ins>
            </m:r>
          </m:sup>
        </m:sSup>
      </m:oMath>
      <w:ins w:id="3714" w:author="Michael Belias" w:date="2020-12-01T11:36:00Z">
        <w:r>
          <w:t xml:space="preserve"> results in the ridge penalty </w:t>
        </w:r>
        <w:r>
          <w:fldChar w:fldCharType="begin"/>
        </w:r>
      </w:ins>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ins w:id="3715" w:author="Michael Belias" w:date="2020-12-01T11:36:00Z">
        <w:r>
          <w:fldChar w:fldCharType="separate"/>
        </w:r>
      </w:ins>
      <w:r w:rsidR="005B1024" w:rsidRPr="005B1024">
        <w:rPr>
          <w:rFonts w:ascii="Garamond" w:hAnsi="Garamond"/>
        </w:rPr>
        <w:t>[41]</w:t>
      </w:r>
      <w:ins w:id="3716" w:author="Michael Belias" w:date="2020-12-01T11:36:00Z">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w:t>
        </w:r>
        <w:proofErr w:type="spellStart"/>
        <w:r>
          <w:t>Eilers</w:t>
        </w:r>
        <w:proofErr w:type="spellEnd"/>
        <w:r>
          <w:t xml:space="preserve"> and Marx. </w:t>
        </w:r>
      </w:ins>
    </w:p>
    <w:p w14:paraId="7E6E425F" w14:textId="0B29E888" w:rsidR="00E040BE" w:rsidRDefault="00E040BE" w:rsidP="00E040BE">
      <w:pPr>
        <w:pStyle w:val="FirstParagraph"/>
        <w:ind w:firstLine="720"/>
        <w:rPr>
          <w:ins w:id="3717" w:author="Michael Belias" w:date="2020-12-01T11:36:00Z"/>
        </w:rPr>
      </w:pPr>
      <w:ins w:id="3718" w:author="Michael Belias" w:date="2020-12-01T11:36: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ins>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3719" w:author="Michael Belias" w:date="2020-12-01T11:36:00Z">
        <w:r>
          <w:fldChar w:fldCharType="separate"/>
        </w:r>
      </w:ins>
      <w:r w:rsidR="005B1024" w:rsidRPr="005B1024">
        <w:rPr>
          <w:rFonts w:ascii="Garamond" w:hAnsi="Garamond"/>
        </w:rPr>
        <w:t>[22, 35]</w:t>
      </w:r>
      <w:ins w:id="3720" w:author="Michael Belias" w:date="2020-12-01T11:36:00Z">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3721" w:author="Michael Belias" w:date="2020-12-01T11:36:00Z"/>
        </w:rPr>
      </w:pPr>
    </w:p>
    <w:p w14:paraId="69495054" w14:textId="77777777" w:rsidR="00E040BE" w:rsidRDefault="00E040BE" w:rsidP="00E040BE">
      <w:pPr>
        <w:pStyle w:val="Heading2"/>
        <w:rPr>
          <w:ins w:id="3722" w:author="Michael Belias" w:date="2020-12-01T11:36:00Z"/>
        </w:rPr>
      </w:pPr>
      <w:ins w:id="3723" w:author="Michael Belias" w:date="2020-12-01T11:36:00Z">
        <w:r>
          <w:t>Smoothing splines</w:t>
        </w:r>
      </w:ins>
    </w:p>
    <w:p w14:paraId="3C9B8B5F" w14:textId="77777777" w:rsidR="00E040BE" w:rsidRDefault="00E040BE" w:rsidP="00E040BE">
      <w:pPr>
        <w:pStyle w:val="FirstParagraph"/>
        <w:ind w:firstLine="720"/>
        <w:rPr>
          <w:ins w:id="3724" w:author="Michael Belias" w:date="2020-12-01T11:36:00Z"/>
        </w:rPr>
      </w:pPr>
      <w:ins w:id="3725" w:author="Michael Belias" w:date="2020-12-01T11:36: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w:ins>
      <m:oMath>
        <m:r>
          <w:ins w:id="3726" w:author="Michael Belias" w:date="2020-12-01T11:36:00Z">
            <w:rPr>
              <w:rFonts w:ascii="Cambria Math" w:hAnsi="Cambria Math"/>
            </w:rPr>
            <m:t>f(X)</m:t>
          </w:ins>
        </m:r>
      </m:oMath>
      <w:ins w:id="3727" w:author="Michael Belias" w:date="2020-12-01T11:36:00Z">
        <w:r>
          <w:t xml:space="preserve">, where </w:t>
        </w:r>
      </w:ins>
      <m:oMath>
        <m:r>
          <w:ins w:id="3728" w:author="Michael Belias" w:date="2020-12-01T11:36:00Z">
            <w:rPr>
              <w:rFonts w:ascii="Cambria Math" w:hAnsi="Cambria Math"/>
            </w:rPr>
            <m:t>f(X)</m:t>
          </w:ins>
        </m:r>
      </m:oMath>
      <w:ins w:id="3729" w:author="Michael Belias" w:date="2020-12-01T11:36:00Z">
        <w:r>
          <w:t xml:space="preserve">  is a cubic spline, multiplied by a tuning parameter, has good smoothing properties. This results in the following penalty term for Smoothing splines: </w:t>
        </w:r>
      </w:ins>
      <m:oMath>
        <m:sSub>
          <m:sSubPr>
            <m:ctrlPr>
              <w:ins w:id="3730" w:author="Michael Belias" w:date="2020-12-01T11:36:00Z">
                <w:rPr>
                  <w:rFonts w:ascii="Cambria Math" w:hAnsi="Cambria Math"/>
                </w:rPr>
              </w:ins>
            </m:ctrlPr>
          </m:sSubPr>
          <m:e>
            <m:r>
              <w:ins w:id="3731" w:author="Michael Belias" w:date="2020-12-01T11:36:00Z">
                <w:rPr>
                  <w:rFonts w:ascii="Cambria Math" w:hAnsi="Cambria Math"/>
                </w:rPr>
                <m:t>J</m:t>
              </w:ins>
            </m:r>
          </m:e>
          <m:sub>
            <m:r>
              <w:ins w:id="3732" w:author="Michael Belias" w:date="2020-12-01T11:36:00Z">
                <w:rPr>
                  <w:rFonts w:ascii="Cambria Math" w:hAnsi="Cambria Math"/>
                </w:rPr>
                <m:t>β</m:t>
              </w:ins>
            </m:r>
          </m:sub>
        </m:sSub>
        <m:r>
          <w:ins w:id="3733" w:author="Michael Belias" w:date="2020-12-01T11:36:00Z">
            <w:rPr>
              <w:rFonts w:ascii="Cambria Math" w:hAnsi="Cambria Math"/>
            </w:rPr>
            <m:t>=</m:t>
          </w:ins>
        </m:r>
        <m:nary>
          <m:naryPr>
            <m:limLoc m:val="subSup"/>
            <m:ctrlPr>
              <w:ins w:id="3734" w:author="Michael Belias" w:date="2020-12-01T11:36:00Z">
                <w:rPr>
                  <w:rFonts w:ascii="Cambria Math" w:hAnsi="Cambria Math"/>
                </w:rPr>
              </w:ins>
            </m:ctrlPr>
          </m:naryPr>
          <m:sub>
            <m:r>
              <w:ins w:id="3735" w:author="Michael Belias" w:date="2020-12-01T11:36:00Z">
                <w:rPr>
                  <w:rFonts w:ascii="Cambria Math" w:hAnsi="Cambria Math"/>
                </w:rPr>
                <m:t>a</m:t>
              </w:ins>
            </m:r>
          </m:sub>
          <m:sup>
            <m:r>
              <w:ins w:id="3736" w:author="Michael Belias" w:date="2020-12-01T11:36:00Z">
                <w:rPr>
                  <w:rFonts w:ascii="Cambria Math" w:hAnsi="Cambria Math"/>
                </w:rPr>
                <m:t>b</m:t>
              </w:ins>
            </m:r>
          </m:sup>
          <m:e>
            <m:r>
              <w:ins w:id="3737" w:author="Michael Belias" w:date="2020-12-01T11:36:00Z">
                <w:rPr>
                  <w:rFonts w:ascii="Cambria Math" w:hAnsi="Cambria Math"/>
                </w:rPr>
                <m:t>(</m:t>
              </w:ins>
            </m:r>
          </m:e>
        </m:nary>
        <m:sSup>
          <m:sSupPr>
            <m:ctrlPr>
              <w:ins w:id="3738" w:author="Michael Belias" w:date="2020-12-01T11:36:00Z">
                <w:rPr>
                  <w:rFonts w:ascii="Cambria Math" w:hAnsi="Cambria Math"/>
                </w:rPr>
              </w:ins>
            </m:ctrlPr>
          </m:sSupPr>
          <m:e>
            <m:r>
              <w:ins w:id="3739" w:author="Michael Belias" w:date="2020-12-01T11:36:00Z">
                <w:rPr>
                  <w:rFonts w:ascii="Cambria Math" w:hAnsi="Cambria Math"/>
                </w:rPr>
                <m:t>f</m:t>
              </w:ins>
            </m:r>
          </m:e>
          <m:sup>
            <m:r>
              <w:ins w:id="3740" w:author="Michael Belias" w:date="2020-12-01T11:36:00Z">
                <w:rPr>
                  <w:rFonts w:ascii="Cambria Math" w:hAnsi="Cambria Math"/>
                </w:rPr>
                <m:t>″</m:t>
              </w:ins>
            </m:r>
          </m:sup>
        </m:sSup>
        <m:d>
          <m:dPr>
            <m:ctrlPr>
              <w:ins w:id="3741" w:author="Michael Belias" w:date="2020-12-01T11:36:00Z">
                <w:rPr>
                  <w:rFonts w:ascii="Cambria Math" w:hAnsi="Cambria Math"/>
                  <w:i/>
                </w:rPr>
              </w:ins>
            </m:ctrlPr>
          </m:dPr>
          <m:e>
            <m:r>
              <w:ins w:id="3742" w:author="Michael Belias" w:date="2020-12-01T11:36:00Z">
                <w:rPr>
                  <w:rFonts w:ascii="Cambria Math" w:hAnsi="Cambria Math"/>
                </w:rPr>
                <m:t>X</m:t>
              </w:ins>
            </m:r>
            <m:sSup>
              <m:sSupPr>
                <m:ctrlPr>
                  <w:ins w:id="3743" w:author="Michael Belias" w:date="2020-12-01T11:36:00Z">
                    <w:rPr>
                      <w:rFonts w:ascii="Cambria Math" w:hAnsi="Cambria Math"/>
                    </w:rPr>
                  </w:ins>
                </m:ctrlPr>
              </m:sSupPr>
              <m:e>
                <m:r>
                  <w:ins w:id="3744" w:author="Michael Belias" w:date="2020-12-01T11:36:00Z">
                    <w:rPr>
                      <w:rFonts w:ascii="Cambria Math" w:hAnsi="Cambria Math"/>
                    </w:rPr>
                    <m:t>))</m:t>
                  </w:ins>
                </m:r>
              </m:e>
              <m:sup>
                <m:r>
                  <w:ins w:id="3745" w:author="Michael Belias" w:date="2020-12-01T11:36:00Z">
                    <w:rPr>
                      <w:rFonts w:ascii="Cambria Math" w:hAnsi="Cambria Math"/>
                    </w:rPr>
                    <m:t>2</m:t>
                  </w:ins>
                </m:r>
              </m:sup>
            </m:sSup>
            <m:r>
              <w:ins w:id="3746" w:author="Michael Belias" w:date="2020-12-01T11:36:00Z">
                <w:rPr>
                  <w:rFonts w:ascii="Cambria Math" w:hAnsi="Cambria Math"/>
                </w:rPr>
                <m:t xml:space="preserve"> dx</m:t>
              </w:ins>
            </m:r>
          </m:e>
        </m:d>
      </m:oMath>
      <w:ins w:id="3747" w:author="Michael Belias" w:date="2020-12-01T11:36:00Z">
        <w:r>
          <w:t xml:space="preserve">. </w:t>
        </w:r>
      </w:ins>
    </w:p>
    <w:p w14:paraId="5704DA91" w14:textId="77777777" w:rsidR="00E040BE" w:rsidRDefault="00E040BE" w:rsidP="00400DFF">
      <w:pPr>
        <w:pStyle w:val="BodyText"/>
        <w:rPr>
          <w:ins w:id="3748"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3749" w:author="Michael Belias" w:date="2020-11-21T18:04:00Z">
        <w:r w:rsidR="00D65E1F">
          <w:t>data-set</w:t>
        </w:r>
        <w:r w:rsidR="00D65E1F" w:rsidDel="00D65E1F">
          <w:t xml:space="preserve"> </w:t>
        </w:r>
      </w:ins>
      <w:del w:id="3750"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3751" w:name="eq:eqn1"/>
    <w:p w14:paraId="2327C114" w14:textId="77777777" w:rsidR="00B70348" w:rsidRPr="001B3774" w:rsidRDefault="00717D43"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3751"/>
    </w:p>
    <w:p w14:paraId="4726D9A2" w14:textId="77777777" w:rsidR="00B70348" w:rsidRDefault="00B70348" w:rsidP="00B70348">
      <w:pPr>
        <w:numPr>
          <w:ilvl w:val="0"/>
          <w:numId w:val="18"/>
        </w:numPr>
      </w:pPr>
      <w:r>
        <w:t>For the treated group</w:t>
      </w:r>
    </w:p>
    <w:bookmarkStart w:id="3752" w:name="eq:eqn2"/>
    <w:p w14:paraId="3877ECA0" w14:textId="77777777" w:rsidR="00B70348" w:rsidRPr="001B3774" w:rsidRDefault="00717D43"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3752"/>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3753"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3753"/>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3754"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3755">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3756"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3757"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3758"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3759"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3760"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3761"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3762"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3763"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3764"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3765"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3766"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3767"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3768"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3769"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3770" w:author="Michael Belias" w:date="2020-10-01T10:57:00Z">
              <w:tcPr>
                <w:tcW w:w="1709" w:type="dxa"/>
              </w:tcPr>
            </w:tcPrChange>
          </w:tcPr>
          <w:p w14:paraId="142591D4" w14:textId="1DE26B9F" w:rsidR="0040693F" w:rsidRDefault="0040693F" w:rsidP="00C822A9">
            <w:pPr>
              <w:pStyle w:val="BodyText"/>
            </w:pPr>
            <w:proofErr w:type="gramStart"/>
            <w:r>
              <w:rPr>
                <w:sz w:val="22"/>
                <w:szCs w:val="22"/>
              </w:rPr>
              <w:t>H</w:t>
            </w:r>
            <w:r w:rsidRPr="00E929E4">
              <w:rPr>
                <w:sz w:val="22"/>
                <w:szCs w:val="22"/>
              </w:rPr>
              <w:t xml:space="preserve">eterogeneous </w:t>
            </w:r>
            <w:ins w:id="3771" w:author="Michael Belias" w:date="2020-11-21T18:04:00Z">
              <w:r w:rsidR="00D65E1F">
                <w:t xml:space="preserve"> data</w:t>
              </w:r>
              <w:proofErr w:type="gramEnd"/>
              <w:r w:rsidR="00D65E1F">
                <w:t>-set</w:t>
              </w:r>
              <w:r w:rsidR="00D65E1F" w:rsidRPr="00E929E4" w:rsidDel="00D65E1F">
                <w:rPr>
                  <w:sz w:val="22"/>
                  <w:szCs w:val="22"/>
                </w:rPr>
                <w:t xml:space="preserve"> </w:t>
              </w:r>
            </w:ins>
            <w:del w:id="3772"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3773"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717D43"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774"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717D43"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775"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6"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7"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8"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3779"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3780"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3781"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on-</w:t>
            </w:r>
            <w:proofErr w:type="gramStart"/>
            <w:r w:rsidRPr="00E929E4">
              <w:rPr>
                <w:sz w:val="22"/>
                <w:szCs w:val="22"/>
              </w:rPr>
              <w:t xml:space="preserve">heterogeneous </w:t>
            </w:r>
            <w:ins w:id="3782" w:author="Michael Belias" w:date="2020-11-21T18:04:00Z">
              <w:r w:rsidR="00D65E1F">
                <w:t xml:space="preserve"> data</w:t>
              </w:r>
              <w:proofErr w:type="gramEnd"/>
              <w:r w:rsidR="00D65E1F">
                <w:t>-set</w:t>
              </w:r>
              <w:r w:rsidR="00D65E1F" w:rsidRPr="00E929E4" w:rsidDel="00D65E1F">
                <w:rPr>
                  <w:sz w:val="22"/>
                  <w:szCs w:val="22"/>
                </w:rPr>
                <w:t xml:space="preserve"> </w:t>
              </w:r>
            </w:ins>
            <w:del w:id="3783"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3784"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3785"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3786"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787"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788"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789"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790"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3791"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3792" w:author="Michael Belias" w:date="2020-10-01T10:57:00Z">
              <w:tcPr>
                <w:tcW w:w="1709" w:type="dxa"/>
              </w:tcPr>
            </w:tcPrChange>
          </w:tcPr>
          <w:p w14:paraId="17F68AFE" w14:textId="488C30A7" w:rsidR="0040693F" w:rsidRDefault="0040693F" w:rsidP="00C822A9">
            <w:pPr>
              <w:pStyle w:val="BodyText"/>
            </w:pPr>
            <w:proofErr w:type="gramStart"/>
            <w:r>
              <w:rPr>
                <w:sz w:val="22"/>
                <w:szCs w:val="22"/>
              </w:rPr>
              <w:t>C</w:t>
            </w:r>
            <w:r w:rsidRPr="00E929E4">
              <w:rPr>
                <w:sz w:val="22"/>
                <w:szCs w:val="22"/>
              </w:rPr>
              <w:t xml:space="preserve">ombined </w:t>
            </w:r>
            <w:ins w:id="3793" w:author="Michael Belias" w:date="2020-11-21T18:04:00Z">
              <w:r w:rsidR="00D65E1F">
                <w:t xml:space="preserve"> data</w:t>
              </w:r>
              <w:proofErr w:type="gramEnd"/>
              <w:r w:rsidR="00D65E1F">
                <w:t>-set</w:t>
              </w:r>
              <w:r w:rsidR="00D65E1F" w:rsidRPr="00E929E4" w:rsidDel="00D65E1F">
                <w:rPr>
                  <w:sz w:val="22"/>
                  <w:szCs w:val="22"/>
                </w:rPr>
                <w:t xml:space="preserve"> </w:t>
              </w:r>
            </w:ins>
            <w:del w:id="3794"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3795"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717D43"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796"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717D43"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797"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798"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799"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800"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801"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3802" w:author="Michael Belias" w:date="2020-10-01T10:57:00Z">
        <w:r w:rsidR="00BC27E4" w:rsidDel="00C90EEF">
          <w:delText>IPD-set</w:delText>
        </w:r>
        <w:r w:rsidR="001E6B3C" w:rsidDel="00C90EEF">
          <w:delText>s</w:delText>
        </w:r>
      </w:del>
      <w:ins w:id="3803"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0:54:00Z" w:initials="JH">
    <w:p w14:paraId="1675CCCB" w14:textId="38135D43" w:rsidR="00CC0AA5" w:rsidRDefault="00CC0AA5">
      <w:pPr>
        <w:pStyle w:val="CommentText"/>
      </w:pPr>
      <w:r>
        <w:rPr>
          <w:rStyle w:val="CommentReference"/>
        </w:rPr>
        <w:annotationRef/>
      </w:r>
      <w:r>
        <w:t>effect or effect(s</w:t>
      </w:r>
      <w:proofErr w:type="gramStart"/>
      <w:r>
        <w:t>) ?</w:t>
      </w:r>
      <w:proofErr w:type="gramEnd"/>
    </w:p>
  </w:comment>
  <w:comment w:id="9" w:author="Michael Belias" w:date="2020-11-29T10:00:00Z" w:initials="MB">
    <w:p w14:paraId="7A9184D1" w14:textId="32263E03" w:rsidR="00CC0AA5" w:rsidRDefault="00CC0AA5">
      <w:pPr>
        <w:pStyle w:val="CommentText"/>
      </w:pPr>
      <w:r>
        <w:rPr>
          <w:rStyle w:val="CommentReference"/>
        </w:rPr>
        <w:annotationRef/>
      </w:r>
      <w:r>
        <w:t xml:space="preserve">I would say effects since </w:t>
      </w:r>
      <w:proofErr w:type="spellStart"/>
      <w:r>
        <w:t>the</w:t>
      </w:r>
      <w:proofErr w:type="spellEnd"/>
      <w:r>
        <w:t xml:space="preserve"> are conditional to age. </w:t>
      </w:r>
      <w:r>
        <w:br/>
      </w:r>
      <w:r>
        <w:br/>
        <w:t xml:space="preserve">One treatment effect for BMI 18.5 </w:t>
      </w:r>
      <w:r>
        <w:br/>
        <w:t xml:space="preserve">Another for BMI </w:t>
      </w:r>
      <w:proofErr w:type="gramStart"/>
      <w:r>
        <w:t>=  20</w:t>
      </w:r>
      <w:proofErr w:type="gramEnd"/>
      <w:r>
        <w:t xml:space="preserve">  etc.</w:t>
      </w:r>
      <w:r>
        <w:br/>
      </w:r>
      <w:r>
        <w:br/>
      </w:r>
    </w:p>
  </w:comment>
  <w:comment w:id="82" w:author="Hout, Joanna in 't" w:date="2020-12-02T15:59:00Z" w:initials="JiH">
    <w:p w14:paraId="3BA84900" w14:textId="7865ED7B" w:rsidR="00CC0AA5" w:rsidRDefault="00CC0AA5">
      <w:pPr>
        <w:pStyle w:val="CommentText"/>
      </w:pPr>
      <w:r>
        <w:rPr>
          <w:rStyle w:val="CommentReference"/>
        </w:rPr>
        <w:annotationRef/>
      </w:r>
      <w:r>
        <w:t>strange switch to suddenly start with estimand, I made a new paragraph, better?</w:t>
      </w:r>
    </w:p>
  </w:comment>
  <w:comment w:id="164" w:author="Hout, Joanna in 't" w:date="2020-12-02T21:52:00Z" w:initials="JiH">
    <w:p w14:paraId="60E452A7" w14:textId="7A31C52E" w:rsidR="00CC0AA5" w:rsidRDefault="00CC0AA5">
      <w:pPr>
        <w:pStyle w:val="CommentText"/>
      </w:pPr>
      <w:r>
        <w:rPr>
          <w:rStyle w:val="CommentReference"/>
        </w:rPr>
        <w:annotationRef/>
      </w:r>
      <w:r>
        <w:t xml:space="preserve">Paragraph shortened, was still too long for introduction and rather difficult. Do you like it? I 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07" w:author="Jeroen Hoogland" w:date="2020-11-28T21:05:00Z" w:initials="JH">
    <w:p w14:paraId="2B283DDB" w14:textId="19798123" w:rsidR="00CC0AA5" w:rsidRDefault="00CC0AA5">
      <w:pPr>
        <w:pStyle w:val="CommentText"/>
      </w:pPr>
      <w:r>
        <w:rPr>
          <w:rStyle w:val="CommentReference"/>
        </w:rPr>
        <w:annotationRef/>
      </w:r>
      <w:r>
        <w:t xml:space="preserve">The heading does not apply to this section, so it may need </w:t>
      </w:r>
      <w:proofErr w:type="spellStart"/>
      <w:r>
        <w:t>i</w:t>
      </w:r>
      <w:proofErr w:type="spellEnd"/>
      <w:r>
        <w:t>) a separate heading, or ii) a short sentence that explains why global functions are discussed.</w:t>
      </w:r>
    </w:p>
  </w:comment>
  <w:comment w:id="529" w:author="Michael Belias" w:date="2020-12-01T12:16:00Z" w:initials="MB">
    <w:p w14:paraId="3F41497A" w14:textId="77777777" w:rsidR="00CC0AA5" w:rsidRDefault="00CC0AA5">
      <w:pPr>
        <w:pStyle w:val="CommentText"/>
      </w:pPr>
      <w:r>
        <w:rPr>
          <w:rStyle w:val="CommentReference"/>
        </w:rPr>
        <w:annotationRef/>
      </w:r>
      <w:r>
        <w:t>Actually, the first natural splines are described in the Appendix. Harrel transforms the original natural splines to truncated power series…</w:t>
      </w:r>
    </w:p>
    <w:p w14:paraId="5D2E0DDB" w14:textId="3D068C4D" w:rsidR="00CC0AA5" w:rsidRDefault="00CC0AA5">
      <w:pPr>
        <w:pStyle w:val="CommentText"/>
      </w:pPr>
    </w:p>
  </w:comment>
  <w:comment w:id="561" w:author="Jeroen Hoogland" w:date="2020-11-28T21:11:00Z" w:initials="JH">
    <w:p w14:paraId="7F3162A8" w14:textId="2F6EC8AE" w:rsidR="00CC0AA5" w:rsidRDefault="00CC0AA5">
      <w:pPr>
        <w:pStyle w:val="CommentText"/>
      </w:pPr>
      <w:r>
        <w:rPr>
          <w:rStyle w:val="CommentReference"/>
        </w:rPr>
        <w:annotationRef/>
      </w:r>
      <w:r>
        <w:t xml:space="preserve">The equation does not reflect the role of the knots (and therefore, the </w:t>
      </w:r>
      <w:proofErr w:type="spellStart"/>
      <w:r>
        <w:t>basis</w:t>
      </w:r>
      <w:proofErr w:type="spellEnd"/>
      <w:r>
        <w:t xml:space="preserve"> functions appear to be functions of X in general instead of </w:t>
      </w:r>
      <w:proofErr w:type="spellStart"/>
      <w:r>
        <w:t>of</w:t>
      </w:r>
      <w:proofErr w:type="spellEnd"/>
      <w:r>
        <w:t xml:space="preserve"> a restricted range of X). Probably good to include them.</w:t>
      </w:r>
    </w:p>
  </w:comment>
  <w:comment w:id="562" w:author="Michael Belias" w:date="2020-11-29T10:01:00Z" w:initials="MB">
    <w:p w14:paraId="0BF75384" w14:textId="3805E61D" w:rsidR="00CC0AA5" w:rsidRDefault="00CC0AA5">
      <w:pPr>
        <w:pStyle w:val="CommentText"/>
      </w:pPr>
      <w:r>
        <w:rPr>
          <w:rStyle w:val="CommentReference"/>
        </w:rPr>
        <w:annotationRef/>
      </w:r>
      <w:r>
        <w:t xml:space="preserve">The formulas are given in the Appendix. </w:t>
      </w:r>
    </w:p>
  </w:comment>
  <w:comment w:id="767" w:author="Hout, Joanna in 't" w:date="2020-10-30T21:49:00Z" w:initials="JiH">
    <w:p w14:paraId="281BBEE0" w14:textId="7B57054D" w:rsidR="00CC0AA5" w:rsidRDefault="00CC0AA5">
      <w:pPr>
        <w:pStyle w:val="CommentText"/>
      </w:pPr>
      <w:r>
        <w:rPr>
          <w:rStyle w:val="CommentReference"/>
        </w:rPr>
        <w:annotationRef/>
      </w:r>
      <w:r>
        <w:t>If you agree to place this figure in the appendix, figures should be renumbered.</w:t>
      </w:r>
    </w:p>
  </w:comment>
  <w:comment w:id="768" w:author="Michael Belias" w:date="2020-12-02T00:06:00Z" w:initials="MB">
    <w:p w14:paraId="0ACC1718" w14:textId="45ECF22D" w:rsidR="00CC0AA5" w:rsidRDefault="00CC0AA5">
      <w:pPr>
        <w:pStyle w:val="CommentText"/>
      </w:pPr>
      <w:r>
        <w:rPr>
          <w:rStyle w:val="CommentReference"/>
        </w:rPr>
        <w:annotationRef/>
      </w:r>
      <w:r>
        <w:t xml:space="preserve">Ok I send it to the appendix. </w:t>
      </w:r>
      <w:r>
        <w:br/>
        <w:t xml:space="preserve">Now we place as Figure 5 the flowchart. </w:t>
      </w:r>
    </w:p>
  </w:comment>
  <w:comment w:id="834" w:author="Hout, Joanna in 't" w:date="2020-10-30T21:54:00Z" w:initials="JiH">
    <w:p w14:paraId="48106A65" w14:textId="702AFEEE" w:rsidR="00CC0AA5" w:rsidRDefault="00CC0AA5">
      <w:pPr>
        <w:pStyle w:val="CommentText"/>
      </w:pPr>
      <w:r>
        <w:rPr>
          <w:rStyle w:val="CommentReference"/>
        </w:rPr>
        <w:annotationRef/>
      </w:r>
      <w:r>
        <w:t>Do we need to mention this? Or are they automatically generated? Some advice to the reader is needed.</w:t>
      </w:r>
    </w:p>
  </w:comment>
  <w:comment w:id="835" w:author="Michael Belias" w:date="2020-12-02T00:06:00Z" w:initials="MB">
    <w:p w14:paraId="5941C55D" w14:textId="3D791AD7" w:rsidR="00CC0AA5" w:rsidRDefault="00CC0AA5">
      <w:pPr>
        <w:pStyle w:val="CommentText"/>
      </w:pPr>
      <w:r>
        <w:rPr>
          <w:rStyle w:val="CommentReference"/>
        </w:rPr>
        <w:annotationRef/>
      </w:r>
      <w:r>
        <w:t>To the appendix</w:t>
      </w:r>
    </w:p>
  </w:comment>
  <w:comment w:id="791" w:author="Jeroen Hoogland" w:date="2020-11-28T21:18:00Z" w:initials="JH">
    <w:p w14:paraId="2F64F4A9" w14:textId="77777777" w:rsidR="00CC0AA5" w:rsidRDefault="00CC0AA5">
      <w:pPr>
        <w:pStyle w:val="CommentText"/>
      </w:pPr>
      <w:r>
        <w:rPr>
          <w:rStyle w:val="CommentReference"/>
        </w:rPr>
        <w:annotationRef/>
      </w:r>
      <w:r>
        <w:t xml:space="preserve">There </w:t>
      </w:r>
      <w:proofErr w:type="gramStart"/>
      <w:r>
        <w:t>is  a</w:t>
      </w:r>
      <w:proofErr w:type="gramEnd"/>
      <w:r>
        <w:t xml:space="preserve"> lot of information in here if you know what it’s about, but otherwise it’s a very difficult read. The basic may just be:</w:t>
      </w:r>
    </w:p>
    <w:p w14:paraId="61BA776F" w14:textId="77777777" w:rsidR="00CC0AA5" w:rsidRDefault="00CC0AA5">
      <w:pPr>
        <w:pStyle w:val="CommentText"/>
      </w:pPr>
      <w:r>
        <w:t xml:space="preserve">-the structure of the </w:t>
      </w:r>
      <w:proofErr w:type="spellStart"/>
      <w:r>
        <w:t>basis</w:t>
      </w:r>
      <w:proofErr w:type="spellEnd"/>
      <w:r>
        <w:t xml:space="preserve"> functions</w:t>
      </w:r>
    </w:p>
    <w:p w14:paraId="74AA4E3C" w14:textId="77777777" w:rsidR="00CC0AA5" w:rsidRDefault="00CC0AA5">
      <w:pPr>
        <w:pStyle w:val="CommentText"/>
      </w:pPr>
      <w:r>
        <w:t>-fixed knot positions specified by the researcher</w:t>
      </w:r>
    </w:p>
    <w:p w14:paraId="1FAF9D93" w14:textId="77777777" w:rsidR="00CC0AA5" w:rsidRDefault="00CC0AA5">
      <w:pPr>
        <w:pStyle w:val="CommentText"/>
      </w:pPr>
      <w:r>
        <w:t>-some advice on the number of knots</w:t>
      </w:r>
    </w:p>
    <w:p w14:paraId="1E5B7379" w14:textId="176E7B4B" w:rsidR="00CC0AA5" w:rsidRDefault="00CC0AA5">
      <w:pPr>
        <w:pStyle w:val="CommentText"/>
      </w:pPr>
      <w:r>
        <w:t xml:space="preserve">-use non-uniform knots if there is prior info on </w:t>
      </w:r>
      <w:r>
        <w:rPr>
          <w:noProof/>
        </w:rPr>
        <w:t>on the distribution of the covariate (i.e. more knots in ranges with more information)</w:t>
      </w:r>
    </w:p>
  </w:comment>
  <w:comment w:id="792" w:author="Michael Belias" w:date="2020-12-02T00:06:00Z" w:initials="MB">
    <w:p w14:paraId="4A65DF97" w14:textId="6230479E" w:rsidR="00CC0AA5" w:rsidRDefault="00CC0AA5">
      <w:pPr>
        <w:pStyle w:val="CommentText"/>
      </w:pPr>
      <w:r>
        <w:rPr>
          <w:rStyle w:val="CommentReference"/>
        </w:rPr>
        <w:annotationRef/>
      </w:r>
      <w:r>
        <w:t>Sent to the appendix. We thought it too many technical details.</w:t>
      </w:r>
    </w:p>
  </w:comment>
  <w:comment w:id="1462" w:author="Jeroen Hoogland" w:date="2020-11-28T21:26:00Z" w:initials="JH">
    <w:p w14:paraId="7B8783C7" w14:textId="1CE39471" w:rsidR="00CC0AA5" w:rsidRDefault="00CC0AA5">
      <w:pPr>
        <w:pStyle w:val="CommentText"/>
      </w:pPr>
      <w:r>
        <w:rPr>
          <w:rStyle w:val="CommentReference"/>
        </w:rPr>
        <w:annotationRef/>
      </w:r>
      <w:r>
        <w:t>“For ease of exposition"?</w:t>
      </w:r>
    </w:p>
  </w:comment>
  <w:comment w:id="1579" w:author="Hout, Joanna in 't" w:date="2020-12-03T10:06:00Z" w:initials="JiH">
    <w:p w14:paraId="71449F07" w14:textId="6128B6B4" w:rsidR="00CC0AA5" w:rsidRDefault="00CC0AA5">
      <w:pPr>
        <w:pStyle w:val="CommentText"/>
      </w:pPr>
      <w:r>
        <w:rPr>
          <w:rStyle w:val="CommentReference"/>
        </w:rPr>
        <w:annotationRef/>
      </w:r>
      <w:r>
        <w:t>In fact, most of this was already in the previous paragraph so I combined them</w:t>
      </w:r>
    </w:p>
  </w:comment>
  <w:comment w:id="1580" w:author="Michael Belias" w:date="2020-12-04T09:24:00Z" w:initials="MB">
    <w:p w14:paraId="013D8E03" w14:textId="04E774E0" w:rsidR="00CC0AA5" w:rsidRDefault="00CC0AA5">
      <w:pPr>
        <w:pStyle w:val="CommentText"/>
      </w:pPr>
      <w:r>
        <w:rPr>
          <w:rStyle w:val="CommentReference"/>
        </w:rPr>
        <w:annotationRef/>
      </w:r>
      <w:r>
        <w:t>OK</w:t>
      </w:r>
    </w:p>
  </w:comment>
  <w:comment w:id="1696" w:author="Hout, Joanna in 't" w:date="2020-12-03T20:26:00Z" w:initials="JiH">
    <w:p w14:paraId="79967051" w14:textId="2D1A0125" w:rsidR="00CC0AA5" w:rsidRDefault="00CC0AA5">
      <w:pPr>
        <w:pStyle w:val="CommentText"/>
      </w:pPr>
      <w:r>
        <w:rPr>
          <w:rStyle w:val="CommentReference"/>
        </w:rPr>
        <w:annotationRef/>
      </w:r>
      <w:r>
        <w:t xml:space="preserve">I think this is no longer correct? </w:t>
      </w:r>
      <w:r>
        <w:br/>
        <w:t>and you should state that results were very sensitive to the choice of the knots. The statements in the table 2 should be reflected in the main text.</w:t>
      </w:r>
    </w:p>
  </w:comment>
  <w:comment w:id="1697" w:author="Michael Belias" w:date="2020-12-06T13:28:00Z" w:initials="MB">
    <w:p w14:paraId="2B4E4DB4" w14:textId="77777777" w:rsidR="0042247B" w:rsidRDefault="00124FDC">
      <w:pPr>
        <w:pStyle w:val="CommentText"/>
      </w:pPr>
      <w:r>
        <w:rPr>
          <w:rStyle w:val="CommentReference"/>
        </w:rPr>
        <w:annotationRef/>
      </w:r>
      <w:r w:rsidR="00296CDF">
        <w:t>The knot</w:t>
      </w:r>
      <w:r w:rsidR="008B0E47">
        <w:t>s</w:t>
      </w:r>
      <w:r w:rsidR="00296CDF">
        <w:t xml:space="preserve"> are correct. </w:t>
      </w:r>
      <w:r w:rsidR="00210FD8">
        <w:br/>
      </w:r>
      <w:r w:rsidR="0042247B" w:rsidRPr="002B4BD8">
        <w:rPr>
          <w:b/>
          <w:bCs/>
        </w:rPr>
        <w:t>DF2</w:t>
      </w:r>
      <w:r w:rsidR="0042247B">
        <w:br/>
        <w:t xml:space="preserve">RCS: </w:t>
      </w:r>
      <w:r w:rsidR="0042247B" w:rsidRPr="0042247B">
        <w:t xml:space="preserve">Knots.RCS.df2 =   </w:t>
      </w:r>
      <w:proofErr w:type="gramStart"/>
      <w:r w:rsidR="0042247B" w:rsidRPr="0042247B">
        <w:t>list(</w:t>
      </w:r>
      <w:proofErr w:type="gramEnd"/>
      <w:r w:rsidR="0042247B" w:rsidRPr="0042247B">
        <w:t>BMI=quantile(df2$BMI, probs = c(0.05,0.275,0.5,0.725,0.95)))</w:t>
      </w:r>
    </w:p>
    <w:p w14:paraId="3B557531" w14:textId="77777777" w:rsidR="0042247B" w:rsidRDefault="0042247B">
      <w:pPr>
        <w:pStyle w:val="CommentText"/>
      </w:pPr>
    </w:p>
    <w:p w14:paraId="1B589DF3" w14:textId="77777777" w:rsidR="0042247B" w:rsidRDefault="0042247B">
      <w:pPr>
        <w:pStyle w:val="CommentText"/>
      </w:pPr>
      <w:r>
        <w:t xml:space="preserve">BS: </w:t>
      </w:r>
    </w:p>
    <w:p w14:paraId="4C3973CD" w14:textId="3931BDD8" w:rsidR="009A6985" w:rsidRDefault="0042247B">
      <w:pPr>
        <w:pStyle w:val="CommentText"/>
      </w:pPr>
      <w:r w:rsidRPr="0042247B">
        <w:t xml:space="preserve">Knots.BS.df2 </w:t>
      </w:r>
      <w:proofErr w:type="gramStart"/>
      <w:r w:rsidRPr="0042247B">
        <w:t>=  list</w:t>
      </w:r>
      <w:proofErr w:type="gramEnd"/>
      <w:r w:rsidRPr="0042247B">
        <w:t>(BMI=c(4.18, 11.34, 18.50, 25.66, 32.84, 40, 47.16, 54.32))</w:t>
      </w:r>
      <w:r>
        <w:br/>
      </w:r>
      <w:r>
        <w:br/>
      </w:r>
      <w:r w:rsidR="00A01EE1" w:rsidRPr="00D6442B">
        <w:rPr>
          <w:b/>
          <w:bCs/>
        </w:rPr>
        <w:t>DF3</w:t>
      </w:r>
      <w:r w:rsidR="00210FD8">
        <w:br/>
        <w:t>RCS</w:t>
      </w:r>
      <w:r>
        <w:t xml:space="preserve">: </w:t>
      </w:r>
      <w:r w:rsidR="00A01EE1" w:rsidRPr="00A01EE1">
        <w:t>Knots.RCS.df3 =   list(BMI=quantile(df3$BMI, probs = c(0.05,0.275,0.5,0.725,0.95)))</w:t>
      </w:r>
      <w:r w:rsidR="00D6442B">
        <w:br/>
      </w:r>
      <w:r w:rsidR="00D6442B">
        <w:br/>
      </w:r>
      <w:r w:rsidR="009A6985" w:rsidRPr="009A6985">
        <w:t>Knots.BS.df3 =  list(BMI=c(4.18, 11.34, 18.50, 25.66, 32.84, 40, 47.16, 54.32))</w:t>
      </w:r>
    </w:p>
    <w:p w14:paraId="789230AA" w14:textId="77777777" w:rsidR="009A6985" w:rsidRDefault="009A6985">
      <w:pPr>
        <w:pStyle w:val="CommentText"/>
      </w:pPr>
    </w:p>
    <w:p w14:paraId="1A88E05F" w14:textId="6DDDFF25" w:rsidR="00124FDC" w:rsidRDefault="0042247B">
      <w:pPr>
        <w:pStyle w:val="CommentText"/>
      </w:pPr>
      <w:r>
        <w:br/>
      </w:r>
    </w:p>
  </w:comment>
  <w:comment w:id="1698" w:author="Michael Belias" w:date="2020-12-06T13:55:00Z" w:initials="MB">
    <w:p w14:paraId="45B545E3" w14:textId="45088ED3" w:rsidR="00237145" w:rsidRDefault="00703E9F" w:rsidP="00545B6D">
      <w:pPr>
        <w:pStyle w:val="CommentText"/>
      </w:pPr>
      <w:r>
        <w:rPr>
          <w:rStyle w:val="CommentReference"/>
        </w:rPr>
        <w:annotationRef/>
      </w:r>
      <w:r w:rsidR="00237145">
        <w:t xml:space="preserve"> </w:t>
      </w:r>
      <w:r w:rsidR="004C7E9B">
        <w:t xml:space="preserve">How? </w:t>
      </w:r>
      <w:r w:rsidR="004C7E9B">
        <w:br/>
        <w:t xml:space="preserve">We are not introducing </w:t>
      </w:r>
      <w:r w:rsidR="001C1C3C">
        <w:t xml:space="preserve">anywhere that we will play around with the knots until the empirical example comes up. </w:t>
      </w:r>
      <w:r w:rsidR="00F50E29">
        <w:br/>
      </w:r>
      <w:r w:rsidR="00F50E29">
        <w:br/>
        <w:t xml:space="preserve">I think it is better to </w:t>
      </w:r>
      <w:r w:rsidR="000041C2">
        <w:t xml:space="preserve">move the properties of pooling methods after the empirical example, if we wish to add the </w:t>
      </w:r>
      <w:r w:rsidR="00916EAF">
        <w:t xml:space="preserve">sensitivity </w:t>
      </w:r>
      <w:r w:rsidR="00165391">
        <w:t xml:space="preserve">of </w:t>
      </w:r>
      <w:proofErr w:type="spellStart"/>
      <w:r w:rsidR="00165391">
        <w:t>MVmeta</w:t>
      </w:r>
      <w:proofErr w:type="spellEnd"/>
      <w:r w:rsidR="00165391">
        <w:t xml:space="preserve">. </w:t>
      </w:r>
    </w:p>
  </w:comment>
  <w:comment w:id="1699" w:author="Michael Belias" w:date="2020-12-06T14:56:00Z" w:initials="MB">
    <w:p w14:paraId="7B79BE07" w14:textId="0734CA60" w:rsidR="00C05267" w:rsidRDefault="00C05267">
      <w:pPr>
        <w:pStyle w:val="CommentText"/>
      </w:pPr>
      <w:r>
        <w:rPr>
          <w:rStyle w:val="CommentReference"/>
        </w:rPr>
        <w:annotationRef/>
      </w:r>
      <w:r>
        <w:t xml:space="preserve">I have an idea. </w:t>
      </w:r>
      <w:r>
        <w:br/>
      </w:r>
      <w:r>
        <w:br/>
        <w:t xml:space="preserve">We can report the great differences we see </w:t>
      </w:r>
      <w:r w:rsidR="00575B7E">
        <w:t>between</w:t>
      </w:r>
      <w:r>
        <w:t xml:space="preserve"> the </w:t>
      </w:r>
      <w:r w:rsidR="00575B7E">
        <w:t>curves of RCS and B-splines.</w:t>
      </w:r>
      <w:r w:rsidR="008E6607">
        <w:t xml:space="preserve"> </w:t>
      </w:r>
      <w:r w:rsidR="008E6607">
        <w:br/>
      </w:r>
      <w:r w:rsidR="008E6607">
        <w:br/>
        <w:t>I am writing a couple of sentences</w:t>
      </w:r>
      <w:r w:rsidR="00EF69FB">
        <w:t xml:space="preserve"> for the sensitivity of </w:t>
      </w:r>
      <w:proofErr w:type="spellStart"/>
      <w:r w:rsidR="00EF69FB">
        <w:t>MVmeta</w:t>
      </w:r>
      <w:proofErr w:type="spellEnd"/>
      <w:r w:rsidR="008E6607">
        <w:t xml:space="preserve"> and we can move them to the properties if we don’t like them here. </w:t>
      </w:r>
      <w:r w:rsidR="00D51E25">
        <w:t>See next comment</w:t>
      </w:r>
    </w:p>
  </w:comment>
  <w:comment w:id="1711" w:author="Michael Belias" w:date="2020-12-06T15:02:00Z" w:initials="MB">
    <w:p w14:paraId="3DEC408C" w14:textId="71637B1D" w:rsidR="004349EF" w:rsidRDefault="004349EF">
      <w:pPr>
        <w:pStyle w:val="CommentText"/>
      </w:pPr>
      <w:r>
        <w:rPr>
          <w:rStyle w:val="CommentReference"/>
        </w:rPr>
        <w:annotationRef/>
      </w:r>
      <w:r>
        <w:t xml:space="preserve">Sensitivity of </w:t>
      </w:r>
      <w:proofErr w:type="spellStart"/>
      <w:r>
        <w:t>mvmeta</w:t>
      </w:r>
      <w:proofErr w:type="spellEnd"/>
    </w:p>
  </w:comment>
  <w:comment w:id="1747" w:author="Hout, Joanna in 't" w:date="2020-12-03T12:17:00Z" w:initials="JiH">
    <w:p w14:paraId="4864A9E3" w14:textId="61780137" w:rsidR="00CC0AA5" w:rsidRDefault="00CC0AA5">
      <w:pPr>
        <w:pStyle w:val="CommentText"/>
      </w:pPr>
      <w:r>
        <w:rPr>
          <w:rStyle w:val="CommentReference"/>
        </w:rPr>
        <w:annotationRef/>
      </w:r>
      <w:r>
        <w:t xml:space="preserve">refer to that paper on one stage IPDMA with stratified effects (Riley?) that would also help to </w:t>
      </w:r>
      <w:proofErr w:type="spellStart"/>
      <w:r>
        <w:t>backup</w:t>
      </w:r>
      <w:proofErr w:type="spellEnd"/>
      <w:r>
        <w:t xml:space="preserve"> the removal of the formula.</w:t>
      </w:r>
    </w:p>
  </w:comment>
  <w:comment w:id="1748" w:author="Michael Belias" w:date="2020-12-06T14:05:00Z" w:initials="MB">
    <w:p w14:paraId="7E6405D3" w14:textId="206A18B1" w:rsidR="004B0E52" w:rsidRDefault="004B0E52">
      <w:pPr>
        <w:pStyle w:val="CommentText"/>
      </w:pPr>
      <w:r>
        <w:rPr>
          <w:rStyle w:val="CommentReference"/>
        </w:rPr>
        <w:annotationRef/>
      </w:r>
      <w:r>
        <w:t>I introduce Riley’s paper later on. To the amalgamation where it is</w:t>
      </w:r>
      <w:r w:rsidR="00AE4648">
        <w:t xml:space="preserve"> </w:t>
      </w:r>
      <w:r>
        <w:t>relevant.</w:t>
      </w:r>
    </w:p>
  </w:comment>
  <w:comment w:id="1751" w:author="Hout, Joanna in 't" w:date="2020-12-03T12:17:00Z" w:initials="JiH">
    <w:p w14:paraId="6B5866D6" w14:textId="1CC15BF2" w:rsidR="00CC0AA5" w:rsidRDefault="00CC0AA5">
      <w:pPr>
        <w:pStyle w:val="CommentText"/>
      </w:pPr>
      <w:r>
        <w:rPr>
          <w:rStyle w:val="CommentReference"/>
        </w:rPr>
        <w:annotationRef/>
      </w:r>
      <w:r>
        <w:t xml:space="preserve">first and </w:t>
      </w:r>
      <w:proofErr w:type="gramStart"/>
      <w:r>
        <w:t>only ?</w:t>
      </w:r>
      <w:proofErr w:type="gramEnd"/>
      <w:r>
        <w:t xml:space="preserve"> time </w:t>
      </w:r>
      <w:r>
        <w:sym w:font="Wingdings" w:char="F0E0"/>
      </w:r>
      <w:r>
        <w:t xml:space="preserve"> in full</w:t>
      </w:r>
    </w:p>
  </w:comment>
  <w:comment w:id="1752" w:author="Michael Belias" w:date="2020-12-06T14:06:00Z" w:initials="MB">
    <w:p w14:paraId="1E8BD607" w14:textId="6966D38C" w:rsidR="002D681A" w:rsidRDefault="002D681A">
      <w:pPr>
        <w:pStyle w:val="CommentText"/>
      </w:pPr>
      <w:r>
        <w:rPr>
          <w:rStyle w:val="CommentReference"/>
        </w:rPr>
        <w:annotationRef/>
      </w:r>
      <w:r>
        <w:t>I deleted it. Didn’t like it.</w:t>
      </w:r>
    </w:p>
  </w:comment>
  <w:comment w:id="1793" w:author="Hout, Joanna in 't" w:date="2020-12-03T12:29:00Z" w:initials="JiH">
    <w:p w14:paraId="49901349" w14:textId="77777777" w:rsidR="00455AA1" w:rsidRDefault="00455AA1" w:rsidP="00455AA1">
      <w:pPr>
        <w:pStyle w:val="CommentText"/>
      </w:pPr>
      <w:r>
        <w:rPr>
          <w:rStyle w:val="CommentReference"/>
        </w:rPr>
        <w:annotationRef/>
      </w:r>
      <w:r>
        <w:t xml:space="preserve">I find this a bit difficult paragraph, what exactly is </w:t>
      </w:r>
      <w:proofErr w:type="spellStart"/>
      <w:r>
        <w:t>te</w:t>
      </w:r>
      <w:proofErr w:type="spellEnd"/>
      <w:r>
        <w:t xml:space="preserve"> purpose? is it to explain how a one-stage model can be fitted? intro-sentence?</w:t>
      </w:r>
    </w:p>
  </w:comment>
  <w:comment w:id="1794" w:author="Michael Belias" w:date="2020-12-06T14:35:00Z" w:initials="MB">
    <w:p w14:paraId="3740BAF3" w14:textId="752B3E2E" w:rsidR="00455AA1" w:rsidRDefault="00455AA1" w:rsidP="00455AA1">
      <w:pPr>
        <w:pStyle w:val="CommentText"/>
      </w:pPr>
      <w:r>
        <w:rPr>
          <w:rStyle w:val="CommentReference"/>
        </w:rPr>
        <w:annotationRef/>
      </w:r>
      <w:r>
        <w:t xml:space="preserve">To introduce the additive random effect. </w:t>
      </w:r>
      <w:r>
        <w:br/>
        <w:t xml:space="preserve">I move it to the fixed, random, stratified effects paragraph. </w:t>
      </w:r>
      <w:r>
        <w:br/>
        <w:t>If we don’t like it there</w:t>
      </w:r>
      <w:r w:rsidR="009C6E57">
        <w:t>,</w:t>
      </w:r>
      <w:r>
        <w:t xml:space="preserve"> we can remove it.  </w:t>
      </w:r>
    </w:p>
  </w:comment>
  <w:comment w:id="1811" w:author="Hout, Joanna in 't" w:date="2020-12-03T12:23:00Z" w:initials="JiH">
    <w:p w14:paraId="1FD1355D" w14:textId="77777777" w:rsidR="00CC0AA5" w:rsidRDefault="00CC0AA5">
      <w:pPr>
        <w:pStyle w:val="CommentText"/>
      </w:pPr>
      <w:r>
        <w:rPr>
          <w:rStyle w:val="CommentReference"/>
        </w:rPr>
        <w:annotationRef/>
      </w:r>
      <w:r>
        <w:t xml:space="preserve">I did not understand this. </w:t>
      </w:r>
    </w:p>
    <w:p w14:paraId="364E4FFF" w14:textId="4DC034EB" w:rsidR="00CC0AA5" w:rsidRDefault="00CC0AA5">
      <w:pPr>
        <w:pStyle w:val="CommentText"/>
      </w:pPr>
      <w:r>
        <w:t>I guess you mean: stratify by study</w:t>
      </w:r>
    </w:p>
  </w:comment>
  <w:comment w:id="1812" w:author="Michael Belias" w:date="2020-12-06T14:33:00Z" w:initials="MB">
    <w:p w14:paraId="1975C80A" w14:textId="77777777" w:rsidR="00D27E93" w:rsidRDefault="00D27E93">
      <w:pPr>
        <w:pStyle w:val="CommentText"/>
      </w:pPr>
      <w:r>
        <w:rPr>
          <w:rStyle w:val="CommentReference"/>
        </w:rPr>
        <w:annotationRef/>
      </w:r>
      <w:r>
        <w:t xml:space="preserve">Estimate per study the main effect. </w:t>
      </w:r>
    </w:p>
    <w:p w14:paraId="56CF9B36" w14:textId="22C3A5AF" w:rsidR="00E7171B" w:rsidRDefault="00E7171B">
      <w:pPr>
        <w:pStyle w:val="CommentText"/>
      </w:pPr>
      <w:r>
        <w:t>So</w:t>
      </w:r>
      <w:r w:rsidR="00323C4F">
        <w:t>,</w:t>
      </w:r>
      <w:r>
        <w:t xml:space="preserve"> stratify by study indeed.</w:t>
      </w:r>
    </w:p>
  </w:comment>
  <w:comment w:id="1822" w:author="Hout, Joanna in 't" w:date="2020-12-03T12:24:00Z" w:initials="JiH">
    <w:p w14:paraId="4695EA7C" w14:textId="1F9177E2" w:rsidR="00CC0AA5" w:rsidRDefault="00CC0AA5">
      <w:pPr>
        <w:pStyle w:val="CommentText"/>
      </w:pPr>
      <w:r>
        <w:rPr>
          <w:rStyle w:val="CommentReference"/>
        </w:rPr>
        <w:annotationRef/>
      </w:r>
      <w:r>
        <w:t xml:space="preserve">unclear where the X with the line above it is. I think now it is wrong. Should be in Z and </w:t>
      </w:r>
      <w:r w:rsidR="00504CC0">
        <w:t>also in</w:t>
      </w:r>
      <w:r>
        <w:t xml:space="preserve"> the last sentence</w:t>
      </w:r>
    </w:p>
    <w:p w14:paraId="0742BA8E" w14:textId="62A46BDD" w:rsidR="00CC0AA5" w:rsidRDefault="00CC0AA5">
      <w:pPr>
        <w:pStyle w:val="CommentText"/>
      </w:pPr>
      <w:r>
        <w:t xml:space="preserve">and check the subscripts. Z has none, should be </w:t>
      </w:r>
      <w:proofErr w:type="spellStart"/>
      <w:r>
        <w:t>ij</w:t>
      </w:r>
      <w:proofErr w:type="spellEnd"/>
    </w:p>
  </w:comment>
  <w:comment w:id="1823" w:author="Michael Belias" w:date="2020-12-06T14:34:00Z" w:initials="MB">
    <w:p w14:paraId="2685B0A8" w14:textId="01229377" w:rsidR="00B35804" w:rsidRDefault="00B35804">
      <w:pPr>
        <w:pStyle w:val="CommentText"/>
      </w:pPr>
      <w:r>
        <w:rPr>
          <w:rStyle w:val="CommentReference"/>
        </w:rPr>
        <w:annotationRef/>
      </w:r>
      <w:r>
        <w:t xml:space="preserve"> </w:t>
      </w:r>
      <w:r w:rsidR="00181B36">
        <w:t>OK</w:t>
      </w:r>
      <w:r w:rsidR="00233FE7">
        <w:t xml:space="preserve">. I added the </w:t>
      </w:r>
      <m:oMath>
        <m:acc>
          <m:accPr>
            <m:chr m:val="̅"/>
            <m:ctrlPr>
              <w:rPr>
                <w:rFonts w:ascii="Cambria Math" w:hAnsi="Cambria Math"/>
                <w:i/>
                <w:sz w:val="21"/>
                <w:szCs w:val="21"/>
              </w:rPr>
            </m:ctrlPr>
          </m:accPr>
          <m:e>
            <m:r>
              <w:rPr>
                <w:rFonts w:ascii="Cambria Math" w:hAnsi="Cambria Math"/>
              </w:rPr>
              <m:t>X</m:t>
            </m:r>
          </m:e>
        </m:acc>
      </m:oMath>
      <w:r w:rsidR="00233FE7" w:rsidRPr="00DE249F">
        <w:rPr>
          <w:vertAlign w:val="subscript"/>
        </w:rPr>
        <w:t>j</w:t>
      </w:r>
      <w:r w:rsidR="00233FE7">
        <w:t xml:space="preserve"> and the </w:t>
      </w:r>
      <w:proofErr w:type="spellStart"/>
      <w:r w:rsidR="00233FE7">
        <w:t>ij</w:t>
      </w:r>
      <w:proofErr w:type="spellEnd"/>
      <w:r w:rsidR="00233FE7">
        <w:t xml:space="preserve"> subscripts </w:t>
      </w:r>
    </w:p>
  </w:comment>
  <w:comment w:id="1846" w:author="Hout, Joanna in 't" w:date="2020-12-03T12:29:00Z" w:initials="JiH">
    <w:p w14:paraId="6F81242D" w14:textId="58652B9E" w:rsidR="00CC0AA5" w:rsidRDefault="00CC0AA5">
      <w:pPr>
        <w:pStyle w:val="CommentText"/>
      </w:pPr>
      <w:r>
        <w:rPr>
          <w:rStyle w:val="CommentReference"/>
        </w:rPr>
        <w:annotationRef/>
      </w:r>
      <w:r>
        <w:t xml:space="preserve">I find this a bit difficult paragraph, what exactly is </w:t>
      </w:r>
      <w:proofErr w:type="spellStart"/>
      <w:r>
        <w:t>te</w:t>
      </w:r>
      <w:proofErr w:type="spellEnd"/>
      <w:r>
        <w:t xml:space="preserve"> purpose? is it to explain how a one-stage model can be fitted? intro-sentence?</w:t>
      </w:r>
    </w:p>
  </w:comment>
  <w:comment w:id="1847" w:author="Michael Belias" w:date="2020-12-06T14:35:00Z" w:initials="MB">
    <w:p w14:paraId="357BB1C4" w14:textId="0F98AA9C" w:rsidR="001A76AC" w:rsidRDefault="001A76AC">
      <w:pPr>
        <w:pStyle w:val="CommentText"/>
      </w:pPr>
      <w:r>
        <w:rPr>
          <w:rStyle w:val="CommentReference"/>
        </w:rPr>
        <w:annotationRef/>
      </w:r>
      <w:r>
        <w:t xml:space="preserve">To introduce the additive random effect. </w:t>
      </w:r>
      <w:r>
        <w:br/>
      </w:r>
      <w:r w:rsidR="009E2B97">
        <w:t xml:space="preserve">I move it to the fixed, random, stratified effects paragraph. </w:t>
      </w:r>
      <w:r w:rsidR="009E2B97">
        <w:br/>
      </w:r>
      <w:r w:rsidR="009E2B97">
        <w:br/>
        <w:t>If we don’t like it there</w:t>
      </w:r>
      <w:r w:rsidR="00646ADE">
        <w:t xml:space="preserve"> either,</w:t>
      </w:r>
      <w:r w:rsidR="009E2B97">
        <w:t xml:space="preserve"> we can remove it. </w:t>
      </w:r>
      <w:r>
        <w:t xml:space="preserve"> </w:t>
      </w:r>
    </w:p>
  </w:comment>
  <w:comment w:id="1857" w:author="Hout, Joanna in 't" w:date="2020-12-03T12:28:00Z" w:initials="JiH">
    <w:p w14:paraId="4895B5BD" w14:textId="5FB75521" w:rsidR="00CC0AA5" w:rsidRDefault="00CC0AA5">
      <w:pPr>
        <w:pStyle w:val="CommentText"/>
      </w:pPr>
      <w:r>
        <w:rPr>
          <w:rStyle w:val="CommentReference"/>
        </w:rPr>
        <w:annotationRef/>
      </w:r>
      <w:r>
        <w:t>agree?</w:t>
      </w:r>
    </w:p>
  </w:comment>
  <w:comment w:id="1858" w:author="Michael Belias" w:date="2020-12-06T14:44:00Z" w:initials="MB">
    <w:p w14:paraId="2060A6BC" w14:textId="3B308B44" w:rsidR="00005BC3" w:rsidRDefault="00005BC3">
      <w:pPr>
        <w:pStyle w:val="CommentText"/>
      </w:pPr>
      <w:r>
        <w:rPr>
          <w:rStyle w:val="CommentReference"/>
        </w:rPr>
        <w:annotationRef/>
      </w:r>
      <w:r>
        <w:t>I do</w:t>
      </w:r>
    </w:p>
  </w:comment>
  <w:comment w:id="1933" w:author="Michael Belias" w:date="2020-12-06T14:46:00Z" w:initials="MB">
    <w:p w14:paraId="6CB95FA4" w14:textId="520B9099" w:rsidR="00A24E9C" w:rsidRPr="0058306E" w:rsidRDefault="0091693B">
      <w:pPr>
        <w:pStyle w:val="CommentText"/>
      </w:pPr>
      <w:r>
        <w:rPr>
          <w:rStyle w:val="CommentReference"/>
        </w:rPr>
        <w:annotationRef/>
      </w:r>
      <w:r>
        <w:t>I want to report one more thing.</w:t>
      </w:r>
      <w:r>
        <w:br/>
      </w:r>
      <w:r>
        <w:br/>
      </w:r>
      <w:r>
        <w:br/>
        <w:t xml:space="preserve">When we use penalised splines per study, the CIs </w:t>
      </w:r>
      <w:r w:rsidR="00A24E9C">
        <w:t xml:space="preserve">of the predicted outcome </w:t>
      </w:r>
      <w:r>
        <w:t xml:space="preserve">are </w:t>
      </w:r>
      <w:r w:rsidR="00A364BA">
        <w:t xml:space="preserve">shrunk. </w:t>
      </w:r>
      <w:r w:rsidR="00A364BA">
        <w:br/>
      </w:r>
      <w:r w:rsidR="00A364BA">
        <w:br/>
        <w:t xml:space="preserve">That may cause problems </w:t>
      </w:r>
      <w:r w:rsidR="00DA5FD9">
        <w:t xml:space="preserve">during the second stage, since in regions with no data (or with limited </w:t>
      </w:r>
      <w:r w:rsidR="00211EB8">
        <w:t>data for instance with data-augmentation</w:t>
      </w:r>
      <w:r w:rsidR="00DA5FD9">
        <w:t>)</w:t>
      </w:r>
      <w:r w:rsidR="00915B06">
        <w:t xml:space="preserve"> </w:t>
      </w:r>
      <w:r w:rsidR="003C0849">
        <w:t xml:space="preserve">may </w:t>
      </w:r>
      <w:r w:rsidR="0034230C">
        <w:t>have</w:t>
      </w:r>
      <w:r w:rsidR="003C0849">
        <w:t xml:space="preserve"> smaller CIs.</w:t>
      </w:r>
      <w:r w:rsidR="00A24E9C">
        <w:t xml:space="preserve"> </w:t>
      </w:r>
      <w:r w:rsidR="0034230C">
        <w:br/>
      </w:r>
      <w:r w:rsidR="0034230C">
        <w:br/>
        <w:t xml:space="preserve">This may cause heterogeneity </w:t>
      </w:r>
      <w:r w:rsidR="003155BD">
        <w:t xml:space="preserve">in the </w:t>
      </w:r>
      <w:r w:rsidR="00730333">
        <w:t xml:space="preserve">subsequent </w:t>
      </w:r>
      <w:r w:rsidR="003155BD">
        <w:t>meta-analysis</w:t>
      </w:r>
      <w:r w:rsidR="0058306E">
        <w:t>.</w:t>
      </w:r>
    </w:p>
    <w:p w14:paraId="238129EA" w14:textId="2C524F4F" w:rsidR="0091693B" w:rsidRDefault="00A364BA">
      <w:pPr>
        <w:pStyle w:val="CommentText"/>
      </w:pPr>
      <w:r>
        <w:br/>
      </w:r>
      <w:r>
        <w:br/>
      </w:r>
    </w:p>
  </w:comment>
  <w:comment w:id="1934" w:author="Michael Belias" w:date="2020-12-06T14:49:00Z" w:initials="MB">
    <w:p w14:paraId="232A93C8" w14:textId="2E5DEA50" w:rsidR="002E501A" w:rsidRDefault="002E501A">
      <w:pPr>
        <w:pStyle w:val="CommentText"/>
      </w:pPr>
      <w:r>
        <w:rPr>
          <w:rStyle w:val="CommentReference"/>
        </w:rPr>
        <w:annotationRef/>
      </w:r>
      <w:r w:rsidRPr="002E501A">
        <w:rPr>
          <w:highlight w:val="yellow"/>
        </w:rPr>
        <w:t>To be discussed</w:t>
      </w:r>
    </w:p>
  </w:comment>
  <w:comment w:id="1951" w:author="Hout, Joanna in 't" w:date="2020-12-03T12:33:00Z" w:initials="JiH">
    <w:p w14:paraId="3A4AED2E" w14:textId="0E746CE2" w:rsidR="00CC0AA5" w:rsidRDefault="00CC0AA5">
      <w:pPr>
        <w:pStyle w:val="CommentText"/>
      </w:pPr>
      <w:r>
        <w:rPr>
          <w:rStyle w:val="CommentReference"/>
        </w:rPr>
        <w:annotationRef/>
      </w:r>
      <w:r>
        <w:t>delete?</w:t>
      </w:r>
    </w:p>
  </w:comment>
  <w:comment w:id="1952" w:author="Michael Belias" w:date="2020-12-06T14:49:00Z" w:initials="MB">
    <w:p w14:paraId="0CC77467" w14:textId="0347C2BB" w:rsidR="0057701C" w:rsidRDefault="0057701C">
      <w:pPr>
        <w:pStyle w:val="CommentText"/>
      </w:pPr>
      <w:r>
        <w:rPr>
          <w:rStyle w:val="CommentReference"/>
        </w:rPr>
        <w:annotationRef/>
      </w:r>
      <w:r>
        <w:t xml:space="preserve">Yes. I wanted to propose that too. </w:t>
      </w:r>
    </w:p>
  </w:comment>
  <w:comment w:id="1954" w:author="Hout, Joanna in 't" w:date="2020-12-03T12:33:00Z" w:initials="JiH">
    <w:p w14:paraId="62922082" w14:textId="55F1F8E7" w:rsidR="00CC0AA5" w:rsidRDefault="00CC0AA5">
      <w:pPr>
        <w:pStyle w:val="CommentText"/>
      </w:pPr>
      <w:r>
        <w:rPr>
          <w:rStyle w:val="CommentReference"/>
        </w:rPr>
        <w:annotationRef/>
      </w:r>
      <w:r>
        <w:t xml:space="preserve">is that still the case? ref 48 states </w:t>
      </w:r>
      <w:proofErr w:type="gramStart"/>
      <w:r>
        <w:t>so ,</w:t>
      </w:r>
      <w:proofErr w:type="gramEnd"/>
      <w:r>
        <w:t xml:space="preserve"> but do we see it also in splines setting?</w:t>
      </w:r>
    </w:p>
  </w:comment>
  <w:comment w:id="1955" w:author="Michael Belias" w:date="2020-12-06T14:54:00Z" w:initials="MB">
    <w:p w14:paraId="08CC2831" w14:textId="37845E00" w:rsidR="00631474" w:rsidRDefault="00FB0F39" w:rsidP="00957055">
      <w:pPr>
        <w:pStyle w:val="CommentText"/>
      </w:pPr>
      <w:r>
        <w:rPr>
          <w:rStyle w:val="CommentReference"/>
        </w:rPr>
        <w:annotationRef/>
      </w:r>
      <w:r w:rsidR="00ED6842">
        <w:t xml:space="preserve">Nope they are barely as good as pointwise MA and </w:t>
      </w:r>
      <w:r w:rsidR="0069214A">
        <w:t>GAMMs</w:t>
      </w:r>
      <w:r w:rsidR="007977DB">
        <w:t xml:space="preserve">. </w:t>
      </w:r>
      <w:r w:rsidR="007977DB">
        <w:br/>
      </w:r>
      <w:r w:rsidR="007977DB">
        <w:br/>
      </w:r>
      <w:r w:rsidR="00957055">
        <w:t>I will add a sentence that explains why in our case we don’t see that.</w:t>
      </w:r>
      <w:r w:rsidR="00631474">
        <w:t xml:space="preserve"> </w:t>
      </w:r>
    </w:p>
  </w:comment>
  <w:comment w:id="2004" w:author="Hout, Joanna in 't" w:date="2020-12-03T12:41:00Z" w:initials="JiH">
    <w:p w14:paraId="4F8AAD1B" w14:textId="2EEFF85B" w:rsidR="00CC0AA5" w:rsidRDefault="00CC0AA5">
      <w:pPr>
        <w:pStyle w:val="CommentText"/>
      </w:pPr>
      <w:r>
        <w:rPr>
          <w:rStyle w:val="CommentReference"/>
        </w:rPr>
        <w:annotationRef/>
      </w:r>
      <w:r>
        <w:t>some extra remarks needed. How do we know? or reference.</w:t>
      </w:r>
    </w:p>
  </w:comment>
  <w:comment w:id="2005" w:author="Michael Belias" w:date="2020-12-06T18:21:00Z" w:initials="MB">
    <w:p w14:paraId="25E301DB" w14:textId="5574919E" w:rsidR="004748CB" w:rsidRDefault="004748CB">
      <w:pPr>
        <w:pStyle w:val="CommentText"/>
      </w:pPr>
      <w:r>
        <w:rPr>
          <w:rStyle w:val="CommentReference"/>
        </w:rPr>
        <w:annotationRef/>
      </w:r>
      <w:r>
        <w:t xml:space="preserve">I added the difference between </w:t>
      </w:r>
      <w:r w:rsidR="00C91F6A">
        <w:t xml:space="preserve">the </w:t>
      </w:r>
      <w:r w:rsidR="00147931">
        <w:t>RCS and B-splines which is kind of eye-popping.</w:t>
      </w:r>
    </w:p>
  </w:comment>
  <w:comment w:id="2006" w:author="Michael Belias" w:date="2020-12-06T18:25:00Z" w:initials="MB">
    <w:p w14:paraId="29DE6A76" w14:textId="516049B3" w:rsidR="00CA5043" w:rsidRDefault="00CA5043">
      <w:pPr>
        <w:pStyle w:val="CommentText"/>
      </w:pPr>
      <w:r w:rsidRPr="001118D7">
        <w:rPr>
          <w:rStyle w:val="CommentReference"/>
          <w:highlight w:val="yellow"/>
        </w:rPr>
        <w:annotationRef/>
      </w:r>
      <w:r w:rsidRPr="001118D7">
        <w:rPr>
          <w:highlight w:val="yellow"/>
        </w:rPr>
        <w:t>To be discussed.</w:t>
      </w:r>
    </w:p>
  </w:comment>
  <w:comment w:id="2025" w:author="Jeroen Hoogland" w:date="2020-11-28T21:38:00Z" w:initials="JH">
    <w:p w14:paraId="1EEFC5BA" w14:textId="5E4F97B9" w:rsidR="00CC0AA5" w:rsidRDefault="00CC0AA5">
      <w:pPr>
        <w:pStyle w:val="CommentText"/>
      </w:pPr>
      <w:r>
        <w:rPr>
          <w:rStyle w:val="CommentReference"/>
        </w:rPr>
        <w:annotationRef/>
      </w:r>
      <w:r>
        <w:t>Only with respect to pointwise right?</w:t>
      </w:r>
    </w:p>
  </w:comment>
  <w:comment w:id="2026" w:author="Michael Belias" w:date="2020-12-01T23:48:00Z" w:initials="MB">
    <w:p w14:paraId="433FEB71" w14:textId="2332F398" w:rsidR="00CC0AA5" w:rsidRDefault="00CC0AA5">
      <w:pPr>
        <w:pStyle w:val="CommentText"/>
      </w:pPr>
      <w:r>
        <w:rPr>
          <w:rStyle w:val="CommentReference"/>
        </w:rPr>
        <w:annotationRef/>
      </w:r>
      <w:r>
        <w:t xml:space="preserve">I changed the sentence. </w:t>
      </w:r>
    </w:p>
  </w:comment>
  <w:comment w:id="2138" w:author="Hout, Joanna in 't" w:date="2020-12-03T19:31:00Z" w:initials="JiH">
    <w:p w14:paraId="794679BE" w14:textId="300700C8" w:rsidR="00CC0AA5" w:rsidRDefault="00CC0AA5">
      <w:pPr>
        <w:pStyle w:val="CommentText"/>
      </w:pPr>
      <w:r>
        <w:rPr>
          <w:rStyle w:val="CommentReference"/>
        </w:rPr>
        <w:annotationRef/>
      </w:r>
      <w:r>
        <w:t>4.0.3?   (my R version at the moment)</w:t>
      </w:r>
    </w:p>
  </w:comment>
  <w:comment w:id="2139" w:author="Michael Belias" w:date="2020-12-06T15:34:00Z" w:initials="MB">
    <w:p w14:paraId="056F0B46" w14:textId="47D77AA7" w:rsidR="00131F11" w:rsidRDefault="00131F11">
      <w:pPr>
        <w:pStyle w:val="CommentText"/>
      </w:pPr>
      <w:r>
        <w:rPr>
          <w:rStyle w:val="CommentReference"/>
        </w:rPr>
        <w:annotationRef/>
      </w:r>
      <w:r>
        <w:t xml:space="preserve">I still have 3.6 </w:t>
      </w:r>
    </w:p>
  </w:comment>
  <w:comment w:id="2145" w:author="Hout, Joanna in 't" w:date="2020-12-03T19:32:00Z" w:initials="JiH">
    <w:p w14:paraId="3A3F3EEB" w14:textId="7D2105EB" w:rsidR="00CC0AA5" w:rsidRDefault="00CC0AA5">
      <w:pPr>
        <w:pStyle w:val="CommentText"/>
      </w:pPr>
      <w:r>
        <w:rPr>
          <w:rStyle w:val="CommentReference"/>
        </w:rPr>
        <w:annotationRef/>
      </w:r>
      <w:r>
        <w:t xml:space="preserve">do we for all? </w:t>
      </w:r>
    </w:p>
  </w:comment>
  <w:comment w:id="2146" w:author="Michael Belias" w:date="2020-12-06T15:35:00Z" w:initials="MB">
    <w:p w14:paraId="38915E81" w14:textId="77AF1850" w:rsidR="001F0EE6" w:rsidRDefault="001F0EE6">
      <w:pPr>
        <w:pStyle w:val="CommentText"/>
      </w:pPr>
      <w:r>
        <w:rPr>
          <w:rStyle w:val="CommentReference"/>
        </w:rPr>
        <w:annotationRef/>
      </w:r>
      <w:r>
        <w:t>We could</w:t>
      </w:r>
      <w:r w:rsidR="00A5143A">
        <w:t xml:space="preserve">, but </w:t>
      </w:r>
      <w:r w:rsidR="00EA54A8">
        <w:t>we don’t so I have adjusted this</w:t>
      </w:r>
      <w:r w:rsidR="002576E7">
        <w:br/>
      </w:r>
    </w:p>
  </w:comment>
  <w:comment w:id="2163" w:author="Hout, Joanna in 't" w:date="2020-12-03T19:44:00Z" w:initials="JiH">
    <w:p w14:paraId="67DFCE35" w14:textId="77777777" w:rsidR="00554A2F" w:rsidRDefault="00554A2F" w:rsidP="00554A2F">
      <w:pPr>
        <w:pStyle w:val="CommentText"/>
      </w:pPr>
      <w:r>
        <w:rPr>
          <w:rStyle w:val="CommentReference"/>
        </w:rPr>
        <w:annotationRef/>
      </w:r>
      <w:r>
        <w:t>I sent you quite a good sentence on this, where did you put it?</w:t>
      </w:r>
    </w:p>
  </w:comment>
  <w:comment w:id="2164" w:author="Michael Belias" w:date="2020-12-06T15:41:00Z" w:initials="MB">
    <w:p w14:paraId="0FF6B720" w14:textId="77777777" w:rsidR="00554A2F" w:rsidRDefault="00554A2F" w:rsidP="00554A2F">
      <w:pPr>
        <w:pStyle w:val="CommentText"/>
      </w:pPr>
      <w:r>
        <w:rPr>
          <w:rStyle w:val="CommentReference"/>
        </w:rPr>
        <w:annotationRef/>
      </w:r>
      <w:r>
        <w:t xml:space="preserve">??? </w:t>
      </w:r>
    </w:p>
  </w:comment>
  <w:comment w:id="2187" w:author="Hout, Joanna in 't" w:date="2020-12-03T19:44:00Z" w:initials="JiH">
    <w:p w14:paraId="6D384D98" w14:textId="3B1D15C3" w:rsidR="00CC0AA5" w:rsidRDefault="00CC0AA5">
      <w:pPr>
        <w:pStyle w:val="CommentText"/>
      </w:pPr>
      <w:r>
        <w:rPr>
          <w:rStyle w:val="CommentReference"/>
        </w:rPr>
        <w:annotationRef/>
      </w:r>
      <w:r>
        <w:t>I sent you quite a good sentence on this, where did you put it?</w:t>
      </w:r>
    </w:p>
  </w:comment>
  <w:comment w:id="2188" w:author="Michael Belias" w:date="2020-12-06T15:41:00Z" w:initials="MB">
    <w:p w14:paraId="352AB6FB" w14:textId="7B971E35" w:rsidR="002C7E8E" w:rsidRDefault="002C7E8E">
      <w:pPr>
        <w:pStyle w:val="CommentText"/>
      </w:pPr>
      <w:r>
        <w:rPr>
          <w:rStyle w:val="CommentReference"/>
        </w:rPr>
        <w:annotationRef/>
      </w:r>
      <w:r w:rsidR="00D419B2">
        <w:t>Was it in the text?</w:t>
      </w:r>
      <w:r w:rsidR="000108B0">
        <w:br/>
        <w:t xml:space="preserve">Could it be that I deleted when I was writing in the no </w:t>
      </w:r>
      <w:proofErr w:type="spellStart"/>
      <w:r w:rsidR="000108B0">
        <w:t>markup</w:t>
      </w:r>
      <w:proofErr w:type="spellEnd"/>
      <w:r w:rsidR="000108B0">
        <w:t>?</w:t>
      </w:r>
    </w:p>
  </w:comment>
  <w:comment w:id="2340" w:author="Hout, Joanna in 't" w:date="2020-12-03T19:51:00Z" w:initials="JiH">
    <w:p w14:paraId="50CD6105" w14:textId="01DD60C9" w:rsidR="00CC0AA5" w:rsidRDefault="00CC0AA5" w:rsidP="00BD2912">
      <w:pPr>
        <w:pStyle w:val="CommentText"/>
        <w:ind w:left="1440" w:hanging="1440"/>
      </w:pPr>
      <w:r>
        <w:rPr>
          <w:rStyle w:val="CommentReference"/>
        </w:rPr>
        <w:annotationRef/>
      </w:r>
      <w:r>
        <w:t>4?</w:t>
      </w:r>
    </w:p>
  </w:comment>
  <w:comment w:id="2355" w:author="Hout, Joanna in 't" w:date="2020-12-03T19:53:00Z" w:initials="JiH">
    <w:p w14:paraId="3E1D1929" w14:textId="4F0CEC88" w:rsidR="00CC0AA5" w:rsidRDefault="00CC0AA5">
      <w:pPr>
        <w:pStyle w:val="CommentText"/>
      </w:pPr>
      <w:r>
        <w:rPr>
          <w:rStyle w:val="CommentReference"/>
        </w:rPr>
        <w:annotationRef/>
      </w:r>
      <w:r>
        <w:t>regression coefficients instead of beta coefficients?</w:t>
      </w:r>
    </w:p>
  </w:comment>
  <w:comment w:id="2356" w:author="Michael Belias" w:date="2020-12-06T16:03:00Z" w:initials="MB">
    <w:p w14:paraId="166240F2" w14:textId="281C3975" w:rsidR="009226B4" w:rsidRDefault="009226B4">
      <w:pPr>
        <w:pStyle w:val="CommentText"/>
      </w:pPr>
      <w:r>
        <w:rPr>
          <w:rStyle w:val="CommentReference"/>
        </w:rPr>
        <w:annotationRef/>
      </w:r>
      <w:r>
        <w:t>OK</w:t>
      </w:r>
    </w:p>
  </w:comment>
  <w:comment w:id="2377" w:author="Hout, Joanna in 't" w:date="2020-12-03T19:54:00Z" w:initials="JiH">
    <w:p w14:paraId="706700FD" w14:textId="411D5C20" w:rsidR="00CC0AA5" w:rsidRDefault="00CC0AA5">
      <w:pPr>
        <w:pStyle w:val="CommentText"/>
      </w:pPr>
      <w:r>
        <w:rPr>
          <w:rStyle w:val="CommentReference"/>
        </w:rPr>
        <w:annotationRef/>
      </w:r>
      <w:r>
        <w:t>but you did that also for the multivariate MA</w:t>
      </w:r>
    </w:p>
  </w:comment>
  <w:comment w:id="2378" w:author="Michael Belias" w:date="2020-12-06T17:46:00Z" w:initials="MB">
    <w:p w14:paraId="1B9F578B" w14:textId="614796C5" w:rsidR="00A248B3" w:rsidRDefault="00A248B3">
      <w:pPr>
        <w:pStyle w:val="CommentText"/>
      </w:pPr>
      <w:r>
        <w:rPr>
          <w:rStyle w:val="CommentReference"/>
        </w:rPr>
        <w:annotationRef/>
      </w:r>
      <w:r w:rsidR="000108B0">
        <w:rPr>
          <w:rStyle w:val="CommentReference"/>
        </w:rPr>
        <w:t>Check now</w:t>
      </w:r>
    </w:p>
  </w:comment>
  <w:comment w:id="2380" w:author="Hout, Joanna in 't" w:date="2020-12-03T19:55:00Z" w:initials="JiH">
    <w:p w14:paraId="2D45C9DF" w14:textId="623B67F1" w:rsidR="00CC0AA5" w:rsidRDefault="00CC0AA5">
      <w:pPr>
        <w:pStyle w:val="CommentText"/>
      </w:pPr>
      <w:r>
        <w:rPr>
          <w:rStyle w:val="CommentReference"/>
        </w:rPr>
        <w:annotationRef/>
      </w:r>
      <w:r>
        <w:t xml:space="preserve">unclear. random-effect intercept and random-effect slope? </w:t>
      </w:r>
    </w:p>
  </w:comment>
  <w:comment w:id="2381" w:author="Michael Belias" w:date="2020-12-06T16:05:00Z" w:initials="MB">
    <w:p w14:paraId="26DFFB2A" w14:textId="5442A0A5" w:rsidR="00D333D2" w:rsidRDefault="00D333D2">
      <w:pPr>
        <w:pStyle w:val="CommentText"/>
      </w:pPr>
      <w:r>
        <w:rPr>
          <w:rStyle w:val="CommentReference"/>
        </w:rPr>
        <w:annotationRef/>
      </w:r>
      <w:r>
        <w:t xml:space="preserve">Random intercept and random </w:t>
      </w:r>
      <w:proofErr w:type="spellStart"/>
      <w:r>
        <w:t>splope</w:t>
      </w:r>
      <w:proofErr w:type="spellEnd"/>
      <w:r>
        <w:t xml:space="preserve"> for age. </w:t>
      </w:r>
      <w:r>
        <w:br/>
      </w:r>
      <w:r>
        <w:br/>
        <w:t xml:space="preserve">Not for </w:t>
      </w:r>
      <w:r w:rsidR="006C52FC">
        <w:t xml:space="preserve">all </w:t>
      </w:r>
      <w:r>
        <w:t>the</w:t>
      </w:r>
      <w:r w:rsidR="006C52FC">
        <w:t xml:space="preserve"> </w:t>
      </w:r>
      <w:proofErr w:type="spellStart"/>
      <w:r w:rsidR="006C52FC">
        <w:t>basis</w:t>
      </w:r>
      <w:proofErr w:type="spellEnd"/>
      <w:r w:rsidR="006C52FC">
        <w:t xml:space="preserve"> functions</w:t>
      </w:r>
      <w:r w:rsidR="00F51EF7">
        <w:t xml:space="preserve"> </w:t>
      </w:r>
      <w:r w:rsidR="000E242A">
        <w:t>but for the</w:t>
      </w:r>
      <w:r w:rsidR="00A9047D">
        <w:t xml:space="preserve"> linear</w:t>
      </w:r>
      <w:r w:rsidR="000E242A">
        <w:t xml:space="preserve"> Age only. </w:t>
      </w:r>
      <w:r w:rsidR="000E242A">
        <w:br/>
      </w:r>
    </w:p>
  </w:comment>
  <w:comment w:id="2432" w:author="Hout, Joanna in 't" w:date="2020-12-03T19:58:00Z" w:initials="JiH">
    <w:p w14:paraId="36E42716" w14:textId="74244698" w:rsidR="00CC0AA5" w:rsidRDefault="00CC0AA5">
      <w:pPr>
        <w:pStyle w:val="CommentText"/>
      </w:pPr>
      <w:r>
        <w:rPr>
          <w:rStyle w:val="CommentReference"/>
        </w:rPr>
        <w:annotationRef/>
      </w:r>
      <w:r>
        <w:rPr>
          <w:rStyle w:val="CommentReference"/>
        </w:rPr>
        <w:t>see letter to reviewers.</w:t>
      </w:r>
    </w:p>
  </w:comment>
  <w:comment w:id="2433" w:author="Michael Belias" w:date="2020-12-06T17:44:00Z" w:initials="MB">
    <w:p w14:paraId="655F0C84" w14:textId="44C4FCF4" w:rsidR="00A05E4B" w:rsidRDefault="00A05E4B">
      <w:pPr>
        <w:pStyle w:val="CommentText"/>
      </w:pPr>
      <w:r>
        <w:rPr>
          <w:rStyle w:val="CommentReference"/>
        </w:rPr>
        <w:annotationRef/>
      </w:r>
      <w:r>
        <w:t>??</w:t>
      </w:r>
    </w:p>
  </w:comment>
  <w:comment w:id="2475" w:author="Hout, Joanna in 't" w:date="2020-12-03T20:09:00Z" w:initials="JiH">
    <w:p w14:paraId="2A6E1AC8" w14:textId="77DE7770" w:rsidR="00CC0AA5" w:rsidRDefault="00CC0AA5">
      <w:pPr>
        <w:pStyle w:val="CommentText"/>
      </w:pPr>
      <w:r>
        <w:rPr>
          <w:rStyle w:val="CommentReference"/>
        </w:rPr>
        <w:annotationRef/>
      </w:r>
      <w:r>
        <w:t>18 and 19?</w:t>
      </w:r>
    </w:p>
  </w:comment>
  <w:comment w:id="2476" w:author="Michael Belias" w:date="2020-12-06T22:59:00Z" w:initials="MB">
    <w:p w14:paraId="27E3227E" w14:textId="38BD49F8" w:rsidR="001E2852" w:rsidRDefault="001E2852">
      <w:pPr>
        <w:pStyle w:val="CommentText"/>
      </w:pPr>
      <w:r>
        <w:rPr>
          <w:rStyle w:val="CommentReference"/>
        </w:rPr>
        <w:annotationRef/>
      </w:r>
      <w:r>
        <w:t xml:space="preserve">Changed the </w:t>
      </w:r>
      <w:r w:rsidR="00A454E3">
        <w:t xml:space="preserve">figures </w:t>
      </w:r>
    </w:p>
  </w:comment>
  <w:comment w:id="2520" w:author="Michael Belias" w:date="2020-12-04T11:28:00Z" w:initials="MB">
    <w:p w14:paraId="3F59130E" w14:textId="67539806" w:rsidR="00CC0AA5" w:rsidRDefault="00CC0AA5">
      <w:pPr>
        <w:pStyle w:val="CommentText"/>
      </w:pPr>
      <w:r>
        <w:rPr>
          <w:rStyle w:val="CommentReference"/>
        </w:rPr>
        <w:annotationRef/>
      </w:r>
      <w:r>
        <w:t xml:space="preserve">Add as a </w:t>
      </w:r>
      <w:r w:rsidR="00D452CE">
        <w:t>feature</w:t>
      </w:r>
      <w:r>
        <w:t xml:space="preserve"> that we generated data with extreme heterogeneity in the boundaries. </w:t>
      </w:r>
      <w:r>
        <w:br/>
      </w:r>
    </w:p>
    <w:p w14:paraId="5E17F46A" w14:textId="4CC8DF99" w:rsidR="00CC0AA5" w:rsidRPr="004B0AFD" w:rsidRDefault="00CC0AA5">
      <w:pPr>
        <w:pStyle w:val="CommentText"/>
      </w:pPr>
      <w:r>
        <w:t>But th</w:t>
      </w:r>
      <w:r w:rsidR="00D20FE2">
        <w:t xml:space="preserve">at is somehow a strength due to the fact that we want to stress the methods to see their generalisability. </w:t>
      </w:r>
      <w:r>
        <w:br/>
      </w:r>
      <w:r>
        <w:br/>
      </w:r>
    </w:p>
  </w:comment>
  <w:comment w:id="2521" w:author="Michael Belias" w:date="2020-12-06T18:29:00Z" w:initials="MB">
    <w:p w14:paraId="6A1DE67E" w14:textId="6EFB8306" w:rsidR="007F2EC3" w:rsidRDefault="007F2EC3">
      <w:pPr>
        <w:pStyle w:val="CommentText"/>
      </w:pPr>
      <w:r>
        <w:rPr>
          <w:rStyle w:val="CommentReference"/>
        </w:rPr>
        <w:annotationRef/>
      </w:r>
      <w:r>
        <w:t>Done</w:t>
      </w:r>
    </w:p>
  </w:comment>
  <w:comment w:id="2596" w:author="Jeroen Hoogland" w:date="2020-11-28T21:40:00Z" w:initials="JH">
    <w:p w14:paraId="7FF7E1B7" w14:textId="2A646C3F" w:rsidR="00CC0AA5" w:rsidRDefault="00CC0AA5">
      <w:pPr>
        <w:pStyle w:val="CommentText"/>
      </w:pPr>
      <w:r>
        <w:rPr>
          <w:rStyle w:val="CommentReference"/>
        </w:rPr>
        <w:annotationRef/>
      </w:r>
      <w:r>
        <w:t>“</w:t>
      </w:r>
      <w:proofErr w:type="spellStart"/>
      <w:r>
        <w:t>Modeling</w:t>
      </w:r>
      <w:proofErr w:type="spellEnd"/>
      <w:r>
        <w:t xml:space="preserve"> choices that avoid ecological bias in presence of non-linear associations still require further research and were thus outside of our scope.”</w:t>
      </w:r>
    </w:p>
    <w:p w14:paraId="481D485D" w14:textId="77777777" w:rsidR="00CC0AA5" w:rsidRDefault="00CC0AA5">
      <w:pPr>
        <w:pStyle w:val="CommentText"/>
      </w:pPr>
    </w:p>
    <w:p w14:paraId="4046577C" w14:textId="568BB14A" w:rsidR="00CC0AA5" w:rsidRDefault="00CC0AA5">
      <w:pPr>
        <w:pStyle w:val="CommentText"/>
      </w:pPr>
    </w:p>
  </w:comment>
  <w:comment w:id="2598" w:author="Jeroen Hoogland" w:date="2020-11-28T21:47:00Z" w:initials="JH">
    <w:p w14:paraId="463FCBC3" w14:textId="5D27D9D4" w:rsidR="00CC0AA5" w:rsidRDefault="00CC0AA5">
      <w:pPr>
        <w:pStyle w:val="CommentText"/>
      </w:pPr>
      <w:r>
        <w:rPr>
          <w:rStyle w:val="CommentReference"/>
        </w:rPr>
        <w:annotationRef/>
      </w:r>
      <w:r>
        <w:t>Not really a limitation (might as well be a feature for the purpose of this paper)</w:t>
      </w:r>
    </w:p>
  </w:comment>
  <w:comment w:id="2599" w:author="Michael Belias" w:date="2020-12-02T00:05:00Z" w:initials="MB">
    <w:p w14:paraId="008D4C4F" w14:textId="6B343B3D" w:rsidR="00CC0AA5" w:rsidRDefault="00CC0AA5">
      <w:pPr>
        <w:pStyle w:val="CommentText"/>
      </w:pPr>
      <w:r>
        <w:rPr>
          <w:rStyle w:val="CommentReference"/>
        </w:rPr>
        <w:annotationRef/>
      </w:r>
      <w:r>
        <w:t>Do you like it better now? we added the purpose of the introductory paper</w:t>
      </w:r>
    </w:p>
  </w:comment>
  <w:comment w:id="2600" w:author="Michael Belias" w:date="2020-12-06T18:29:00Z" w:initials="MB">
    <w:p w14:paraId="4A955A87" w14:textId="0E40B844" w:rsidR="002C103A" w:rsidRDefault="002C103A">
      <w:pPr>
        <w:pStyle w:val="CommentText"/>
      </w:pPr>
      <w:r>
        <w:rPr>
          <w:rStyle w:val="CommentReference"/>
        </w:rPr>
        <w:annotationRef/>
      </w:r>
      <w:r>
        <w:t>We have created a section for the features we used.</w:t>
      </w:r>
    </w:p>
  </w:comment>
  <w:comment w:id="2644" w:author="Michael Belias" w:date="2020-12-06T18:39:00Z" w:initials="MB">
    <w:p w14:paraId="695A63E3" w14:textId="3886A5EF" w:rsidR="00374245" w:rsidRDefault="00374245">
      <w:pPr>
        <w:pStyle w:val="CommentText"/>
      </w:pPr>
      <w:r>
        <w:rPr>
          <w:rStyle w:val="CommentReference"/>
        </w:rPr>
        <w:annotationRef/>
      </w:r>
      <w:r>
        <w:t>I prefer this for the conclusion.</w:t>
      </w:r>
    </w:p>
  </w:comment>
  <w:comment w:id="2668" w:author="Hout, Joanna in 't" w:date="2020-12-03T20:23:00Z" w:initials="JiH">
    <w:p w14:paraId="534BC19B" w14:textId="2BD1F8DF" w:rsidR="00CC0AA5" w:rsidRDefault="00CC0AA5">
      <w:pPr>
        <w:pStyle w:val="CommentText"/>
      </w:pPr>
      <w:r>
        <w:rPr>
          <w:rStyle w:val="CommentReference"/>
        </w:rPr>
        <w:annotationRef/>
      </w:r>
      <w:r>
        <w:t>I don’t understand this remark. differences in what? across studies?</w:t>
      </w:r>
    </w:p>
  </w:comment>
  <w:comment w:id="2669" w:author="Michael Belias" w:date="2020-12-06T18:29:00Z" w:initials="MB">
    <w:p w14:paraId="31C862D9" w14:textId="6E26D413" w:rsidR="00604D49" w:rsidRDefault="00604D49">
      <w:pPr>
        <w:pStyle w:val="CommentText"/>
      </w:pPr>
      <w:r>
        <w:rPr>
          <w:rStyle w:val="CommentReference"/>
        </w:rPr>
        <w:annotationRef/>
      </w:r>
      <w:r>
        <w:t>Me neither.</w:t>
      </w:r>
      <w:r w:rsidR="000E7A9A">
        <w:br/>
        <w:t xml:space="preserve">I guess the ranges and regression lines across studies. </w:t>
      </w:r>
      <w:r w:rsidR="000755FE">
        <w:br/>
      </w:r>
      <w:r w:rsidR="000755FE">
        <w:br/>
      </w:r>
      <w:r w:rsidR="000755FE">
        <w:br/>
        <w:t xml:space="preserve">Rephrased…. </w:t>
      </w:r>
      <w:r w:rsidR="004663D8">
        <w:t>Check above.</w:t>
      </w:r>
    </w:p>
  </w:comment>
  <w:comment w:id="2664" w:author="Michael Belias" w:date="2020-12-06T18:40:00Z" w:initials="MB">
    <w:p w14:paraId="1CA0B0B8" w14:textId="0FBA7720" w:rsidR="00127CA3" w:rsidRDefault="00127CA3">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5CCCB" w15:done="1"/>
  <w15:commentEx w15:paraId="7A9184D1" w15:paraIdParent="1675CCCB" w15:done="1"/>
  <w15:commentEx w15:paraId="3BA84900" w15:done="0"/>
  <w15:commentEx w15:paraId="60E452A7" w15:done="0"/>
  <w15:commentEx w15:paraId="2B283DDB" w15:done="1"/>
  <w15:commentEx w15:paraId="5D2E0DDB" w15:done="0"/>
  <w15:commentEx w15:paraId="7F3162A8" w15:done="0"/>
  <w15:commentEx w15:paraId="0BF75384" w15:paraIdParent="7F3162A8" w15:done="0"/>
  <w15:commentEx w15:paraId="281BBEE0" w15:done="1"/>
  <w15:commentEx w15:paraId="0ACC1718" w15:paraIdParent="281BBEE0" w15:done="1"/>
  <w15:commentEx w15:paraId="48106A65" w15:done="0"/>
  <w15:commentEx w15:paraId="5941C55D" w15:paraIdParent="48106A65" w15:done="0"/>
  <w15:commentEx w15:paraId="1E5B7379" w15:done="0"/>
  <w15:commentEx w15:paraId="4A65DF97" w15:paraIdParent="1E5B7379" w15:done="0"/>
  <w15:commentEx w15:paraId="7B8783C7" w15:done="1"/>
  <w15:commentEx w15:paraId="71449F07" w15:done="1"/>
  <w15:commentEx w15:paraId="013D8E03" w15:paraIdParent="71449F07" w15:done="1"/>
  <w15:commentEx w15:paraId="79967051" w15:done="0"/>
  <w15:commentEx w15:paraId="1A88E05F" w15:paraIdParent="79967051" w15:done="0"/>
  <w15:commentEx w15:paraId="45B545E3" w15:paraIdParent="79967051" w15:done="0"/>
  <w15:commentEx w15:paraId="7B79BE07" w15:paraIdParent="79967051" w15:done="0"/>
  <w15:commentEx w15:paraId="3DEC408C" w15:done="0"/>
  <w15:commentEx w15:paraId="4864A9E3" w15:done="0"/>
  <w15:commentEx w15:paraId="7E6405D3" w15:paraIdParent="4864A9E3" w15:done="0"/>
  <w15:commentEx w15:paraId="6B5866D6" w15:done="0"/>
  <w15:commentEx w15:paraId="1E8BD607" w15:paraIdParent="6B5866D6" w15:done="0"/>
  <w15:commentEx w15:paraId="49901349" w15:done="0"/>
  <w15:commentEx w15:paraId="3740BAF3" w15:paraIdParent="49901349" w15:done="0"/>
  <w15:commentEx w15:paraId="364E4FFF" w15:done="0"/>
  <w15:commentEx w15:paraId="56CF9B36" w15:paraIdParent="364E4FFF" w15:done="0"/>
  <w15:commentEx w15:paraId="0742BA8E" w15:done="0"/>
  <w15:commentEx w15:paraId="2685B0A8" w15:paraIdParent="0742BA8E" w15:done="0"/>
  <w15:commentEx w15:paraId="6F81242D" w15:done="0"/>
  <w15:commentEx w15:paraId="357BB1C4" w15:paraIdParent="6F81242D" w15:done="0"/>
  <w15:commentEx w15:paraId="4895B5BD" w15:done="0"/>
  <w15:commentEx w15:paraId="2060A6BC" w15:paraIdParent="4895B5BD" w15:done="0"/>
  <w15:commentEx w15:paraId="238129EA" w15:done="0"/>
  <w15:commentEx w15:paraId="232A93C8" w15:paraIdParent="238129EA" w15:done="0"/>
  <w15:commentEx w15:paraId="3A4AED2E" w15:done="0"/>
  <w15:commentEx w15:paraId="0CC77467" w15:paraIdParent="3A4AED2E" w15:done="0"/>
  <w15:commentEx w15:paraId="62922082" w15:done="0"/>
  <w15:commentEx w15:paraId="08CC2831" w15:paraIdParent="62922082" w15:done="0"/>
  <w15:commentEx w15:paraId="4F8AAD1B" w15:done="0"/>
  <w15:commentEx w15:paraId="25E301DB" w15:paraIdParent="4F8AAD1B" w15:done="0"/>
  <w15:commentEx w15:paraId="29DE6A76" w15:paraIdParent="4F8AAD1B" w15:done="0"/>
  <w15:commentEx w15:paraId="1EEFC5BA" w15:done="1"/>
  <w15:commentEx w15:paraId="433FEB71" w15:paraIdParent="1EEFC5BA" w15:done="1"/>
  <w15:commentEx w15:paraId="794679BE" w15:done="0"/>
  <w15:commentEx w15:paraId="056F0B46" w15:paraIdParent="794679BE" w15:done="0"/>
  <w15:commentEx w15:paraId="3A3F3EEB" w15:done="0"/>
  <w15:commentEx w15:paraId="38915E81" w15:paraIdParent="3A3F3EEB" w15:done="0"/>
  <w15:commentEx w15:paraId="67DFCE35" w15:done="0"/>
  <w15:commentEx w15:paraId="0FF6B720" w15:paraIdParent="67DFCE35" w15:done="0"/>
  <w15:commentEx w15:paraId="6D384D98" w15:done="0"/>
  <w15:commentEx w15:paraId="352AB6FB" w15:paraIdParent="6D384D98" w15:done="0"/>
  <w15:commentEx w15:paraId="50CD6105" w15:done="1"/>
  <w15:commentEx w15:paraId="3E1D1929" w15:done="1"/>
  <w15:commentEx w15:paraId="166240F2" w15:paraIdParent="3E1D1929" w15:done="1"/>
  <w15:commentEx w15:paraId="706700FD" w15:done="0"/>
  <w15:commentEx w15:paraId="1B9F578B" w15:paraIdParent="706700FD" w15:done="0"/>
  <w15:commentEx w15:paraId="2D45C9DF" w15:done="0"/>
  <w15:commentEx w15:paraId="26DFFB2A" w15:paraIdParent="2D45C9DF" w15:done="0"/>
  <w15:commentEx w15:paraId="36E42716" w15:done="0"/>
  <w15:commentEx w15:paraId="655F0C84" w15:paraIdParent="36E42716" w15:done="0"/>
  <w15:commentEx w15:paraId="2A6E1AC8" w15:done="0"/>
  <w15:commentEx w15:paraId="27E3227E" w15:paraIdParent="2A6E1AC8" w15:done="0"/>
  <w15:commentEx w15:paraId="5E17F46A" w15:done="0"/>
  <w15:commentEx w15:paraId="6A1DE67E" w15:paraIdParent="5E17F46A" w15:done="0"/>
  <w15:commentEx w15:paraId="4046577C" w15:done="1"/>
  <w15:commentEx w15:paraId="463FCBC3" w15:done="0"/>
  <w15:commentEx w15:paraId="008D4C4F" w15:paraIdParent="463FCBC3" w15:done="0"/>
  <w15:commentEx w15:paraId="4A955A87" w15:paraIdParent="463FCBC3" w15:done="0"/>
  <w15:commentEx w15:paraId="695A63E3" w15:done="0"/>
  <w15:commentEx w15:paraId="534BC19B" w15:done="0"/>
  <w15:commentEx w15:paraId="31C862D9" w15:paraIdParent="534BC19B" w15:done="0"/>
  <w15:commentEx w15:paraId="1CA0B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0B288" w16cex:dateUtc="2020-12-01T10:16:00Z"/>
  <w16cex:commentExtensible w16cex:durableId="236DEFFE" w16cex:dateUtc="2020-11-29T08:01:00Z"/>
  <w16cex:commentExtensible w16cex:durableId="23715923" w16cex:dateUtc="2020-12-01T22:06:00Z"/>
  <w16cex:commentExtensible w16cex:durableId="2371590C" w16cex:dateUtc="2020-12-01T22:06:00Z"/>
  <w16cex:commentExtensible w16cex:durableId="23715915" w16cex:dateUtc="2020-12-01T22:06:00Z"/>
  <w16cex:commentExtensible w16cex:durableId="23747EB8" w16cex:dateUtc="2020-12-04T07:24:00Z"/>
  <w16cex:commentExtensible w16cex:durableId="23775B06" w16cex:dateUtc="2020-12-06T11:28:00Z"/>
  <w16cex:commentExtensible w16cex:durableId="23776154" w16cex:dateUtc="2020-12-06T11:55:00Z"/>
  <w16cex:commentExtensible w16cex:durableId="23776FB9" w16cex:dateUtc="2020-12-06T12:56:00Z"/>
  <w16cex:commentExtensible w16cex:durableId="237770FF" w16cex:dateUtc="2020-12-06T13:02:00Z"/>
  <w16cex:commentExtensible w16cex:durableId="237763C1" w16cex:dateUtc="2020-12-06T12:05:00Z"/>
  <w16cex:commentExtensible w16cex:durableId="237763F0" w16cex:dateUtc="2020-12-06T12:06:00Z"/>
  <w16cex:commentExtensible w16cex:durableId="23776C07" w16cex:dateUtc="2020-12-06T12:35:00Z"/>
  <w16cex:commentExtensible w16cex:durableId="23776A1D" w16cex:dateUtc="2020-12-06T12:33:00Z"/>
  <w16cex:commentExtensible w16cex:durableId="23776A7E" w16cex:dateUtc="2020-12-06T12:34:00Z"/>
  <w16cex:commentExtensible w16cex:durableId="23776AB0" w16cex:dateUtc="2020-12-06T12:35:00Z"/>
  <w16cex:commentExtensible w16cex:durableId="23776CBE" w16cex:dateUtc="2020-12-06T12:44:00Z"/>
  <w16cex:commentExtensible w16cex:durableId="23776D3B" w16cex:dateUtc="2020-12-06T12:46:00Z"/>
  <w16cex:commentExtensible w16cex:durableId="23776DFF" w16cex:dateUtc="2020-12-06T12:49:00Z"/>
  <w16cex:commentExtensible w16cex:durableId="23776E12" w16cex:dateUtc="2020-12-06T12:49:00Z"/>
  <w16cex:commentExtensible w16cex:durableId="23776F1F" w16cex:dateUtc="2020-12-06T12:54:00Z"/>
  <w16cex:commentExtensible w16cex:durableId="23779FC0" w16cex:dateUtc="2020-12-06T16:21:00Z"/>
  <w16cex:commentExtensible w16cex:durableId="2377A084" w16cex:dateUtc="2020-12-06T16:25:00Z"/>
  <w16cex:commentExtensible w16cex:durableId="237154F2" w16cex:dateUtc="2020-12-01T21:48:00Z"/>
  <w16cex:commentExtensible w16cex:durableId="23777886" w16cex:dateUtc="2020-12-06T13:34:00Z"/>
  <w16cex:commentExtensible w16cex:durableId="237778A9" w16cex:dateUtc="2020-12-06T13:35:00Z"/>
  <w16cex:commentExtensible w16cex:durableId="23777A83" w16cex:dateUtc="2020-12-06T13:41:00Z"/>
  <w16cex:commentExtensible w16cex:durableId="23777A28" w16cex:dateUtc="2020-12-06T13:41:00Z"/>
  <w16cex:commentExtensible w16cex:durableId="23777F5D" w16cex:dateUtc="2020-12-06T14:03:00Z"/>
  <w16cex:commentExtensible w16cex:durableId="2377975A" w16cex:dateUtc="2020-12-06T15:46:00Z"/>
  <w16cex:commentExtensible w16cex:durableId="23777FAC" w16cex:dateUtc="2020-12-06T14:05:00Z"/>
  <w16cex:commentExtensible w16cex:durableId="23779717" w16cex:dateUtc="2020-12-06T15:44:00Z"/>
  <w16cex:commentExtensible w16cex:durableId="2377E0BA" w16cex:dateUtc="2020-12-06T20:59:00Z"/>
  <w16cex:commentExtensible w16cex:durableId="23749BE1" w16cex:dateUtc="2020-12-04T09:28:00Z"/>
  <w16cex:commentExtensible w16cex:durableId="2377A170" w16cex:dateUtc="2020-12-06T16:29:00Z"/>
  <w16cex:commentExtensible w16cex:durableId="237158C8" w16cex:dateUtc="2020-12-01T22:05:00Z"/>
  <w16cex:commentExtensible w16cex:durableId="2377A180" w16cex:dateUtc="2020-12-06T16:29:00Z"/>
  <w16cex:commentExtensible w16cex:durableId="2377A3E8" w16cex:dateUtc="2020-12-06T16:39:00Z"/>
  <w16cex:commentExtensible w16cex:durableId="2377A19F" w16cex:dateUtc="2020-12-06T16:29:00Z"/>
  <w16cex:commentExtensible w16cex:durableId="2377A43B" w16cex:dateUtc="2020-12-0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5CCCB" w16cid:durableId="236D377C"/>
  <w16cid:commentId w16cid:paraId="7A9184D1" w16cid:durableId="236DEFB6"/>
  <w16cid:commentId w16cid:paraId="3BA84900" w16cid:durableId="23723870"/>
  <w16cid:commentId w16cid:paraId="60E452A7" w16cid:durableId="23728B25"/>
  <w16cid:commentId w16cid:paraId="2B283DDB" w16cid:durableId="236D39FE"/>
  <w16cid:commentId w16cid:paraId="5D2E0DDB" w16cid:durableId="2370B288"/>
  <w16cid:commentId w16cid:paraId="7F3162A8" w16cid:durableId="236D3B84"/>
  <w16cid:commentId w16cid:paraId="0BF75384" w16cid:durableId="236DEFFE"/>
  <w16cid:commentId w16cid:paraId="281BBEE0" w16cid:durableId="234708D2"/>
  <w16cid:commentId w16cid:paraId="0ACC1718" w16cid:durableId="23715923"/>
  <w16cid:commentId w16cid:paraId="48106A65" w16cid:durableId="23470A28"/>
  <w16cid:commentId w16cid:paraId="5941C55D" w16cid:durableId="2371590C"/>
  <w16cid:commentId w16cid:paraId="1E5B7379" w16cid:durableId="236D3D25"/>
  <w16cid:commentId w16cid:paraId="4A65DF97" w16cid:durableId="23715915"/>
  <w16cid:commentId w16cid:paraId="7B8783C7" w16cid:durableId="236D3EFD"/>
  <w16cid:commentId w16cid:paraId="71449F07" w16cid:durableId="2373373D"/>
  <w16cid:commentId w16cid:paraId="013D8E03" w16cid:durableId="23747EB8"/>
  <w16cid:commentId w16cid:paraId="79967051" w16cid:durableId="2373C882"/>
  <w16cid:commentId w16cid:paraId="1A88E05F" w16cid:durableId="23775B06"/>
  <w16cid:commentId w16cid:paraId="45B545E3" w16cid:durableId="23776154"/>
  <w16cid:commentId w16cid:paraId="7B79BE07" w16cid:durableId="23776FB9"/>
  <w16cid:commentId w16cid:paraId="3DEC408C" w16cid:durableId="237770FF"/>
  <w16cid:commentId w16cid:paraId="4864A9E3" w16cid:durableId="237355CB"/>
  <w16cid:commentId w16cid:paraId="7E6405D3" w16cid:durableId="237763C1"/>
  <w16cid:commentId w16cid:paraId="6B5866D6" w16cid:durableId="237355F5"/>
  <w16cid:commentId w16cid:paraId="1E8BD607" w16cid:durableId="237763F0"/>
  <w16cid:commentId w16cid:paraId="49901349" w16cid:durableId="23776C08"/>
  <w16cid:commentId w16cid:paraId="3740BAF3" w16cid:durableId="23776C07"/>
  <w16cid:commentId w16cid:paraId="364E4FFF" w16cid:durableId="23735752"/>
  <w16cid:commentId w16cid:paraId="56CF9B36" w16cid:durableId="23776A1D"/>
  <w16cid:commentId w16cid:paraId="0742BA8E" w16cid:durableId="2373578A"/>
  <w16cid:commentId w16cid:paraId="2685B0A8" w16cid:durableId="23776A7E"/>
  <w16cid:commentId w16cid:paraId="6F81242D" w16cid:durableId="23735890"/>
  <w16cid:commentId w16cid:paraId="357BB1C4" w16cid:durableId="23776AB0"/>
  <w16cid:commentId w16cid:paraId="4895B5BD" w16cid:durableId="2373587B"/>
  <w16cid:commentId w16cid:paraId="2060A6BC" w16cid:durableId="23776CBE"/>
  <w16cid:commentId w16cid:paraId="238129EA" w16cid:durableId="23776D3B"/>
  <w16cid:commentId w16cid:paraId="232A93C8" w16cid:durableId="23776DFF"/>
  <w16cid:commentId w16cid:paraId="3A4AED2E" w16cid:durableId="23735987"/>
  <w16cid:commentId w16cid:paraId="0CC77467" w16cid:durableId="23776E12"/>
  <w16cid:commentId w16cid:paraId="62922082" w16cid:durableId="2373598F"/>
  <w16cid:commentId w16cid:paraId="08CC2831" w16cid:durableId="23776F1F"/>
  <w16cid:commentId w16cid:paraId="4F8AAD1B" w16cid:durableId="23735B63"/>
  <w16cid:commentId w16cid:paraId="25E301DB" w16cid:durableId="23779FC0"/>
  <w16cid:commentId w16cid:paraId="29DE6A76" w16cid:durableId="2377A084"/>
  <w16cid:commentId w16cid:paraId="1EEFC5BA" w16cid:durableId="236D41C5"/>
  <w16cid:commentId w16cid:paraId="433FEB71" w16cid:durableId="237154F2"/>
  <w16cid:commentId w16cid:paraId="794679BE" w16cid:durableId="2373BB79"/>
  <w16cid:commentId w16cid:paraId="056F0B46" w16cid:durableId="23777886"/>
  <w16cid:commentId w16cid:paraId="3A3F3EEB" w16cid:durableId="2373BBBB"/>
  <w16cid:commentId w16cid:paraId="38915E81" w16cid:durableId="237778A9"/>
  <w16cid:commentId w16cid:paraId="67DFCE35" w16cid:durableId="23777A84"/>
  <w16cid:commentId w16cid:paraId="0FF6B720" w16cid:durableId="23777A83"/>
  <w16cid:commentId w16cid:paraId="6D384D98" w16cid:durableId="2373BE8F"/>
  <w16cid:commentId w16cid:paraId="352AB6FB" w16cid:durableId="23777A28"/>
  <w16cid:commentId w16cid:paraId="50CD6105" w16cid:durableId="2373C055"/>
  <w16cid:commentId w16cid:paraId="3E1D1929" w16cid:durableId="2373C0A5"/>
  <w16cid:commentId w16cid:paraId="166240F2" w16cid:durableId="23777F5D"/>
  <w16cid:commentId w16cid:paraId="706700FD" w16cid:durableId="2373C10E"/>
  <w16cid:commentId w16cid:paraId="1B9F578B" w16cid:durableId="2377975A"/>
  <w16cid:commentId w16cid:paraId="2D45C9DF" w16cid:durableId="2373C14A"/>
  <w16cid:commentId w16cid:paraId="26DFFB2A" w16cid:durableId="23777FAC"/>
  <w16cid:commentId w16cid:paraId="36E42716" w16cid:durableId="2373C1F4"/>
  <w16cid:commentId w16cid:paraId="655F0C84" w16cid:durableId="23779717"/>
  <w16cid:commentId w16cid:paraId="2A6E1AC8" w16cid:durableId="2373C460"/>
  <w16cid:commentId w16cid:paraId="27E3227E" w16cid:durableId="2377E0BA"/>
  <w16cid:commentId w16cid:paraId="5E17F46A" w16cid:durableId="23749BE1"/>
  <w16cid:commentId w16cid:paraId="6A1DE67E" w16cid:durableId="2377A170"/>
  <w16cid:commentId w16cid:paraId="4046577C" w16cid:durableId="236D425D"/>
  <w16cid:commentId w16cid:paraId="463FCBC3" w16cid:durableId="236D4409"/>
  <w16cid:commentId w16cid:paraId="008D4C4F" w16cid:durableId="237158C8"/>
  <w16cid:commentId w16cid:paraId="4A955A87" w16cid:durableId="2377A180"/>
  <w16cid:commentId w16cid:paraId="695A63E3" w16cid:durableId="2377A3E8"/>
  <w16cid:commentId w16cid:paraId="534BC19B" w16cid:durableId="2373C7D9"/>
  <w16cid:commentId w16cid:paraId="31C862D9" w16cid:durableId="2377A19F"/>
  <w16cid:commentId w16cid:paraId="1CA0B0B8" w16cid:durableId="2377A4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407B" w14:textId="77777777" w:rsidR="00717D43" w:rsidRDefault="00717D43">
      <w:pPr>
        <w:spacing w:after="0" w:line="240" w:lineRule="auto"/>
      </w:pPr>
      <w:r>
        <w:separator/>
      </w:r>
    </w:p>
  </w:endnote>
  <w:endnote w:type="continuationSeparator" w:id="0">
    <w:p w14:paraId="434D2B2D" w14:textId="77777777" w:rsidR="00717D43" w:rsidRDefault="00717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00540" w14:textId="77777777" w:rsidR="00717D43" w:rsidRDefault="00717D43">
      <w:r>
        <w:separator/>
      </w:r>
    </w:p>
  </w:footnote>
  <w:footnote w:type="continuationSeparator" w:id="0">
    <w:p w14:paraId="6474BC79" w14:textId="77777777" w:rsidR="00717D43" w:rsidRDefault="00717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CC0AA5" w:rsidRDefault="00CC0AA5">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CC0AA5" w:rsidRDefault="00CC0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1DB8"/>
    <w:rsid w:val="000023EC"/>
    <w:rsid w:val="00002A44"/>
    <w:rsid w:val="00002F06"/>
    <w:rsid w:val="00003114"/>
    <w:rsid w:val="000031AE"/>
    <w:rsid w:val="0000326C"/>
    <w:rsid w:val="00003340"/>
    <w:rsid w:val="00003ADC"/>
    <w:rsid w:val="0000413F"/>
    <w:rsid w:val="000041C2"/>
    <w:rsid w:val="000041D7"/>
    <w:rsid w:val="0000453C"/>
    <w:rsid w:val="000045D0"/>
    <w:rsid w:val="00004948"/>
    <w:rsid w:val="00004C03"/>
    <w:rsid w:val="00004E91"/>
    <w:rsid w:val="0000504F"/>
    <w:rsid w:val="000057DE"/>
    <w:rsid w:val="000059F0"/>
    <w:rsid w:val="000059FF"/>
    <w:rsid w:val="00005BC3"/>
    <w:rsid w:val="00005C69"/>
    <w:rsid w:val="00006456"/>
    <w:rsid w:val="00006606"/>
    <w:rsid w:val="00006D13"/>
    <w:rsid w:val="00006F93"/>
    <w:rsid w:val="0000700D"/>
    <w:rsid w:val="000074D6"/>
    <w:rsid w:val="00007AD7"/>
    <w:rsid w:val="00007CF5"/>
    <w:rsid w:val="00007F08"/>
    <w:rsid w:val="0001021A"/>
    <w:rsid w:val="000104BC"/>
    <w:rsid w:val="00010518"/>
    <w:rsid w:val="00010886"/>
    <w:rsid w:val="000108B0"/>
    <w:rsid w:val="00010A65"/>
    <w:rsid w:val="00010D8C"/>
    <w:rsid w:val="00011492"/>
    <w:rsid w:val="000115FC"/>
    <w:rsid w:val="000118D1"/>
    <w:rsid w:val="00011969"/>
    <w:rsid w:val="00011B22"/>
    <w:rsid w:val="00011C27"/>
    <w:rsid w:val="00011C8B"/>
    <w:rsid w:val="00011CFA"/>
    <w:rsid w:val="0001221E"/>
    <w:rsid w:val="000124DD"/>
    <w:rsid w:val="000125F5"/>
    <w:rsid w:val="000128E6"/>
    <w:rsid w:val="00012F99"/>
    <w:rsid w:val="00013102"/>
    <w:rsid w:val="00013141"/>
    <w:rsid w:val="0001319A"/>
    <w:rsid w:val="00013429"/>
    <w:rsid w:val="00013463"/>
    <w:rsid w:val="000134A1"/>
    <w:rsid w:val="0001360A"/>
    <w:rsid w:val="00013753"/>
    <w:rsid w:val="00013838"/>
    <w:rsid w:val="00013B83"/>
    <w:rsid w:val="00013DD3"/>
    <w:rsid w:val="000145A5"/>
    <w:rsid w:val="00014ED3"/>
    <w:rsid w:val="00014F6E"/>
    <w:rsid w:val="00014FCF"/>
    <w:rsid w:val="000151B0"/>
    <w:rsid w:val="00015683"/>
    <w:rsid w:val="00015A2F"/>
    <w:rsid w:val="00015D8D"/>
    <w:rsid w:val="00015E63"/>
    <w:rsid w:val="00016057"/>
    <w:rsid w:val="00016145"/>
    <w:rsid w:val="00016148"/>
    <w:rsid w:val="00016659"/>
    <w:rsid w:val="0001671C"/>
    <w:rsid w:val="000175A6"/>
    <w:rsid w:val="000177DE"/>
    <w:rsid w:val="00017E71"/>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74C"/>
    <w:rsid w:val="000258B9"/>
    <w:rsid w:val="00025B8E"/>
    <w:rsid w:val="0002609D"/>
    <w:rsid w:val="00026D9A"/>
    <w:rsid w:val="00026F9E"/>
    <w:rsid w:val="0002723B"/>
    <w:rsid w:val="00027AB4"/>
    <w:rsid w:val="00027EC3"/>
    <w:rsid w:val="00030115"/>
    <w:rsid w:val="0003017F"/>
    <w:rsid w:val="000302D4"/>
    <w:rsid w:val="00030503"/>
    <w:rsid w:val="000307F9"/>
    <w:rsid w:val="000307FD"/>
    <w:rsid w:val="000308F7"/>
    <w:rsid w:val="00030E73"/>
    <w:rsid w:val="00031016"/>
    <w:rsid w:val="000310DF"/>
    <w:rsid w:val="0003137E"/>
    <w:rsid w:val="000316E2"/>
    <w:rsid w:val="00031964"/>
    <w:rsid w:val="00031A5E"/>
    <w:rsid w:val="00032879"/>
    <w:rsid w:val="000329F9"/>
    <w:rsid w:val="00032B71"/>
    <w:rsid w:val="00033030"/>
    <w:rsid w:val="000330EA"/>
    <w:rsid w:val="00033904"/>
    <w:rsid w:val="00033B5A"/>
    <w:rsid w:val="00033BDA"/>
    <w:rsid w:val="00033E58"/>
    <w:rsid w:val="00033F82"/>
    <w:rsid w:val="000349E6"/>
    <w:rsid w:val="00034C7F"/>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5F9"/>
    <w:rsid w:val="00043625"/>
    <w:rsid w:val="00043679"/>
    <w:rsid w:val="00043AF6"/>
    <w:rsid w:val="00043B3C"/>
    <w:rsid w:val="00043E32"/>
    <w:rsid w:val="00043F76"/>
    <w:rsid w:val="0004429B"/>
    <w:rsid w:val="000444E1"/>
    <w:rsid w:val="0004469C"/>
    <w:rsid w:val="00044804"/>
    <w:rsid w:val="0004483D"/>
    <w:rsid w:val="00044EA3"/>
    <w:rsid w:val="000452C5"/>
    <w:rsid w:val="000455D6"/>
    <w:rsid w:val="00045699"/>
    <w:rsid w:val="000458BC"/>
    <w:rsid w:val="00045910"/>
    <w:rsid w:val="000478CF"/>
    <w:rsid w:val="00047B80"/>
    <w:rsid w:val="0005020C"/>
    <w:rsid w:val="000502A5"/>
    <w:rsid w:val="00050383"/>
    <w:rsid w:val="00050882"/>
    <w:rsid w:val="00050B4B"/>
    <w:rsid w:val="00050D7B"/>
    <w:rsid w:val="000510C6"/>
    <w:rsid w:val="00051293"/>
    <w:rsid w:val="00051517"/>
    <w:rsid w:val="00051771"/>
    <w:rsid w:val="00051BD8"/>
    <w:rsid w:val="00051C7A"/>
    <w:rsid w:val="000520CB"/>
    <w:rsid w:val="000528FA"/>
    <w:rsid w:val="00052D82"/>
    <w:rsid w:val="00052D8A"/>
    <w:rsid w:val="00052E81"/>
    <w:rsid w:val="00052F55"/>
    <w:rsid w:val="0005432B"/>
    <w:rsid w:val="000544E4"/>
    <w:rsid w:val="00054A57"/>
    <w:rsid w:val="00054D89"/>
    <w:rsid w:val="00054E3A"/>
    <w:rsid w:val="00054E9C"/>
    <w:rsid w:val="00054F70"/>
    <w:rsid w:val="000551D4"/>
    <w:rsid w:val="00055254"/>
    <w:rsid w:val="000555EB"/>
    <w:rsid w:val="00055804"/>
    <w:rsid w:val="000559CE"/>
    <w:rsid w:val="00055A1A"/>
    <w:rsid w:val="00055CF2"/>
    <w:rsid w:val="00055DC3"/>
    <w:rsid w:val="00055ED8"/>
    <w:rsid w:val="000561DE"/>
    <w:rsid w:val="00056486"/>
    <w:rsid w:val="000564BE"/>
    <w:rsid w:val="00056939"/>
    <w:rsid w:val="00056A4F"/>
    <w:rsid w:val="00056F2F"/>
    <w:rsid w:val="00057240"/>
    <w:rsid w:val="00057678"/>
    <w:rsid w:val="00057AEB"/>
    <w:rsid w:val="00057B1F"/>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A34"/>
    <w:rsid w:val="00063DF7"/>
    <w:rsid w:val="00064B49"/>
    <w:rsid w:val="00064D8D"/>
    <w:rsid w:val="0006526B"/>
    <w:rsid w:val="000652BB"/>
    <w:rsid w:val="000654D3"/>
    <w:rsid w:val="0006553D"/>
    <w:rsid w:val="0006572E"/>
    <w:rsid w:val="00065817"/>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6DB5"/>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355"/>
    <w:rsid w:val="00072459"/>
    <w:rsid w:val="000725C3"/>
    <w:rsid w:val="00072821"/>
    <w:rsid w:val="000729EF"/>
    <w:rsid w:val="00072A5F"/>
    <w:rsid w:val="00072C88"/>
    <w:rsid w:val="00072CEA"/>
    <w:rsid w:val="00072E8A"/>
    <w:rsid w:val="00073067"/>
    <w:rsid w:val="000730BF"/>
    <w:rsid w:val="00073364"/>
    <w:rsid w:val="000734F5"/>
    <w:rsid w:val="000736C5"/>
    <w:rsid w:val="000736F4"/>
    <w:rsid w:val="00073B9F"/>
    <w:rsid w:val="00074354"/>
    <w:rsid w:val="00074AEF"/>
    <w:rsid w:val="00074F0A"/>
    <w:rsid w:val="00075435"/>
    <w:rsid w:val="000754AF"/>
    <w:rsid w:val="000755FE"/>
    <w:rsid w:val="00075C8C"/>
    <w:rsid w:val="0007608F"/>
    <w:rsid w:val="00076759"/>
    <w:rsid w:val="00076999"/>
    <w:rsid w:val="000775FA"/>
    <w:rsid w:val="00077FA2"/>
    <w:rsid w:val="0008021F"/>
    <w:rsid w:val="000802F8"/>
    <w:rsid w:val="000802FD"/>
    <w:rsid w:val="00080C41"/>
    <w:rsid w:val="0008154E"/>
    <w:rsid w:val="00081BFC"/>
    <w:rsid w:val="00081C15"/>
    <w:rsid w:val="00081C22"/>
    <w:rsid w:val="00081F23"/>
    <w:rsid w:val="0008266B"/>
    <w:rsid w:val="0008268B"/>
    <w:rsid w:val="000826E8"/>
    <w:rsid w:val="00082EE7"/>
    <w:rsid w:val="00082FBC"/>
    <w:rsid w:val="00083AE5"/>
    <w:rsid w:val="00083B1E"/>
    <w:rsid w:val="00083CC2"/>
    <w:rsid w:val="00083D6D"/>
    <w:rsid w:val="0008425D"/>
    <w:rsid w:val="000845A5"/>
    <w:rsid w:val="00084640"/>
    <w:rsid w:val="00084B61"/>
    <w:rsid w:val="00084B76"/>
    <w:rsid w:val="00084FEC"/>
    <w:rsid w:val="000850C2"/>
    <w:rsid w:val="00085396"/>
    <w:rsid w:val="000859F4"/>
    <w:rsid w:val="00085B21"/>
    <w:rsid w:val="00085B66"/>
    <w:rsid w:val="00085C51"/>
    <w:rsid w:val="00085D2A"/>
    <w:rsid w:val="00085E62"/>
    <w:rsid w:val="000862B2"/>
    <w:rsid w:val="00086358"/>
    <w:rsid w:val="00086455"/>
    <w:rsid w:val="00086671"/>
    <w:rsid w:val="00086B32"/>
    <w:rsid w:val="00086B5E"/>
    <w:rsid w:val="00086DD0"/>
    <w:rsid w:val="0008726E"/>
    <w:rsid w:val="000874C1"/>
    <w:rsid w:val="00087737"/>
    <w:rsid w:val="00087892"/>
    <w:rsid w:val="00087AC3"/>
    <w:rsid w:val="00087D11"/>
    <w:rsid w:val="00087DBC"/>
    <w:rsid w:val="00090111"/>
    <w:rsid w:val="0009025D"/>
    <w:rsid w:val="00090B5C"/>
    <w:rsid w:val="00090BBB"/>
    <w:rsid w:val="00091343"/>
    <w:rsid w:val="00091E07"/>
    <w:rsid w:val="00091E1F"/>
    <w:rsid w:val="00091E96"/>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4C10"/>
    <w:rsid w:val="00095028"/>
    <w:rsid w:val="0009524C"/>
    <w:rsid w:val="00095DE9"/>
    <w:rsid w:val="00095E91"/>
    <w:rsid w:val="00095F3F"/>
    <w:rsid w:val="00095F47"/>
    <w:rsid w:val="00096523"/>
    <w:rsid w:val="00096A4C"/>
    <w:rsid w:val="000970EF"/>
    <w:rsid w:val="00097B88"/>
    <w:rsid w:val="00097CFE"/>
    <w:rsid w:val="000A0136"/>
    <w:rsid w:val="000A030A"/>
    <w:rsid w:val="000A0482"/>
    <w:rsid w:val="000A051D"/>
    <w:rsid w:val="000A08C7"/>
    <w:rsid w:val="000A0A1E"/>
    <w:rsid w:val="000A0BBB"/>
    <w:rsid w:val="000A0CC2"/>
    <w:rsid w:val="000A0D41"/>
    <w:rsid w:val="000A0EFC"/>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7E1"/>
    <w:rsid w:val="000A39DB"/>
    <w:rsid w:val="000A4027"/>
    <w:rsid w:val="000A4391"/>
    <w:rsid w:val="000A4672"/>
    <w:rsid w:val="000A46D5"/>
    <w:rsid w:val="000A47A4"/>
    <w:rsid w:val="000A4A54"/>
    <w:rsid w:val="000A4BDC"/>
    <w:rsid w:val="000A4C3C"/>
    <w:rsid w:val="000A4CD7"/>
    <w:rsid w:val="000A4FE3"/>
    <w:rsid w:val="000A510A"/>
    <w:rsid w:val="000A5152"/>
    <w:rsid w:val="000A5208"/>
    <w:rsid w:val="000A598D"/>
    <w:rsid w:val="000A5F02"/>
    <w:rsid w:val="000A61D8"/>
    <w:rsid w:val="000A6731"/>
    <w:rsid w:val="000A6880"/>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A6B"/>
    <w:rsid w:val="000B1B28"/>
    <w:rsid w:val="000B1DA3"/>
    <w:rsid w:val="000B1E3E"/>
    <w:rsid w:val="000B1FA3"/>
    <w:rsid w:val="000B2218"/>
    <w:rsid w:val="000B294A"/>
    <w:rsid w:val="000B2C86"/>
    <w:rsid w:val="000B2D30"/>
    <w:rsid w:val="000B2D6F"/>
    <w:rsid w:val="000B2DD4"/>
    <w:rsid w:val="000B3076"/>
    <w:rsid w:val="000B3101"/>
    <w:rsid w:val="000B33BE"/>
    <w:rsid w:val="000B34AD"/>
    <w:rsid w:val="000B389B"/>
    <w:rsid w:val="000B3957"/>
    <w:rsid w:val="000B3C1C"/>
    <w:rsid w:val="000B4056"/>
    <w:rsid w:val="000B4230"/>
    <w:rsid w:val="000B438D"/>
    <w:rsid w:val="000B44B3"/>
    <w:rsid w:val="000B5252"/>
    <w:rsid w:val="000B585B"/>
    <w:rsid w:val="000B5B7F"/>
    <w:rsid w:val="000B5D60"/>
    <w:rsid w:val="000B6652"/>
    <w:rsid w:val="000B6850"/>
    <w:rsid w:val="000B6CC0"/>
    <w:rsid w:val="000B743E"/>
    <w:rsid w:val="000B762C"/>
    <w:rsid w:val="000B7B1C"/>
    <w:rsid w:val="000C02F0"/>
    <w:rsid w:val="000C05B4"/>
    <w:rsid w:val="000C066A"/>
    <w:rsid w:val="000C074A"/>
    <w:rsid w:val="000C0FDB"/>
    <w:rsid w:val="000C1409"/>
    <w:rsid w:val="000C145E"/>
    <w:rsid w:val="000C152E"/>
    <w:rsid w:val="000C172E"/>
    <w:rsid w:val="000C17D7"/>
    <w:rsid w:val="000C1AA8"/>
    <w:rsid w:val="000C1C26"/>
    <w:rsid w:val="000C2835"/>
    <w:rsid w:val="000C2BA1"/>
    <w:rsid w:val="000C2BCB"/>
    <w:rsid w:val="000C3452"/>
    <w:rsid w:val="000C35CA"/>
    <w:rsid w:val="000C35E2"/>
    <w:rsid w:val="000C387F"/>
    <w:rsid w:val="000C3C90"/>
    <w:rsid w:val="000C3DD8"/>
    <w:rsid w:val="000C40F8"/>
    <w:rsid w:val="000C4300"/>
    <w:rsid w:val="000C47A2"/>
    <w:rsid w:val="000C4A65"/>
    <w:rsid w:val="000C5187"/>
    <w:rsid w:val="000C522C"/>
    <w:rsid w:val="000C52F4"/>
    <w:rsid w:val="000C5729"/>
    <w:rsid w:val="000C5FCF"/>
    <w:rsid w:val="000C6222"/>
    <w:rsid w:val="000C6BEC"/>
    <w:rsid w:val="000C6CFF"/>
    <w:rsid w:val="000C7408"/>
    <w:rsid w:val="000C755B"/>
    <w:rsid w:val="000C772B"/>
    <w:rsid w:val="000C7A19"/>
    <w:rsid w:val="000C7DC8"/>
    <w:rsid w:val="000D0269"/>
    <w:rsid w:val="000D0326"/>
    <w:rsid w:val="000D05AE"/>
    <w:rsid w:val="000D0B05"/>
    <w:rsid w:val="000D1171"/>
    <w:rsid w:val="000D1189"/>
    <w:rsid w:val="000D1211"/>
    <w:rsid w:val="000D1AB2"/>
    <w:rsid w:val="000D1B38"/>
    <w:rsid w:val="000D1BE6"/>
    <w:rsid w:val="000D1DA3"/>
    <w:rsid w:val="000D1E2C"/>
    <w:rsid w:val="000D1F52"/>
    <w:rsid w:val="000D20A7"/>
    <w:rsid w:val="000D2225"/>
    <w:rsid w:val="000D2371"/>
    <w:rsid w:val="000D23D6"/>
    <w:rsid w:val="000D243D"/>
    <w:rsid w:val="000D2A85"/>
    <w:rsid w:val="000D2CA8"/>
    <w:rsid w:val="000D3556"/>
    <w:rsid w:val="000D3B02"/>
    <w:rsid w:val="000D44F1"/>
    <w:rsid w:val="000D4744"/>
    <w:rsid w:val="000D49C2"/>
    <w:rsid w:val="000D49FD"/>
    <w:rsid w:val="000D4A14"/>
    <w:rsid w:val="000D4B7D"/>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6B2"/>
    <w:rsid w:val="000E1AFD"/>
    <w:rsid w:val="000E1B8A"/>
    <w:rsid w:val="000E1C28"/>
    <w:rsid w:val="000E242A"/>
    <w:rsid w:val="000E24AB"/>
    <w:rsid w:val="000E257B"/>
    <w:rsid w:val="000E26D1"/>
    <w:rsid w:val="000E287B"/>
    <w:rsid w:val="000E2BC3"/>
    <w:rsid w:val="000E2C0B"/>
    <w:rsid w:val="000E2DF6"/>
    <w:rsid w:val="000E2E1F"/>
    <w:rsid w:val="000E32F9"/>
    <w:rsid w:val="000E34FD"/>
    <w:rsid w:val="000E35CD"/>
    <w:rsid w:val="000E3E23"/>
    <w:rsid w:val="000E4084"/>
    <w:rsid w:val="000E4113"/>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6E2B"/>
    <w:rsid w:val="000E7105"/>
    <w:rsid w:val="000E7280"/>
    <w:rsid w:val="000E7793"/>
    <w:rsid w:val="000E79EA"/>
    <w:rsid w:val="000E7A9A"/>
    <w:rsid w:val="000E7CA8"/>
    <w:rsid w:val="000F0034"/>
    <w:rsid w:val="000F0EE6"/>
    <w:rsid w:val="000F0F7E"/>
    <w:rsid w:val="000F119E"/>
    <w:rsid w:val="000F14CC"/>
    <w:rsid w:val="000F1A77"/>
    <w:rsid w:val="000F1D0C"/>
    <w:rsid w:val="000F1EF7"/>
    <w:rsid w:val="000F22E1"/>
    <w:rsid w:val="000F231B"/>
    <w:rsid w:val="000F25AB"/>
    <w:rsid w:val="000F291E"/>
    <w:rsid w:val="000F2976"/>
    <w:rsid w:val="000F2DC7"/>
    <w:rsid w:val="000F311F"/>
    <w:rsid w:val="000F321E"/>
    <w:rsid w:val="000F36EF"/>
    <w:rsid w:val="000F3920"/>
    <w:rsid w:val="000F48B1"/>
    <w:rsid w:val="000F4A9B"/>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A0A"/>
    <w:rsid w:val="000F7C4F"/>
    <w:rsid w:val="00100B5C"/>
    <w:rsid w:val="00100B9B"/>
    <w:rsid w:val="00100DB6"/>
    <w:rsid w:val="0010103D"/>
    <w:rsid w:val="00101342"/>
    <w:rsid w:val="001013B9"/>
    <w:rsid w:val="0010190B"/>
    <w:rsid w:val="0010194C"/>
    <w:rsid w:val="00101BCD"/>
    <w:rsid w:val="0010275B"/>
    <w:rsid w:val="00102B62"/>
    <w:rsid w:val="0010360B"/>
    <w:rsid w:val="001038C0"/>
    <w:rsid w:val="0010390C"/>
    <w:rsid w:val="00103A23"/>
    <w:rsid w:val="00103AAC"/>
    <w:rsid w:val="00103D46"/>
    <w:rsid w:val="00103E1F"/>
    <w:rsid w:val="00104139"/>
    <w:rsid w:val="00104A8C"/>
    <w:rsid w:val="00104A94"/>
    <w:rsid w:val="00104E86"/>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848"/>
    <w:rsid w:val="0011097A"/>
    <w:rsid w:val="00110ECF"/>
    <w:rsid w:val="001118D7"/>
    <w:rsid w:val="0011195F"/>
    <w:rsid w:val="00111DE3"/>
    <w:rsid w:val="00111FE4"/>
    <w:rsid w:val="001120EF"/>
    <w:rsid w:val="00112334"/>
    <w:rsid w:val="0011259C"/>
    <w:rsid w:val="001125D6"/>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615"/>
    <w:rsid w:val="001178BD"/>
    <w:rsid w:val="0012038F"/>
    <w:rsid w:val="00120446"/>
    <w:rsid w:val="00120AA8"/>
    <w:rsid w:val="00120F0D"/>
    <w:rsid w:val="00121696"/>
    <w:rsid w:val="001218D4"/>
    <w:rsid w:val="00121DE0"/>
    <w:rsid w:val="0012201F"/>
    <w:rsid w:val="001223BB"/>
    <w:rsid w:val="00122587"/>
    <w:rsid w:val="00122C40"/>
    <w:rsid w:val="00122E74"/>
    <w:rsid w:val="00122EAE"/>
    <w:rsid w:val="00123B01"/>
    <w:rsid w:val="00123D80"/>
    <w:rsid w:val="00123FA6"/>
    <w:rsid w:val="00124400"/>
    <w:rsid w:val="00124865"/>
    <w:rsid w:val="00124D91"/>
    <w:rsid w:val="00124FDC"/>
    <w:rsid w:val="00124FFA"/>
    <w:rsid w:val="0012504C"/>
    <w:rsid w:val="001250E3"/>
    <w:rsid w:val="00125431"/>
    <w:rsid w:val="00125645"/>
    <w:rsid w:val="001258CA"/>
    <w:rsid w:val="0012592E"/>
    <w:rsid w:val="00125E7F"/>
    <w:rsid w:val="001260F0"/>
    <w:rsid w:val="00126604"/>
    <w:rsid w:val="0012692C"/>
    <w:rsid w:val="00126A39"/>
    <w:rsid w:val="00126AE6"/>
    <w:rsid w:val="00126B00"/>
    <w:rsid w:val="00127306"/>
    <w:rsid w:val="00127A13"/>
    <w:rsid w:val="00127C0D"/>
    <w:rsid w:val="00127CA3"/>
    <w:rsid w:val="00127CDD"/>
    <w:rsid w:val="00127F2C"/>
    <w:rsid w:val="00127FE2"/>
    <w:rsid w:val="00130456"/>
    <w:rsid w:val="00130699"/>
    <w:rsid w:val="00130847"/>
    <w:rsid w:val="00130B12"/>
    <w:rsid w:val="00130EA0"/>
    <w:rsid w:val="00130FB5"/>
    <w:rsid w:val="001311D0"/>
    <w:rsid w:val="001312C6"/>
    <w:rsid w:val="00131727"/>
    <w:rsid w:val="001319A5"/>
    <w:rsid w:val="00131C39"/>
    <w:rsid w:val="00131F11"/>
    <w:rsid w:val="00132126"/>
    <w:rsid w:val="001322CD"/>
    <w:rsid w:val="0013257B"/>
    <w:rsid w:val="00132703"/>
    <w:rsid w:val="00132C9B"/>
    <w:rsid w:val="00132F39"/>
    <w:rsid w:val="00132FDD"/>
    <w:rsid w:val="0013313E"/>
    <w:rsid w:val="001332D7"/>
    <w:rsid w:val="001333BF"/>
    <w:rsid w:val="001334F1"/>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4FAE"/>
    <w:rsid w:val="001450FF"/>
    <w:rsid w:val="001452C7"/>
    <w:rsid w:val="00145C2A"/>
    <w:rsid w:val="0014602F"/>
    <w:rsid w:val="00146592"/>
    <w:rsid w:val="00146687"/>
    <w:rsid w:val="001467FD"/>
    <w:rsid w:val="00146CB2"/>
    <w:rsid w:val="00146D68"/>
    <w:rsid w:val="00147028"/>
    <w:rsid w:val="0014727C"/>
    <w:rsid w:val="0014776A"/>
    <w:rsid w:val="00147931"/>
    <w:rsid w:val="00147B86"/>
    <w:rsid w:val="00147E6F"/>
    <w:rsid w:val="0015044D"/>
    <w:rsid w:val="001506E9"/>
    <w:rsid w:val="00150833"/>
    <w:rsid w:val="00150F68"/>
    <w:rsid w:val="00150FC7"/>
    <w:rsid w:val="00151027"/>
    <w:rsid w:val="00151269"/>
    <w:rsid w:val="001512FC"/>
    <w:rsid w:val="00151320"/>
    <w:rsid w:val="00151368"/>
    <w:rsid w:val="001518D6"/>
    <w:rsid w:val="00151960"/>
    <w:rsid w:val="00151F74"/>
    <w:rsid w:val="0015200C"/>
    <w:rsid w:val="001523B1"/>
    <w:rsid w:val="0015252F"/>
    <w:rsid w:val="0015255B"/>
    <w:rsid w:val="0015289D"/>
    <w:rsid w:val="001535EC"/>
    <w:rsid w:val="0015380D"/>
    <w:rsid w:val="00153A5C"/>
    <w:rsid w:val="00153BD6"/>
    <w:rsid w:val="00153D5E"/>
    <w:rsid w:val="00153F02"/>
    <w:rsid w:val="001540CE"/>
    <w:rsid w:val="001542A0"/>
    <w:rsid w:val="0015464D"/>
    <w:rsid w:val="00154A1E"/>
    <w:rsid w:val="00154B2A"/>
    <w:rsid w:val="00154BC2"/>
    <w:rsid w:val="00155039"/>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2F2C"/>
    <w:rsid w:val="00163017"/>
    <w:rsid w:val="00163A0E"/>
    <w:rsid w:val="001641B3"/>
    <w:rsid w:val="001643DB"/>
    <w:rsid w:val="0016498C"/>
    <w:rsid w:val="00164BCE"/>
    <w:rsid w:val="00164F33"/>
    <w:rsid w:val="0016516B"/>
    <w:rsid w:val="00165391"/>
    <w:rsid w:val="001657F0"/>
    <w:rsid w:val="00165B23"/>
    <w:rsid w:val="00165C87"/>
    <w:rsid w:val="00166CB1"/>
    <w:rsid w:val="001672F9"/>
    <w:rsid w:val="001673DD"/>
    <w:rsid w:val="0016743B"/>
    <w:rsid w:val="001702AA"/>
    <w:rsid w:val="001702DD"/>
    <w:rsid w:val="001705D8"/>
    <w:rsid w:val="001708FB"/>
    <w:rsid w:val="00170AE6"/>
    <w:rsid w:val="00170F72"/>
    <w:rsid w:val="00171725"/>
    <w:rsid w:val="00171799"/>
    <w:rsid w:val="00172565"/>
    <w:rsid w:val="00172DF6"/>
    <w:rsid w:val="00172F5A"/>
    <w:rsid w:val="0017336E"/>
    <w:rsid w:val="00173F2F"/>
    <w:rsid w:val="00173F7D"/>
    <w:rsid w:val="001744A2"/>
    <w:rsid w:val="001751F0"/>
    <w:rsid w:val="001753AA"/>
    <w:rsid w:val="0017564A"/>
    <w:rsid w:val="00175A04"/>
    <w:rsid w:val="00176402"/>
    <w:rsid w:val="00176547"/>
    <w:rsid w:val="0017668F"/>
    <w:rsid w:val="00176F38"/>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1E9"/>
    <w:rsid w:val="00181204"/>
    <w:rsid w:val="001817F7"/>
    <w:rsid w:val="001819E0"/>
    <w:rsid w:val="00181B36"/>
    <w:rsid w:val="00181BE8"/>
    <w:rsid w:val="0018224E"/>
    <w:rsid w:val="001826C2"/>
    <w:rsid w:val="001829C0"/>
    <w:rsid w:val="00182A7B"/>
    <w:rsid w:val="00182AF1"/>
    <w:rsid w:val="00182D8A"/>
    <w:rsid w:val="00183046"/>
    <w:rsid w:val="001836C4"/>
    <w:rsid w:val="001837C1"/>
    <w:rsid w:val="00183C9D"/>
    <w:rsid w:val="001840D9"/>
    <w:rsid w:val="00184204"/>
    <w:rsid w:val="001842F5"/>
    <w:rsid w:val="00184302"/>
    <w:rsid w:val="00184307"/>
    <w:rsid w:val="00184DC8"/>
    <w:rsid w:val="00184E0B"/>
    <w:rsid w:val="00185277"/>
    <w:rsid w:val="00185343"/>
    <w:rsid w:val="00185487"/>
    <w:rsid w:val="001854F2"/>
    <w:rsid w:val="0018558A"/>
    <w:rsid w:val="001859C1"/>
    <w:rsid w:val="00185C71"/>
    <w:rsid w:val="00185E06"/>
    <w:rsid w:val="00185E26"/>
    <w:rsid w:val="00186075"/>
    <w:rsid w:val="00186147"/>
    <w:rsid w:val="0018622D"/>
    <w:rsid w:val="001863C8"/>
    <w:rsid w:val="00186926"/>
    <w:rsid w:val="00186C78"/>
    <w:rsid w:val="0018706F"/>
    <w:rsid w:val="001870CC"/>
    <w:rsid w:val="001871AD"/>
    <w:rsid w:val="00187419"/>
    <w:rsid w:val="001874BB"/>
    <w:rsid w:val="00187561"/>
    <w:rsid w:val="00187566"/>
    <w:rsid w:val="00187A73"/>
    <w:rsid w:val="00187D21"/>
    <w:rsid w:val="001902DF"/>
    <w:rsid w:val="00190E90"/>
    <w:rsid w:val="0019106A"/>
    <w:rsid w:val="00191257"/>
    <w:rsid w:val="0019130A"/>
    <w:rsid w:val="001916A8"/>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0A4"/>
    <w:rsid w:val="00196211"/>
    <w:rsid w:val="00196CB8"/>
    <w:rsid w:val="00196E27"/>
    <w:rsid w:val="00196FB9"/>
    <w:rsid w:val="001971AC"/>
    <w:rsid w:val="001976BA"/>
    <w:rsid w:val="00197851"/>
    <w:rsid w:val="00197B1E"/>
    <w:rsid w:val="00197B9D"/>
    <w:rsid w:val="00197F46"/>
    <w:rsid w:val="00197FC3"/>
    <w:rsid w:val="001A060C"/>
    <w:rsid w:val="001A0A54"/>
    <w:rsid w:val="001A0AEE"/>
    <w:rsid w:val="001A0F22"/>
    <w:rsid w:val="001A0FEF"/>
    <w:rsid w:val="001A123C"/>
    <w:rsid w:val="001A14BA"/>
    <w:rsid w:val="001A187B"/>
    <w:rsid w:val="001A1962"/>
    <w:rsid w:val="001A1FD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71E5"/>
    <w:rsid w:val="001A7296"/>
    <w:rsid w:val="001A7416"/>
    <w:rsid w:val="001A7545"/>
    <w:rsid w:val="001A76AC"/>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990"/>
    <w:rsid w:val="001B2EA2"/>
    <w:rsid w:val="001B3012"/>
    <w:rsid w:val="001B366F"/>
    <w:rsid w:val="001B3774"/>
    <w:rsid w:val="001B3C79"/>
    <w:rsid w:val="001B3F21"/>
    <w:rsid w:val="001B406C"/>
    <w:rsid w:val="001B414D"/>
    <w:rsid w:val="001B44FA"/>
    <w:rsid w:val="001B4F0E"/>
    <w:rsid w:val="001B4FD0"/>
    <w:rsid w:val="001B5011"/>
    <w:rsid w:val="001B5367"/>
    <w:rsid w:val="001B5630"/>
    <w:rsid w:val="001B5764"/>
    <w:rsid w:val="001B5970"/>
    <w:rsid w:val="001B5B61"/>
    <w:rsid w:val="001B5BFD"/>
    <w:rsid w:val="001B5D13"/>
    <w:rsid w:val="001B5D99"/>
    <w:rsid w:val="001B60BB"/>
    <w:rsid w:val="001B638B"/>
    <w:rsid w:val="001B63E4"/>
    <w:rsid w:val="001B6A8F"/>
    <w:rsid w:val="001B6B9C"/>
    <w:rsid w:val="001B6F54"/>
    <w:rsid w:val="001B72A3"/>
    <w:rsid w:val="001B783B"/>
    <w:rsid w:val="001B7868"/>
    <w:rsid w:val="001B7BA4"/>
    <w:rsid w:val="001C0031"/>
    <w:rsid w:val="001C0F4F"/>
    <w:rsid w:val="001C0F8F"/>
    <w:rsid w:val="001C147F"/>
    <w:rsid w:val="001C196E"/>
    <w:rsid w:val="001C1A53"/>
    <w:rsid w:val="001C1B34"/>
    <w:rsid w:val="001C1B39"/>
    <w:rsid w:val="001C1C3C"/>
    <w:rsid w:val="001C1D24"/>
    <w:rsid w:val="001C1E67"/>
    <w:rsid w:val="001C2024"/>
    <w:rsid w:val="001C20E0"/>
    <w:rsid w:val="001C210F"/>
    <w:rsid w:val="001C25EA"/>
    <w:rsid w:val="001C275D"/>
    <w:rsid w:val="001C2AF8"/>
    <w:rsid w:val="001C2C90"/>
    <w:rsid w:val="001C31D2"/>
    <w:rsid w:val="001C3271"/>
    <w:rsid w:val="001C3637"/>
    <w:rsid w:val="001C36F3"/>
    <w:rsid w:val="001C36FB"/>
    <w:rsid w:val="001C3B71"/>
    <w:rsid w:val="001C3E66"/>
    <w:rsid w:val="001C4073"/>
    <w:rsid w:val="001C4364"/>
    <w:rsid w:val="001C4370"/>
    <w:rsid w:val="001C44C5"/>
    <w:rsid w:val="001C45D6"/>
    <w:rsid w:val="001C47C3"/>
    <w:rsid w:val="001C4D83"/>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0E"/>
    <w:rsid w:val="001D119C"/>
    <w:rsid w:val="001D198A"/>
    <w:rsid w:val="001D1994"/>
    <w:rsid w:val="001D19C8"/>
    <w:rsid w:val="001D1C2E"/>
    <w:rsid w:val="001D201E"/>
    <w:rsid w:val="001D2868"/>
    <w:rsid w:val="001D28F9"/>
    <w:rsid w:val="001D2C95"/>
    <w:rsid w:val="001D3294"/>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E04E0"/>
    <w:rsid w:val="001E06D3"/>
    <w:rsid w:val="001E08E7"/>
    <w:rsid w:val="001E0C97"/>
    <w:rsid w:val="001E0CCB"/>
    <w:rsid w:val="001E1122"/>
    <w:rsid w:val="001E1358"/>
    <w:rsid w:val="001E15C9"/>
    <w:rsid w:val="001E19D1"/>
    <w:rsid w:val="001E1D12"/>
    <w:rsid w:val="001E21A7"/>
    <w:rsid w:val="001E2547"/>
    <w:rsid w:val="001E2852"/>
    <w:rsid w:val="001E2965"/>
    <w:rsid w:val="001E29CD"/>
    <w:rsid w:val="001E2B9F"/>
    <w:rsid w:val="001E2CD4"/>
    <w:rsid w:val="001E3679"/>
    <w:rsid w:val="001E37BC"/>
    <w:rsid w:val="001E3B20"/>
    <w:rsid w:val="001E3D84"/>
    <w:rsid w:val="001E3ED4"/>
    <w:rsid w:val="001E3FB5"/>
    <w:rsid w:val="001E4098"/>
    <w:rsid w:val="001E47AB"/>
    <w:rsid w:val="001E4A74"/>
    <w:rsid w:val="001E4DA7"/>
    <w:rsid w:val="001E4EC3"/>
    <w:rsid w:val="001E4EDB"/>
    <w:rsid w:val="001E511B"/>
    <w:rsid w:val="001E5161"/>
    <w:rsid w:val="001E5A33"/>
    <w:rsid w:val="001E5AAD"/>
    <w:rsid w:val="001E65CB"/>
    <w:rsid w:val="001E66BD"/>
    <w:rsid w:val="001E6B3C"/>
    <w:rsid w:val="001E6DE6"/>
    <w:rsid w:val="001E7229"/>
    <w:rsid w:val="001E75C0"/>
    <w:rsid w:val="001E7A6C"/>
    <w:rsid w:val="001E7B52"/>
    <w:rsid w:val="001E7E45"/>
    <w:rsid w:val="001F0A42"/>
    <w:rsid w:val="001F0C65"/>
    <w:rsid w:val="001F0E56"/>
    <w:rsid w:val="001F0EE6"/>
    <w:rsid w:val="001F0F9C"/>
    <w:rsid w:val="001F1579"/>
    <w:rsid w:val="001F1600"/>
    <w:rsid w:val="001F1DBD"/>
    <w:rsid w:val="001F24DC"/>
    <w:rsid w:val="001F254D"/>
    <w:rsid w:val="001F2787"/>
    <w:rsid w:val="001F29BD"/>
    <w:rsid w:val="001F2EB6"/>
    <w:rsid w:val="001F2F90"/>
    <w:rsid w:val="001F3097"/>
    <w:rsid w:val="001F3604"/>
    <w:rsid w:val="001F3749"/>
    <w:rsid w:val="001F3DC5"/>
    <w:rsid w:val="001F3E92"/>
    <w:rsid w:val="001F429C"/>
    <w:rsid w:val="001F42B8"/>
    <w:rsid w:val="001F4305"/>
    <w:rsid w:val="001F4516"/>
    <w:rsid w:val="001F463A"/>
    <w:rsid w:val="001F4685"/>
    <w:rsid w:val="001F496F"/>
    <w:rsid w:val="001F4B8C"/>
    <w:rsid w:val="001F580F"/>
    <w:rsid w:val="001F5D28"/>
    <w:rsid w:val="001F5E82"/>
    <w:rsid w:val="001F5F16"/>
    <w:rsid w:val="001F60BE"/>
    <w:rsid w:val="001F619B"/>
    <w:rsid w:val="001F6298"/>
    <w:rsid w:val="001F73B8"/>
    <w:rsid w:val="001F7C79"/>
    <w:rsid w:val="001F7EA3"/>
    <w:rsid w:val="00200EA4"/>
    <w:rsid w:val="002010A6"/>
    <w:rsid w:val="002010F7"/>
    <w:rsid w:val="002014BA"/>
    <w:rsid w:val="00201E08"/>
    <w:rsid w:val="002021DD"/>
    <w:rsid w:val="002023F3"/>
    <w:rsid w:val="0020263C"/>
    <w:rsid w:val="00202971"/>
    <w:rsid w:val="00202C3D"/>
    <w:rsid w:val="00202DEF"/>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774"/>
    <w:rsid w:val="00205842"/>
    <w:rsid w:val="00205C40"/>
    <w:rsid w:val="00205C51"/>
    <w:rsid w:val="00205C8C"/>
    <w:rsid w:val="00205FB9"/>
    <w:rsid w:val="00206072"/>
    <w:rsid w:val="002067A2"/>
    <w:rsid w:val="00206A28"/>
    <w:rsid w:val="00206AA5"/>
    <w:rsid w:val="00206C10"/>
    <w:rsid w:val="00206C60"/>
    <w:rsid w:val="00206EBA"/>
    <w:rsid w:val="00206FBF"/>
    <w:rsid w:val="002072A0"/>
    <w:rsid w:val="00207670"/>
    <w:rsid w:val="00207F38"/>
    <w:rsid w:val="00210B41"/>
    <w:rsid w:val="00210BC1"/>
    <w:rsid w:val="00210FD8"/>
    <w:rsid w:val="00210FF2"/>
    <w:rsid w:val="00211085"/>
    <w:rsid w:val="0021122A"/>
    <w:rsid w:val="002112ED"/>
    <w:rsid w:val="0021139A"/>
    <w:rsid w:val="00211550"/>
    <w:rsid w:val="00211645"/>
    <w:rsid w:val="00211EB8"/>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4F3"/>
    <w:rsid w:val="00216BB5"/>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0A9"/>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2B13"/>
    <w:rsid w:val="00233144"/>
    <w:rsid w:val="002331A2"/>
    <w:rsid w:val="00233377"/>
    <w:rsid w:val="0023347C"/>
    <w:rsid w:val="0023353C"/>
    <w:rsid w:val="002337FD"/>
    <w:rsid w:val="00233A45"/>
    <w:rsid w:val="00233C8C"/>
    <w:rsid w:val="00233FE7"/>
    <w:rsid w:val="00234023"/>
    <w:rsid w:val="00234340"/>
    <w:rsid w:val="002345A6"/>
    <w:rsid w:val="00234781"/>
    <w:rsid w:val="00234787"/>
    <w:rsid w:val="00234AE3"/>
    <w:rsid w:val="00234C8F"/>
    <w:rsid w:val="00234DD3"/>
    <w:rsid w:val="00235080"/>
    <w:rsid w:val="00235623"/>
    <w:rsid w:val="00235850"/>
    <w:rsid w:val="00235912"/>
    <w:rsid w:val="00235EF0"/>
    <w:rsid w:val="00236445"/>
    <w:rsid w:val="002366FA"/>
    <w:rsid w:val="00236AF6"/>
    <w:rsid w:val="00236BC3"/>
    <w:rsid w:val="00237145"/>
    <w:rsid w:val="0023715F"/>
    <w:rsid w:val="0023720B"/>
    <w:rsid w:val="00237525"/>
    <w:rsid w:val="002378A5"/>
    <w:rsid w:val="0023794D"/>
    <w:rsid w:val="00237D58"/>
    <w:rsid w:val="00240147"/>
    <w:rsid w:val="002401D9"/>
    <w:rsid w:val="0024052C"/>
    <w:rsid w:val="00240722"/>
    <w:rsid w:val="00240B6A"/>
    <w:rsid w:val="00240BDE"/>
    <w:rsid w:val="00240F56"/>
    <w:rsid w:val="0024148F"/>
    <w:rsid w:val="00242792"/>
    <w:rsid w:val="00242C72"/>
    <w:rsid w:val="00243457"/>
    <w:rsid w:val="0024386E"/>
    <w:rsid w:val="0024396A"/>
    <w:rsid w:val="002439E2"/>
    <w:rsid w:val="00243C56"/>
    <w:rsid w:val="00243E42"/>
    <w:rsid w:val="00243ED4"/>
    <w:rsid w:val="00244483"/>
    <w:rsid w:val="0024476A"/>
    <w:rsid w:val="0024507B"/>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2E81"/>
    <w:rsid w:val="0025303D"/>
    <w:rsid w:val="0025314B"/>
    <w:rsid w:val="0025350C"/>
    <w:rsid w:val="0025375A"/>
    <w:rsid w:val="00253C63"/>
    <w:rsid w:val="00253E13"/>
    <w:rsid w:val="00254728"/>
    <w:rsid w:val="002548B2"/>
    <w:rsid w:val="00254D47"/>
    <w:rsid w:val="00254D68"/>
    <w:rsid w:val="00254F95"/>
    <w:rsid w:val="00255219"/>
    <w:rsid w:val="002552DF"/>
    <w:rsid w:val="00255B43"/>
    <w:rsid w:val="00255F58"/>
    <w:rsid w:val="00256711"/>
    <w:rsid w:val="00256F01"/>
    <w:rsid w:val="00257218"/>
    <w:rsid w:val="0025724F"/>
    <w:rsid w:val="0025733D"/>
    <w:rsid w:val="002576E7"/>
    <w:rsid w:val="0025789F"/>
    <w:rsid w:val="00257F13"/>
    <w:rsid w:val="00257F4C"/>
    <w:rsid w:val="00257FC4"/>
    <w:rsid w:val="002600A1"/>
    <w:rsid w:val="00260B34"/>
    <w:rsid w:val="00260CEF"/>
    <w:rsid w:val="00260FD1"/>
    <w:rsid w:val="002616D3"/>
    <w:rsid w:val="0026195D"/>
    <w:rsid w:val="00261A66"/>
    <w:rsid w:val="00261B38"/>
    <w:rsid w:val="00261B80"/>
    <w:rsid w:val="00261F7E"/>
    <w:rsid w:val="00262776"/>
    <w:rsid w:val="0026302D"/>
    <w:rsid w:val="00263035"/>
    <w:rsid w:val="00263241"/>
    <w:rsid w:val="00263657"/>
    <w:rsid w:val="002637CF"/>
    <w:rsid w:val="00263943"/>
    <w:rsid w:val="00263969"/>
    <w:rsid w:val="00263B6E"/>
    <w:rsid w:val="00263D2A"/>
    <w:rsid w:val="002642C9"/>
    <w:rsid w:val="0026470C"/>
    <w:rsid w:val="00264741"/>
    <w:rsid w:val="00264845"/>
    <w:rsid w:val="00264867"/>
    <w:rsid w:val="002648DC"/>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57"/>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25B"/>
    <w:rsid w:val="00272334"/>
    <w:rsid w:val="00272755"/>
    <w:rsid w:val="002727C0"/>
    <w:rsid w:val="0027286B"/>
    <w:rsid w:val="00272AF5"/>
    <w:rsid w:val="00272B6A"/>
    <w:rsid w:val="00272E29"/>
    <w:rsid w:val="00273386"/>
    <w:rsid w:val="0027386C"/>
    <w:rsid w:val="002738C9"/>
    <w:rsid w:val="00273F49"/>
    <w:rsid w:val="0027413F"/>
    <w:rsid w:val="0027433E"/>
    <w:rsid w:val="002744E4"/>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6CEC"/>
    <w:rsid w:val="0028762D"/>
    <w:rsid w:val="002877BF"/>
    <w:rsid w:val="00287B33"/>
    <w:rsid w:val="00287D5E"/>
    <w:rsid w:val="0029008A"/>
    <w:rsid w:val="0029009A"/>
    <w:rsid w:val="00290224"/>
    <w:rsid w:val="002909A1"/>
    <w:rsid w:val="00290A0D"/>
    <w:rsid w:val="002916A4"/>
    <w:rsid w:val="00291BB3"/>
    <w:rsid w:val="00291FBF"/>
    <w:rsid w:val="00292083"/>
    <w:rsid w:val="002920AC"/>
    <w:rsid w:val="00292936"/>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4B04"/>
    <w:rsid w:val="0029502C"/>
    <w:rsid w:val="0029507F"/>
    <w:rsid w:val="00295167"/>
    <w:rsid w:val="00295629"/>
    <w:rsid w:val="00295798"/>
    <w:rsid w:val="0029588C"/>
    <w:rsid w:val="00295942"/>
    <w:rsid w:val="00295ACB"/>
    <w:rsid w:val="00295AFD"/>
    <w:rsid w:val="002960EF"/>
    <w:rsid w:val="00296632"/>
    <w:rsid w:val="002968AB"/>
    <w:rsid w:val="00296BEC"/>
    <w:rsid w:val="00296CDF"/>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3766"/>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79B"/>
    <w:rsid w:val="002B0D22"/>
    <w:rsid w:val="002B0E6C"/>
    <w:rsid w:val="002B10AB"/>
    <w:rsid w:val="002B1257"/>
    <w:rsid w:val="002B143B"/>
    <w:rsid w:val="002B1446"/>
    <w:rsid w:val="002B16EF"/>
    <w:rsid w:val="002B1898"/>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122"/>
    <w:rsid w:val="002B43D7"/>
    <w:rsid w:val="002B45F4"/>
    <w:rsid w:val="002B47AB"/>
    <w:rsid w:val="002B4958"/>
    <w:rsid w:val="002B4BD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816"/>
    <w:rsid w:val="002C0A2F"/>
    <w:rsid w:val="002C0ABA"/>
    <w:rsid w:val="002C0B07"/>
    <w:rsid w:val="002C0D55"/>
    <w:rsid w:val="002C0EF1"/>
    <w:rsid w:val="002C103A"/>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0F7"/>
    <w:rsid w:val="002C54B0"/>
    <w:rsid w:val="002C54DE"/>
    <w:rsid w:val="002C5B75"/>
    <w:rsid w:val="002C5BCA"/>
    <w:rsid w:val="002C623B"/>
    <w:rsid w:val="002C643E"/>
    <w:rsid w:val="002C64C7"/>
    <w:rsid w:val="002C71D8"/>
    <w:rsid w:val="002C74E3"/>
    <w:rsid w:val="002C74EE"/>
    <w:rsid w:val="002C759F"/>
    <w:rsid w:val="002C75FB"/>
    <w:rsid w:val="002C773D"/>
    <w:rsid w:val="002C774B"/>
    <w:rsid w:val="002C7880"/>
    <w:rsid w:val="002C78AF"/>
    <w:rsid w:val="002C7C3D"/>
    <w:rsid w:val="002C7E29"/>
    <w:rsid w:val="002C7E8E"/>
    <w:rsid w:val="002C7EB2"/>
    <w:rsid w:val="002D0098"/>
    <w:rsid w:val="002D0548"/>
    <w:rsid w:val="002D0874"/>
    <w:rsid w:val="002D0DD7"/>
    <w:rsid w:val="002D0EE9"/>
    <w:rsid w:val="002D13AB"/>
    <w:rsid w:val="002D144C"/>
    <w:rsid w:val="002D1576"/>
    <w:rsid w:val="002D1628"/>
    <w:rsid w:val="002D174C"/>
    <w:rsid w:val="002D1B21"/>
    <w:rsid w:val="002D1B45"/>
    <w:rsid w:val="002D1BC9"/>
    <w:rsid w:val="002D1DBD"/>
    <w:rsid w:val="002D207E"/>
    <w:rsid w:val="002D21F6"/>
    <w:rsid w:val="002D2397"/>
    <w:rsid w:val="002D2464"/>
    <w:rsid w:val="002D256A"/>
    <w:rsid w:val="002D2934"/>
    <w:rsid w:val="002D2B79"/>
    <w:rsid w:val="002D2BE0"/>
    <w:rsid w:val="002D3154"/>
    <w:rsid w:val="002D355B"/>
    <w:rsid w:val="002D366E"/>
    <w:rsid w:val="002D388B"/>
    <w:rsid w:val="002D38E8"/>
    <w:rsid w:val="002D39A4"/>
    <w:rsid w:val="002D3ADB"/>
    <w:rsid w:val="002D3D48"/>
    <w:rsid w:val="002D47B3"/>
    <w:rsid w:val="002D492B"/>
    <w:rsid w:val="002D4939"/>
    <w:rsid w:val="002D499F"/>
    <w:rsid w:val="002D4E58"/>
    <w:rsid w:val="002D4E8F"/>
    <w:rsid w:val="002D501F"/>
    <w:rsid w:val="002D50DB"/>
    <w:rsid w:val="002D511C"/>
    <w:rsid w:val="002D5120"/>
    <w:rsid w:val="002D5188"/>
    <w:rsid w:val="002D5B97"/>
    <w:rsid w:val="002D5BAD"/>
    <w:rsid w:val="002D5DA0"/>
    <w:rsid w:val="002D5EA4"/>
    <w:rsid w:val="002D5FFD"/>
    <w:rsid w:val="002D63CE"/>
    <w:rsid w:val="002D681A"/>
    <w:rsid w:val="002D69F4"/>
    <w:rsid w:val="002D6A01"/>
    <w:rsid w:val="002D70FB"/>
    <w:rsid w:val="002D7274"/>
    <w:rsid w:val="002D76AA"/>
    <w:rsid w:val="002D786A"/>
    <w:rsid w:val="002D78C4"/>
    <w:rsid w:val="002D7A77"/>
    <w:rsid w:val="002D7CB5"/>
    <w:rsid w:val="002D7CDB"/>
    <w:rsid w:val="002D7E03"/>
    <w:rsid w:val="002D7FE9"/>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01A"/>
    <w:rsid w:val="002E51C8"/>
    <w:rsid w:val="002E5477"/>
    <w:rsid w:val="002E54AD"/>
    <w:rsid w:val="002E582A"/>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7D"/>
    <w:rsid w:val="002F03E8"/>
    <w:rsid w:val="002F03FD"/>
    <w:rsid w:val="002F0C95"/>
    <w:rsid w:val="002F0DF2"/>
    <w:rsid w:val="002F0F80"/>
    <w:rsid w:val="002F12D3"/>
    <w:rsid w:val="002F174F"/>
    <w:rsid w:val="002F1B03"/>
    <w:rsid w:val="002F2279"/>
    <w:rsid w:val="002F24B5"/>
    <w:rsid w:val="002F2924"/>
    <w:rsid w:val="002F2BF6"/>
    <w:rsid w:val="002F2F49"/>
    <w:rsid w:val="002F32AB"/>
    <w:rsid w:val="002F3CD7"/>
    <w:rsid w:val="002F3D86"/>
    <w:rsid w:val="002F4219"/>
    <w:rsid w:val="002F42EF"/>
    <w:rsid w:val="002F46BC"/>
    <w:rsid w:val="002F4A69"/>
    <w:rsid w:val="002F4B22"/>
    <w:rsid w:val="002F4B6F"/>
    <w:rsid w:val="002F5563"/>
    <w:rsid w:val="002F5987"/>
    <w:rsid w:val="002F59A3"/>
    <w:rsid w:val="002F5C6E"/>
    <w:rsid w:val="002F6388"/>
    <w:rsid w:val="002F63EB"/>
    <w:rsid w:val="002F6ABF"/>
    <w:rsid w:val="002F6D1C"/>
    <w:rsid w:val="002F6EC1"/>
    <w:rsid w:val="002F70F5"/>
    <w:rsid w:val="002F71A7"/>
    <w:rsid w:val="002F7895"/>
    <w:rsid w:val="002F7C57"/>
    <w:rsid w:val="002F7C79"/>
    <w:rsid w:val="0030064C"/>
    <w:rsid w:val="003006CA"/>
    <w:rsid w:val="003007A9"/>
    <w:rsid w:val="00300AD5"/>
    <w:rsid w:val="00300B05"/>
    <w:rsid w:val="00300DA2"/>
    <w:rsid w:val="00300E39"/>
    <w:rsid w:val="00300F6A"/>
    <w:rsid w:val="003012F3"/>
    <w:rsid w:val="003013ED"/>
    <w:rsid w:val="00301587"/>
    <w:rsid w:val="00301872"/>
    <w:rsid w:val="00301A8B"/>
    <w:rsid w:val="00301BE3"/>
    <w:rsid w:val="00302213"/>
    <w:rsid w:val="003023DD"/>
    <w:rsid w:val="00302872"/>
    <w:rsid w:val="00302956"/>
    <w:rsid w:val="00302CF5"/>
    <w:rsid w:val="00302DD9"/>
    <w:rsid w:val="00302ED8"/>
    <w:rsid w:val="00302F87"/>
    <w:rsid w:val="0030354E"/>
    <w:rsid w:val="003037B0"/>
    <w:rsid w:val="00303C4E"/>
    <w:rsid w:val="00304125"/>
    <w:rsid w:val="0030415E"/>
    <w:rsid w:val="003048A4"/>
    <w:rsid w:val="00304BC6"/>
    <w:rsid w:val="00304D40"/>
    <w:rsid w:val="00305022"/>
    <w:rsid w:val="00305059"/>
    <w:rsid w:val="0030506A"/>
    <w:rsid w:val="00305133"/>
    <w:rsid w:val="00305374"/>
    <w:rsid w:val="0030542D"/>
    <w:rsid w:val="003055E8"/>
    <w:rsid w:val="003059BA"/>
    <w:rsid w:val="00305A2E"/>
    <w:rsid w:val="00305DAE"/>
    <w:rsid w:val="00306049"/>
    <w:rsid w:val="003065D5"/>
    <w:rsid w:val="003065E5"/>
    <w:rsid w:val="003066BD"/>
    <w:rsid w:val="0030675D"/>
    <w:rsid w:val="003067B7"/>
    <w:rsid w:val="003068C1"/>
    <w:rsid w:val="003068CA"/>
    <w:rsid w:val="003069B8"/>
    <w:rsid w:val="00306CC7"/>
    <w:rsid w:val="00306D83"/>
    <w:rsid w:val="00306E6C"/>
    <w:rsid w:val="00307CB6"/>
    <w:rsid w:val="00307E88"/>
    <w:rsid w:val="00310591"/>
    <w:rsid w:val="003106E8"/>
    <w:rsid w:val="00310CBC"/>
    <w:rsid w:val="00310CC0"/>
    <w:rsid w:val="003111AB"/>
    <w:rsid w:val="003115A1"/>
    <w:rsid w:val="0031179D"/>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5BD"/>
    <w:rsid w:val="003159C4"/>
    <w:rsid w:val="00315A77"/>
    <w:rsid w:val="00315B66"/>
    <w:rsid w:val="00315BD4"/>
    <w:rsid w:val="003161EC"/>
    <w:rsid w:val="003163A5"/>
    <w:rsid w:val="00316825"/>
    <w:rsid w:val="003168CE"/>
    <w:rsid w:val="00317555"/>
    <w:rsid w:val="003178AF"/>
    <w:rsid w:val="00317A17"/>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3C4F"/>
    <w:rsid w:val="003245D3"/>
    <w:rsid w:val="00324683"/>
    <w:rsid w:val="00324785"/>
    <w:rsid w:val="00324972"/>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745"/>
    <w:rsid w:val="00327806"/>
    <w:rsid w:val="00327A99"/>
    <w:rsid w:val="00327F03"/>
    <w:rsid w:val="00327FA7"/>
    <w:rsid w:val="0033005C"/>
    <w:rsid w:val="0033059F"/>
    <w:rsid w:val="0033066E"/>
    <w:rsid w:val="00330EF4"/>
    <w:rsid w:val="00330F1E"/>
    <w:rsid w:val="00330FA1"/>
    <w:rsid w:val="00331130"/>
    <w:rsid w:val="003316B5"/>
    <w:rsid w:val="003316D0"/>
    <w:rsid w:val="0033177D"/>
    <w:rsid w:val="00331C12"/>
    <w:rsid w:val="00331D90"/>
    <w:rsid w:val="00331E5A"/>
    <w:rsid w:val="00331FCE"/>
    <w:rsid w:val="00331FEA"/>
    <w:rsid w:val="003320B8"/>
    <w:rsid w:val="0033213F"/>
    <w:rsid w:val="0033225D"/>
    <w:rsid w:val="00332350"/>
    <w:rsid w:val="003326F9"/>
    <w:rsid w:val="00332D2D"/>
    <w:rsid w:val="00332D39"/>
    <w:rsid w:val="00332D69"/>
    <w:rsid w:val="00332D9C"/>
    <w:rsid w:val="00332F41"/>
    <w:rsid w:val="003330E4"/>
    <w:rsid w:val="00333123"/>
    <w:rsid w:val="00333136"/>
    <w:rsid w:val="00333207"/>
    <w:rsid w:val="0033320D"/>
    <w:rsid w:val="00333401"/>
    <w:rsid w:val="00333666"/>
    <w:rsid w:val="003336DF"/>
    <w:rsid w:val="003337BB"/>
    <w:rsid w:val="00333995"/>
    <w:rsid w:val="00333A37"/>
    <w:rsid w:val="00333AE4"/>
    <w:rsid w:val="00333C8A"/>
    <w:rsid w:val="00333D03"/>
    <w:rsid w:val="003344D7"/>
    <w:rsid w:val="003347A8"/>
    <w:rsid w:val="00334CA8"/>
    <w:rsid w:val="00334EE2"/>
    <w:rsid w:val="003353E5"/>
    <w:rsid w:val="003354E9"/>
    <w:rsid w:val="00335596"/>
    <w:rsid w:val="0033560E"/>
    <w:rsid w:val="00335AC1"/>
    <w:rsid w:val="0033612F"/>
    <w:rsid w:val="00336480"/>
    <w:rsid w:val="00336654"/>
    <w:rsid w:val="00336849"/>
    <w:rsid w:val="00336881"/>
    <w:rsid w:val="00336B88"/>
    <w:rsid w:val="003371C6"/>
    <w:rsid w:val="0033770B"/>
    <w:rsid w:val="00337776"/>
    <w:rsid w:val="003379D2"/>
    <w:rsid w:val="0034014A"/>
    <w:rsid w:val="003401C0"/>
    <w:rsid w:val="00340251"/>
    <w:rsid w:val="00340A7F"/>
    <w:rsid w:val="00341024"/>
    <w:rsid w:val="0034142F"/>
    <w:rsid w:val="0034152A"/>
    <w:rsid w:val="003418E4"/>
    <w:rsid w:val="00341AA7"/>
    <w:rsid w:val="00341BBC"/>
    <w:rsid w:val="00341DB2"/>
    <w:rsid w:val="00341E82"/>
    <w:rsid w:val="0034230C"/>
    <w:rsid w:val="003425E0"/>
    <w:rsid w:val="003426E7"/>
    <w:rsid w:val="00342901"/>
    <w:rsid w:val="0034293B"/>
    <w:rsid w:val="00342B23"/>
    <w:rsid w:val="00342D59"/>
    <w:rsid w:val="00342D66"/>
    <w:rsid w:val="00342E19"/>
    <w:rsid w:val="00342F28"/>
    <w:rsid w:val="00342FC3"/>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7B7"/>
    <w:rsid w:val="00346A6A"/>
    <w:rsid w:val="00346AED"/>
    <w:rsid w:val="00346B14"/>
    <w:rsid w:val="00346EB9"/>
    <w:rsid w:val="00346F11"/>
    <w:rsid w:val="003474F2"/>
    <w:rsid w:val="0034766A"/>
    <w:rsid w:val="00347E85"/>
    <w:rsid w:val="00347F82"/>
    <w:rsid w:val="00350935"/>
    <w:rsid w:val="00350A4B"/>
    <w:rsid w:val="00350A6D"/>
    <w:rsid w:val="00350C9F"/>
    <w:rsid w:val="00350CD2"/>
    <w:rsid w:val="0035103D"/>
    <w:rsid w:val="003511C3"/>
    <w:rsid w:val="0035131F"/>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0FB"/>
    <w:rsid w:val="003551D9"/>
    <w:rsid w:val="00355620"/>
    <w:rsid w:val="00355B8D"/>
    <w:rsid w:val="00355DE8"/>
    <w:rsid w:val="003560A9"/>
    <w:rsid w:val="00356133"/>
    <w:rsid w:val="00356202"/>
    <w:rsid w:val="0035660E"/>
    <w:rsid w:val="00356D68"/>
    <w:rsid w:val="00356E92"/>
    <w:rsid w:val="00357291"/>
    <w:rsid w:val="00357901"/>
    <w:rsid w:val="00357934"/>
    <w:rsid w:val="00357C21"/>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DFF"/>
    <w:rsid w:val="00364F3D"/>
    <w:rsid w:val="003650DB"/>
    <w:rsid w:val="00365141"/>
    <w:rsid w:val="00365715"/>
    <w:rsid w:val="0036574B"/>
    <w:rsid w:val="00365947"/>
    <w:rsid w:val="00365CCB"/>
    <w:rsid w:val="00365E81"/>
    <w:rsid w:val="0036625E"/>
    <w:rsid w:val="003663B5"/>
    <w:rsid w:val="00366A11"/>
    <w:rsid w:val="0036707D"/>
    <w:rsid w:val="00367577"/>
    <w:rsid w:val="00367644"/>
    <w:rsid w:val="003677B5"/>
    <w:rsid w:val="003677C0"/>
    <w:rsid w:val="00367DDF"/>
    <w:rsid w:val="00367E92"/>
    <w:rsid w:val="003707D4"/>
    <w:rsid w:val="00370949"/>
    <w:rsid w:val="00370BBD"/>
    <w:rsid w:val="00370C80"/>
    <w:rsid w:val="00371171"/>
    <w:rsid w:val="003711FE"/>
    <w:rsid w:val="00371259"/>
    <w:rsid w:val="0037137F"/>
    <w:rsid w:val="0037165E"/>
    <w:rsid w:val="00371749"/>
    <w:rsid w:val="003718A5"/>
    <w:rsid w:val="00371949"/>
    <w:rsid w:val="00371A3C"/>
    <w:rsid w:val="00371E34"/>
    <w:rsid w:val="00372099"/>
    <w:rsid w:val="003720DB"/>
    <w:rsid w:val="00372A8D"/>
    <w:rsid w:val="00372B82"/>
    <w:rsid w:val="00372D09"/>
    <w:rsid w:val="0037334A"/>
    <w:rsid w:val="00373785"/>
    <w:rsid w:val="003738AF"/>
    <w:rsid w:val="003739EE"/>
    <w:rsid w:val="00373B90"/>
    <w:rsid w:val="00373E40"/>
    <w:rsid w:val="0037413F"/>
    <w:rsid w:val="00374245"/>
    <w:rsid w:val="0037443E"/>
    <w:rsid w:val="00374674"/>
    <w:rsid w:val="0037483E"/>
    <w:rsid w:val="0037533B"/>
    <w:rsid w:val="00375448"/>
    <w:rsid w:val="00375790"/>
    <w:rsid w:val="00375A16"/>
    <w:rsid w:val="00375A6F"/>
    <w:rsid w:val="00375BA6"/>
    <w:rsid w:val="00375ED6"/>
    <w:rsid w:val="00376291"/>
    <w:rsid w:val="003767AE"/>
    <w:rsid w:val="003767EB"/>
    <w:rsid w:val="00376C66"/>
    <w:rsid w:val="00376F06"/>
    <w:rsid w:val="00377424"/>
    <w:rsid w:val="00377A61"/>
    <w:rsid w:val="00377AAE"/>
    <w:rsid w:val="00377BD6"/>
    <w:rsid w:val="00377F1A"/>
    <w:rsid w:val="003805DD"/>
    <w:rsid w:val="00380C74"/>
    <w:rsid w:val="00380E9C"/>
    <w:rsid w:val="0038148E"/>
    <w:rsid w:val="00381886"/>
    <w:rsid w:val="00381979"/>
    <w:rsid w:val="0038199F"/>
    <w:rsid w:val="00381BCB"/>
    <w:rsid w:val="00381D6F"/>
    <w:rsid w:val="003821D3"/>
    <w:rsid w:val="00382550"/>
    <w:rsid w:val="00382556"/>
    <w:rsid w:val="00382E62"/>
    <w:rsid w:val="0038350C"/>
    <w:rsid w:val="003835C0"/>
    <w:rsid w:val="003835E9"/>
    <w:rsid w:val="003839C6"/>
    <w:rsid w:val="00383B9E"/>
    <w:rsid w:val="00383F22"/>
    <w:rsid w:val="0038431A"/>
    <w:rsid w:val="003844A7"/>
    <w:rsid w:val="0038467D"/>
    <w:rsid w:val="00384A72"/>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36A"/>
    <w:rsid w:val="00387506"/>
    <w:rsid w:val="003902E7"/>
    <w:rsid w:val="0039073A"/>
    <w:rsid w:val="003909EE"/>
    <w:rsid w:val="00390F46"/>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443"/>
    <w:rsid w:val="003946B1"/>
    <w:rsid w:val="00394899"/>
    <w:rsid w:val="003948C7"/>
    <w:rsid w:val="00394C0F"/>
    <w:rsid w:val="0039509B"/>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D46"/>
    <w:rsid w:val="00397EA7"/>
    <w:rsid w:val="003A071B"/>
    <w:rsid w:val="003A0AB7"/>
    <w:rsid w:val="003A116E"/>
    <w:rsid w:val="003A142D"/>
    <w:rsid w:val="003A150B"/>
    <w:rsid w:val="003A17DF"/>
    <w:rsid w:val="003A1B38"/>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3"/>
    <w:rsid w:val="003A518B"/>
    <w:rsid w:val="003A5324"/>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3A1"/>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3CC0"/>
    <w:rsid w:val="003B4148"/>
    <w:rsid w:val="003B4564"/>
    <w:rsid w:val="003B48FE"/>
    <w:rsid w:val="003B4A5D"/>
    <w:rsid w:val="003B4C51"/>
    <w:rsid w:val="003B501C"/>
    <w:rsid w:val="003B50E1"/>
    <w:rsid w:val="003B6292"/>
    <w:rsid w:val="003B64A9"/>
    <w:rsid w:val="003B65F4"/>
    <w:rsid w:val="003B662A"/>
    <w:rsid w:val="003B664E"/>
    <w:rsid w:val="003B66E7"/>
    <w:rsid w:val="003B678D"/>
    <w:rsid w:val="003B685B"/>
    <w:rsid w:val="003B689F"/>
    <w:rsid w:val="003B69FB"/>
    <w:rsid w:val="003B6DA6"/>
    <w:rsid w:val="003B7188"/>
    <w:rsid w:val="003B73E5"/>
    <w:rsid w:val="003B756F"/>
    <w:rsid w:val="003B76C7"/>
    <w:rsid w:val="003B798A"/>
    <w:rsid w:val="003B7B0D"/>
    <w:rsid w:val="003B7D71"/>
    <w:rsid w:val="003C030C"/>
    <w:rsid w:val="003C03AC"/>
    <w:rsid w:val="003C0849"/>
    <w:rsid w:val="003C10B4"/>
    <w:rsid w:val="003C1155"/>
    <w:rsid w:val="003C135F"/>
    <w:rsid w:val="003C15CE"/>
    <w:rsid w:val="003C18D7"/>
    <w:rsid w:val="003C19D0"/>
    <w:rsid w:val="003C1DEC"/>
    <w:rsid w:val="003C20FE"/>
    <w:rsid w:val="003C2988"/>
    <w:rsid w:val="003C2F8D"/>
    <w:rsid w:val="003C32B3"/>
    <w:rsid w:val="003C3CC9"/>
    <w:rsid w:val="003C3D81"/>
    <w:rsid w:val="003C3EDC"/>
    <w:rsid w:val="003C42A6"/>
    <w:rsid w:val="003C4499"/>
    <w:rsid w:val="003C4553"/>
    <w:rsid w:val="003C4930"/>
    <w:rsid w:val="003C4B8F"/>
    <w:rsid w:val="003C4E6D"/>
    <w:rsid w:val="003C4F1F"/>
    <w:rsid w:val="003C5BF7"/>
    <w:rsid w:val="003C5DD4"/>
    <w:rsid w:val="003C6139"/>
    <w:rsid w:val="003C6350"/>
    <w:rsid w:val="003C6596"/>
    <w:rsid w:val="003C6780"/>
    <w:rsid w:val="003C6BFE"/>
    <w:rsid w:val="003C6C46"/>
    <w:rsid w:val="003C6ECD"/>
    <w:rsid w:val="003C6EF9"/>
    <w:rsid w:val="003C75EE"/>
    <w:rsid w:val="003C7735"/>
    <w:rsid w:val="003C7736"/>
    <w:rsid w:val="003C79C1"/>
    <w:rsid w:val="003C7B63"/>
    <w:rsid w:val="003C7F3F"/>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0AC"/>
    <w:rsid w:val="003D36BF"/>
    <w:rsid w:val="003D37A8"/>
    <w:rsid w:val="003D37E0"/>
    <w:rsid w:val="003D3F80"/>
    <w:rsid w:val="003D41FE"/>
    <w:rsid w:val="003D427C"/>
    <w:rsid w:val="003D43A6"/>
    <w:rsid w:val="003D4713"/>
    <w:rsid w:val="003D4F6C"/>
    <w:rsid w:val="003D5495"/>
    <w:rsid w:val="003D551F"/>
    <w:rsid w:val="003D5571"/>
    <w:rsid w:val="003D57A5"/>
    <w:rsid w:val="003D58AA"/>
    <w:rsid w:val="003D5AE4"/>
    <w:rsid w:val="003D5E49"/>
    <w:rsid w:val="003D5EC3"/>
    <w:rsid w:val="003D6124"/>
    <w:rsid w:val="003D6485"/>
    <w:rsid w:val="003D68B2"/>
    <w:rsid w:val="003D68FC"/>
    <w:rsid w:val="003D6D85"/>
    <w:rsid w:val="003D6DA0"/>
    <w:rsid w:val="003D6FE2"/>
    <w:rsid w:val="003D7F9C"/>
    <w:rsid w:val="003E01C8"/>
    <w:rsid w:val="003E0413"/>
    <w:rsid w:val="003E0480"/>
    <w:rsid w:val="003E050E"/>
    <w:rsid w:val="003E0599"/>
    <w:rsid w:val="003E05E9"/>
    <w:rsid w:val="003E085D"/>
    <w:rsid w:val="003E1259"/>
    <w:rsid w:val="003E15BF"/>
    <w:rsid w:val="003E179A"/>
    <w:rsid w:val="003E17B6"/>
    <w:rsid w:val="003E187D"/>
    <w:rsid w:val="003E1928"/>
    <w:rsid w:val="003E1C5E"/>
    <w:rsid w:val="003E2457"/>
    <w:rsid w:val="003E24D2"/>
    <w:rsid w:val="003E26FC"/>
    <w:rsid w:val="003E3012"/>
    <w:rsid w:val="003E3245"/>
    <w:rsid w:val="003E32B3"/>
    <w:rsid w:val="003E3AA9"/>
    <w:rsid w:val="003E3C58"/>
    <w:rsid w:val="003E4112"/>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127"/>
    <w:rsid w:val="003E758B"/>
    <w:rsid w:val="003E7A98"/>
    <w:rsid w:val="003E7AC4"/>
    <w:rsid w:val="003E7B00"/>
    <w:rsid w:val="003E7D6C"/>
    <w:rsid w:val="003E7DE5"/>
    <w:rsid w:val="003E7EA6"/>
    <w:rsid w:val="003E7FD5"/>
    <w:rsid w:val="003F007F"/>
    <w:rsid w:val="003F02F6"/>
    <w:rsid w:val="003F0BE8"/>
    <w:rsid w:val="003F0C4C"/>
    <w:rsid w:val="003F1551"/>
    <w:rsid w:val="003F1721"/>
    <w:rsid w:val="003F19AD"/>
    <w:rsid w:val="003F1B02"/>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66B"/>
    <w:rsid w:val="00400927"/>
    <w:rsid w:val="00400BDA"/>
    <w:rsid w:val="00400BFF"/>
    <w:rsid w:val="00400C48"/>
    <w:rsid w:val="00400C9D"/>
    <w:rsid w:val="00400DFF"/>
    <w:rsid w:val="004015DC"/>
    <w:rsid w:val="004015FD"/>
    <w:rsid w:val="0040171C"/>
    <w:rsid w:val="00401983"/>
    <w:rsid w:val="00401FA1"/>
    <w:rsid w:val="0040208A"/>
    <w:rsid w:val="00402580"/>
    <w:rsid w:val="004025E7"/>
    <w:rsid w:val="0040275A"/>
    <w:rsid w:val="00402B88"/>
    <w:rsid w:val="00402D5F"/>
    <w:rsid w:val="0040399C"/>
    <w:rsid w:val="00403BD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843"/>
    <w:rsid w:val="00406873"/>
    <w:rsid w:val="0040693F"/>
    <w:rsid w:val="00406C58"/>
    <w:rsid w:val="00406CED"/>
    <w:rsid w:val="00406EA8"/>
    <w:rsid w:val="0040710D"/>
    <w:rsid w:val="0040717E"/>
    <w:rsid w:val="004073CF"/>
    <w:rsid w:val="004076DB"/>
    <w:rsid w:val="0040792F"/>
    <w:rsid w:val="004079E8"/>
    <w:rsid w:val="0041043A"/>
    <w:rsid w:val="004111C6"/>
    <w:rsid w:val="004112F2"/>
    <w:rsid w:val="0041153A"/>
    <w:rsid w:val="0041175A"/>
    <w:rsid w:val="00411839"/>
    <w:rsid w:val="00411CCC"/>
    <w:rsid w:val="0041218E"/>
    <w:rsid w:val="00412338"/>
    <w:rsid w:val="004123D5"/>
    <w:rsid w:val="0041292A"/>
    <w:rsid w:val="00412C86"/>
    <w:rsid w:val="00413111"/>
    <w:rsid w:val="0041314D"/>
    <w:rsid w:val="0041321A"/>
    <w:rsid w:val="00413543"/>
    <w:rsid w:val="00413746"/>
    <w:rsid w:val="00413AEC"/>
    <w:rsid w:val="00413B00"/>
    <w:rsid w:val="00413C4A"/>
    <w:rsid w:val="004143F6"/>
    <w:rsid w:val="0041443B"/>
    <w:rsid w:val="004152C1"/>
    <w:rsid w:val="00415CF7"/>
    <w:rsid w:val="00415D07"/>
    <w:rsid w:val="00415D69"/>
    <w:rsid w:val="004162C5"/>
    <w:rsid w:val="004163DD"/>
    <w:rsid w:val="004168BA"/>
    <w:rsid w:val="00416AEB"/>
    <w:rsid w:val="00417079"/>
    <w:rsid w:val="004171AC"/>
    <w:rsid w:val="004172EF"/>
    <w:rsid w:val="004175B2"/>
    <w:rsid w:val="00417745"/>
    <w:rsid w:val="004177AD"/>
    <w:rsid w:val="0041783D"/>
    <w:rsid w:val="0041784F"/>
    <w:rsid w:val="00417887"/>
    <w:rsid w:val="00417BE5"/>
    <w:rsid w:val="00417DD0"/>
    <w:rsid w:val="0042044A"/>
    <w:rsid w:val="0042047A"/>
    <w:rsid w:val="004207DC"/>
    <w:rsid w:val="00420D07"/>
    <w:rsid w:val="00420EC5"/>
    <w:rsid w:val="00420FB4"/>
    <w:rsid w:val="00421830"/>
    <w:rsid w:val="004219DE"/>
    <w:rsid w:val="00421C4B"/>
    <w:rsid w:val="00421FFD"/>
    <w:rsid w:val="00422436"/>
    <w:rsid w:val="0042247B"/>
    <w:rsid w:val="004224B9"/>
    <w:rsid w:val="00422501"/>
    <w:rsid w:val="00422E01"/>
    <w:rsid w:val="00422ED0"/>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79"/>
    <w:rsid w:val="004332F0"/>
    <w:rsid w:val="0043338E"/>
    <w:rsid w:val="0043394A"/>
    <w:rsid w:val="00433D28"/>
    <w:rsid w:val="00433FA7"/>
    <w:rsid w:val="00434289"/>
    <w:rsid w:val="00434921"/>
    <w:rsid w:val="004349EF"/>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1AD"/>
    <w:rsid w:val="004403CB"/>
    <w:rsid w:val="00440AC7"/>
    <w:rsid w:val="00441051"/>
    <w:rsid w:val="00441090"/>
    <w:rsid w:val="00441579"/>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4E75"/>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AA1"/>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922"/>
    <w:rsid w:val="00460B64"/>
    <w:rsid w:val="00460D35"/>
    <w:rsid w:val="00461339"/>
    <w:rsid w:val="004617BC"/>
    <w:rsid w:val="00461FCF"/>
    <w:rsid w:val="00462360"/>
    <w:rsid w:val="0046264A"/>
    <w:rsid w:val="00462A68"/>
    <w:rsid w:val="00463078"/>
    <w:rsid w:val="00463227"/>
    <w:rsid w:val="00463420"/>
    <w:rsid w:val="004634E4"/>
    <w:rsid w:val="0046369F"/>
    <w:rsid w:val="004636CC"/>
    <w:rsid w:val="004638DA"/>
    <w:rsid w:val="00463F8F"/>
    <w:rsid w:val="00464517"/>
    <w:rsid w:val="0046473E"/>
    <w:rsid w:val="0046479B"/>
    <w:rsid w:val="0046487D"/>
    <w:rsid w:val="004648AF"/>
    <w:rsid w:val="00464F30"/>
    <w:rsid w:val="00465647"/>
    <w:rsid w:val="00465971"/>
    <w:rsid w:val="00465AB4"/>
    <w:rsid w:val="00465DC5"/>
    <w:rsid w:val="00465F29"/>
    <w:rsid w:val="00466001"/>
    <w:rsid w:val="004663D8"/>
    <w:rsid w:val="0046650B"/>
    <w:rsid w:val="00466927"/>
    <w:rsid w:val="00466EBF"/>
    <w:rsid w:val="0046716C"/>
    <w:rsid w:val="0046720A"/>
    <w:rsid w:val="004676AC"/>
    <w:rsid w:val="004676C6"/>
    <w:rsid w:val="00467860"/>
    <w:rsid w:val="00467A4F"/>
    <w:rsid w:val="00467DF9"/>
    <w:rsid w:val="004702B4"/>
    <w:rsid w:val="0047038F"/>
    <w:rsid w:val="00470493"/>
    <w:rsid w:val="004707DD"/>
    <w:rsid w:val="00470834"/>
    <w:rsid w:val="00470A1B"/>
    <w:rsid w:val="00470B7B"/>
    <w:rsid w:val="00470C35"/>
    <w:rsid w:val="00470D4E"/>
    <w:rsid w:val="00471227"/>
    <w:rsid w:val="004713F3"/>
    <w:rsid w:val="00471B38"/>
    <w:rsid w:val="00471E4B"/>
    <w:rsid w:val="00471F6E"/>
    <w:rsid w:val="00472084"/>
    <w:rsid w:val="004726B4"/>
    <w:rsid w:val="00472803"/>
    <w:rsid w:val="00472B37"/>
    <w:rsid w:val="00472CB8"/>
    <w:rsid w:val="00473516"/>
    <w:rsid w:val="00473574"/>
    <w:rsid w:val="0047357E"/>
    <w:rsid w:val="00473AC9"/>
    <w:rsid w:val="00473D30"/>
    <w:rsid w:val="00473F82"/>
    <w:rsid w:val="0047418E"/>
    <w:rsid w:val="004748CB"/>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AB3"/>
    <w:rsid w:val="00490B17"/>
    <w:rsid w:val="00490D46"/>
    <w:rsid w:val="004914E6"/>
    <w:rsid w:val="00491B72"/>
    <w:rsid w:val="00491CE4"/>
    <w:rsid w:val="00491D40"/>
    <w:rsid w:val="00491E69"/>
    <w:rsid w:val="004921DC"/>
    <w:rsid w:val="00492577"/>
    <w:rsid w:val="004928A9"/>
    <w:rsid w:val="0049290F"/>
    <w:rsid w:val="00492934"/>
    <w:rsid w:val="004929F9"/>
    <w:rsid w:val="00492C90"/>
    <w:rsid w:val="004932D6"/>
    <w:rsid w:val="00493319"/>
    <w:rsid w:val="004935CF"/>
    <w:rsid w:val="00493B54"/>
    <w:rsid w:val="00493F44"/>
    <w:rsid w:val="0049417C"/>
    <w:rsid w:val="0049432F"/>
    <w:rsid w:val="00494544"/>
    <w:rsid w:val="0049456F"/>
    <w:rsid w:val="00494C9E"/>
    <w:rsid w:val="00494D67"/>
    <w:rsid w:val="00494D73"/>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128"/>
    <w:rsid w:val="004A0D07"/>
    <w:rsid w:val="004A0DA8"/>
    <w:rsid w:val="004A0E3E"/>
    <w:rsid w:val="004A1021"/>
    <w:rsid w:val="004A11AC"/>
    <w:rsid w:val="004A12D7"/>
    <w:rsid w:val="004A13AC"/>
    <w:rsid w:val="004A1412"/>
    <w:rsid w:val="004A179A"/>
    <w:rsid w:val="004A18D4"/>
    <w:rsid w:val="004A1C33"/>
    <w:rsid w:val="004A21C8"/>
    <w:rsid w:val="004A239B"/>
    <w:rsid w:val="004A2DF3"/>
    <w:rsid w:val="004A30E6"/>
    <w:rsid w:val="004A322A"/>
    <w:rsid w:val="004A3297"/>
    <w:rsid w:val="004A38AE"/>
    <w:rsid w:val="004A409A"/>
    <w:rsid w:val="004A439C"/>
    <w:rsid w:val="004A480C"/>
    <w:rsid w:val="004A4D7A"/>
    <w:rsid w:val="004A4DEE"/>
    <w:rsid w:val="004A4E55"/>
    <w:rsid w:val="004A5061"/>
    <w:rsid w:val="004A52C8"/>
    <w:rsid w:val="004A543B"/>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A7E7E"/>
    <w:rsid w:val="004B0135"/>
    <w:rsid w:val="004B05D8"/>
    <w:rsid w:val="004B0A1A"/>
    <w:rsid w:val="004B0AFD"/>
    <w:rsid w:val="004B0B42"/>
    <w:rsid w:val="004B0E52"/>
    <w:rsid w:val="004B12FA"/>
    <w:rsid w:val="004B163C"/>
    <w:rsid w:val="004B1FB7"/>
    <w:rsid w:val="004B222D"/>
    <w:rsid w:val="004B2232"/>
    <w:rsid w:val="004B24E4"/>
    <w:rsid w:val="004B267F"/>
    <w:rsid w:val="004B2D44"/>
    <w:rsid w:val="004B2E8A"/>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E3"/>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D5F"/>
    <w:rsid w:val="004B7FE3"/>
    <w:rsid w:val="004C0219"/>
    <w:rsid w:val="004C06D1"/>
    <w:rsid w:val="004C08C3"/>
    <w:rsid w:val="004C0C1D"/>
    <w:rsid w:val="004C0CB3"/>
    <w:rsid w:val="004C0E69"/>
    <w:rsid w:val="004C123B"/>
    <w:rsid w:val="004C1708"/>
    <w:rsid w:val="004C1757"/>
    <w:rsid w:val="004C1B6B"/>
    <w:rsid w:val="004C1BB0"/>
    <w:rsid w:val="004C201E"/>
    <w:rsid w:val="004C208F"/>
    <w:rsid w:val="004C24AF"/>
    <w:rsid w:val="004C2667"/>
    <w:rsid w:val="004C2E55"/>
    <w:rsid w:val="004C312A"/>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E9B"/>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553"/>
    <w:rsid w:val="004D58CF"/>
    <w:rsid w:val="004D58D7"/>
    <w:rsid w:val="004D5B49"/>
    <w:rsid w:val="004D5B81"/>
    <w:rsid w:val="004D5E13"/>
    <w:rsid w:val="004D61EF"/>
    <w:rsid w:val="004D6228"/>
    <w:rsid w:val="004D62E4"/>
    <w:rsid w:val="004D63C1"/>
    <w:rsid w:val="004D651A"/>
    <w:rsid w:val="004D6942"/>
    <w:rsid w:val="004D696C"/>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0CD"/>
    <w:rsid w:val="004E2152"/>
    <w:rsid w:val="004E2164"/>
    <w:rsid w:val="004E2183"/>
    <w:rsid w:val="004E2510"/>
    <w:rsid w:val="004E29B3"/>
    <w:rsid w:val="004E2BBC"/>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072"/>
    <w:rsid w:val="004F6205"/>
    <w:rsid w:val="004F6459"/>
    <w:rsid w:val="004F65EE"/>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0BAE"/>
    <w:rsid w:val="00500F4F"/>
    <w:rsid w:val="005010F1"/>
    <w:rsid w:val="00501184"/>
    <w:rsid w:val="005014D6"/>
    <w:rsid w:val="0050183A"/>
    <w:rsid w:val="00501AC0"/>
    <w:rsid w:val="00501BCD"/>
    <w:rsid w:val="00501C73"/>
    <w:rsid w:val="00501D1F"/>
    <w:rsid w:val="00501D20"/>
    <w:rsid w:val="00502044"/>
    <w:rsid w:val="005022B4"/>
    <w:rsid w:val="0050242B"/>
    <w:rsid w:val="0050270B"/>
    <w:rsid w:val="00502C50"/>
    <w:rsid w:val="00502D02"/>
    <w:rsid w:val="00502DA0"/>
    <w:rsid w:val="00502E2B"/>
    <w:rsid w:val="00502F32"/>
    <w:rsid w:val="005030E9"/>
    <w:rsid w:val="0050327C"/>
    <w:rsid w:val="005034C7"/>
    <w:rsid w:val="005035D0"/>
    <w:rsid w:val="00503AA7"/>
    <w:rsid w:val="00503C55"/>
    <w:rsid w:val="0050426F"/>
    <w:rsid w:val="00504294"/>
    <w:rsid w:val="00504428"/>
    <w:rsid w:val="00504CC0"/>
    <w:rsid w:val="00504EAF"/>
    <w:rsid w:val="0050510C"/>
    <w:rsid w:val="005051F9"/>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342"/>
    <w:rsid w:val="0051657B"/>
    <w:rsid w:val="00516915"/>
    <w:rsid w:val="005169E3"/>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0C8"/>
    <w:rsid w:val="0052424C"/>
    <w:rsid w:val="00524962"/>
    <w:rsid w:val="005249CB"/>
    <w:rsid w:val="00524CF2"/>
    <w:rsid w:val="00524D54"/>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6F54"/>
    <w:rsid w:val="00527330"/>
    <w:rsid w:val="00527C0D"/>
    <w:rsid w:val="00527C19"/>
    <w:rsid w:val="0053023B"/>
    <w:rsid w:val="00530BEE"/>
    <w:rsid w:val="00530C76"/>
    <w:rsid w:val="00530D3A"/>
    <w:rsid w:val="00531917"/>
    <w:rsid w:val="00531AD3"/>
    <w:rsid w:val="00531D46"/>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0D8"/>
    <w:rsid w:val="00534B06"/>
    <w:rsid w:val="00534BDA"/>
    <w:rsid w:val="00534D2C"/>
    <w:rsid w:val="00534F81"/>
    <w:rsid w:val="00535024"/>
    <w:rsid w:val="005350A1"/>
    <w:rsid w:val="005353A5"/>
    <w:rsid w:val="00535A01"/>
    <w:rsid w:val="00535BA6"/>
    <w:rsid w:val="00535CBC"/>
    <w:rsid w:val="00536014"/>
    <w:rsid w:val="005367F4"/>
    <w:rsid w:val="005369AC"/>
    <w:rsid w:val="00536AEC"/>
    <w:rsid w:val="00536F75"/>
    <w:rsid w:val="0053772D"/>
    <w:rsid w:val="00537A3C"/>
    <w:rsid w:val="00537AFF"/>
    <w:rsid w:val="00537FBC"/>
    <w:rsid w:val="00540287"/>
    <w:rsid w:val="00540581"/>
    <w:rsid w:val="005408D3"/>
    <w:rsid w:val="00540A69"/>
    <w:rsid w:val="00540B8E"/>
    <w:rsid w:val="00540D61"/>
    <w:rsid w:val="00541326"/>
    <w:rsid w:val="00541E1B"/>
    <w:rsid w:val="005423AF"/>
    <w:rsid w:val="00542712"/>
    <w:rsid w:val="005427DA"/>
    <w:rsid w:val="00543078"/>
    <w:rsid w:val="005435C5"/>
    <w:rsid w:val="00543A40"/>
    <w:rsid w:val="00544118"/>
    <w:rsid w:val="005442A8"/>
    <w:rsid w:val="0054436C"/>
    <w:rsid w:val="0054451B"/>
    <w:rsid w:val="005447DC"/>
    <w:rsid w:val="00544B93"/>
    <w:rsid w:val="00544D2D"/>
    <w:rsid w:val="0054530B"/>
    <w:rsid w:val="005458AC"/>
    <w:rsid w:val="00545A5E"/>
    <w:rsid w:val="00545B6D"/>
    <w:rsid w:val="00545C0B"/>
    <w:rsid w:val="00546093"/>
    <w:rsid w:val="00546241"/>
    <w:rsid w:val="005462DC"/>
    <w:rsid w:val="00546590"/>
    <w:rsid w:val="005468F7"/>
    <w:rsid w:val="00546955"/>
    <w:rsid w:val="00546B16"/>
    <w:rsid w:val="005470CE"/>
    <w:rsid w:val="005471D1"/>
    <w:rsid w:val="0054729D"/>
    <w:rsid w:val="00547326"/>
    <w:rsid w:val="005475B7"/>
    <w:rsid w:val="00547B0F"/>
    <w:rsid w:val="00550007"/>
    <w:rsid w:val="005501D7"/>
    <w:rsid w:val="00550273"/>
    <w:rsid w:val="005507A0"/>
    <w:rsid w:val="00550833"/>
    <w:rsid w:val="00550E56"/>
    <w:rsid w:val="00551034"/>
    <w:rsid w:val="005511EC"/>
    <w:rsid w:val="005512AB"/>
    <w:rsid w:val="0055130C"/>
    <w:rsid w:val="00551CA6"/>
    <w:rsid w:val="00552A9D"/>
    <w:rsid w:val="005530C0"/>
    <w:rsid w:val="005533BE"/>
    <w:rsid w:val="00553A23"/>
    <w:rsid w:val="00553DB2"/>
    <w:rsid w:val="0055415C"/>
    <w:rsid w:val="00554344"/>
    <w:rsid w:val="00554495"/>
    <w:rsid w:val="00554A2F"/>
    <w:rsid w:val="00554C83"/>
    <w:rsid w:val="0055503F"/>
    <w:rsid w:val="005550E3"/>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47F"/>
    <w:rsid w:val="005639CC"/>
    <w:rsid w:val="00563D3E"/>
    <w:rsid w:val="00563F64"/>
    <w:rsid w:val="005644F7"/>
    <w:rsid w:val="0056474A"/>
    <w:rsid w:val="00564B09"/>
    <w:rsid w:val="00564F39"/>
    <w:rsid w:val="00564F4B"/>
    <w:rsid w:val="00565025"/>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2DA"/>
    <w:rsid w:val="00570631"/>
    <w:rsid w:val="0057083A"/>
    <w:rsid w:val="005709A2"/>
    <w:rsid w:val="00570AE3"/>
    <w:rsid w:val="00570BC1"/>
    <w:rsid w:val="0057106B"/>
    <w:rsid w:val="005711A1"/>
    <w:rsid w:val="005711B7"/>
    <w:rsid w:val="0057185A"/>
    <w:rsid w:val="00571ADB"/>
    <w:rsid w:val="005725C3"/>
    <w:rsid w:val="0057271E"/>
    <w:rsid w:val="00572842"/>
    <w:rsid w:val="00572C6E"/>
    <w:rsid w:val="0057308F"/>
    <w:rsid w:val="00573343"/>
    <w:rsid w:val="00573AF9"/>
    <w:rsid w:val="00573DF5"/>
    <w:rsid w:val="005746CB"/>
    <w:rsid w:val="0057496D"/>
    <w:rsid w:val="00574B16"/>
    <w:rsid w:val="00574BE2"/>
    <w:rsid w:val="00575034"/>
    <w:rsid w:val="00575977"/>
    <w:rsid w:val="00575B7E"/>
    <w:rsid w:val="00575BE1"/>
    <w:rsid w:val="00576082"/>
    <w:rsid w:val="00576F5D"/>
    <w:rsid w:val="0057701C"/>
    <w:rsid w:val="005770ED"/>
    <w:rsid w:val="005771AD"/>
    <w:rsid w:val="0058005E"/>
    <w:rsid w:val="0058013A"/>
    <w:rsid w:val="00580290"/>
    <w:rsid w:val="0058042A"/>
    <w:rsid w:val="005804C2"/>
    <w:rsid w:val="00580AE1"/>
    <w:rsid w:val="00580E25"/>
    <w:rsid w:val="00580F73"/>
    <w:rsid w:val="00581218"/>
    <w:rsid w:val="005812BB"/>
    <w:rsid w:val="0058251D"/>
    <w:rsid w:val="005826B1"/>
    <w:rsid w:val="0058306E"/>
    <w:rsid w:val="005831D0"/>
    <w:rsid w:val="0058351C"/>
    <w:rsid w:val="00583DFF"/>
    <w:rsid w:val="00584123"/>
    <w:rsid w:val="005841F3"/>
    <w:rsid w:val="00584433"/>
    <w:rsid w:val="00584A49"/>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6C6"/>
    <w:rsid w:val="00593DD9"/>
    <w:rsid w:val="005940DE"/>
    <w:rsid w:val="00594176"/>
    <w:rsid w:val="005941FF"/>
    <w:rsid w:val="0059421B"/>
    <w:rsid w:val="005945F8"/>
    <w:rsid w:val="00594B94"/>
    <w:rsid w:val="00594FB1"/>
    <w:rsid w:val="0059500A"/>
    <w:rsid w:val="0059546B"/>
    <w:rsid w:val="00596132"/>
    <w:rsid w:val="0059640C"/>
    <w:rsid w:val="00596BE8"/>
    <w:rsid w:val="00596CA1"/>
    <w:rsid w:val="0059701E"/>
    <w:rsid w:val="00597212"/>
    <w:rsid w:val="00597262"/>
    <w:rsid w:val="00597A87"/>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BD5"/>
    <w:rsid w:val="005A7CE4"/>
    <w:rsid w:val="005A7D71"/>
    <w:rsid w:val="005A7D90"/>
    <w:rsid w:val="005A7DE3"/>
    <w:rsid w:val="005A7E82"/>
    <w:rsid w:val="005B018E"/>
    <w:rsid w:val="005B05B2"/>
    <w:rsid w:val="005B0857"/>
    <w:rsid w:val="005B1024"/>
    <w:rsid w:val="005B113B"/>
    <w:rsid w:val="005B11ED"/>
    <w:rsid w:val="005B1518"/>
    <w:rsid w:val="005B15FE"/>
    <w:rsid w:val="005B2109"/>
    <w:rsid w:val="005B219E"/>
    <w:rsid w:val="005B2C13"/>
    <w:rsid w:val="005B2CBE"/>
    <w:rsid w:val="005B2D78"/>
    <w:rsid w:val="005B2DB5"/>
    <w:rsid w:val="005B2DC8"/>
    <w:rsid w:val="005B34A5"/>
    <w:rsid w:val="005B3AC8"/>
    <w:rsid w:val="005B3DD5"/>
    <w:rsid w:val="005B3FB2"/>
    <w:rsid w:val="005B417C"/>
    <w:rsid w:val="005B4486"/>
    <w:rsid w:val="005B44DB"/>
    <w:rsid w:val="005B4675"/>
    <w:rsid w:val="005B4A09"/>
    <w:rsid w:val="005B4CAB"/>
    <w:rsid w:val="005B4CC4"/>
    <w:rsid w:val="005B4CEA"/>
    <w:rsid w:val="005B4D3F"/>
    <w:rsid w:val="005B4EA8"/>
    <w:rsid w:val="005B5356"/>
    <w:rsid w:val="005B55F4"/>
    <w:rsid w:val="005B560E"/>
    <w:rsid w:val="005B5A0C"/>
    <w:rsid w:val="005B5A10"/>
    <w:rsid w:val="005B5B15"/>
    <w:rsid w:val="005B5DDF"/>
    <w:rsid w:val="005B5F7C"/>
    <w:rsid w:val="005B6348"/>
    <w:rsid w:val="005B65F9"/>
    <w:rsid w:val="005B6920"/>
    <w:rsid w:val="005B6CC9"/>
    <w:rsid w:val="005B6E0C"/>
    <w:rsid w:val="005B708C"/>
    <w:rsid w:val="005B70C1"/>
    <w:rsid w:val="005B713B"/>
    <w:rsid w:val="005B7A8D"/>
    <w:rsid w:val="005C02D3"/>
    <w:rsid w:val="005C03B7"/>
    <w:rsid w:val="005C07BE"/>
    <w:rsid w:val="005C1681"/>
    <w:rsid w:val="005C19FB"/>
    <w:rsid w:val="005C1A3B"/>
    <w:rsid w:val="005C1E94"/>
    <w:rsid w:val="005C1F06"/>
    <w:rsid w:val="005C1F8E"/>
    <w:rsid w:val="005C221F"/>
    <w:rsid w:val="005C23AE"/>
    <w:rsid w:val="005C2E32"/>
    <w:rsid w:val="005C3349"/>
    <w:rsid w:val="005C3447"/>
    <w:rsid w:val="005C3613"/>
    <w:rsid w:val="005C3744"/>
    <w:rsid w:val="005C3C75"/>
    <w:rsid w:val="005C3F55"/>
    <w:rsid w:val="005C416B"/>
    <w:rsid w:val="005C52BD"/>
    <w:rsid w:val="005C5479"/>
    <w:rsid w:val="005C5506"/>
    <w:rsid w:val="005C557F"/>
    <w:rsid w:val="005C57DC"/>
    <w:rsid w:val="005C5B4C"/>
    <w:rsid w:val="005C5C6B"/>
    <w:rsid w:val="005C5FDF"/>
    <w:rsid w:val="005C60C0"/>
    <w:rsid w:val="005C621A"/>
    <w:rsid w:val="005C632A"/>
    <w:rsid w:val="005C639B"/>
    <w:rsid w:val="005C670D"/>
    <w:rsid w:val="005C6819"/>
    <w:rsid w:val="005C699F"/>
    <w:rsid w:val="005C6AE6"/>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3E8"/>
    <w:rsid w:val="005D6576"/>
    <w:rsid w:val="005D676F"/>
    <w:rsid w:val="005D6E75"/>
    <w:rsid w:val="005D7063"/>
    <w:rsid w:val="005D73A4"/>
    <w:rsid w:val="005D7498"/>
    <w:rsid w:val="005D74B1"/>
    <w:rsid w:val="005D7500"/>
    <w:rsid w:val="005D756E"/>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3FC0"/>
    <w:rsid w:val="005E40FB"/>
    <w:rsid w:val="005E4895"/>
    <w:rsid w:val="005E4DD5"/>
    <w:rsid w:val="005E5576"/>
    <w:rsid w:val="005E5694"/>
    <w:rsid w:val="005E5B46"/>
    <w:rsid w:val="005E5C4C"/>
    <w:rsid w:val="005E5D70"/>
    <w:rsid w:val="005E61AB"/>
    <w:rsid w:val="005E6370"/>
    <w:rsid w:val="005E6598"/>
    <w:rsid w:val="005E6FFE"/>
    <w:rsid w:val="005E7025"/>
    <w:rsid w:val="005E73FA"/>
    <w:rsid w:val="005E754A"/>
    <w:rsid w:val="005E79C0"/>
    <w:rsid w:val="005E7B20"/>
    <w:rsid w:val="005E7C62"/>
    <w:rsid w:val="005F0005"/>
    <w:rsid w:val="005F035A"/>
    <w:rsid w:val="005F05B7"/>
    <w:rsid w:val="005F095A"/>
    <w:rsid w:val="005F0A5C"/>
    <w:rsid w:val="005F0BD4"/>
    <w:rsid w:val="005F0E74"/>
    <w:rsid w:val="005F13A9"/>
    <w:rsid w:val="005F1540"/>
    <w:rsid w:val="005F154B"/>
    <w:rsid w:val="005F15B2"/>
    <w:rsid w:val="005F1943"/>
    <w:rsid w:val="005F1995"/>
    <w:rsid w:val="005F1CCF"/>
    <w:rsid w:val="005F1E54"/>
    <w:rsid w:val="005F2792"/>
    <w:rsid w:val="005F2AF1"/>
    <w:rsid w:val="005F31BA"/>
    <w:rsid w:val="005F372C"/>
    <w:rsid w:val="005F377D"/>
    <w:rsid w:val="005F3A45"/>
    <w:rsid w:val="005F3CDB"/>
    <w:rsid w:val="005F3EEA"/>
    <w:rsid w:val="005F4728"/>
    <w:rsid w:val="005F4BA9"/>
    <w:rsid w:val="005F4C07"/>
    <w:rsid w:val="005F4D3D"/>
    <w:rsid w:val="005F5C87"/>
    <w:rsid w:val="005F5D8D"/>
    <w:rsid w:val="005F6008"/>
    <w:rsid w:val="005F6258"/>
    <w:rsid w:val="005F6BAE"/>
    <w:rsid w:val="005F6D5B"/>
    <w:rsid w:val="005F6E26"/>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2F0C"/>
    <w:rsid w:val="006030DC"/>
    <w:rsid w:val="006039DD"/>
    <w:rsid w:val="00603B64"/>
    <w:rsid w:val="00604CE6"/>
    <w:rsid w:val="00604D3C"/>
    <w:rsid w:val="00604D49"/>
    <w:rsid w:val="00604EF9"/>
    <w:rsid w:val="0060504A"/>
    <w:rsid w:val="00605BBA"/>
    <w:rsid w:val="00606562"/>
    <w:rsid w:val="006067DF"/>
    <w:rsid w:val="006068D3"/>
    <w:rsid w:val="006069B8"/>
    <w:rsid w:val="006073D2"/>
    <w:rsid w:val="0060755A"/>
    <w:rsid w:val="00607715"/>
    <w:rsid w:val="00607A9C"/>
    <w:rsid w:val="00607BB3"/>
    <w:rsid w:val="00607E5A"/>
    <w:rsid w:val="00607E6F"/>
    <w:rsid w:val="00607F9B"/>
    <w:rsid w:val="00610554"/>
    <w:rsid w:val="00610A93"/>
    <w:rsid w:val="00610E57"/>
    <w:rsid w:val="006110EA"/>
    <w:rsid w:val="006113C5"/>
    <w:rsid w:val="0061144A"/>
    <w:rsid w:val="00611468"/>
    <w:rsid w:val="00611655"/>
    <w:rsid w:val="006116A0"/>
    <w:rsid w:val="00611EE8"/>
    <w:rsid w:val="0061213F"/>
    <w:rsid w:val="00612326"/>
    <w:rsid w:val="0061265B"/>
    <w:rsid w:val="0061269F"/>
    <w:rsid w:val="00612ADE"/>
    <w:rsid w:val="00612BE1"/>
    <w:rsid w:val="00612CF9"/>
    <w:rsid w:val="00612D68"/>
    <w:rsid w:val="006133A7"/>
    <w:rsid w:val="00613763"/>
    <w:rsid w:val="00613B19"/>
    <w:rsid w:val="00613B61"/>
    <w:rsid w:val="00614200"/>
    <w:rsid w:val="0061456E"/>
    <w:rsid w:val="00614A6F"/>
    <w:rsid w:val="00614BA1"/>
    <w:rsid w:val="00614E58"/>
    <w:rsid w:val="00615472"/>
    <w:rsid w:val="006154CA"/>
    <w:rsid w:val="006155DC"/>
    <w:rsid w:val="00615B82"/>
    <w:rsid w:val="00616771"/>
    <w:rsid w:val="00616E99"/>
    <w:rsid w:val="006172A8"/>
    <w:rsid w:val="00617532"/>
    <w:rsid w:val="00617574"/>
    <w:rsid w:val="0061773F"/>
    <w:rsid w:val="006177A3"/>
    <w:rsid w:val="00617C4A"/>
    <w:rsid w:val="00620148"/>
    <w:rsid w:val="00620174"/>
    <w:rsid w:val="00620803"/>
    <w:rsid w:val="0062095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5EE6"/>
    <w:rsid w:val="00626221"/>
    <w:rsid w:val="00626256"/>
    <w:rsid w:val="00626537"/>
    <w:rsid w:val="006268F3"/>
    <w:rsid w:val="006275A6"/>
    <w:rsid w:val="00627745"/>
    <w:rsid w:val="0063018D"/>
    <w:rsid w:val="00630867"/>
    <w:rsid w:val="00630880"/>
    <w:rsid w:val="0063089D"/>
    <w:rsid w:val="006309A5"/>
    <w:rsid w:val="00630E32"/>
    <w:rsid w:val="00630F47"/>
    <w:rsid w:val="0063104C"/>
    <w:rsid w:val="00631403"/>
    <w:rsid w:val="00631474"/>
    <w:rsid w:val="0063150D"/>
    <w:rsid w:val="006317A3"/>
    <w:rsid w:val="00631D5B"/>
    <w:rsid w:val="006326A5"/>
    <w:rsid w:val="00632B25"/>
    <w:rsid w:val="00632B4A"/>
    <w:rsid w:val="00632CE4"/>
    <w:rsid w:val="00633977"/>
    <w:rsid w:val="00633CFF"/>
    <w:rsid w:val="00634166"/>
    <w:rsid w:val="0063417D"/>
    <w:rsid w:val="00634BD6"/>
    <w:rsid w:val="00634D93"/>
    <w:rsid w:val="00634F08"/>
    <w:rsid w:val="00634FD8"/>
    <w:rsid w:val="006350B3"/>
    <w:rsid w:val="006354D7"/>
    <w:rsid w:val="006359C9"/>
    <w:rsid w:val="00635C54"/>
    <w:rsid w:val="00635D15"/>
    <w:rsid w:val="00635E8A"/>
    <w:rsid w:val="00635EF3"/>
    <w:rsid w:val="00636029"/>
    <w:rsid w:val="0063602D"/>
    <w:rsid w:val="00636139"/>
    <w:rsid w:val="00636483"/>
    <w:rsid w:val="00636548"/>
    <w:rsid w:val="0063660D"/>
    <w:rsid w:val="006366C9"/>
    <w:rsid w:val="00636D3F"/>
    <w:rsid w:val="0063707C"/>
    <w:rsid w:val="006372D8"/>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0F2"/>
    <w:rsid w:val="00644461"/>
    <w:rsid w:val="0064463F"/>
    <w:rsid w:val="00644678"/>
    <w:rsid w:val="006450EA"/>
    <w:rsid w:val="0064530C"/>
    <w:rsid w:val="0064590A"/>
    <w:rsid w:val="00645BDE"/>
    <w:rsid w:val="00645D89"/>
    <w:rsid w:val="00645FD7"/>
    <w:rsid w:val="00646159"/>
    <w:rsid w:val="00646464"/>
    <w:rsid w:val="006465D4"/>
    <w:rsid w:val="006466E3"/>
    <w:rsid w:val="00646AD4"/>
    <w:rsid w:val="00646ADE"/>
    <w:rsid w:val="00647058"/>
    <w:rsid w:val="00647201"/>
    <w:rsid w:val="00647266"/>
    <w:rsid w:val="006474C5"/>
    <w:rsid w:val="00647527"/>
    <w:rsid w:val="00647E1D"/>
    <w:rsid w:val="00647F23"/>
    <w:rsid w:val="0065018C"/>
    <w:rsid w:val="00650456"/>
    <w:rsid w:val="006509B4"/>
    <w:rsid w:val="00650B24"/>
    <w:rsid w:val="00650B60"/>
    <w:rsid w:val="00650EBB"/>
    <w:rsid w:val="00651473"/>
    <w:rsid w:val="0065147E"/>
    <w:rsid w:val="00651726"/>
    <w:rsid w:val="0065249A"/>
    <w:rsid w:val="0065293E"/>
    <w:rsid w:val="006529B8"/>
    <w:rsid w:val="00652B6F"/>
    <w:rsid w:val="006533B0"/>
    <w:rsid w:val="006535FA"/>
    <w:rsid w:val="00653BEA"/>
    <w:rsid w:val="00653DD4"/>
    <w:rsid w:val="00653E95"/>
    <w:rsid w:val="0065415C"/>
    <w:rsid w:val="00654160"/>
    <w:rsid w:val="00654359"/>
    <w:rsid w:val="006547E7"/>
    <w:rsid w:val="00654E46"/>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2DF0"/>
    <w:rsid w:val="00663116"/>
    <w:rsid w:val="006633DE"/>
    <w:rsid w:val="006636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89B"/>
    <w:rsid w:val="00666B2F"/>
    <w:rsid w:val="00666C4C"/>
    <w:rsid w:val="00666C6A"/>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29D"/>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068"/>
    <w:rsid w:val="006752EC"/>
    <w:rsid w:val="006753B9"/>
    <w:rsid w:val="0067543C"/>
    <w:rsid w:val="006757C5"/>
    <w:rsid w:val="006758B3"/>
    <w:rsid w:val="006761D6"/>
    <w:rsid w:val="0067640E"/>
    <w:rsid w:val="006768CB"/>
    <w:rsid w:val="006769EF"/>
    <w:rsid w:val="00676AD3"/>
    <w:rsid w:val="00676BA0"/>
    <w:rsid w:val="00676E2D"/>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B0"/>
    <w:rsid w:val="006831CC"/>
    <w:rsid w:val="0068336C"/>
    <w:rsid w:val="006834DC"/>
    <w:rsid w:val="006838DD"/>
    <w:rsid w:val="00683943"/>
    <w:rsid w:val="00683BC4"/>
    <w:rsid w:val="00683CE9"/>
    <w:rsid w:val="00683E27"/>
    <w:rsid w:val="00684A73"/>
    <w:rsid w:val="00685F78"/>
    <w:rsid w:val="00686290"/>
    <w:rsid w:val="00686AAC"/>
    <w:rsid w:val="00686AE6"/>
    <w:rsid w:val="006870E1"/>
    <w:rsid w:val="00687890"/>
    <w:rsid w:val="00687DDB"/>
    <w:rsid w:val="00690011"/>
    <w:rsid w:val="006904D9"/>
    <w:rsid w:val="00690837"/>
    <w:rsid w:val="00690D37"/>
    <w:rsid w:val="00690F6D"/>
    <w:rsid w:val="0069104A"/>
    <w:rsid w:val="006910E2"/>
    <w:rsid w:val="00691108"/>
    <w:rsid w:val="006911DF"/>
    <w:rsid w:val="0069126E"/>
    <w:rsid w:val="0069128F"/>
    <w:rsid w:val="006912F0"/>
    <w:rsid w:val="00691459"/>
    <w:rsid w:val="00691522"/>
    <w:rsid w:val="0069154F"/>
    <w:rsid w:val="00691666"/>
    <w:rsid w:val="006919C8"/>
    <w:rsid w:val="00691F36"/>
    <w:rsid w:val="0069214A"/>
    <w:rsid w:val="006925BE"/>
    <w:rsid w:val="0069284E"/>
    <w:rsid w:val="00692B73"/>
    <w:rsid w:val="00692CBE"/>
    <w:rsid w:val="00692E60"/>
    <w:rsid w:val="006932AD"/>
    <w:rsid w:val="0069337E"/>
    <w:rsid w:val="0069379C"/>
    <w:rsid w:val="00693C19"/>
    <w:rsid w:val="00694194"/>
    <w:rsid w:val="006942EA"/>
    <w:rsid w:val="006945A5"/>
    <w:rsid w:val="00694AAA"/>
    <w:rsid w:val="00694E4D"/>
    <w:rsid w:val="00694F5A"/>
    <w:rsid w:val="0069505B"/>
    <w:rsid w:val="00695067"/>
    <w:rsid w:val="0069551C"/>
    <w:rsid w:val="006955A4"/>
    <w:rsid w:val="00695935"/>
    <w:rsid w:val="006959A6"/>
    <w:rsid w:val="00695CF9"/>
    <w:rsid w:val="006965D0"/>
    <w:rsid w:val="00696839"/>
    <w:rsid w:val="006968E2"/>
    <w:rsid w:val="00696C59"/>
    <w:rsid w:val="00696E28"/>
    <w:rsid w:val="006971B0"/>
    <w:rsid w:val="006973DA"/>
    <w:rsid w:val="00697C62"/>
    <w:rsid w:val="00697FB0"/>
    <w:rsid w:val="006A0578"/>
    <w:rsid w:val="006A0690"/>
    <w:rsid w:val="006A09FE"/>
    <w:rsid w:val="006A0CDE"/>
    <w:rsid w:val="006A12FF"/>
    <w:rsid w:val="006A143D"/>
    <w:rsid w:val="006A14DB"/>
    <w:rsid w:val="006A1618"/>
    <w:rsid w:val="006A1AA9"/>
    <w:rsid w:val="006A1B4A"/>
    <w:rsid w:val="006A2879"/>
    <w:rsid w:val="006A29F1"/>
    <w:rsid w:val="006A2C67"/>
    <w:rsid w:val="006A2EB4"/>
    <w:rsid w:val="006A2F41"/>
    <w:rsid w:val="006A32B2"/>
    <w:rsid w:val="006A32BB"/>
    <w:rsid w:val="006A3837"/>
    <w:rsid w:val="006A3A01"/>
    <w:rsid w:val="006A3B6B"/>
    <w:rsid w:val="006A4441"/>
    <w:rsid w:val="006A44DB"/>
    <w:rsid w:val="006A49BC"/>
    <w:rsid w:val="006A4FC2"/>
    <w:rsid w:val="006A5336"/>
    <w:rsid w:val="006A5837"/>
    <w:rsid w:val="006A5DB3"/>
    <w:rsid w:val="006A5F2D"/>
    <w:rsid w:val="006A624A"/>
    <w:rsid w:val="006A6CED"/>
    <w:rsid w:val="006A70F2"/>
    <w:rsid w:val="006A7134"/>
    <w:rsid w:val="006A72A7"/>
    <w:rsid w:val="006A799F"/>
    <w:rsid w:val="006A7C5D"/>
    <w:rsid w:val="006A7EF3"/>
    <w:rsid w:val="006B0091"/>
    <w:rsid w:val="006B0470"/>
    <w:rsid w:val="006B057D"/>
    <w:rsid w:val="006B0595"/>
    <w:rsid w:val="006B093A"/>
    <w:rsid w:val="006B0D27"/>
    <w:rsid w:val="006B0E23"/>
    <w:rsid w:val="006B15AD"/>
    <w:rsid w:val="006B19CA"/>
    <w:rsid w:val="006B1EBF"/>
    <w:rsid w:val="006B20A3"/>
    <w:rsid w:val="006B2820"/>
    <w:rsid w:val="006B28DD"/>
    <w:rsid w:val="006B34A2"/>
    <w:rsid w:val="006B34F0"/>
    <w:rsid w:val="006B37A7"/>
    <w:rsid w:val="006B3AAC"/>
    <w:rsid w:val="006B3AF8"/>
    <w:rsid w:val="006B3B57"/>
    <w:rsid w:val="006B3C0D"/>
    <w:rsid w:val="006B3D55"/>
    <w:rsid w:val="006B414E"/>
    <w:rsid w:val="006B44EF"/>
    <w:rsid w:val="006B4A85"/>
    <w:rsid w:val="006B5182"/>
    <w:rsid w:val="006B51BF"/>
    <w:rsid w:val="006B5318"/>
    <w:rsid w:val="006B5791"/>
    <w:rsid w:val="006B59CE"/>
    <w:rsid w:val="006B5B68"/>
    <w:rsid w:val="006B5EFC"/>
    <w:rsid w:val="006B6278"/>
    <w:rsid w:val="006B6924"/>
    <w:rsid w:val="006B6E4C"/>
    <w:rsid w:val="006B6F63"/>
    <w:rsid w:val="006B7719"/>
    <w:rsid w:val="006B78EF"/>
    <w:rsid w:val="006B7997"/>
    <w:rsid w:val="006B7AE3"/>
    <w:rsid w:val="006B7DD6"/>
    <w:rsid w:val="006C0217"/>
    <w:rsid w:val="006C04BF"/>
    <w:rsid w:val="006C0698"/>
    <w:rsid w:val="006C0762"/>
    <w:rsid w:val="006C0868"/>
    <w:rsid w:val="006C0B83"/>
    <w:rsid w:val="006C0C37"/>
    <w:rsid w:val="006C10EB"/>
    <w:rsid w:val="006C1195"/>
    <w:rsid w:val="006C1524"/>
    <w:rsid w:val="006C1C82"/>
    <w:rsid w:val="006C201D"/>
    <w:rsid w:val="006C207E"/>
    <w:rsid w:val="006C2464"/>
    <w:rsid w:val="006C255A"/>
    <w:rsid w:val="006C2AC8"/>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2FC"/>
    <w:rsid w:val="006C54B9"/>
    <w:rsid w:val="006C54C7"/>
    <w:rsid w:val="006C54D5"/>
    <w:rsid w:val="006C56A9"/>
    <w:rsid w:val="006C58C2"/>
    <w:rsid w:val="006C5E63"/>
    <w:rsid w:val="006C5EC4"/>
    <w:rsid w:val="006C6141"/>
    <w:rsid w:val="006C66C0"/>
    <w:rsid w:val="006C6852"/>
    <w:rsid w:val="006C6955"/>
    <w:rsid w:val="006C6BE1"/>
    <w:rsid w:val="006C6D0F"/>
    <w:rsid w:val="006C6D11"/>
    <w:rsid w:val="006C6D78"/>
    <w:rsid w:val="006C71DA"/>
    <w:rsid w:val="006C7675"/>
    <w:rsid w:val="006C7F84"/>
    <w:rsid w:val="006D002B"/>
    <w:rsid w:val="006D0CE7"/>
    <w:rsid w:val="006D0F2B"/>
    <w:rsid w:val="006D10A4"/>
    <w:rsid w:val="006D1312"/>
    <w:rsid w:val="006D172E"/>
    <w:rsid w:val="006D1895"/>
    <w:rsid w:val="006D1899"/>
    <w:rsid w:val="006D1C20"/>
    <w:rsid w:val="006D1C63"/>
    <w:rsid w:val="006D20AD"/>
    <w:rsid w:val="006D23B3"/>
    <w:rsid w:val="006D26A9"/>
    <w:rsid w:val="006D2A8E"/>
    <w:rsid w:val="006D3041"/>
    <w:rsid w:val="006D3334"/>
    <w:rsid w:val="006D33B9"/>
    <w:rsid w:val="006D3620"/>
    <w:rsid w:val="006D38AA"/>
    <w:rsid w:val="006D3ABF"/>
    <w:rsid w:val="006D3C7A"/>
    <w:rsid w:val="006D3DE1"/>
    <w:rsid w:val="006D42F4"/>
    <w:rsid w:val="006D4535"/>
    <w:rsid w:val="006D45D3"/>
    <w:rsid w:val="006D48E9"/>
    <w:rsid w:val="006D490F"/>
    <w:rsid w:val="006D49D7"/>
    <w:rsid w:val="006D4F62"/>
    <w:rsid w:val="006D5A78"/>
    <w:rsid w:val="006D5F15"/>
    <w:rsid w:val="006D5F81"/>
    <w:rsid w:val="006D6215"/>
    <w:rsid w:val="006D64AE"/>
    <w:rsid w:val="006D6776"/>
    <w:rsid w:val="006D682B"/>
    <w:rsid w:val="006D6FB3"/>
    <w:rsid w:val="006D70C0"/>
    <w:rsid w:val="006D7A3D"/>
    <w:rsid w:val="006D7C25"/>
    <w:rsid w:val="006E01E8"/>
    <w:rsid w:val="006E0241"/>
    <w:rsid w:val="006E041E"/>
    <w:rsid w:val="006E06A9"/>
    <w:rsid w:val="006E0BEB"/>
    <w:rsid w:val="006E0C02"/>
    <w:rsid w:val="006E0C6B"/>
    <w:rsid w:val="006E0EF1"/>
    <w:rsid w:val="006E0F45"/>
    <w:rsid w:val="006E1090"/>
    <w:rsid w:val="006E136A"/>
    <w:rsid w:val="006E179B"/>
    <w:rsid w:val="006E1AC6"/>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5F"/>
    <w:rsid w:val="006E707F"/>
    <w:rsid w:val="006E70A6"/>
    <w:rsid w:val="006E7111"/>
    <w:rsid w:val="006E7778"/>
    <w:rsid w:val="006E7A14"/>
    <w:rsid w:val="006E7B35"/>
    <w:rsid w:val="006E7B7E"/>
    <w:rsid w:val="006E7B93"/>
    <w:rsid w:val="006F0228"/>
    <w:rsid w:val="006F077D"/>
    <w:rsid w:val="006F07C3"/>
    <w:rsid w:val="006F0894"/>
    <w:rsid w:val="006F0BB3"/>
    <w:rsid w:val="006F0F31"/>
    <w:rsid w:val="006F10D1"/>
    <w:rsid w:val="006F112D"/>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3B2"/>
    <w:rsid w:val="006F5B8A"/>
    <w:rsid w:val="006F5DD4"/>
    <w:rsid w:val="006F5E23"/>
    <w:rsid w:val="006F600A"/>
    <w:rsid w:val="006F65BA"/>
    <w:rsid w:val="006F68E8"/>
    <w:rsid w:val="006F6BFC"/>
    <w:rsid w:val="006F76F1"/>
    <w:rsid w:val="006F7747"/>
    <w:rsid w:val="006F792C"/>
    <w:rsid w:val="006F7934"/>
    <w:rsid w:val="006F79B5"/>
    <w:rsid w:val="006F7A2D"/>
    <w:rsid w:val="006F7D35"/>
    <w:rsid w:val="006F7FB5"/>
    <w:rsid w:val="00700493"/>
    <w:rsid w:val="00700779"/>
    <w:rsid w:val="0070097E"/>
    <w:rsid w:val="00700C36"/>
    <w:rsid w:val="00700EB0"/>
    <w:rsid w:val="007011DD"/>
    <w:rsid w:val="00701318"/>
    <w:rsid w:val="007013A1"/>
    <w:rsid w:val="00701884"/>
    <w:rsid w:val="00701F50"/>
    <w:rsid w:val="007020FC"/>
    <w:rsid w:val="0070226E"/>
    <w:rsid w:val="0070270C"/>
    <w:rsid w:val="00702F4D"/>
    <w:rsid w:val="0070301B"/>
    <w:rsid w:val="00703443"/>
    <w:rsid w:val="00703D47"/>
    <w:rsid w:val="00703E9F"/>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915"/>
    <w:rsid w:val="00710D05"/>
    <w:rsid w:val="00711201"/>
    <w:rsid w:val="00711353"/>
    <w:rsid w:val="00711372"/>
    <w:rsid w:val="0071168E"/>
    <w:rsid w:val="00711862"/>
    <w:rsid w:val="00711894"/>
    <w:rsid w:val="00711B8E"/>
    <w:rsid w:val="00711D29"/>
    <w:rsid w:val="00711DCE"/>
    <w:rsid w:val="0071223E"/>
    <w:rsid w:val="007123E3"/>
    <w:rsid w:val="00712577"/>
    <w:rsid w:val="007126A8"/>
    <w:rsid w:val="00712CC8"/>
    <w:rsid w:val="007132C6"/>
    <w:rsid w:val="0071344B"/>
    <w:rsid w:val="0071360B"/>
    <w:rsid w:val="00713618"/>
    <w:rsid w:val="00713AB9"/>
    <w:rsid w:val="00713E79"/>
    <w:rsid w:val="00713E7B"/>
    <w:rsid w:val="00714712"/>
    <w:rsid w:val="007147C9"/>
    <w:rsid w:val="007149B9"/>
    <w:rsid w:val="00714A9C"/>
    <w:rsid w:val="00714CFB"/>
    <w:rsid w:val="00714D0D"/>
    <w:rsid w:val="00714FF4"/>
    <w:rsid w:val="00715060"/>
    <w:rsid w:val="00715692"/>
    <w:rsid w:val="00715805"/>
    <w:rsid w:val="0071584B"/>
    <w:rsid w:val="00715AE0"/>
    <w:rsid w:val="00715CBC"/>
    <w:rsid w:val="007160FD"/>
    <w:rsid w:val="00716575"/>
    <w:rsid w:val="00716714"/>
    <w:rsid w:val="007169B8"/>
    <w:rsid w:val="00716B34"/>
    <w:rsid w:val="00716F28"/>
    <w:rsid w:val="00717089"/>
    <w:rsid w:val="0071745B"/>
    <w:rsid w:val="0071798C"/>
    <w:rsid w:val="00717C28"/>
    <w:rsid w:val="00717D43"/>
    <w:rsid w:val="0072010A"/>
    <w:rsid w:val="0072012A"/>
    <w:rsid w:val="0072040E"/>
    <w:rsid w:val="007204B7"/>
    <w:rsid w:val="007207A2"/>
    <w:rsid w:val="00720845"/>
    <w:rsid w:val="00720950"/>
    <w:rsid w:val="00720C28"/>
    <w:rsid w:val="00720D0D"/>
    <w:rsid w:val="00720EE5"/>
    <w:rsid w:val="00720F7D"/>
    <w:rsid w:val="007211EF"/>
    <w:rsid w:val="0072204A"/>
    <w:rsid w:val="00722172"/>
    <w:rsid w:val="0072232E"/>
    <w:rsid w:val="00722D6E"/>
    <w:rsid w:val="007236B1"/>
    <w:rsid w:val="00723980"/>
    <w:rsid w:val="0072435D"/>
    <w:rsid w:val="007244B1"/>
    <w:rsid w:val="00724591"/>
    <w:rsid w:val="00724DB3"/>
    <w:rsid w:val="00724EE5"/>
    <w:rsid w:val="0072554F"/>
    <w:rsid w:val="0072562F"/>
    <w:rsid w:val="00725763"/>
    <w:rsid w:val="00725B46"/>
    <w:rsid w:val="00725E99"/>
    <w:rsid w:val="00726A41"/>
    <w:rsid w:val="00726A76"/>
    <w:rsid w:val="00726D21"/>
    <w:rsid w:val="0072703B"/>
    <w:rsid w:val="00727185"/>
    <w:rsid w:val="00727421"/>
    <w:rsid w:val="00727615"/>
    <w:rsid w:val="00727B7A"/>
    <w:rsid w:val="00727CF7"/>
    <w:rsid w:val="00727DCD"/>
    <w:rsid w:val="00730093"/>
    <w:rsid w:val="00730333"/>
    <w:rsid w:val="00730700"/>
    <w:rsid w:val="00730B2E"/>
    <w:rsid w:val="00730C32"/>
    <w:rsid w:val="00731231"/>
    <w:rsid w:val="007312C1"/>
    <w:rsid w:val="007314E3"/>
    <w:rsid w:val="0073188F"/>
    <w:rsid w:val="00731E33"/>
    <w:rsid w:val="00731EAB"/>
    <w:rsid w:val="007320D3"/>
    <w:rsid w:val="007321D7"/>
    <w:rsid w:val="00732518"/>
    <w:rsid w:val="00732591"/>
    <w:rsid w:val="007327B5"/>
    <w:rsid w:val="007328A2"/>
    <w:rsid w:val="007329A3"/>
    <w:rsid w:val="00732C13"/>
    <w:rsid w:val="00732E21"/>
    <w:rsid w:val="00733144"/>
    <w:rsid w:val="007334EF"/>
    <w:rsid w:val="0073379A"/>
    <w:rsid w:val="00733802"/>
    <w:rsid w:val="00733C56"/>
    <w:rsid w:val="00733D07"/>
    <w:rsid w:val="00733F19"/>
    <w:rsid w:val="0073408E"/>
    <w:rsid w:val="00734144"/>
    <w:rsid w:val="00734214"/>
    <w:rsid w:val="007346D9"/>
    <w:rsid w:val="00734758"/>
    <w:rsid w:val="00734F10"/>
    <w:rsid w:val="00734F12"/>
    <w:rsid w:val="007350DC"/>
    <w:rsid w:val="00735304"/>
    <w:rsid w:val="007355D4"/>
    <w:rsid w:val="00735995"/>
    <w:rsid w:val="00735D99"/>
    <w:rsid w:val="00735E3E"/>
    <w:rsid w:val="00735F74"/>
    <w:rsid w:val="00735F76"/>
    <w:rsid w:val="00736586"/>
    <w:rsid w:val="007367AB"/>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4D2"/>
    <w:rsid w:val="00744771"/>
    <w:rsid w:val="007447C5"/>
    <w:rsid w:val="00745395"/>
    <w:rsid w:val="00745DF4"/>
    <w:rsid w:val="00746257"/>
    <w:rsid w:val="0074646C"/>
    <w:rsid w:val="00746610"/>
    <w:rsid w:val="0074675C"/>
    <w:rsid w:val="00746A8A"/>
    <w:rsid w:val="00746E21"/>
    <w:rsid w:val="007470C5"/>
    <w:rsid w:val="007477D5"/>
    <w:rsid w:val="00747A09"/>
    <w:rsid w:val="00747AF7"/>
    <w:rsid w:val="007504C0"/>
    <w:rsid w:val="00750678"/>
    <w:rsid w:val="00750880"/>
    <w:rsid w:val="0075088D"/>
    <w:rsid w:val="00750CFC"/>
    <w:rsid w:val="00750F1D"/>
    <w:rsid w:val="00750F6B"/>
    <w:rsid w:val="00751002"/>
    <w:rsid w:val="00751150"/>
    <w:rsid w:val="0075126D"/>
    <w:rsid w:val="007512DB"/>
    <w:rsid w:val="0075130F"/>
    <w:rsid w:val="007514FC"/>
    <w:rsid w:val="0075192E"/>
    <w:rsid w:val="00751C1F"/>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3B6"/>
    <w:rsid w:val="0075741E"/>
    <w:rsid w:val="0075747A"/>
    <w:rsid w:val="00757772"/>
    <w:rsid w:val="007577AC"/>
    <w:rsid w:val="0075793A"/>
    <w:rsid w:val="00757951"/>
    <w:rsid w:val="00757A02"/>
    <w:rsid w:val="00757DEE"/>
    <w:rsid w:val="00757FC9"/>
    <w:rsid w:val="007600D4"/>
    <w:rsid w:val="0076027A"/>
    <w:rsid w:val="007602F3"/>
    <w:rsid w:val="007605B7"/>
    <w:rsid w:val="00760AA3"/>
    <w:rsid w:val="00760AA5"/>
    <w:rsid w:val="00760B6C"/>
    <w:rsid w:val="00761183"/>
    <w:rsid w:val="007611D6"/>
    <w:rsid w:val="0076183C"/>
    <w:rsid w:val="00761A0D"/>
    <w:rsid w:val="007620E2"/>
    <w:rsid w:val="0076249A"/>
    <w:rsid w:val="00762579"/>
    <w:rsid w:val="007626B3"/>
    <w:rsid w:val="00763A59"/>
    <w:rsid w:val="00763C46"/>
    <w:rsid w:val="00763DAA"/>
    <w:rsid w:val="007640A5"/>
    <w:rsid w:val="0076441D"/>
    <w:rsid w:val="007647D8"/>
    <w:rsid w:val="00764F39"/>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2CB6"/>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C20"/>
    <w:rsid w:val="00780D4B"/>
    <w:rsid w:val="0078117A"/>
    <w:rsid w:val="00781251"/>
    <w:rsid w:val="0078142C"/>
    <w:rsid w:val="00781B80"/>
    <w:rsid w:val="00781B9E"/>
    <w:rsid w:val="00782025"/>
    <w:rsid w:val="00782134"/>
    <w:rsid w:val="00782484"/>
    <w:rsid w:val="00782488"/>
    <w:rsid w:val="00782CE6"/>
    <w:rsid w:val="007831CF"/>
    <w:rsid w:val="0078387B"/>
    <w:rsid w:val="00783BAB"/>
    <w:rsid w:val="00783C97"/>
    <w:rsid w:val="00784128"/>
    <w:rsid w:val="0078435C"/>
    <w:rsid w:val="00784741"/>
    <w:rsid w:val="00784766"/>
    <w:rsid w:val="007848C6"/>
    <w:rsid w:val="00784D58"/>
    <w:rsid w:val="00784E41"/>
    <w:rsid w:val="0078529D"/>
    <w:rsid w:val="007853AE"/>
    <w:rsid w:val="0078561E"/>
    <w:rsid w:val="00785B68"/>
    <w:rsid w:val="00785CE7"/>
    <w:rsid w:val="00785F3B"/>
    <w:rsid w:val="0078604B"/>
    <w:rsid w:val="00786360"/>
    <w:rsid w:val="00786725"/>
    <w:rsid w:val="00786958"/>
    <w:rsid w:val="00786EA9"/>
    <w:rsid w:val="00787243"/>
    <w:rsid w:val="0078746B"/>
    <w:rsid w:val="007875F1"/>
    <w:rsid w:val="00790138"/>
    <w:rsid w:val="0079090C"/>
    <w:rsid w:val="00790A48"/>
    <w:rsid w:val="00790D42"/>
    <w:rsid w:val="00790E3E"/>
    <w:rsid w:val="007911BC"/>
    <w:rsid w:val="007912D3"/>
    <w:rsid w:val="007919AB"/>
    <w:rsid w:val="0079203B"/>
    <w:rsid w:val="0079225B"/>
    <w:rsid w:val="0079287F"/>
    <w:rsid w:val="007928B0"/>
    <w:rsid w:val="00792AF9"/>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7DB"/>
    <w:rsid w:val="00797B0D"/>
    <w:rsid w:val="00797B7C"/>
    <w:rsid w:val="00797BCD"/>
    <w:rsid w:val="00797DE3"/>
    <w:rsid w:val="00797E99"/>
    <w:rsid w:val="00797F74"/>
    <w:rsid w:val="00797FEC"/>
    <w:rsid w:val="007A00ED"/>
    <w:rsid w:val="007A04EC"/>
    <w:rsid w:val="007A0744"/>
    <w:rsid w:val="007A0DAE"/>
    <w:rsid w:val="007A1076"/>
    <w:rsid w:val="007A155D"/>
    <w:rsid w:val="007A15CC"/>
    <w:rsid w:val="007A179F"/>
    <w:rsid w:val="007A1F39"/>
    <w:rsid w:val="007A2BBB"/>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9A2"/>
    <w:rsid w:val="007B1BE0"/>
    <w:rsid w:val="007B2055"/>
    <w:rsid w:val="007B228D"/>
    <w:rsid w:val="007B2473"/>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39"/>
    <w:rsid w:val="007B6BEF"/>
    <w:rsid w:val="007B6E20"/>
    <w:rsid w:val="007B6E92"/>
    <w:rsid w:val="007B704F"/>
    <w:rsid w:val="007B7491"/>
    <w:rsid w:val="007B75DC"/>
    <w:rsid w:val="007B76B4"/>
    <w:rsid w:val="007B7845"/>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7E1"/>
    <w:rsid w:val="007C2EFD"/>
    <w:rsid w:val="007C3168"/>
    <w:rsid w:val="007C368E"/>
    <w:rsid w:val="007C381E"/>
    <w:rsid w:val="007C3900"/>
    <w:rsid w:val="007C3A2B"/>
    <w:rsid w:val="007C3CB6"/>
    <w:rsid w:val="007C4471"/>
    <w:rsid w:val="007C46EF"/>
    <w:rsid w:val="007C46F0"/>
    <w:rsid w:val="007C46F9"/>
    <w:rsid w:val="007C4945"/>
    <w:rsid w:val="007C4B22"/>
    <w:rsid w:val="007C4CDD"/>
    <w:rsid w:val="007C4D10"/>
    <w:rsid w:val="007C53DC"/>
    <w:rsid w:val="007C59D7"/>
    <w:rsid w:val="007C5D07"/>
    <w:rsid w:val="007C5D15"/>
    <w:rsid w:val="007C5F82"/>
    <w:rsid w:val="007C5FBA"/>
    <w:rsid w:val="007C63C1"/>
    <w:rsid w:val="007C6957"/>
    <w:rsid w:val="007C6AEC"/>
    <w:rsid w:val="007C6E34"/>
    <w:rsid w:val="007C79BB"/>
    <w:rsid w:val="007C7A90"/>
    <w:rsid w:val="007C7B6A"/>
    <w:rsid w:val="007C7BBD"/>
    <w:rsid w:val="007C7CBB"/>
    <w:rsid w:val="007D010A"/>
    <w:rsid w:val="007D0337"/>
    <w:rsid w:val="007D0714"/>
    <w:rsid w:val="007D0FE5"/>
    <w:rsid w:val="007D10C0"/>
    <w:rsid w:val="007D123E"/>
    <w:rsid w:val="007D15B9"/>
    <w:rsid w:val="007D19E0"/>
    <w:rsid w:val="007D1F41"/>
    <w:rsid w:val="007D2827"/>
    <w:rsid w:val="007D2BD1"/>
    <w:rsid w:val="007D2E2D"/>
    <w:rsid w:val="007D33AF"/>
    <w:rsid w:val="007D3446"/>
    <w:rsid w:val="007D357A"/>
    <w:rsid w:val="007D3777"/>
    <w:rsid w:val="007D395F"/>
    <w:rsid w:val="007D415F"/>
    <w:rsid w:val="007D4162"/>
    <w:rsid w:val="007D42DA"/>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477"/>
    <w:rsid w:val="007E182B"/>
    <w:rsid w:val="007E1A4D"/>
    <w:rsid w:val="007E1BFF"/>
    <w:rsid w:val="007E2514"/>
    <w:rsid w:val="007E2BD7"/>
    <w:rsid w:val="007E3A44"/>
    <w:rsid w:val="007E4569"/>
    <w:rsid w:val="007E4954"/>
    <w:rsid w:val="007E4AAD"/>
    <w:rsid w:val="007E4CF3"/>
    <w:rsid w:val="007E4D8D"/>
    <w:rsid w:val="007E50DD"/>
    <w:rsid w:val="007E54BC"/>
    <w:rsid w:val="007E596E"/>
    <w:rsid w:val="007E5ACD"/>
    <w:rsid w:val="007E5DC9"/>
    <w:rsid w:val="007E60F2"/>
    <w:rsid w:val="007E61C3"/>
    <w:rsid w:val="007E627A"/>
    <w:rsid w:val="007E6383"/>
    <w:rsid w:val="007E63F6"/>
    <w:rsid w:val="007E64FE"/>
    <w:rsid w:val="007E6A2E"/>
    <w:rsid w:val="007E6E75"/>
    <w:rsid w:val="007E78A2"/>
    <w:rsid w:val="007F0CAF"/>
    <w:rsid w:val="007F13AE"/>
    <w:rsid w:val="007F13FA"/>
    <w:rsid w:val="007F1CEE"/>
    <w:rsid w:val="007F1F7E"/>
    <w:rsid w:val="007F2130"/>
    <w:rsid w:val="007F21F5"/>
    <w:rsid w:val="007F239C"/>
    <w:rsid w:val="007F26F2"/>
    <w:rsid w:val="007F28F0"/>
    <w:rsid w:val="007F2900"/>
    <w:rsid w:val="007F29A3"/>
    <w:rsid w:val="007F2AE8"/>
    <w:rsid w:val="007F2CE3"/>
    <w:rsid w:val="007F2EC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922"/>
    <w:rsid w:val="007F6AEA"/>
    <w:rsid w:val="007F6C8D"/>
    <w:rsid w:val="007F6E2C"/>
    <w:rsid w:val="007F6E86"/>
    <w:rsid w:val="007F6F61"/>
    <w:rsid w:val="007F74DE"/>
    <w:rsid w:val="007F78E2"/>
    <w:rsid w:val="007F7AA4"/>
    <w:rsid w:val="007F7C59"/>
    <w:rsid w:val="007F7D71"/>
    <w:rsid w:val="007F7FD2"/>
    <w:rsid w:val="00800662"/>
    <w:rsid w:val="00800AFE"/>
    <w:rsid w:val="00800D43"/>
    <w:rsid w:val="00800DA2"/>
    <w:rsid w:val="00800FAB"/>
    <w:rsid w:val="0080133C"/>
    <w:rsid w:val="00801498"/>
    <w:rsid w:val="0080173E"/>
    <w:rsid w:val="00801A16"/>
    <w:rsid w:val="00801B73"/>
    <w:rsid w:val="008020A5"/>
    <w:rsid w:val="008022E7"/>
    <w:rsid w:val="008028E9"/>
    <w:rsid w:val="00802D57"/>
    <w:rsid w:val="00803262"/>
    <w:rsid w:val="008033ED"/>
    <w:rsid w:val="00803444"/>
    <w:rsid w:val="00803C74"/>
    <w:rsid w:val="00803D63"/>
    <w:rsid w:val="00803E90"/>
    <w:rsid w:val="00803F98"/>
    <w:rsid w:val="008040E7"/>
    <w:rsid w:val="00804161"/>
    <w:rsid w:val="008041E1"/>
    <w:rsid w:val="008047D3"/>
    <w:rsid w:val="00804CB6"/>
    <w:rsid w:val="00804E5A"/>
    <w:rsid w:val="00805001"/>
    <w:rsid w:val="008051E9"/>
    <w:rsid w:val="00805224"/>
    <w:rsid w:val="00805575"/>
    <w:rsid w:val="00805D02"/>
    <w:rsid w:val="00805D87"/>
    <w:rsid w:val="00805DF7"/>
    <w:rsid w:val="0080612A"/>
    <w:rsid w:val="0080629D"/>
    <w:rsid w:val="00806911"/>
    <w:rsid w:val="00806AAC"/>
    <w:rsid w:val="008070B7"/>
    <w:rsid w:val="008074C6"/>
    <w:rsid w:val="00807A63"/>
    <w:rsid w:val="008100EB"/>
    <w:rsid w:val="008100F1"/>
    <w:rsid w:val="008100F3"/>
    <w:rsid w:val="00810338"/>
    <w:rsid w:val="008109B9"/>
    <w:rsid w:val="0081125B"/>
    <w:rsid w:val="008113DE"/>
    <w:rsid w:val="0081140F"/>
    <w:rsid w:val="008116B4"/>
    <w:rsid w:val="00811F14"/>
    <w:rsid w:val="00812080"/>
    <w:rsid w:val="0081212D"/>
    <w:rsid w:val="008121EE"/>
    <w:rsid w:val="008126F5"/>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2A3"/>
    <w:rsid w:val="00817BA3"/>
    <w:rsid w:val="0082008F"/>
    <w:rsid w:val="0082010E"/>
    <w:rsid w:val="008204FB"/>
    <w:rsid w:val="008205AB"/>
    <w:rsid w:val="0082092A"/>
    <w:rsid w:val="00820D99"/>
    <w:rsid w:val="00820DDC"/>
    <w:rsid w:val="00820E2B"/>
    <w:rsid w:val="00821159"/>
    <w:rsid w:val="008211D0"/>
    <w:rsid w:val="00821327"/>
    <w:rsid w:val="008218B2"/>
    <w:rsid w:val="008219AB"/>
    <w:rsid w:val="00821B0A"/>
    <w:rsid w:val="00821CEE"/>
    <w:rsid w:val="00821E56"/>
    <w:rsid w:val="00822C81"/>
    <w:rsid w:val="00822CAF"/>
    <w:rsid w:val="00822D20"/>
    <w:rsid w:val="00822F64"/>
    <w:rsid w:val="00823671"/>
    <w:rsid w:val="00823E4A"/>
    <w:rsid w:val="008241CA"/>
    <w:rsid w:val="0082433C"/>
    <w:rsid w:val="0082435D"/>
    <w:rsid w:val="00824B98"/>
    <w:rsid w:val="00824C04"/>
    <w:rsid w:val="00824F61"/>
    <w:rsid w:val="008250B9"/>
    <w:rsid w:val="0082521B"/>
    <w:rsid w:val="00825355"/>
    <w:rsid w:val="008253E3"/>
    <w:rsid w:val="008255B4"/>
    <w:rsid w:val="00825667"/>
    <w:rsid w:val="0082583D"/>
    <w:rsid w:val="00825B89"/>
    <w:rsid w:val="00825C07"/>
    <w:rsid w:val="00825D84"/>
    <w:rsid w:val="008261CB"/>
    <w:rsid w:val="008262B6"/>
    <w:rsid w:val="008262F1"/>
    <w:rsid w:val="0082631C"/>
    <w:rsid w:val="00826571"/>
    <w:rsid w:val="00826EF6"/>
    <w:rsid w:val="00827364"/>
    <w:rsid w:val="00827A1C"/>
    <w:rsid w:val="00827B6A"/>
    <w:rsid w:val="00827B6C"/>
    <w:rsid w:val="00827BE8"/>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A9A"/>
    <w:rsid w:val="00836BEA"/>
    <w:rsid w:val="008371E7"/>
    <w:rsid w:val="008373EA"/>
    <w:rsid w:val="00837808"/>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4E4"/>
    <w:rsid w:val="0084276C"/>
    <w:rsid w:val="0084280A"/>
    <w:rsid w:val="00842966"/>
    <w:rsid w:val="00842A7E"/>
    <w:rsid w:val="00842D47"/>
    <w:rsid w:val="00842F7D"/>
    <w:rsid w:val="00843284"/>
    <w:rsid w:val="00843407"/>
    <w:rsid w:val="00843432"/>
    <w:rsid w:val="00843668"/>
    <w:rsid w:val="008437A8"/>
    <w:rsid w:val="00843948"/>
    <w:rsid w:val="00843BB1"/>
    <w:rsid w:val="00843C69"/>
    <w:rsid w:val="00843FDD"/>
    <w:rsid w:val="0084410B"/>
    <w:rsid w:val="00844312"/>
    <w:rsid w:val="00844838"/>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31"/>
    <w:rsid w:val="0085084C"/>
    <w:rsid w:val="0085084D"/>
    <w:rsid w:val="008508B3"/>
    <w:rsid w:val="00850DD9"/>
    <w:rsid w:val="00850F0F"/>
    <w:rsid w:val="00850FC3"/>
    <w:rsid w:val="0085135E"/>
    <w:rsid w:val="008514F3"/>
    <w:rsid w:val="008517E1"/>
    <w:rsid w:val="00851895"/>
    <w:rsid w:val="00851B2C"/>
    <w:rsid w:val="00851C07"/>
    <w:rsid w:val="00851FFB"/>
    <w:rsid w:val="00852096"/>
    <w:rsid w:val="008521AF"/>
    <w:rsid w:val="008524A5"/>
    <w:rsid w:val="008528F8"/>
    <w:rsid w:val="00852C19"/>
    <w:rsid w:val="0085319D"/>
    <w:rsid w:val="008532CD"/>
    <w:rsid w:val="008534DA"/>
    <w:rsid w:val="00853AA2"/>
    <w:rsid w:val="00853ED4"/>
    <w:rsid w:val="008543AE"/>
    <w:rsid w:val="0085446B"/>
    <w:rsid w:val="00855181"/>
    <w:rsid w:val="008551A9"/>
    <w:rsid w:val="00855763"/>
    <w:rsid w:val="0085585D"/>
    <w:rsid w:val="00855C33"/>
    <w:rsid w:val="00855F72"/>
    <w:rsid w:val="00856010"/>
    <w:rsid w:val="00856320"/>
    <w:rsid w:val="008563C3"/>
    <w:rsid w:val="008564A2"/>
    <w:rsid w:val="008565C5"/>
    <w:rsid w:val="008569DB"/>
    <w:rsid w:val="00856DED"/>
    <w:rsid w:val="00856E92"/>
    <w:rsid w:val="00857074"/>
    <w:rsid w:val="00857191"/>
    <w:rsid w:val="00857391"/>
    <w:rsid w:val="0085739D"/>
    <w:rsid w:val="008574B1"/>
    <w:rsid w:val="0085753E"/>
    <w:rsid w:val="0085768F"/>
    <w:rsid w:val="008576B4"/>
    <w:rsid w:val="00857703"/>
    <w:rsid w:val="0085773F"/>
    <w:rsid w:val="0086028B"/>
    <w:rsid w:val="008602D2"/>
    <w:rsid w:val="0086049F"/>
    <w:rsid w:val="008604ED"/>
    <w:rsid w:val="00860505"/>
    <w:rsid w:val="0086097E"/>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6EDB"/>
    <w:rsid w:val="00867291"/>
    <w:rsid w:val="008674BC"/>
    <w:rsid w:val="00867569"/>
    <w:rsid w:val="008677CE"/>
    <w:rsid w:val="00870203"/>
    <w:rsid w:val="00870353"/>
    <w:rsid w:val="008707AA"/>
    <w:rsid w:val="0087092B"/>
    <w:rsid w:val="00870FDC"/>
    <w:rsid w:val="008711BE"/>
    <w:rsid w:val="008711DD"/>
    <w:rsid w:val="008711ED"/>
    <w:rsid w:val="00871444"/>
    <w:rsid w:val="00871504"/>
    <w:rsid w:val="00871563"/>
    <w:rsid w:val="00871764"/>
    <w:rsid w:val="00871939"/>
    <w:rsid w:val="00871A29"/>
    <w:rsid w:val="00871B5D"/>
    <w:rsid w:val="00871DEC"/>
    <w:rsid w:val="0087204E"/>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94B"/>
    <w:rsid w:val="00880D83"/>
    <w:rsid w:val="00880DBD"/>
    <w:rsid w:val="008814E3"/>
    <w:rsid w:val="0088151E"/>
    <w:rsid w:val="00881709"/>
    <w:rsid w:val="008818AE"/>
    <w:rsid w:val="00881F22"/>
    <w:rsid w:val="00882473"/>
    <w:rsid w:val="008825F6"/>
    <w:rsid w:val="0088276B"/>
    <w:rsid w:val="008829D5"/>
    <w:rsid w:val="00882D3E"/>
    <w:rsid w:val="00882E5D"/>
    <w:rsid w:val="0088313A"/>
    <w:rsid w:val="00883144"/>
    <w:rsid w:val="008839A3"/>
    <w:rsid w:val="00884070"/>
    <w:rsid w:val="0088425E"/>
    <w:rsid w:val="008842B4"/>
    <w:rsid w:val="00884596"/>
    <w:rsid w:val="008845E7"/>
    <w:rsid w:val="00884C43"/>
    <w:rsid w:val="00884C8D"/>
    <w:rsid w:val="00885F1B"/>
    <w:rsid w:val="00886608"/>
    <w:rsid w:val="008875F0"/>
    <w:rsid w:val="00887CC6"/>
    <w:rsid w:val="00890345"/>
    <w:rsid w:val="0089054F"/>
    <w:rsid w:val="00890604"/>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8D7"/>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B7C"/>
    <w:rsid w:val="00897D29"/>
    <w:rsid w:val="00897F29"/>
    <w:rsid w:val="00897FEF"/>
    <w:rsid w:val="008A00B3"/>
    <w:rsid w:val="008A00D9"/>
    <w:rsid w:val="008A018B"/>
    <w:rsid w:val="008A0330"/>
    <w:rsid w:val="008A0778"/>
    <w:rsid w:val="008A0BCB"/>
    <w:rsid w:val="008A0C08"/>
    <w:rsid w:val="008A0E75"/>
    <w:rsid w:val="008A0FD9"/>
    <w:rsid w:val="008A1130"/>
    <w:rsid w:val="008A1308"/>
    <w:rsid w:val="008A14C4"/>
    <w:rsid w:val="008A1633"/>
    <w:rsid w:val="008A186C"/>
    <w:rsid w:val="008A1884"/>
    <w:rsid w:val="008A1B8F"/>
    <w:rsid w:val="008A1CA9"/>
    <w:rsid w:val="008A1EC6"/>
    <w:rsid w:val="008A214B"/>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AD5"/>
    <w:rsid w:val="008A5C34"/>
    <w:rsid w:val="008A5D29"/>
    <w:rsid w:val="008A5DD4"/>
    <w:rsid w:val="008A60F9"/>
    <w:rsid w:val="008A6627"/>
    <w:rsid w:val="008A717A"/>
    <w:rsid w:val="008A764F"/>
    <w:rsid w:val="008A7C80"/>
    <w:rsid w:val="008A7CBA"/>
    <w:rsid w:val="008A7FD7"/>
    <w:rsid w:val="008B0842"/>
    <w:rsid w:val="008B0D28"/>
    <w:rsid w:val="008B0E47"/>
    <w:rsid w:val="008B0F0A"/>
    <w:rsid w:val="008B0F32"/>
    <w:rsid w:val="008B13C0"/>
    <w:rsid w:val="008B1915"/>
    <w:rsid w:val="008B1996"/>
    <w:rsid w:val="008B1A9D"/>
    <w:rsid w:val="008B1B67"/>
    <w:rsid w:val="008B1C2D"/>
    <w:rsid w:val="008B1FC3"/>
    <w:rsid w:val="008B21A5"/>
    <w:rsid w:val="008B291C"/>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652C"/>
    <w:rsid w:val="008B68BD"/>
    <w:rsid w:val="008B70EF"/>
    <w:rsid w:val="008B70FD"/>
    <w:rsid w:val="008B71C9"/>
    <w:rsid w:val="008B71FB"/>
    <w:rsid w:val="008B7483"/>
    <w:rsid w:val="008B7866"/>
    <w:rsid w:val="008B7A22"/>
    <w:rsid w:val="008B7A34"/>
    <w:rsid w:val="008B7CDC"/>
    <w:rsid w:val="008B7D32"/>
    <w:rsid w:val="008B7D8F"/>
    <w:rsid w:val="008B7DCC"/>
    <w:rsid w:val="008B7ED5"/>
    <w:rsid w:val="008C0276"/>
    <w:rsid w:val="008C02AF"/>
    <w:rsid w:val="008C02FC"/>
    <w:rsid w:val="008C08E6"/>
    <w:rsid w:val="008C0CB8"/>
    <w:rsid w:val="008C0E19"/>
    <w:rsid w:val="008C11E4"/>
    <w:rsid w:val="008C124B"/>
    <w:rsid w:val="008C1434"/>
    <w:rsid w:val="008C1896"/>
    <w:rsid w:val="008C1AC4"/>
    <w:rsid w:val="008C2073"/>
    <w:rsid w:val="008C244B"/>
    <w:rsid w:val="008C2616"/>
    <w:rsid w:val="008C2AC4"/>
    <w:rsid w:val="008C2D9F"/>
    <w:rsid w:val="008C3E02"/>
    <w:rsid w:val="008C4179"/>
    <w:rsid w:val="008C4482"/>
    <w:rsid w:val="008C4561"/>
    <w:rsid w:val="008C4A86"/>
    <w:rsid w:val="008C4ADA"/>
    <w:rsid w:val="008C51A4"/>
    <w:rsid w:val="008C5545"/>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3C8"/>
    <w:rsid w:val="008D5A64"/>
    <w:rsid w:val="008D5DCB"/>
    <w:rsid w:val="008D5EFA"/>
    <w:rsid w:val="008D6033"/>
    <w:rsid w:val="008D60D9"/>
    <w:rsid w:val="008D6346"/>
    <w:rsid w:val="008D639D"/>
    <w:rsid w:val="008D65FD"/>
    <w:rsid w:val="008D666C"/>
    <w:rsid w:val="008D6863"/>
    <w:rsid w:val="008D6EA4"/>
    <w:rsid w:val="008D6FD8"/>
    <w:rsid w:val="008D6FE1"/>
    <w:rsid w:val="008D7158"/>
    <w:rsid w:val="008D74E8"/>
    <w:rsid w:val="008D76AF"/>
    <w:rsid w:val="008D78BE"/>
    <w:rsid w:val="008D78D5"/>
    <w:rsid w:val="008E0425"/>
    <w:rsid w:val="008E12FA"/>
    <w:rsid w:val="008E16AA"/>
    <w:rsid w:val="008E1DD8"/>
    <w:rsid w:val="008E1DE3"/>
    <w:rsid w:val="008E2529"/>
    <w:rsid w:val="008E2611"/>
    <w:rsid w:val="008E278B"/>
    <w:rsid w:val="008E27B7"/>
    <w:rsid w:val="008E2A07"/>
    <w:rsid w:val="008E3125"/>
    <w:rsid w:val="008E31AC"/>
    <w:rsid w:val="008E31B2"/>
    <w:rsid w:val="008E3356"/>
    <w:rsid w:val="008E33E3"/>
    <w:rsid w:val="008E3B12"/>
    <w:rsid w:val="008E3EF3"/>
    <w:rsid w:val="008E416C"/>
    <w:rsid w:val="008E42AD"/>
    <w:rsid w:val="008E43C5"/>
    <w:rsid w:val="008E446A"/>
    <w:rsid w:val="008E45E8"/>
    <w:rsid w:val="008E4BD4"/>
    <w:rsid w:val="008E4DC3"/>
    <w:rsid w:val="008E526F"/>
    <w:rsid w:val="008E5A4F"/>
    <w:rsid w:val="008E5BA8"/>
    <w:rsid w:val="008E5E42"/>
    <w:rsid w:val="008E5FE4"/>
    <w:rsid w:val="008E6067"/>
    <w:rsid w:val="008E6607"/>
    <w:rsid w:val="008E6973"/>
    <w:rsid w:val="008E6A5D"/>
    <w:rsid w:val="008E6BD6"/>
    <w:rsid w:val="008E6BF7"/>
    <w:rsid w:val="008E6C02"/>
    <w:rsid w:val="008E701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1D0"/>
    <w:rsid w:val="008F2278"/>
    <w:rsid w:val="008F28C7"/>
    <w:rsid w:val="008F2A32"/>
    <w:rsid w:val="008F2BA0"/>
    <w:rsid w:val="008F3024"/>
    <w:rsid w:val="008F30ED"/>
    <w:rsid w:val="008F4161"/>
    <w:rsid w:val="008F4962"/>
    <w:rsid w:val="008F4A81"/>
    <w:rsid w:val="008F4FC0"/>
    <w:rsid w:val="008F502F"/>
    <w:rsid w:val="008F5366"/>
    <w:rsid w:val="008F5463"/>
    <w:rsid w:val="008F570E"/>
    <w:rsid w:val="008F5B30"/>
    <w:rsid w:val="008F5CA6"/>
    <w:rsid w:val="008F5EAF"/>
    <w:rsid w:val="008F5F4B"/>
    <w:rsid w:val="008F6025"/>
    <w:rsid w:val="008F609D"/>
    <w:rsid w:val="008F6512"/>
    <w:rsid w:val="008F69D9"/>
    <w:rsid w:val="008F6E0F"/>
    <w:rsid w:val="008F7A0C"/>
    <w:rsid w:val="008F7A4A"/>
    <w:rsid w:val="008F7C3A"/>
    <w:rsid w:val="00900363"/>
    <w:rsid w:val="0090079E"/>
    <w:rsid w:val="00900EA7"/>
    <w:rsid w:val="009017BA"/>
    <w:rsid w:val="00901AEE"/>
    <w:rsid w:val="00901E1A"/>
    <w:rsid w:val="00901E81"/>
    <w:rsid w:val="00901EEC"/>
    <w:rsid w:val="00902579"/>
    <w:rsid w:val="00902D2F"/>
    <w:rsid w:val="00903224"/>
    <w:rsid w:val="009034B7"/>
    <w:rsid w:val="0090389A"/>
    <w:rsid w:val="009038FF"/>
    <w:rsid w:val="00903A40"/>
    <w:rsid w:val="0090406E"/>
    <w:rsid w:val="00904307"/>
    <w:rsid w:val="0090457B"/>
    <w:rsid w:val="00904894"/>
    <w:rsid w:val="009048BF"/>
    <w:rsid w:val="009049AF"/>
    <w:rsid w:val="00904DCC"/>
    <w:rsid w:val="00905277"/>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8A2"/>
    <w:rsid w:val="009129CA"/>
    <w:rsid w:val="00912AD5"/>
    <w:rsid w:val="00912FCC"/>
    <w:rsid w:val="009130AF"/>
    <w:rsid w:val="009133AF"/>
    <w:rsid w:val="009135F3"/>
    <w:rsid w:val="00913744"/>
    <w:rsid w:val="00913760"/>
    <w:rsid w:val="00913C8A"/>
    <w:rsid w:val="00913CDF"/>
    <w:rsid w:val="00913E43"/>
    <w:rsid w:val="00914430"/>
    <w:rsid w:val="00914764"/>
    <w:rsid w:val="00914CA8"/>
    <w:rsid w:val="009150B0"/>
    <w:rsid w:val="009153EF"/>
    <w:rsid w:val="009156B1"/>
    <w:rsid w:val="009157D4"/>
    <w:rsid w:val="00915B06"/>
    <w:rsid w:val="00916105"/>
    <w:rsid w:val="0091693B"/>
    <w:rsid w:val="00916C7F"/>
    <w:rsid w:val="00916D61"/>
    <w:rsid w:val="00916D79"/>
    <w:rsid w:val="00916EAF"/>
    <w:rsid w:val="00916F78"/>
    <w:rsid w:val="00917161"/>
    <w:rsid w:val="009172DA"/>
    <w:rsid w:val="00917BF3"/>
    <w:rsid w:val="009204F9"/>
    <w:rsid w:val="009207CE"/>
    <w:rsid w:val="00920989"/>
    <w:rsid w:val="00921011"/>
    <w:rsid w:val="009213E5"/>
    <w:rsid w:val="00921D8B"/>
    <w:rsid w:val="00921DD2"/>
    <w:rsid w:val="00922037"/>
    <w:rsid w:val="009221ED"/>
    <w:rsid w:val="009226B4"/>
    <w:rsid w:val="00922BEF"/>
    <w:rsid w:val="00923175"/>
    <w:rsid w:val="00923430"/>
    <w:rsid w:val="00923614"/>
    <w:rsid w:val="00923653"/>
    <w:rsid w:val="00923743"/>
    <w:rsid w:val="00923FD8"/>
    <w:rsid w:val="00924203"/>
    <w:rsid w:val="009244DF"/>
    <w:rsid w:val="009245A0"/>
    <w:rsid w:val="0092469C"/>
    <w:rsid w:val="00924B8C"/>
    <w:rsid w:val="00924C5E"/>
    <w:rsid w:val="00924D5B"/>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A93"/>
    <w:rsid w:val="00930D94"/>
    <w:rsid w:val="00930F97"/>
    <w:rsid w:val="009318CA"/>
    <w:rsid w:val="00931B7A"/>
    <w:rsid w:val="00931D11"/>
    <w:rsid w:val="00931DF2"/>
    <w:rsid w:val="00931F17"/>
    <w:rsid w:val="0093230D"/>
    <w:rsid w:val="00932395"/>
    <w:rsid w:val="00932870"/>
    <w:rsid w:val="0093326A"/>
    <w:rsid w:val="00933A1A"/>
    <w:rsid w:val="00933C9D"/>
    <w:rsid w:val="00933F00"/>
    <w:rsid w:val="00933FBD"/>
    <w:rsid w:val="00934008"/>
    <w:rsid w:val="009341EC"/>
    <w:rsid w:val="00934318"/>
    <w:rsid w:val="009343EA"/>
    <w:rsid w:val="00934419"/>
    <w:rsid w:val="00934AC0"/>
    <w:rsid w:val="009352DE"/>
    <w:rsid w:val="00935739"/>
    <w:rsid w:val="00935B6A"/>
    <w:rsid w:val="00935B98"/>
    <w:rsid w:val="00935DA4"/>
    <w:rsid w:val="00935E57"/>
    <w:rsid w:val="009361CD"/>
    <w:rsid w:val="00936F30"/>
    <w:rsid w:val="0093714A"/>
    <w:rsid w:val="009371FA"/>
    <w:rsid w:val="009374C8"/>
    <w:rsid w:val="009375CC"/>
    <w:rsid w:val="00937898"/>
    <w:rsid w:val="00940C30"/>
    <w:rsid w:val="00940ED7"/>
    <w:rsid w:val="009414A8"/>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4AA3"/>
    <w:rsid w:val="00944DCB"/>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862"/>
    <w:rsid w:val="00950FED"/>
    <w:rsid w:val="00950FFF"/>
    <w:rsid w:val="00951110"/>
    <w:rsid w:val="0095135D"/>
    <w:rsid w:val="009513CD"/>
    <w:rsid w:val="00951581"/>
    <w:rsid w:val="00951745"/>
    <w:rsid w:val="00951957"/>
    <w:rsid w:val="00951EA0"/>
    <w:rsid w:val="0095210F"/>
    <w:rsid w:val="009521C2"/>
    <w:rsid w:val="009521FB"/>
    <w:rsid w:val="00952743"/>
    <w:rsid w:val="00952909"/>
    <w:rsid w:val="00952A03"/>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055"/>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5E3"/>
    <w:rsid w:val="00965801"/>
    <w:rsid w:val="00965892"/>
    <w:rsid w:val="00965B97"/>
    <w:rsid w:val="00965D6D"/>
    <w:rsid w:val="00965F50"/>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31"/>
    <w:rsid w:val="009700B3"/>
    <w:rsid w:val="0097017A"/>
    <w:rsid w:val="009707FC"/>
    <w:rsid w:val="0097089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0FC"/>
    <w:rsid w:val="00973220"/>
    <w:rsid w:val="00973270"/>
    <w:rsid w:val="00973501"/>
    <w:rsid w:val="0097361B"/>
    <w:rsid w:val="009740F8"/>
    <w:rsid w:val="0097419D"/>
    <w:rsid w:val="00974CEC"/>
    <w:rsid w:val="00975631"/>
    <w:rsid w:val="00975920"/>
    <w:rsid w:val="00975AAB"/>
    <w:rsid w:val="00975B2C"/>
    <w:rsid w:val="00975FAB"/>
    <w:rsid w:val="009761E6"/>
    <w:rsid w:val="00976944"/>
    <w:rsid w:val="00976EE7"/>
    <w:rsid w:val="009774E6"/>
    <w:rsid w:val="009775E0"/>
    <w:rsid w:val="009778F2"/>
    <w:rsid w:val="009779E2"/>
    <w:rsid w:val="00977C48"/>
    <w:rsid w:val="00977CC9"/>
    <w:rsid w:val="00977EB0"/>
    <w:rsid w:val="00977EE5"/>
    <w:rsid w:val="009801C3"/>
    <w:rsid w:val="0098046C"/>
    <w:rsid w:val="0098048E"/>
    <w:rsid w:val="009806BB"/>
    <w:rsid w:val="0098094A"/>
    <w:rsid w:val="00980AEF"/>
    <w:rsid w:val="00980D62"/>
    <w:rsid w:val="00980E2A"/>
    <w:rsid w:val="00980F42"/>
    <w:rsid w:val="00981356"/>
    <w:rsid w:val="00981473"/>
    <w:rsid w:val="0098181A"/>
    <w:rsid w:val="009819FD"/>
    <w:rsid w:val="00981A17"/>
    <w:rsid w:val="00981C80"/>
    <w:rsid w:val="00982C05"/>
    <w:rsid w:val="00983067"/>
    <w:rsid w:val="0098350F"/>
    <w:rsid w:val="00983559"/>
    <w:rsid w:val="009835B7"/>
    <w:rsid w:val="00983B7B"/>
    <w:rsid w:val="0098406B"/>
    <w:rsid w:val="0098412C"/>
    <w:rsid w:val="00984448"/>
    <w:rsid w:val="00984482"/>
    <w:rsid w:val="009848BD"/>
    <w:rsid w:val="00984985"/>
    <w:rsid w:val="00984DB0"/>
    <w:rsid w:val="00984E97"/>
    <w:rsid w:val="009854FA"/>
    <w:rsid w:val="00985999"/>
    <w:rsid w:val="00985DA1"/>
    <w:rsid w:val="009860F1"/>
    <w:rsid w:val="00986874"/>
    <w:rsid w:val="00986CD9"/>
    <w:rsid w:val="00986DDF"/>
    <w:rsid w:val="00987514"/>
    <w:rsid w:val="00987792"/>
    <w:rsid w:val="00987D98"/>
    <w:rsid w:val="00987E65"/>
    <w:rsid w:val="00987EF7"/>
    <w:rsid w:val="00990449"/>
    <w:rsid w:val="00990BBB"/>
    <w:rsid w:val="00990E76"/>
    <w:rsid w:val="00990FF1"/>
    <w:rsid w:val="00991148"/>
    <w:rsid w:val="009912D9"/>
    <w:rsid w:val="0099137C"/>
    <w:rsid w:val="009914B6"/>
    <w:rsid w:val="0099157F"/>
    <w:rsid w:val="0099174C"/>
    <w:rsid w:val="009917A2"/>
    <w:rsid w:val="00991C86"/>
    <w:rsid w:val="00992137"/>
    <w:rsid w:val="0099266F"/>
    <w:rsid w:val="009929A6"/>
    <w:rsid w:val="00992B7A"/>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6B"/>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37F8"/>
    <w:rsid w:val="009A4A54"/>
    <w:rsid w:val="009A5066"/>
    <w:rsid w:val="009A5187"/>
    <w:rsid w:val="009A5C2D"/>
    <w:rsid w:val="009A6190"/>
    <w:rsid w:val="009A6525"/>
    <w:rsid w:val="009A68EC"/>
    <w:rsid w:val="009A695D"/>
    <w:rsid w:val="009A6985"/>
    <w:rsid w:val="009A6B10"/>
    <w:rsid w:val="009A6EF6"/>
    <w:rsid w:val="009A716A"/>
    <w:rsid w:val="009A74F1"/>
    <w:rsid w:val="009A75D9"/>
    <w:rsid w:val="009A7CE9"/>
    <w:rsid w:val="009A7D75"/>
    <w:rsid w:val="009A7F38"/>
    <w:rsid w:val="009B04CE"/>
    <w:rsid w:val="009B0579"/>
    <w:rsid w:val="009B05EB"/>
    <w:rsid w:val="009B0660"/>
    <w:rsid w:val="009B0B7D"/>
    <w:rsid w:val="009B1702"/>
    <w:rsid w:val="009B17BA"/>
    <w:rsid w:val="009B1A79"/>
    <w:rsid w:val="009B1D1A"/>
    <w:rsid w:val="009B2377"/>
    <w:rsid w:val="009B2464"/>
    <w:rsid w:val="009B248E"/>
    <w:rsid w:val="009B24B6"/>
    <w:rsid w:val="009B284C"/>
    <w:rsid w:val="009B2B8F"/>
    <w:rsid w:val="009B30FA"/>
    <w:rsid w:val="009B3775"/>
    <w:rsid w:val="009B461D"/>
    <w:rsid w:val="009B4B10"/>
    <w:rsid w:val="009B5164"/>
    <w:rsid w:val="009B51A8"/>
    <w:rsid w:val="009B55FB"/>
    <w:rsid w:val="009B55FE"/>
    <w:rsid w:val="009B5780"/>
    <w:rsid w:val="009B5A98"/>
    <w:rsid w:val="009B5CFF"/>
    <w:rsid w:val="009B5E33"/>
    <w:rsid w:val="009B67B5"/>
    <w:rsid w:val="009B6A3A"/>
    <w:rsid w:val="009B6FDC"/>
    <w:rsid w:val="009B6FE2"/>
    <w:rsid w:val="009B7311"/>
    <w:rsid w:val="009B7320"/>
    <w:rsid w:val="009B7A10"/>
    <w:rsid w:val="009B7D05"/>
    <w:rsid w:val="009C0006"/>
    <w:rsid w:val="009C028C"/>
    <w:rsid w:val="009C03DA"/>
    <w:rsid w:val="009C0CD2"/>
    <w:rsid w:val="009C0CDF"/>
    <w:rsid w:val="009C0E4C"/>
    <w:rsid w:val="009C10E2"/>
    <w:rsid w:val="009C1100"/>
    <w:rsid w:val="009C1478"/>
    <w:rsid w:val="009C1585"/>
    <w:rsid w:val="009C1653"/>
    <w:rsid w:val="009C199D"/>
    <w:rsid w:val="009C1AC0"/>
    <w:rsid w:val="009C1B6E"/>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668"/>
    <w:rsid w:val="009C6711"/>
    <w:rsid w:val="009C684A"/>
    <w:rsid w:val="009C6E57"/>
    <w:rsid w:val="009C7341"/>
    <w:rsid w:val="009C767C"/>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271"/>
    <w:rsid w:val="009D731D"/>
    <w:rsid w:val="009E0154"/>
    <w:rsid w:val="009E094C"/>
    <w:rsid w:val="009E0BB8"/>
    <w:rsid w:val="009E0CF2"/>
    <w:rsid w:val="009E0FAF"/>
    <w:rsid w:val="009E101E"/>
    <w:rsid w:val="009E109E"/>
    <w:rsid w:val="009E1200"/>
    <w:rsid w:val="009E1F27"/>
    <w:rsid w:val="009E28B3"/>
    <w:rsid w:val="009E2B97"/>
    <w:rsid w:val="009E2C57"/>
    <w:rsid w:val="009E32FC"/>
    <w:rsid w:val="009E36E3"/>
    <w:rsid w:val="009E3701"/>
    <w:rsid w:val="009E3BF9"/>
    <w:rsid w:val="009E41C0"/>
    <w:rsid w:val="009E425A"/>
    <w:rsid w:val="009E4644"/>
    <w:rsid w:val="009E4B01"/>
    <w:rsid w:val="009E4B4B"/>
    <w:rsid w:val="009E4B55"/>
    <w:rsid w:val="009E5778"/>
    <w:rsid w:val="009E5799"/>
    <w:rsid w:val="009E5824"/>
    <w:rsid w:val="009E589B"/>
    <w:rsid w:val="009E5BB1"/>
    <w:rsid w:val="009E5D5C"/>
    <w:rsid w:val="009E618E"/>
    <w:rsid w:val="009E63D6"/>
    <w:rsid w:val="009E670A"/>
    <w:rsid w:val="009E67DB"/>
    <w:rsid w:val="009E68A2"/>
    <w:rsid w:val="009E68D7"/>
    <w:rsid w:val="009E6D19"/>
    <w:rsid w:val="009E6D9F"/>
    <w:rsid w:val="009E7083"/>
    <w:rsid w:val="009E739B"/>
    <w:rsid w:val="009E73A7"/>
    <w:rsid w:val="009E7557"/>
    <w:rsid w:val="009E75C8"/>
    <w:rsid w:val="009E7AE3"/>
    <w:rsid w:val="009E7D55"/>
    <w:rsid w:val="009E7DA8"/>
    <w:rsid w:val="009E7F4C"/>
    <w:rsid w:val="009F005F"/>
    <w:rsid w:val="009F0140"/>
    <w:rsid w:val="009F0773"/>
    <w:rsid w:val="009F0B3E"/>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3BF"/>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E1"/>
    <w:rsid w:val="00A01EFA"/>
    <w:rsid w:val="00A020D2"/>
    <w:rsid w:val="00A023B7"/>
    <w:rsid w:val="00A02521"/>
    <w:rsid w:val="00A02B67"/>
    <w:rsid w:val="00A02C79"/>
    <w:rsid w:val="00A02D4F"/>
    <w:rsid w:val="00A02E05"/>
    <w:rsid w:val="00A03622"/>
    <w:rsid w:val="00A0387C"/>
    <w:rsid w:val="00A03DF3"/>
    <w:rsid w:val="00A03F2E"/>
    <w:rsid w:val="00A04158"/>
    <w:rsid w:val="00A0468B"/>
    <w:rsid w:val="00A04842"/>
    <w:rsid w:val="00A0495B"/>
    <w:rsid w:val="00A04CDA"/>
    <w:rsid w:val="00A04FC3"/>
    <w:rsid w:val="00A052DC"/>
    <w:rsid w:val="00A0558E"/>
    <w:rsid w:val="00A05654"/>
    <w:rsid w:val="00A058A7"/>
    <w:rsid w:val="00A05D0C"/>
    <w:rsid w:val="00A05E4B"/>
    <w:rsid w:val="00A062EE"/>
    <w:rsid w:val="00A06405"/>
    <w:rsid w:val="00A064BA"/>
    <w:rsid w:val="00A06577"/>
    <w:rsid w:val="00A0675E"/>
    <w:rsid w:val="00A068CC"/>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23D"/>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B3"/>
    <w:rsid w:val="00A248D5"/>
    <w:rsid w:val="00A24C42"/>
    <w:rsid w:val="00A24E9C"/>
    <w:rsid w:val="00A24FCA"/>
    <w:rsid w:val="00A25029"/>
    <w:rsid w:val="00A25113"/>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43D7"/>
    <w:rsid w:val="00A35087"/>
    <w:rsid w:val="00A354F1"/>
    <w:rsid w:val="00A35580"/>
    <w:rsid w:val="00A35D4B"/>
    <w:rsid w:val="00A362A3"/>
    <w:rsid w:val="00A36342"/>
    <w:rsid w:val="00A364BA"/>
    <w:rsid w:val="00A371FA"/>
    <w:rsid w:val="00A3730E"/>
    <w:rsid w:val="00A3772A"/>
    <w:rsid w:val="00A378AF"/>
    <w:rsid w:val="00A3795A"/>
    <w:rsid w:val="00A37AB8"/>
    <w:rsid w:val="00A37C80"/>
    <w:rsid w:val="00A40291"/>
    <w:rsid w:val="00A405D0"/>
    <w:rsid w:val="00A408E8"/>
    <w:rsid w:val="00A40961"/>
    <w:rsid w:val="00A409B0"/>
    <w:rsid w:val="00A40BD9"/>
    <w:rsid w:val="00A40D24"/>
    <w:rsid w:val="00A40EA2"/>
    <w:rsid w:val="00A412E3"/>
    <w:rsid w:val="00A41376"/>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4E3"/>
    <w:rsid w:val="00A459F4"/>
    <w:rsid w:val="00A45AA6"/>
    <w:rsid w:val="00A45FB9"/>
    <w:rsid w:val="00A4754B"/>
    <w:rsid w:val="00A475C0"/>
    <w:rsid w:val="00A47675"/>
    <w:rsid w:val="00A477A5"/>
    <w:rsid w:val="00A47AFA"/>
    <w:rsid w:val="00A47E38"/>
    <w:rsid w:val="00A47F2E"/>
    <w:rsid w:val="00A5007F"/>
    <w:rsid w:val="00A502EF"/>
    <w:rsid w:val="00A5048D"/>
    <w:rsid w:val="00A5056F"/>
    <w:rsid w:val="00A507C9"/>
    <w:rsid w:val="00A50818"/>
    <w:rsid w:val="00A50E30"/>
    <w:rsid w:val="00A5141F"/>
    <w:rsid w:val="00A5143A"/>
    <w:rsid w:val="00A517DA"/>
    <w:rsid w:val="00A519BF"/>
    <w:rsid w:val="00A51FCF"/>
    <w:rsid w:val="00A5221F"/>
    <w:rsid w:val="00A523BB"/>
    <w:rsid w:val="00A524A5"/>
    <w:rsid w:val="00A5283D"/>
    <w:rsid w:val="00A52D0F"/>
    <w:rsid w:val="00A533CC"/>
    <w:rsid w:val="00A53577"/>
    <w:rsid w:val="00A53731"/>
    <w:rsid w:val="00A53924"/>
    <w:rsid w:val="00A53C59"/>
    <w:rsid w:val="00A541F3"/>
    <w:rsid w:val="00A54285"/>
    <w:rsid w:val="00A547A5"/>
    <w:rsid w:val="00A5491E"/>
    <w:rsid w:val="00A55949"/>
    <w:rsid w:val="00A55DFF"/>
    <w:rsid w:val="00A55FD0"/>
    <w:rsid w:val="00A56378"/>
    <w:rsid w:val="00A56670"/>
    <w:rsid w:val="00A56834"/>
    <w:rsid w:val="00A56D79"/>
    <w:rsid w:val="00A56FBB"/>
    <w:rsid w:val="00A57140"/>
    <w:rsid w:val="00A5721C"/>
    <w:rsid w:val="00A572B1"/>
    <w:rsid w:val="00A57515"/>
    <w:rsid w:val="00A57668"/>
    <w:rsid w:val="00A57774"/>
    <w:rsid w:val="00A57BB1"/>
    <w:rsid w:val="00A57DD9"/>
    <w:rsid w:val="00A57E14"/>
    <w:rsid w:val="00A57E6E"/>
    <w:rsid w:val="00A60265"/>
    <w:rsid w:val="00A606DF"/>
    <w:rsid w:val="00A6099F"/>
    <w:rsid w:val="00A60AFC"/>
    <w:rsid w:val="00A60B45"/>
    <w:rsid w:val="00A60D90"/>
    <w:rsid w:val="00A6181F"/>
    <w:rsid w:val="00A619A2"/>
    <w:rsid w:val="00A61A2D"/>
    <w:rsid w:val="00A61EE5"/>
    <w:rsid w:val="00A62620"/>
    <w:rsid w:val="00A62664"/>
    <w:rsid w:val="00A62D43"/>
    <w:rsid w:val="00A62E33"/>
    <w:rsid w:val="00A63150"/>
    <w:rsid w:val="00A63540"/>
    <w:rsid w:val="00A636AD"/>
    <w:rsid w:val="00A63AB1"/>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3C"/>
    <w:rsid w:val="00A7258C"/>
    <w:rsid w:val="00A72723"/>
    <w:rsid w:val="00A72B2D"/>
    <w:rsid w:val="00A73147"/>
    <w:rsid w:val="00A741CE"/>
    <w:rsid w:val="00A742A2"/>
    <w:rsid w:val="00A7434E"/>
    <w:rsid w:val="00A74902"/>
    <w:rsid w:val="00A74C50"/>
    <w:rsid w:val="00A75110"/>
    <w:rsid w:val="00A753C4"/>
    <w:rsid w:val="00A75492"/>
    <w:rsid w:val="00A7575C"/>
    <w:rsid w:val="00A75FAE"/>
    <w:rsid w:val="00A76139"/>
    <w:rsid w:val="00A761E4"/>
    <w:rsid w:val="00A762C1"/>
    <w:rsid w:val="00A7641E"/>
    <w:rsid w:val="00A768FC"/>
    <w:rsid w:val="00A76DC1"/>
    <w:rsid w:val="00A76E22"/>
    <w:rsid w:val="00A77302"/>
    <w:rsid w:val="00A77807"/>
    <w:rsid w:val="00A77A6D"/>
    <w:rsid w:val="00A77D5C"/>
    <w:rsid w:val="00A77FE6"/>
    <w:rsid w:val="00A80120"/>
    <w:rsid w:val="00A8014B"/>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03"/>
    <w:rsid w:val="00A82D1B"/>
    <w:rsid w:val="00A830BF"/>
    <w:rsid w:val="00A83336"/>
    <w:rsid w:val="00A835E6"/>
    <w:rsid w:val="00A836CB"/>
    <w:rsid w:val="00A84333"/>
    <w:rsid w:val="00A84445"/>
    <w:rsid w:val="00A84541"/>
    <w:rsid w:val="00A84848"/>
    <w:rsid w:val="00A84CD0"/>
    <w:rsid w:val="00A84CD2"/>
    <w:rsid w:val="00A85012"/>
    <w:rsid w:val="00A850DE"/>
    <w:rsid w:val="00A853BD"/>
    <w:rsid w:val="00A857D1"/>
    <w:rsid w:val="00A859B8"/>
    <w:rsid w:val="00A866AB"/>
    <w:rsid w:val="00A86710"/>
    <w:rsid w:val="00A86848"/>
    <w:rsid w:val="00A8698B"/>
    <w:rsid w:val="00A86AED"/>
    <w:rsid w:val="00A86DBF"/>
    <w:rsid w:val="00A86DDA"/>
    <w:rsid w:val="00A87452"/>
    <w:rsid w:val="00A87815"/>
    <w:rsid w:val="00A87B9E"/>
    <w:rsid w:val="00A87DFB"/>
    <w:rsid w:val="00A87EB1"/>
    <w:rsid w:val="00A87F70"/>
    <w:rsid w:val="00A87FAD"/>
    <w:rsid w:val="00A9007D"/>
    <w:rsid w:val="00A90121"/>
    <w:rsid w:val="00A9047D"/>
    <w:rsid w:val="00A906B6"/>
    <w:rsid w:val="00A907F5"/>
    <w:rsid w:val="00A90832"/>
    <w:rsid w:val="00A90889"/>
    <w:rsid w:val="00A90B81"/>
    <w:rsid w:val="00A90E10"/>
    <w:rsid w:val="00A912B2"/>
    <w:rsid w:val="00A91952"/>
    <w:rsid w:val="00A91983"/>
    <w:rsid w:val="00A91EB9"/>
    <w:rsid w:val="00A9214C"/>
    <w:rsid w:val="00A928DF"/>
    <w:rsid w:val="00A92EF0"/>
    <w:rsid w:val="00A9309F"/>
    <w:rsid w:val="00A93546"/>
    <w:rsid w:val="00A93562"/>
    <w:rsid w:val="00A93D74"/>
    <w:rsid w:val="00A941F8"/>
    <w:rsid w:val="00A948B8"/>
    <w:rsid w:val="00A94941"/>
    <w:rsid w:val="00A94D8B"/>
    <w:rsid w:val="00A94EBA"/>
    <w:rsid w:val="00A951CD"/>
    <w:rsid w:val="00A953A5"/>
    <w:rsid w:val="00A95410"/>
    <w:rsid w:val="00A95654"/>
    <w:rsid w:val="00A95808"/>
    <w:rsid w:val="00A95C74"/>
    <w:rsid w:val="00A963E3"/>
    <w:rsid w:val="00A97612"/>
    <w:rsid w:val="00A976E7"/>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1D0"/>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56C"/>
    <w:rsid w:val="00AB6B7A"/>
    <w:rsid w:val="00AB6D34"/>
    <w:rsid w:val="00AB6E02"/>
    <w:rsid w:val="00AB6F53"/>
    <w:rsid w:val="00AB72D3"/>
    <w:rsid w:val="00AB76AF"/>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271"/>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9B7"/>
    <w:rsid w:val="00AC7EA4"/>
    <w:rsid w:val="00AC7FEC"/>
    <w:rsid w:val="00AD0464"/>
    <w:rsid w:val="00AD07A2"/>
    <w:rsid w:val="00AD08E1"/>
    <w:rsid w:val="00AD0A9D"/>
    <w:rsid w:val="00AD0E2E"/>
    <w:rsid w:val="00AD11D1"/>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23"/>
    <w:rsid w:val="00AD41E0"/>
    <w:rsid w:val="00AD42CB"/>
    <w:rsid w:val="00AD4413"/>
    <w:rsid w:val="00AD473A"/>
    <w:rsid w:val="00AD480E"/>
    <w:rsid w:val="00AD4AC9"/>
    <w:rsid w:val="00AD4F57"/>
    <w:rsid w:val="00AD5330"/>
    <w:rsid w:val="00AD53D0"/>
    <w:rsid w:val="00AD573B"/>
    <w:rsid w:val="00AD58F1"/>
    <w:rsid w:val="00AD5EA7"/>
    <w:rsid w:val="00AD5F57"/>
    <w:rsid w:val="00AD6009"/>
    <w:rsid w:val="00AD6102"/>
    <w:rsid w:val="00AD61B5"/>
    <w:rsid w:val="00AD6440"/>
    <w:rsid w:val="00AD679A"/>
    <w:rsid w:val="00AD6EE8"/>
    <w:rsid w:val="00AD7005"/>
    <w:rsid w:val="00AD7275"/>
    <w:rsid w:val="00AD7464"/>
    <w:rsid w:val="00AD7688"/>
    <w:rsid w:val="00AD79DE"/>
    <w:rsid w:val="00AD7A5D"/>
    <w:rsid w:val="00AD7BE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48"/>
    <w:rsid w:val="00AE46AC"/>
    <w:rsid w:val="00AE48BB"/>
    <w:rsid w:val="00AE4E04"/>
    <w:rsid w:val="00AE4E11"/>
    <w:rsid w:val="00AE4EA2"/>
    <w:rsid w:val="00AE4FA2"/>
    <w:rsid w:val="00AE5039"/>
    <w:rsid w:val="00AE59D2"/>
    <w:rsid w:val="00AE5A38"/>
    <w:rsid w:val="00AE5CD6"/>
    <w:rsid w:val="00AE5F7F"/>
    <w:rsid w:val="00AE6021"/>
    <w:rsid w:val="00AE60DF"/>
    <w:rsid w:val="00AE630F"/>
    <w:rsid w:val="00AE6661"/>
    <w:rsid w:val="00AE6BA1"/>
    <w:rsid w:val="00AE6CB1"/>
    <w:rsid w:val="00AE7033"/>
    <w:rsid w:val="00AE70BC"/>
    <w:rsid w:val="00AE7143"/>
    <w:rsid w:val="00AE752D"/>
    <w:rsid w:val="00AE78CA"/>
    <w:rsid w:val="00AE7B00"/>
    <w:rsid w:val="00AE7D76"/>
    <w:rsid w:val="00AF0050"/>
    <w:rsid w:val="00AF03EE"/>
    <w:rsid w:val="00AF05C9"/>
    <w:rsid w:val="00AF0704"/>
    <w:rsid w:val="00AF0882"/>
    <w:rsid w:val="00AF0C7D"/>
    <w:rsid w:val="00AF101E"/>
    <w:rsid w:val="00AF128E"/>
    <w:rsid w:val="00AF1580"/>
    <w:rsid w:val="00AF166A"/>
    <w:rsid w:val="00AF1929"/>
    <w:rsid w:val="00AF1AA3"/>
    <w:rsid w:val="00AF1CEF"/>
    <w:rsid w:val="00AF220A"/>
    <w:rsid w:val="00AF2457"/>
    <w:rsid w:val="00AF260C"/>
    <w:rsid w:val="00AF28F3"/>
    <w:rsid w:val="00AF298C"/>
    <w:rsid w:val="00AF2DFB"/>
    <w:rsid w:val="00AF2E77"/>
    <w:rsid w:val="00AF2FFA"/>
    <w:rsid w:val="00AF310D"/>
    <w:rsid w:val="00AF3928"/>
    <w:rsid w:val="00AF3B95"/>
    <w:rsid w:val="00AF4159"/>
    <w:rsid w:val="00AF4399"/>
    <w:rsid w:val="00AF45D3"/>
    <w:rsid w:val="00AF499C"/>
    <w:rsid w:val="00AF5464"/>
    <w:rsid w:val="00AF5698"/>
    <w:rsid w:val="00AF5844"/>
    <w:rsid w:val="00AF5AB3"/>
    <w:rsid w:val="00AF5B01"/>
    <w:rsid w:val="00AF5FA1"/>
    <w:rsid w:val="00AF60CF"/>
    <w:rsid w:val="00AF6284"/>
    <w:rsid w:val="00AF6505"/>
    <w:rsid w:val="00AF665F"/>
    <w:rsid w:val="00AF67EA"/>
    <w:rsid w:val="00AF6A02"/>
    <w:rsid w:val="00AF6F89"/>
    <w:rsid w:val="00AF6FF7"/>
    <w:rsid w:val="00AF707A"/>
    <w:rsid w:val="00AF72F3"/>
    <w:rsid w:val="00AF73F9"/>
    <w:rsid w:val="00AF789F"/>
    <w:rsid w:val="00B00120"/>
    <w:rsid w:val="00B00164"/>
    <w:rsid w:val="00B0022C"/>
    <w:rsid w:val="00B002D1"/>
    <w:rsid w:val="00B00BC9"/>
    <w:rsid w:val="00B00D2E"/>
    <w:rsid w:val="00B00D93"/>
    <w:rsid w:val="00B00DF2"/>
    <w:rsid w:val="00B00E87"/>
    <w:rsid w:val="00B011CD"/>
    <w:rsid w:val="00B01451"/>
    <w:rsid w:val="00B018DE"/>
    <w:rsid w:val="00B026C4"/>
    <w:rsid w:val="00B026CC"/>
    <w:rsid w:val="00B029DA"/>
    <w:rsid w:val="00B030A0"/>
    <w:rsid w:val="00B034F2"/>
    <w:rsid w:val="00B035DD"/>
    <w:rsid w:val="00B03FEE"/>
    <w:rsid w:val="00B042C1"/>
    <w:rsid w:val="00B044AA"/>
    <w:rsid w:val="00B04597"/>
    <w:rsid w:val="00B04B0D"/>
    <w:rsid w:val="00B056F2"/>
    <w:rsid w:val="00B05BEB"/>
    <w:rsid w:val="00B06401"/>
    <w:rsid w:val="00B0670D"/>
    <w:rsid w:val="00B06989"/>
    <w:rsid w:val="00B06B73"/>
    <w:rsid w:val="00B06DAA"/>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1D6"/>
    <w:rsid w:val="00B122BB"/>
    <w:rsid w:val="00B122FA"/>
    <w:rsid w:val="00B13102"/>
    <w:rsid w:val="00B1373E"/>
    <w:rsid w:val="00B13A06"/>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379"/>
    <w:rsid w:val="00B17744"/>
    <w:rsid w:val="00B17780"/>
    <w:rsid w:val="00B17AC5"/>
    <w:rsid w:val="00B17B17"/>
    <w:rsid w:val="00B17CAD"/>
    <w:rsid w:val="00B17D04"/>
    <w:rsid w:val="00B17E4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D90"/>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804"/>
    <w:rsid w:val="00B35891"/>
    <w:rsid w:val="00B35C2D"/>
    <w:rsid w:val="00B361C3"/>
    <w:rsid w:val="00B36355"/>
    <w:rsid w:val="00B36453"/>
    <w:rsid w:val="00B3718C"/>
    <w:rsid w:val="00B372AA"/>
    <w:rsid w:val="00B37507"/>
    <w:rsid w:val="00B37783"/>
    <w:rsid w:val="00B3779E"/>
    <w:rsid w:val="00B37DFC"/>
    <w:rsid w:val="00B4067D"/>
    <w:rsid w:val="00B406FF"/>
    <w:rsid w:val="00B40C6F"/>
    <w:rsid w:val="00B40FBB"/>
    <w:rsid w:val="00B4109C"/>
    <w:rsid w:val="00B410A6"/>
    <w:rsid w:val="00B4161F"/>
    <w:rsid w:val="00B4177A"/>
    <w:rsid w:val="00B41B80"/>
    <w:rsid w:val="00B41CB9"/>
    <w:rsid w:val="00B41EBC"/>
    <w:rsid w:val="00B4285E"/>
    <w:rsid w:val="00B4294F"/>
    <w:rsid w:val="00B431C6"/>
    <w:rsid w:val="00B43BEB"/>
    <w:rsid w:val="00B43E02"/>
    <w:rsid w:val="00B44112"/>
    <w:rsid w:val="00B44D15"/>
    <w:rsid w:val="00B45124"/>
    <w:rsid w:val="00B451EA"/>
    <w:rsid w:val="00B45406"/>
    <w:rsid w:val="00B457B8"/>
    <w:rsid w:val="00B45D8E"/>
    <w:rsid w:val="00B46117"/>
    <w:rsid w:val="00B46853"/>
    <w:rsid w:val="00B468AC"/>
    <w:rsid w:val="00B46E3A"/>
    <w:rsid w:val="00B46ED1"/>
    <w:rsid w:val="00B46F2B"/>
    <w:rsid w:val="00B4717A"/>
    <w:rsid w:val="00B471D7"/>
    <w:rsid w:val="00B4720C"/>
    <w:rsid w:val="00B4788B"/>
    <w:rsid w:val="00B479AB"/>
    <w:rsid w:val="00B47F66"/>
    <w:rsid w:val="00B50414"/>
    <w:rsid w:val="00B5052F"/>
    <w:rsid w:val="00B505D9"/>
    <w:rsid w:val="00B50C7A"/>
    <w:rsid w:val="00B512BF"/>
    <w:rsid w:val="00B51593"/>
    <w:rsid w:val="00B51BFF"/>
    <w:rsid w:val="00B51C8F"/>
    <w:rsid w:val="00B529E9"/>
    <w:rsid w:val="00B52B65"/>
    <w:rsid w:val="00B53420"/>
    <w:rsid w:val="00B53846"/>
    <w:rsid w:val="00B539EA"/>
    <w:rsid w:val="00B54066"/>
    <w:rsid w:val="00B5421B"/>
    <w:rsid w:val="00B54A05"/>
    <w:rsid w:val="00B550D6"/>
    <w:rsid w:val="00B553BA"/>
    <w:rsid w:val="00B55553"/>
    <w:rsid w:val="00B55735"/>
    <w:rsid w:val="00B55C36"/>
    <w:rsid w:val="00B56076"/>
    <w:rsid w:val="00B560D9"/>
    <w:rsid w:val="00B5632C"/>
    <w:rsid w:val="00B565FF"/>
    <w:rsid w:val="00B56A05"/>
    <w:rsid w:val="00B56CF8"/>
    <w:rsid w:val="00B572CD"/>
    <w:rsid w:val="00B577DD"/>
    <w:rsid w:val="00B57898"/>
    <w:rsid w:val="00B578EB"/>
    <w:rsid w:val="00B57BE1"/>
    <w:rsid w:val="00B57E24"/>
    <w:rsid w:val="00B57F41"/>
    <w:rsid w:val="00B601EE"/>
    <w:rsid w:val="00B60506"/>
    <w:rsid w:val="00B605E3"/>
    <w:rsid w:val="00B6068D"/>
    <w:rsid w:val="00B60846"/>
    <w:rsid w:val="00B609E5"/>
    <w:rsid w:val="00B609EB"/>
    <w:rsid w:val="00B60A58"/>
    <w:rsid w:val="00B60B46"/>
    <w:rsid w:val="00B60DA5"/>
    <w:rsid w:val="00B61130"/>
    <w:rsid w:val="00B61710"/>
    <w:rsid w:val="00B61883"/>
    <w:rsid w:val="00B618D4"/>
    <w:rsid w:val="00B61E54"/>
    <w:rsid w:val="00B62319"/>
    <w:rsid w:val="00B6237E"/>
    <w:rsid w:val="00B62792"/>
    <w:rsid w:val="00B62902"/>
    <w:rsid w:val="00B62993"/>
    <w:rsid w:val="00B6315D"/>
    <w:rsid w:val="00B63447"/>
    <w:rsid w:val="00B63764"/>
    <w:rsid w:val="00B63BB0"/>
    <w:rsid w:val="00B63DEC"/>
    <w:rsid w:val="00B63F93"/>
    <w:rsid w:val="00B64127"/>
    <w:rsid w:val="00B6425E"/>
    <w:rsid w:val="00B64E23"/>
    <w:rsid w:val="00B6532A"/>
    <w:rsid w:val="00B654A9"/>
    <w:rsid w:val="00B65A49"/>
    <w:rsid w:val="00B65B42"/>
    <w:rsid w:val="00B65C70"/>
    <w:rsid w:val="00B65D02"/>
    <w:rsid w:val="00B66B09"/>
    <w:rsid w:val="00B66B31"/>
    <w:rsid w:val="00B67352"/>
    <w:rsid w:val="00B67605"/>
    <w:rsid w:val="00B67721"/>
    <w:rsid w:val="00B67DFE"/>
    <w:rsid w:val="00B701C2"/>
    <w:rsid w:val="00B70348"/>
    <w:rsid w:val="00B70718"/>
    <w:rsid w:val="00B70752"/>
    <w:rsid w:val="00B70769"/>
    <w:rsid w:val="00B70AE6"/>
    <w:rsid w:val="00B70D0C"/>
    <w:rsid w:val="00B71005"/>
    <w:rsid w:val="00B71646"/>
    <w:rsid w:val="00B71655"/>
    <w:rsid w:val="00B71B82"/>
    <w:rsid w:val="00B71BFB"/>
    <w:rsid w:val="00B71C38"/>
    <w:rsid w:val="00B72158"/>
    <w:rsid w:val="00B722A5"/>
    <w:rsid w:val="00B7251D"/>
    <w:rsid w:val="00B726AD"/>
    <w:rsid w:val="00B727CB"/>
    <w:rsid w:val="00B729F7"/>
    <w:rsid w:val="00B72A35"/>
    <w:rsid w:val="00B731CB"/>
    <w:rsid w:val="00B7350D"/>
    <w:rsid w:val="00B737BD"/>
    <w:rsid w:val="00B73874"/>
    <w:rsid w:val="00B738C3"/>
    <w:rsid w:val="00B73EEA"/>
    <w:rsid w:val="00B73FB6"/>
    <w:rsid w:val="00B7430C"/>
    <w:rsid w:val="00B74573"/>
    <w:rsid w:val="00B74B40"/>
    <w:rsid w:val="00B750CC"/>
    <w:rsid w:val="00B75463"/>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64D"/>
    <w:rsid w:val="00B909EB"/>
    <w:rsid w:val="00B90B83"/>
    <w:rsid w:val="00B90B99"/>
    <w:rsid w:val="00B90C22"/>
    <w:rsid w:val="00B90D2F"/>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9CD"/>
    <w:rsid w:val="00B94A40"/>
    <w:rsid w:val="00B94C7A"/>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935"/>
    <w:rsid w:val="00BA1A16"/>
    <w:rsid w:val="00BA1DC5"/>
    <w:rsid w:val="00BA1E82"/>
    <w:rsid w:val="00BA20BA"/>
    <w:rsid w:val="00BA2146"/>
    <w:rsid w:val="00BA220B"/>
    <w:rsid w:val="00BA2256"/>
    <w:rsid w:val="00BA2376"/>
    <w:rsid w:val="00BA25A1"/>
    <w:rsid w:val="00BA25BC"/>
    <w:rsid w:val="00BA2E0C"/>
    <w:rsid w:val="00BA320E"/>
    <w:rsid w:val="00BA3483"/>
    <w:rsid w:val="00BA393A"/>
    <w:rsid w:val="00BA4160"/>
    <w:rsid w:val="00BA41E9"/>
    <w:rsid w:val="00BA4289"/>
    <w:rsid w:val="00BA42D0"/>
    <w:rsid w:val="00BA42EA"/>
    <w:rsid w:val="00BA4300"/>
    <w:rsid w:val="00BA463A"/>
    <w:rsid w:val="00BA4EDE"/>
    <w:rsid w:val="00BA5143"/>
    <w:rsid w:val="00BA51C6"/>
    <w:rsid w:val="00BA568F"/>
    <w:rsid w:val="00BA5C93"/>
    <w:rsid w:val="00BA5CA9"/>
    <w:rsid w:val="00BA5F49"/>
    <w:rsid w:val="00BA62F9"/>
    <w:rsid w:val="00BA62FC"/>
    <w:rsid w:val="00BA6392"/>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2FDF"/>
    <w:rsid w:val="00BB3086"/>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DD"/>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4D1E"/>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912"/>
    <w:rsid w:val="00BD2A02"/>
    <w:rsid w:val="00BD2A5B"/>
    <w:rsid w:val="00BD2BEA"/>
    <w:rsid w:val="00BD329B"/>
    <w:rsid w:val="00BD33B7"/>
    <w:rsid w:val="00BD38F5"/>
    <w:rsid w:val="00BD3B38"/>
    <w:rsid w:val="00BD3B62"/>
    <w:rsid w:val="00BD3BDB"/>
    <w:rsid w:val="00BD3D20"/>
    <w:rsid w:val="00BD3EED"/>
    <w:rsid w:val="00BD3F21"/>
    <w:rsid w:val="00BD434F"/>
    <w:rsid w:val="00BD4D0D"/>
    <w:rsid w:val="00BD4F38"/>
    <w:rsid w:val="00BD4FC4"/>
    <w:rsid w:val="00BD5540"/>
    <w:rsid w:val="00BD5936"/>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CAD"/>
    <w:rsid w:val="00BD7E85"/>
    <w:rsid w:val="00BD7EF7"/>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2A6"/>
    <w:rsid w:val="00BE63AA"/>
    <w:rsid w:val="00BE63CF"/>
    <w:rsid w:val="00BE640C"/>
    <w:rsid w:val="00BE6BAB"/>
    <w:rsid w:val="00BE6C85"/>
    <w:rsid w:val="00BE6D58"/>
    <w:rsid w:val="00BE732C"/>
    <w:rsid w:val="00BE755C"/>
    <w:rsid w:val="00BE75D3"/>
    <w:rsid w:val="00BE761E"/>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DE1"/>
    <w:rsid w:val="00BF4F14"/>
    <w:rsid w:val="00BF4F5A"/>
    <w:rsid w:val="00BF52DC"/>
    <w:rsid w:val="00BF6220"/>
    <w:rsid w:val="00BF62F8"/>
    <w:rsid w:val="00BF6532"/>
    <w:rsid w:val="00BF6603"/>
    <w:rsid w:val="00BF6823"/>
    <w:rsid w:val="00BF68C9"/>
    <w:rsid w:val="00BF6AE5"/>
    <w:rsid w:val="00C002E3"/>
    <w:rsid w:val="00C004B2"/>
    <w:rsid w:val="00C00BF9"/>
    <w:rsid w:val="00C00D2C"/>
    <w:rsid w:val="00C00D42"/>
    <w:rsid w:val="00C00E10"/>
    <w:rsid w:val="00C00FFD"/>
    <w:rsid w:val="00C013E4"/>
    <w:rsid w:val="00C0157F"/>
    <w:rsid w:val="00C01E72"/>
    <w:rsid w:val="00C01F55"/>
    <w:rsid w:val="00C02192"/>
    <w:rsid w:val="00C02232"/>
    <w:rsid w:val="00C02352"/>
    <w:rsid w:val="00C025DE"/>
    <w:rsid w:val="00C02CF0"/>
    <w:rsid w:val="00C02E5A"/>
    <w:rsid w:val="00C02EE2"/>
    <w:rsid w:val="00C0334B"/>
    <w:rsid w:val="00C03368"/>
    <w:rsid w:val="00C034B5"/>
    <w:rsid w:val="00C035D4"/>
    <w:rsid w:val="00C03ABE"/>
    <w:rsid w:val="00C03B09"/>
    <w:rsid w:val="00C03C72"/>
    <w:rsid w:val="00C03DC9"/>
    <w:rsid w:val="00C03EE9"/>
    <w:rsid w:val="00C0408F"/>
    <w:rsid w:val="00C04278"/>
    <w:rsid w:val="00C04342"/>
    <w:rsid w:val="00C043C9"/>
    <w:rsid w:val="00C0446C"/>
    <w:rsid w:val="00C04519"/>
    <w:rsid w:val="00C04BBE"/>
    <w:rsid w:val="00C04F39"/>
    <w:rsid w:val="00C0510F"/>
    <w:rsid w:val="00C05267"/>
    <w:rsid w:val="00C0575D"/>
    <w:rsid w:val="00C057A0"/>
    <w:rsid w:val="00C0582D"/>
    <w:rsid w:val="00C05C05"/>
    <w:rsid w:val="00C05D74"/>
    <w:rsid w:val="00C063E3"/>
    <w:rsid w:val="00C0650C"/>
    <w:rsid w:val="00C065F1"/>
    <w:rsid w:val="00C06786"/>
    <w:rsid w:val="00C06A98"/>
    <w:rsid w:val="00C06C19"/>
    <w:rsid w:val="00C06F08"/>
    <w:rsid w:val="00C07B5B"/>
    <w:rsid w:val="00C07CAC"/>
    <w:rsid w:val="00C1020C"/>
    <w:rsid w:val="00C1037D"/>
    <w:rsid w:val="00C10617"/>
    <w:rsid w:val="00C107A2"/>
    <w:rsid w:val="00C107D3"/>
    <w:rsid w:val="00C10A51"/>
    <w:rsid w:val="00C10BDA"/>
    <w:rsid w:val="00C10CBB"/>
    <w:rsid w:val="00C11544"/>
    <w:rsid w:val="00C1154C"/>
    <w:rsid w:val="00C118FC"/>
    <w:rsid w:val="00C1295A"/>
    <w:rsid w:val="00C1312D"/>
    <w:rsid w:val="00C1350D"/>
    <w:rsid w:val="00C137B2"/>
    <w:rsid w:val="00C1385B"/>
    <w:rsid w:val="00C138D4"/>
    <w:rsid w:val="00C13964"/>
    <w:rsid w:val="00C1399B"/>
    <w:rsid w:val="00C13A75"/>
    <w:rsid w:val="00C13CD0"/>
    <w:rsid w:val="00C14009"/>
    <w:rsid w:val="00C14078"/>
    <w:rsid w:val="00C1474F"/>
    <w:rsid w:val="00C14ADC"/>
    <w:rsid w:val="00C14CB8"/>
    <w:rsid w:val="00C154BD"/>
    <w:rsid w:val="00C15726"/>
    <w:rsid w:val="00C15EA4"/>
    <w:rsid w:val="00C16023"/>
    <w:rsid w:val="00C16076"/>
    <w:rsid w:val="00C166CD"/>
    <w:rsid w:val="00C16A3A"/>
    <w:rsid w:val="00C16B84"/>
    <w:rsid w:val="00C1703C"/>
    <w:rsid w:val="00C173C6"/>
    <w:rsid w:val="00C1744A"/>
    <w:rsid w:val="00C176A3"/>
    <w:rsid w:val="00C200B3"/>
    <w:rsid w:val="00C20298"/>
    <w:rsid w:val="00C203DB"/>
    <w:rsid w:val="00C2061A"/>
    <w:rsid w:val="00C20964"/>
    <w:rsid w:val="00C20A1A"/>
    <w:rsid w:val="00C20BC4"/>
    <w:rsid w:val="00C21442"/>
    <w:rsid w:val="00C2173B"/>
    <w:rsid w:val="00C22142"/>
    <w:rsid w:val="00C224D3"/>
    <w:rsid w:val="00C2268A"/>
    <w:rsid w:val="00C22728"/>
    <w:rsid w:val="00C2296C"/>
    <w:rsid w:val="00C22AD7"/>
    <w:rsid w:val="00C22C33"/>
    <w:rsid w:val="00C2377B"/>
    <w:rsid w:val="00C23C15"/>
    <w:rsid w:val="00C23CE1"/>
    <w:rsid w:val="00C24267"/>
    <w:rsid w:val="00C242D2"/>
    <w:rsid w:val="00C249D9"/>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840"/>
    <w:rsid w:val="00C30879"/>
    <w:rsid w:val="00C30EB5"/>
    <w:rsid w:val="00C311E1"/>
    <w:rsid w:val="00C31AAE"/>
    <w:rsid w:val="00C31D95"/>
    <w:rsid w:val="00C3286A"/>
    <w:rsid w:val="00C32FF8"/>
    <w:rsid w:val="00C333B0"/>
    <w:rsid w:val="00C3345D"/>
    <w:rsid w:val="00C33464"/>
    <w:rsid w:val="00C336DD"/>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2AC"/>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86B"/>
    <w:rsid w:val="00C44E64"/>
    <w:rsid w:val="00C44F70"/>
    <w:rsid w:val="00C459BD"/>
    <w:rsid w:val="00C45C14"/>
    <w:rsid w:val="00C462AB"/>
    <w:rsid w:val="00C46345"/>
    <w:rsid w:val="00C46C64"/>
    <w:rsid w:val="00C46E05"/>
    <w:rsid w:val="00C46FE9"/>
    <w:rsid w:val="00C4722E"/>
    <w:rsid w:val="00C474D3"/>
    <w:rsid w:val="00C474E9"/>
    <w:rsid w:val="00C476A2"/>
    <w:rsid w:val="00C47771"/>
    <w:rsid w:val="00C50218"/>
    <w:rsid w:val="00C50D9B"/>
    <w:rsid w:val="00C50E80"/>
    <w:rsid w:val="00C51338"/>
    <w:rsid w:val="00C51927"/>
    <w:rsid w:val="00C51AAA"/>
    <w:rsid w:val="00C51D94"/>
    <w:rsid w:val="00C51ED1"/>
    <w:rsid w:val="00C523C6"/>
    <w:rsid w:val="00C525D5"/>
    <w:rsid w:val="00C52E58"/>
    <w:rsid w:val="00C530AB"/>
    <w:rsid w:val="00C53393"/>
    <w:rsid w:val="00C535CF"/>
    <w:rsid w:val="00C5372F"/>
    <w:rsid w:val="00C5397F"/>
    <w:rsid w:val="00C54010"/>
    <w:rsid w:val="00C546A2"/>
    <w:rsid w:val="00C546E8"/>
    <w:rsid w:val="00C54A81"/>
    <w:rsid w:val="00C54DB1"/>
    <w:rsid w:val="00C54DDB"/>
    <w:rsid w:val="00C554E8"/>
    <w:rsid w:val="00C55649"/>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CBF"/>
    <w:rsid w:val="00C61E71"/>
    <w:rsid w:val="00C6230A"/>
    <w:rsid w:val="00C623C4"/>
    <w:rsid w:val="00C626AE"/>
    <w:rsid w:val="00C62740"/>
    <w:rsid w:val="00C62CF1"/>
    <w:rsid w:val="00C63128"/>
    <w:rsid w:val="00C638E0"/>
    <w:rsid w:val="00C63BB9"/>
    <w:rsid w:val="00C63E6F"/>
    <w:rsid w:val="00C642AD"/>
    <w:rsid w:val="00C6458F"/>
    <w:rsid w:val="00C64B4C"/>
    <w:rsid w:val="00C64B4D"/>
    <w:rsid w:val="00C64BB8"/>
    <w:rsid w:val="00C652E7"/>
    <w:rsid w:val="00C65C6B"/>
    <w:rsid w:val="00C66124"/>
    <w:rsid w:val="00C6666F"/>
    <w:rsid w:val="00C66673"/>
    <w:rsid w:val="00C669AD"/>
    <w:rsid w:val="00C67077"/>
    <w:rsid w:val="00C6715A"/>
    <w:rsid w:val="00C67534"/>
    <w:rsid w:val="00C67620"/>
    <w:rsid w:val="00C67657"/>
    <w:rsid w:val="00C67703"/>
    <w:rsid w:val="00C67732"/>
    <w:rsid w:val="00C6779B"/>
    <w:rsid w:val="00C67873"/>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4DD8"/>
    <w:rsid w:val="00C75513"/>
    <w:rsid w:val="00C75597"/>
    <w:rsid w:val="00C7572B"/>
    <w:rsid w:val="00C75C4D"/>
    <w:rsid w:val="00C76B21"/>
    <w:rsid w:val="00C76FF5"/>
    <w:rsid w:val="00C77130"/>
    <w:rsid w:val="00C7756A"/>
    <w:rsid w:val="00C77604"/>
    <w:rsid w:val="00C777D0"/>
    <w:rsid w:val="00C77A7C"/>
    <w:rsid w:val="00C77E55"/>
    <w:rsid w:val="00C80920"/>
    <w:rsid w:val="00C80AB7"/>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1BC"/>
    <w:rsid w:val="00C843C2"/>
    <w:rsid w:val="00C84711"/>
    <w:rsid w:val="00C8479A"/>
    <w:rsid w:val="00C8481F"/>
    <w:rsid w:val="00C8483E"/>
    <w:rsid w:val="00C84C9D"/>
    <w:rsid w:val="00C84D5B"/>
    <w:rsid w:val="00C85553"/>
    <w:rsid w:val="00C85616"/>
    <w:rsid w:val="00C857CC"/>
    <w:rsid w:val="00C85977"/>
    <w:rsid w:val="00C85DD1"/>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C8A"/>
    <w:rsid w:val="00C91F64"/>
    <w:rsid w:val="00C91F6A"/>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3EC0"/>
    <w:rsid w:val="00C94755"/>
    <w:rsid w:val="00C94773"/>
    <w:rsid w:val="00C94C07"/>
    <w:rsid w:val="00C94E7E"/>
    <w:rsid w:val="00C95505"/>
    <w:rsid w:val="00C95D52"/>
    <w:rsid w:val="00C95EDC"/>
    <w:rsid w:val="00C962DA"/>
    <w:rsid w:val="00C96364"/>
    <w:rsid w:val="00C96973"/>
    <w:rsid w:val="00C96B6E"/>
    <w:rsid w:val="00C96E64"/>
    <w:rsid w:val="00C96F48"/>
    <w:rsid w:val="00C97003"/>
    <w:rsid w:val="00C97591"/>
    <w:rsid w:val="00C97E42"/>
    <w:rsid w:val="00CA1592"/>
    <w:rsid w:val="00CA1794"/>
    <w:rsid w:val="00CA185F"/>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043"/>
    <w:rsid w:val="00CA5169"/>
    <w:rsid w:val="00CA56DE"/>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118"/>
    <w:rsid w:val="00CB3AFD"/>
    <w:rsid w:val="00CB3DB5"/>
    <w:rsid w:val="00CB3EED"/>
    <w:rsid w:val="00CB3F9E"/>
    <w:rsid w:val="00CB4146"/>
    <w:rsid w:val="00CB45D5"/>
    <w:rsid w:val="00CB4613"/>
    <w:rsid w:val="00CB4A26"/>
    <w:rsid w:val="00CB4D76"/>
    <w:rsid w:val="00CB5156"/>
    <w:rsid w:val="00CB5741"/>
    <w:rsid w:val="00CB579A"/>
    <w:rsid w:val="00CB5884"/>
    <w:rsid w:val="00CB5A29"/>
    <w:rsid w:val="00CB5A33"/>
    <w:rsid w:val="00CB5A35"/>
    <w:rsid w:val="00CB5D87"/>
    <w:rsid w:val="00CB5E9F"/>
    <w:rsid w:val="00CB6185"/>
    <w:rsid w:val="00CB63DE"/>
    <w:rsid w:val="00CB66CB"/>
    <w:rsid w:val="00CB675D"/>
    <w:rsid w:val="00CB6A39"/>
    <w:rsid w:val="00CB6A78"/>
    <w:rsid w:val="00CB6AA5"/>
    <w:rsid w:val="00CB6CF3"/>
    <w:rsid w:val="00CB738D"/>
    <w:rsid w:val="00CB79D8"/>
    <w:rsid w:val="00CB7AA6"/>
    <w:rsid w:val="00CB7B4B"/>
    <w:rsid w:val="00CB7C4A"/>
    <w:rsid w:val="00CC0534"/>
    <w:rsid w:val="00CC0AA5"/>
    <w:rsid w:val="00CC0BB0"/>
    <w:rsid w:val="00CC0D22"/>
    <w:rsid w:val="00CC0D84"/>
    <w:rsid w:val="00CC0E4B"/>
    <w:rsid w:val="00CC0F4F"/>
    <w:rsid w:val="00CC11CD"/>
    <w:rsid w:val="00CC11EE"/>
    <w:rsid w:val="00CC1242"/>
    <w:rsid w:val="00CC1280"/>
    <w:rsid w:val="00CC13A4"/>
    <w:rsid w:val="00CC153B"/>
    <w:rsid w:val="00CC1B35"/>
    <w:rsid w:val="00CC207F"/>
    <w:rsid w:val="00CC2167"/>
    <w:rsid w:val="00CC217A"/>
    <w:rsid w:val="00CC226D"/>
    <w:rsid w:val="00CC30A3"/>
    <w:rsid w:val="00CC34ED"/>
    <w:rsid w:val="00CC382B"/>
    <w:rsid w:val="00CC3EE2"/>
    <w:rsid w:val="00CC3F76"/>
    <w:rsid w:val="00CC4377"/>
    <w:rsid w:val="00CC43B2"/>
    <w:rsid w:val="00CC45F9"/>
    <w:rsid w:val="00CC4662"/>
    <w:rsid w:val="00CC4916"/>
    <w:rsid w:val="00CC4C7D"/>
    <w:rsid w:val="00CC5071"/>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B61"/>
    <w:rsid w:val="00CD0C08"/>
    <w:rsid w:val="00CD0C35"/>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2D2"/>
    <w:rsid w:val="00CD4324"/>
    <w:rsid w:val="00CD4A15"/>
    <w:rsid w:val="00CD4AD8"/>
    <w:rsid w:val="00CD4C7B"/>
    <w:rsid w:val="00CD578A"/>
    <w:rsid w:val="00CD62F9"/>
    <w:rsid w:val="00CD69E2"/>
    <w:rsid w:val="00CD6F0B"/>
    <w:rsid w:val="00CD7130"/>
    <w:rsid w:val="00CD7875"/>
    <w:rsid w:val="00CD7D98"/>
    <w:rsid w:val="00CD7F3A"/>
    <w:rsid w:val="00CE0155"/>
    <w:rsid w:val="00CE05AC"/>
    <w:rsid w:val="00CE08A4"/>
    <w:rsid w:val="00CE0B55"/>
    <w:rsid w:val="00CE0DE5"/>
    <w:rsid w:val="00CE0E84"/>
    <w:rsid w:val="00CE0F89"/>
    <w:rsid w:val="00CE11C7"/>
    <w:rsid w:val="00CE1991"/>
    <w:rsid w:val="00CE26A2"/>
    <w:rsid w:val="00CE2827"/>
    <w:rsid w:val="00CE2940"/>
    <w:rsid w:val="00CE29E8"/>
    <w:rsid w:val="00CE2A18"/>
    <w:rsid w:val="00CE2E94"/>
    <w:rsid w:val="00CE2F1B"/>
    <w:rsid w:val="00CE2FE2"/>
    <w:rsid w:val="00CE30F6"/>
    <w:rsid w:val="00CE3120"/>
    <w:rsid w:val="00CE3482"/>
    <w:rsid w:val="00CE3620"/>
    <w:rsid w:val="00CE368C"/>
    <w:rsid w:val="00CE37BC"/>
    <w:rsid w:val="00CE3831"/>
    <w:rsid w:val="00CE39A3"/>
    <w:rsid w:val="00CE3D3C"/>
    <w:rsid w:val="00CE4154"/>
    <w:rsid w:val="00CE433F"/>
    <w:rsid w:val="00CE495F"/>
    <w:rsid w:val="00CE4C5B"/>
    <w:rsid w:val="00CE4C79"/>
    <w:rsid w:val="00CE52CF"/>
    <w:rsid w:val="00CE5412"/>
    <w:rsid w:val="00CE551E"/>
    <w:rsid w:val="00CE58FB"/>
    <w:rsid w:val="00CE6064"/>
    <w:rsid w:val="00CE60DA"/>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25E"/>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821"/>
    <w:rsid w:val="00D029CE"/>
    <w:rsid w:val="00D02B52"/>
    <w:rsid w:val="00D02BDD"/>
    <w:rsid w:val="00D02C50"/>
    <w:rsid w:val="00D0334B"/>
    <w:rsid w:val="00D039AC"/>
    <w:rsid w:val="00D03AC5"/>
    <w:rsid w:val="00D042D9"/>
    <w:rsid w:val="00D045D1"/>
    <w:rsid w:val="00D0484D"/>
    <w:rsid w:val="00D0491A"/>
    <w:rsid w:val="00D04C37"/>
    <w:rsid w:val="00D04E83"/>
    <w:rsid w:val="00D05072"/>
    <w:rsid w:val="00D05551"/>
    <w:rsid w:val="00D0561B"/>
    <w:rsid w:val="00D05773"/>
    <w:rsid w:val="00D064D7"/>
    <w:rsid w:val="00D06536"/>
    <w:rsid w:val="00D0675D"/>
    <w:rsid w:val="00D068D8"/>
    <w:rsid w:val="00D06FEF"/>
    <w:rsid w:val="00D07241"/>
    <w:rsid w:val="00D07387"/>
    <w:rsid w:val="00D0768E"/>
    <w:rsid w:val="00D07710"/>
    <w:rsid w:val="00D07D2E"/>
    <w:rsid w:val="00D07DD2"/>
    <w:rsid w:val="00D07EC0"/>
    <w:rsid w:val="00D10318"/>
    <w:rsid w:val="00D108B7"/>
    <w:rsid w:val="00D1091B"/>
    <w:rsid w:val="00D10B09"/>
    <w:rsid w:val="00D1109F"/>
    <w:rsid w:val="00D116A7"/>
    <w:rsid w:val="00D11816"/>
    <w:rsid w:val="00D11832"/>
    <w:rsid w:val="00D11B93"/>
    <w:rsid w:val="00D11F65"/>
    <w:rsid w:val="00D1262A"/>
    <w:rsid w:val="00D12AF2"/>
    <w:rsid w:val="00D13514"/>
    <w:rsid w:val="00D13745"/>
    <w:rsid w:val="00D13E7B"/>
    <w:rsid w:val="00D14188"/>
    <w:rsid w:val="00D14447"/>
    <w:rsid w:val="00D14522"/>
    <w:rsid w:val="00D14653"/>
    <w:rsid w:val="00D147DC"/>
    <w:rsid w:val="00D148FD"/>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0FE2"/>
    <w:rsid w:val="00D218B9"/>
    <w:rsid w:val="00D21ACA"/>
    <w:rsid w:val="00D21BA4"/>
    <w:rsid w:val="00D21E63"/>
    <w:rsid w:val="00D21FB4"/>
    <w:rsid w:val="00D229F3"/>
    <w:rsid w:val="00D23617"/>
    <w:rsid w:val="00D24067"/>
    <w:rsid w:val="00D24299"/>
    <w:rsid w:val="00D243E9"/>
    <w:rsid w:val="00D2448E"/>
    <w:rsid w:val="00D24AF3"/>
    <w:rsid w:val="00D24D1D"/>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44F"/>
    <w:rsid w:val="00D27672"/>
    <w:rsid w:val="00D27737"/>
    <w:rsid w:val="00D27C21"/>
    <w:rsid w:val="00D27C36"/>
    <w:rsid w:val="00D27E93"/>
    <w:rsid w:val="00D300FD"/>
    <w:rsid w:val="00D30BE9"/>
    <w:rsid w:val="00D31334"/>
    <w:rsid w:val="00D3176A"/>
    <w:rsid w:val="00D31CCA"/>
    <w:rsid w:val="00D31D95"/>
    <w:rsid w:val="00D320E3"/>
    <w:rsid w:val="00D32851"/>
    <w:rsid w:val="00D32B2E"/>
    <w:rsid w:val="00D32C83"/>
    <w:rsid w:val="00D332B5"/>
    <w:rsid w:val="00D333B3"/>
    <w:rsid w:val="00D333D2"/>
    <w:rsid w:val="00D33C4E"/>
    <w:rsid w:val="00D33EFE"/>
    <w:rsid w:val="00D3433E"/>
    <w:rsid w:val="00D3460B"/>
    <w:rsid w:val="00D34661"/>
    <w:rsid w:val="00D34C04"/>
    <w:rsid w:val="00D355E7"/>
    <w:rsid w:val="00D35602"/>
    <w:rsid w:val="00D35694"/>
    <w:rsid w:val="00D356A9"/>
    <w:rsid w:val="00D358EA"/>
    <w:rsid w:val="00D368DB"/>
    <w:rsid w:val="00D36C19"/>
    <w:rsid w:val="00D3723F"/>
    <w:rsid w:val="00D37533"/>
    <w:rsid w:val="00D375EE"/>
    <w:rsid w:val="00D37A61"/>
    <w:rsid w:val="00D40672"/>
    <w:rsid w:val="00D407F1"/>
    <w:rsid w:val="00D409E9"/>
    <w:rsid w:val="00D40B0B"/>
    <w:rsid w:val="00D416EF"/>
    <w:rsid w:val="00D41850"/>
    <w:rsid w:val="00D4187E"/>
    <w:rsid w:val="00D41962"/>
    <w:rsid w:val="00D419B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48E"/>
    <w:rsid w:val="00D446A7"/>
    <w:rsid w:val="00D44A8F"/>
    <w:rsid w:val="00D44E93"/>
    <w:rsid w:val="00D44F39"/>
    <w:rsid w:val="00D452CE"/>
    <w:rsid w:val="00D458AC"/>
    <w:rsid w:val="00D458F5"/>
    <w:rsid w:val="00D46408"/>
    <w:rsid w:val="00D469C4"/>
    <w:rsid w:val="00D46B93"/>
    <w:rsid w:val="00D47498"/>
    <w:rsid w:val="00D475D7"/>
    <w:rsid w:val="00D477CE"/>
    <w:rsid w:val="00D50018"/>
    <w:rsid w:val="00D50119"/>
    <w:rsid w:val="00D508B9"/>
    <w:rsid w:val="00D510EF"/>
    <w:rsid w:val="00D5151F"/>
    <w:rsid w:val="00D51739"/>
    <w:rsid w:val="00D51CBD"/>
    <w:rsid w:val="00D51E25"/>
    <w:rsid w:val="00D51F56"/>
    <w:rsid w:val="00D51F73"/>
    <w:rsid w:val="00D521DB"/>
    <w:rsid w:val="00D5239A"/>
    <w:rsid w:val="00D5246F"/>
    <w:rsid w:val="00D53C02"/>
    <w:rsid w:val="00D53C45"/>
    <w:rsid w:val="00D53FFE"/>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106"/>
    <w:rsid w:val="00D63310"/>
    <w:rsid w:val="00D63AA1"/>
    <w:rsid w:val="00D63DE0"/>
    <w:rsid w:val="00D641BB"/>
    <w:rsid w:val="00D6442A"/>
    <w:rsid w:val="00D6442B"/>
    <w:rsid w:val="00D6460E"/>
    <w:rsid w:val="00D648FE"/>
    <w:rsid w:val="00D651A5"/>
    <w:rsid w:val="00D65E1F"/>
    <w:rsid w:val="00D662B9"/>
    <w:rsid w:val="00D66976"/>
    <w:rsid w:val="00D670C8"/>
    <w:rsid w:val="00D67421"/>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5F0"/>
    <w:rsid w:val="00D73794"/>
    <w:rsid w:val="00D737A5"/>
    <w:rsid w:val="00D73815"/>
    <w:rsid w:val="00D73D45"/>
    <w:rsid w:val="00D7439B"/>
    <w:rsid w:val="00D74A63"/>
    <w:rsid w:val="00D74B8E"/>
    <w:rsid w:val="00D74C7F"/>
    <w:rsid w:val="00D75158"/>
    <w:rsid w:val="00D751D3"/>
    <w:rsid w:val="00D752EC"/>
    <w:rsid w:val="00D75CF0"/>
    <w:rsid w:val="00D76066"/>
    <w:rsid w:val="00D76222"/>
    <w:rsid w:val="00D762F8"/>
    <w:rsid w:val="00D76506"/>
    <w:rsid w:val="00D7654D"/>
    <w:rsid w:val="00D76669"/>
    <w:rsid w:val="00D7680B"/>
    <w:rsid w:val="00D768E8"/>
    <w:rsid w:val="00D76924"/>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22B"/>
    <w:rsid w:val="00D862C2"/>
    <w:rsid w:val="00D864ED"/>
    <w:rsid w:val="00D8692F"/>
    <w:rsid w:val="00D869A9"/>
    <w:rsid w:val="00D86BAE"/>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2ED"/>
    <w:rsid w:val="00D95593"/>
    <w:rsid w:val="00D95C5C"/>
    <w:rsid w:val="00D95C91"/>
    <w:rsid w:val="00D95D1F"/>
    <w:rsid w:val="00D963B9"/>
    <w:rsid w:val="00D96599"/>
    <w:rsid w:val="00D9661B"/>
    <w:rsid w:val="00D9662F"/>
    <w:rsid w:val="00D96744"/>
    <w:rsid w:val="00D96A56"/>
    <w:rsid w:val="00D96B08"/>
    <w:rsid w:val="00D96B4F"/>
    <w:rsid w:val="00D96BEA"/>
    <w:rsid w:val="00D96EB0"/>
    <w:rsid w:val="00D978FE"/>
    <w:rsid w:val="00D97B9D"/>
    <w:rsid w:val="00D97D5F"/>
    <w:rsid w:val="00D97E5E"/>
    <w:rsid w:val="00DA03A7"/>
    <w:rsid w:val="00DA0470"/>
    <w:rsid w:val="00DA07EE"/>
    <w:rsid w:val="00DA0995"/>
    <w:rsid w:val="00DA0B90"/>
    <w:rsid w:val="00DA0F59"/>
    <w:rsid w:val="00DA0F9B"/>
    <w:rsid w:val="00DA12A3"/>
    <w:rsid w:val="00DA1755"/>
    <w:rsid w:val="00DA1847"/>
    <w:rsid w:val="00DA187A"/>
    <w:rsid w:val="00DA2498"/>
    <w:rsid w:val="00DA269C"/>
    <w:rsid w:val="00DA2850"/>
    <w:rsid w:val="00DA29F5"/>
    <w:rsid w:val="00DA2BE3"/>
    <w:rsid w:val="00DA2E37"/>
    <w:rsid w:val="00DA31B5"/>
    <w:rsid w:val="00DA34C1"/>
    <w:rsid w:val="00DA38F2"/>
    <w:rsid w:val="00DA3B1D"/>
    <w:rsid w:val="00DA3C2A"/>
    <w:rsid w:val="00DA4554"/>
    <w:rsid w:val="00DA48AD"/>
    <w:rsid w:val="00DA4A54"/>
    <w:rsid w:val="00DA4FB9"/>
    <w:rsid w:val="00DA513B"/>
    <w:rsid w:val="00DA5910"/>
    <w:rsid w:val="00DA5A29"/>
    <w:rsid w:val="00DA5B95"/>
    <w:rsid w:val="00DA5BE7"/>
    <w:rsid w:val="00DA5FD9"/>
    <w:rsid w:val="00DA6060"/>
    <w:rsid w:val="00DA61AF"/>
    <w:rsid w:val="00DA66CD"/>
    <w:rsid w:val="00DA68AA"/>
    <w:rsid w:val="00DA69C4"/>
    <w:rsid w:val="00DA6D3E"/>
    <w:rsid w:val="00DA71CF"/>
    <w:rsid w:val="00DA75F1"/>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B6"/>
    <w:rsid w:val="00DB48E2"/>
    <w:rsid w:val="00DB4AAB"/>
    <w:rsid w:val="00DB4EA0"/>
    <w:rsid w:val="00DB4FB9"/>
    <w:rsid w:val="00DB521B"/>
    <w:rsid w:val="00DB5464"/>
    <w:rsid w:val="00DB5DAE"/>
    <w:rsid w:val="00DB6156"/>
    <w:rsid w:val="00DB6284"/>
    <w:rsid w:val="00DB6400"/>
    <w:rsid w:val="00DB6512"/>
    <w:rsid w:val="00DB6769"/>
    <w:rsid w:val="00DB6935"/>
    <w:rsid w:val="00DB6980"/>
    <w:rsid w:val="00DB6A61"/>
    <w:rsid w:val="00DB6BA2"/>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299"/>
    <w:rsid w:val="00DC6441"/>
    <w:rsid w:val="00DC6B5A"/>
    <w:rsid w:val="00DC6F43"/>
    <w:rsid w:val="00DC7590"/>
    <w:rsid w:val="00DC782E"/>
    <w:rsid w:val="00DC7886"/>
    <w:rsid w:val="00DD00A5"/>
    <w:rsid w:val="00DD0130"/>
    <w:rsid w:val="00DD0833"/>
    <w:rsid w:val="00DD087C"/>
    <w:rsid w:val="00DD1B9F"/>
    <w:rsid w:val="00DD1BB0"/>
    <w:rsid w:val="00DD1DEF"/>
    <w:rsid w:val="00DD1E39"/>
    <w:rsid w:val="00DD2CA6"/>
    <w:rsid w:val="00DD2E10"/>
    <w:rsid w:val="00DD3049"/>
    <w:rsid w:val="00DD36DC"/>
    <w:rsid w:val="00DD3712"/>
    <w:rsid w:val="00DD3CFC"/>
    <w:rsid w:val="00DD3D41"/>
    <w:rsid w:val="00DD3FA3"/>
    <w:rsid w:val="00DD4A4A"/>
    <w:rsid w:val="00DD509F"/>
    <w:rsid w:val="00DD5115"/>
    <w:rsid w:val="00DD5808"/>
    <w:rsid w:val="00DD5B5B"/>
    <w:rsid w:val="00DD5FC9"/>
    <w:rsid w:val="00DD6084"/>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421"/>
    <w:rsid w:val="00DE249F"/>
    <w:rsid w:val="00DE28A2"/>
    <w:rsid w:val="00DE2B90"/>
    <w:rsid w:val="00DE2D45"/>
    <w:rsid w:val="00DE2DD5"/>
    <w:rsid w:val="00DE2F0F"/>
    <w:rsid w:val="00DE2F5A"/>
    <w:rsid w:val="00DE3327"/>
    <w:rsid w:val="00DE38A5"/>
    <w:rsid w:val="00DE3996"/>
    <w:rsid w:val="00DE418A"/>
    <w:rsid w:val="00DE443C"/>
    <w:rsid w:val="00DE4477"/>
    <w:rsid w:val="00DE4BDD"/>
    <w:rsid w:val="00DE4CD2"/>
    <w:rsid w:val="00DE502C"/>
    <w:rsid w:val="00DE50C3"/>
    <w:rsid w:val="00DE55DD"/>
    <w:rsid w:val="00DE56F8"/>
    <w:rsid w:val="00DE5A50"/>
    <w:rsid w:val="00DE5C18"/>
    <w:rsid w:val="00DE5D1D"/>
    <w:rsid w:val="00DE5FBC"/>
    <w:rsid w:val="00DE607A"/>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43A"/>
    <w:rsid w:val="00DF19A2"/>
    <w:rsid w:val="00DF19F2"/>
    <w:rsid w:val="00DF1AD0"/>
    <w:rsid w:val="00DF1BE9"/>
    <w:rsid w:val="00DF1C1A"/>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59D4"/>
    <w:rsid w:val="00DF6611"/>
    <w:rsid w:val="00DF6754"/>
    <w:rsid w:val="00DF6803"/>
    <w:rsid w:val="00DF6892"/>
    <w:rsid w:val="00DF68D3"/>
    <w:rsid w:val="00DF691D"/>
    <w:rsid w:val="00DF6A11"/>
    <w:rsid w:val="00DF6F29"/>
    <w:rsid w:val="00DF7176"/>
    <w:rsid w:val="00DF7924"/>
    <w:rsid w:val="00E000CD"/>
    <w:rsid w:val="00E00930"/>
    <w:rsid w:val="00E009DF"/>
    <w:rsid w:val="00E00B5D"/>
    <w:rsid w:val="00E00BA4"/>
    <w:rsid w:val="00E00F5D"/>
    <w:rsid w:val="00E0107B"/>
    <w:rsid w:val="00E01111"/>
    <w:rsid w:val="00E01461"/>
    <w:rsid w:val="00E0229E"/>
    <w:rsid w:val="00E02694"/>
    <w:rsid w:val="00E026FD"/>
    <w:rsid w:val="00E0276B"/>
    <w:rsid w:val="00E02A5B"/>
    <w:rsid w:val="00E02F28"/>
    <w:rsid w:val="00E030A0"/>
    <w:rsid w:val="00E0340C"/>
    <w:rsid w:val="00E03865"/>
    <w:rsid w:val="00E039CA"/>
    <w:rsid w:val="00E040B1"/>
    <w:rsid w:val="00E040BE"/>
    <w:rsid w:val="00E047B6"/>
    <w:rsid w:val="00E04A8A"/>
    <w:rsid w:val="00E052AD"/>
    <w:rsid w:val="00E0587F"/>
    <w:rsid w:val="00E058D6"/>
    <w:rsid w:val="00E05F1A"/>
    <w:rsid w:val="00E06200"/>
    <w:rsid w:val="00E0622A"/>
    <w:rsid w:val="00E0636C"/>
    <w:rsid w:val="00E07059"/>
    <w:rsid w:val="00E0706A"/>
    <w:rsid w:val="00E07612"/>
    <w:rsid w:val="00E07911"/>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729"/>
    <w:rsid w:val="00E11B28"/>
    <w:rsid w:val="00E11C46"/>
    <w:rsid w:val="00E127AD"/>
    <w:rsid w:val="00E12960"/>
    <w:rsid w:val="00E12C6F"/>
    <w:rsid w:val="00E12D4E"/>
    <w:rsid w:val="00E13A48"/>
    <w:rsid w:val="00E13CC2"/>
    <w:rsid w:val="00E13D36"/>
    <w:rsid w:val="00E142B7"/>
    <w:rsid w:val="00E14984"/>
    <w:rsid w:val="00E14B18"/>
    <w:rsid w:val="00E14F7A"/>
    <w:rsid w:val="00E1516F"/>
    <w:rsid w:val="00E1532F"/>
    <w:rsid w:val="00E158CD"/>
    <w:rsid w:val="00E15BD8"/>
    <w:rsid w:val="00E1601C"/>
    <w:rsid w:val="00E16315"/>
    <w:rsid w:val="00E16619"/>
    <w:rsid w:val="00E169C8"/>
    <w:rsid w:val="00E16F2C"/>
    <w:rsid w:val="00E17047"/>
    <w:rsid w:val="00E170CE"/>
    <w:rsid w:val="00E17118"/>
    <w:rsid w:val="00E17196"/>
    <w:rsid w:val="00E172D4"/>
    <w:rsid w:val="00E174E4"/>
    <w:rsid w:val="00E201B9"/>
    <w:rsid w:val="00E2021A"/>
    <w:rsid w:val="00E2101A"/>
    <w:rsid w:val="00E214F3"/>
    <w:rsid w:val="00E217EC"/>
    <w:rsid w:val="00E22394"/>
    <w:rsid w:val="00E228D8"/>
    <w:rsid w:val="00E22AE0"/>
    <w:rsid w:val="00E22B34"/>
    <w:rsid w:val="00E23003"/>
    <w:rsid w:val="00E23399"/>
    <w:rsid w:val="00E23599"/>
    <w:rsid w:val="00E23C7B"/>
    <w:rsid w:val="00E23E4D"/>
    <w:rsid w:val="00E2404E"/>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D65"/>
    <w:rsid w:val="00E31DF0"/>
    <w:rsid w:val="00E31FAF"/>
    <w:rsid w:val="00E3223D"/>
    <w:rsid w:val="00E327BF"/>
    <w:rsid w:val="00E328C7"/>
    <w:rsid w:val="00E32DD1"/>
    <w:rsid w:val="00E32E38"/>
    <w:rsid w:val="00E33088"/>
    <w:rsid w:val="00E33090"/>
    <w:rsid w:val="00E33151"/>
    <w:rsid w:val="00E33478"/>
    <w:rsid w:val="00E335EB"/>
    <w:rsid w:val="00E344C6"/>
    <w:rsid w:val="00E347A1"/>
    <w:rsid w:val="00E3481A"/>
    <w:rsid w:val="00E3495A"/>
    <w:rsid w:val="00E34E19"/>
    <w:rsid w:val="00E34F7C"/>
    <w:rsid w:val="00E354B4"/>
    <w:rsid w:val="00E35B23"/>
    <w:rsid w:val="00E35B5C"/>
    <w:rsid w:val="00E35E8D"/>
    <w:rsid w:val="00E36288"/>
    <w:rsid w:val="00E368C4"/>
    <w:rsid w:val="00E3692B"/>
    <w:rsid w:val="00E36ACD"/>
    <w:rsid w:val="00E36C8D"/>
    <w:rsid w:val="00E36D25"/>
    <w:rsid w:val="00E3702A"/>
    <w:rsid w:val="00E372F4"/>
    <w:rsid w:val="00E37699"/>
    <w:rsid w:val="00E37753"/>
    <w:rsid w:val="00E377CF"/>
    <w:rsid w:val="00E37A34"/>
    <w:rsid w:val="00E37D9D"/>
    <w:rsid w:val="00E407CB"/>
    <w:rsid w:val="00E40AF7"/>
    <w:rsid w:val="00E40F2B"/>
    <w:rsid w:val="00E4174E"/>
    <w:rsid w:val="00E41811"/>
    <w:rsid w:val="00E418C6"/>
    <w:rsid w:val="00E419D1"/>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58F3"/>
    <w:rsid w:val="00E461DC"/>
    <w:rsid w:val="00E46A6E"/>
    <w:rsid w:val="00E4702B"/>
    <w:rsid w:val="00E47548"/>
    <w:rsid w:val="00E47811"/>
    <w:rsid w:val="00E47983"/>
    <w:rsid w:val="00E47B12"/>
    <w:rsid w:val="00E47BE4"/>
    <w:rsid w:val="00E50118"/>
    <w:rsid w:val="00E5011D"/>
    <w:rsid w:val="00E50610"/>
    <w:rsid w:val="00E508BF"/>
    <w:rsid w:val="00E50DC8"/>
    <w:rsid w:val="00E51284"/>
    <w:rsid w:val="00E51538"/>
    <w:rsid w:val="00E51659"/>
    <w:rsid w:val="00E51971"/>
    <w:rsid w:val="00E51A47"/>
    <w:rsid w:val="00E51D4D"/>
    <w:rsid w:val="00E529CF"/>
    <w:rsid w:val="00E52F12"/>
    <w:rsid w:val="00E52F17"/>
    <w:rsid w:val="00E5333A"/>
    <w:rsid w:val="00E533A0"/>
    <w:rsid w:val="00E53AED"/>
    <w:rsid w:val="00E53D52"/>
    <w:rsid w:val="00E53E59"/>
    <w:rsid w:val="00E53F6A"/>
    <w:rsid w:val="00E540D9"/>
    <w:rsid w:val="00E5418A"/>
    <w:rsid w:val="00E5446A"/>
    <w:rsid w:val="00E54509"/>
    <w:rsid w:val="00E5455A"/>
    <w:rsid w:val="00E54B41"/>
    <w:rsid w:val="00E54BDF"/>
    <w:rsid w:val="00E54E6A"/>
    <w:rsid w:val="00E54F7B"/>
    <w:rsid w:val="00E54FCE"/>
    <w:rsid w:val="00E55176"/>
    <w:rsid w:val="00E55275"/>
    <w:rsid w:val="00E559CA"/>
    <w:rsid w:val="00E5658D"/>
    <w:rsid w:val="00E5664D"/>
    <w:rsid w:val="00E56A03"/>
    <w:rsid w:val="00E56CB5"/>
    <w:rsid w:val="00E56F36"/>
    <w:rsid w:val="00E5726C"/>
    <w:rsid w:val="00E57344"/>
    <w:rsid w:val="00E574D9"/>
    <w:rsid w:val="00E57559"/>
    <w:rsid w:val="00E57722"/>
    <w:rsid w:val="00E577A6"/>
    <w:rsid w:val="00E57A3B"/>
    <w:rsid w:val="00E57CFE"/>
    <w:rsid w:val="00E57E97"/>
    <w:rsid w:val="00E57EAC"/>
    <w:rsid w:val="00E60158"/>
    <w:rsid w:val="00E6018F"/>
    <w:rsid w:val="00E602BE"/>
    <w:rsid w:val="00E603A9"/>
    <w:rsid w:val="00E605FC"/>
    <w:rsid w:val="00E60827"/>
    <w:rsid w:val="00E60886"/>
    <w:rsid w:val="00E609BB"/>
    <w:rsid w:val="00E60E9E"/>
    <w:rsid w:val="00E61175"/>
    <w:rsid w:val="00E61608"/>
    <w:rsid w:val="00E61D54"/>
    <w:rsid w:val="00E61E95"/>
    <w:rsid w:val="00E62184"/>
    <w:rsid w:val="00E6234F"/>
    <w:rsid w:val="00E623B0"/>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71B"/>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798"/>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908"/>
    <w:rsid w:val="00E83C9B"/>
    <w:rsid w:val="00E83D5F"/>
    <w:rsid w:val="00E840AE"/>
    <w:rsid w:val="00E8426F"/>
    <w:rsid w:val="00E84502"/>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0E6C"/>
    <w:rsid w:val="00E910F9"/>
    <w:rsid w:val="00E91259"/>
    <w:rsid w:val="00E9134A"/>
    <w:rsid w:val="00E916A7"/>
    <w:rsid w:val="00E91713"/>
    <w:rsid w:val="00E9193E"/>
    <w:rsid w:val="00E91A78"/>
    <w:rsid w:val="00E91D48"/>
    <w:rsid w:val="00E92138"/>
    <w:rsid w:val="00E92167"/>
    <w:rsid w:val="00E924FA"/>
    <w:rsid w:val="00E92A39"/>
    <w:rsid w:val="00E92F4B"/>
    <w:rsid w:val="00E92F5C"/>
    <w:rsid w:val="00E9317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5D4"/>
    <w:rsid w:val="00EA1A74"/>
    <w:rsid w:val="00EA1D0E"/>
    <w:rsid w:val="00EA225E"/>
    <w:rsid w:val="00EA267C"/>
    <w:rsid w:val="00EA26AA"/>
    <w:rsid w:val="00EA2BB8"/>
    <w:rsid w:val="00EA2E2D"/>
    <w:rsid w:val="00EA30EC"/>
    <w:rsid w:val="00EA3378"/>
    <w:rsid w:val="00EA3442"/>
    <w:rsid w:val="00EA36BB"/>
    <w:rsid w:val="00EA3B9E"/>
    <w:rsid w:val="00EA3C2A"/>
    <w:rsid w:val="00EA3FC2"/>
    <w:rsid w:val="00EA4059"/>
    <w:rsid w:val="00EA498A"/>
    <w:rsid w:val="00EA5008"/>
    <w:rsid w:val="00EA511E"/>
    <w:rsid w:val="00EA54A8"/>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B42"/>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4EA9"/>
    <w:rsid w:val="00EB5388"/>
    <w:rsid w:val="00EB5486"/>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186"/>
    <w:rsid w:val="00EC1429"/>
    <w:rsid w:val="00EC14D7"/>
    <w:rsid w:val="00EC2015"/>
    <w:rsid w:val="00EC22CE"/>
    <w:rsid w:val="00EC232F"/>
    <w:rsid w:val="00EC2526"/>
    <w:rsid w:val="00EC31F4"/>
    <w:rsid w:val="00EC33BC"/>
    <w:rsid w:val="00EC34CE"/>
    <w:rsid w:val="00EC3542"/>
    <w:rsid w:val="00EC36F3"/>
    <w:rsid w:val="00EC3A53"/>
    <w:rsid w:val="00EC3C9B"/>
    <w:rsid w:val="00EC3D7D"/>
    <w:rsid w:val="00EC4332"/>
    <w:rsid w:val="00EC45F5"/>
    <w:rsid w:val="00EC461B"/>
    <w:rsid w:val="00EC4F20"/>
    <w:rsid w:val="00EC53DA"/>
    <w:rsid w:val="00EC551D"/>
    <w:rsid w:val="00EC5611"/>
    <w:rsid w:val="00EC5AEC"/>
    <w:rsid w:val="00EC5AF8"/>
    <w:rsid w:val="00EC5D58"/>
    <w:rsid w:val="00EC6676"/>
    <w:rsid w:val="00EC726D"/>
    <w:rsid w:val="00EC7BBF"/>
    <w:rsid w:val="00EC7C45"/>
    <w:rsid w:val="00EC7DFF"/>
    <w:rsid w:val="00EC7F06"/>
    <w:rsid w:val="00ED06BB"/>
    <w:rsid w:val="00ED06F0"/>
    <w:rsid w:val="00ED0A75"/>
    <w:rsid w:val="00ED0B07"/>
    <w:rsid w:val="00ED0B96"/>
    <w:rsid w:val="00ED0DF8"/>
    <w:rsid w:val="00ED0FD0"/>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42"/>
    <w:rsid w:val="00ED68EA"/>
    <w:rsid w:val="00ED6C04"/>
    <w:rsid w:val="00ED6C70"/>
    <w:rsid w:val="00ED6D6C"/>
    <w:rsid w:val="00ED7167"/>
    <w:rsid w:val="00ED75F2"/>
    <w:rsid w:val="00ED7793"/>
    <w:rsid w:val="00ED77DD"/>
    <w:rsid w:val="00ED7A02"/>
    <w:rsid w:val="00ED7AE5"/>
    <w:rsid w:val="00ED7DFA"/>
    <w:rsid w:val="00ED7E54"/>
    <w:rsid w:val="00ED7FEF"/>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A4F"/>
    <w:rsid w:val="00EE4D2C"/>
    <w:rsid w:val="00EE4FD2"/>
    <w:rsid w:val="00EE5074"/>
    <w:rsid w:val="00EE54AB"/>
    <w:rsid w:val="00EE5693"/>
    <w:rsid w:val="00EE57AD"/>
    <w:rsid w:val="00EE5DD8"/>
    <w:rsid w:val="00EE6120"/>
    <w:rsid w:val="00EE649A"/>
    <w:rsid w:val="00EE69D2"/>
    <w:rsid w:val="00EE72C8"/>
    <w:rsid w:val="00EE7915"/>
    <w:rsid w:val="00EE7BDF"/>
    <w:rsid w:val="00EE7C9B"/>
    <w:rsid w:val="00EE7F53"/>
    <w:rsid w:val="00EE7F83"/>
    <w:rsid w:val="00EF003F"/>
    <w:rsid w:val="00EF068A"/>
    <w:rsid w:val="00EF0E47"/>
    <w:rsid w:val="00EF1009"/>
    <w:rsid w:val="00EF117C"/>
    <w:rsid w:val="00EF13D5"/>
    <w:rsid w:val="00EF14E4"/>
    <w:rsid w:val="00EF17DD"/>
    <w:rsid w:val="00EF194D"/>
    <w:rsid w:val="00EF1B95"/>
    <w:rsid w:val="00EF21C1"/>
    <w:rsid w:val="00EF240D"/>
    <w:rsid w:val="00EF25B1"/>
    <w:rsid w:val="00EF2620"/>
    <w:rsid w:val="00EF29CC"/>
    <w:rsid w:val="00EF2A0E"/>
    <w:rsid w:val="00EF2FBE"/>
    <w:rsid w:val="00EF3A9E"/>
    <w:rsid w:val="00EF3CFD"/>
    <w:rsid w:val="00EF40AA"/>
    <w:rsid w:val="00EF4178"/>
    <w:rsid w:val="00EF43A4"/>
    <w:rsid w:val="00EF44A6"/>
    <w:rsid w:val="00EF4501"/>
    <w:rsid w:val="00EF4CAA"/>
    <w:rsid w:val="00EF4D3A"/>
    <w:rsid w:val="00EF5004"/>
    <w:rsid w:val="00EF5BC1"/>
    <w:rsid w:val="00EF62C7"/>
    <w:rsid w:val="00EF63D0"/>
    <w:rsid w:val="00EF671F"/>
    <w:rsid w:val="00EF6792"/>
    <w:rsid w:val="00EF69FB"/>
    <w:rsid w:val="00EF6A33"/>
    <w:rsid w:val="00EF72E6"/>
    <w:rsid w:val="00EF74C3"/>
    <w:rsid w:val="00EF79C7"/>
    <w:rsid w:val="00F0031A"/>
    <w:rsid w:val="00F00669"/>
    <w:rsid w:val="00F0068E"/>
    <w:rsid w:val="00F00693"/>
    <w:rsid w:val="00F00798"/>
    <w:rsid w:val="00F00996"/>
    <w:rsid w:val="00F00C54"/>
    <w:rsid w:val="00F00FF3"/>
    <w:rsid w:val="00F01252"/>
    <w:rsid w:val="00F01D4B"/>
    <w:rsid w:val="00F01DA0"/>
    <w:rsid w:val="00F01E5A"/>
    <w:rsid w:val="00F0207F"/>
    <w:rsid w:val="00F022B1"/>
    <w:rsid w:val="00F024CC"/>
    <w:rsid w:val="00F025AA"/>
    <w:rsid w:val="00F02737"/>
    <w:rsid w:val="00F0282D"/>
    <w:rsid w:val="00F0286E"/>
    <w:rsid w:val="00F0288A"/>
    <w:rsid w:val="00F032E5"/>
    <w:rsid w:val="00F034C4"/>
    <w:rsid w:val="00F03561"/>
    <w:rsid w:val="00F035D9"/>
    <w:rsid w:val="00F04C65"/>
    <w:rsid w:val="00F054D0"/>
    <w:rsid w:val="00F05508"/>
    <w:rsid w:val="00F05578"/>
    <w:rsid w:val="00F05941"/>
    <w:rsid w:val="00F05EF5"/>
    <w:rsid w:val="00F06324"/>
    <w:rsid w:val="00F06405"/>
    <w:rsid w:val="00F069CA"/>
    <w:rsid w:val="00F0734A"/>
    <w:rsid w:val="00F07B09"/>
    <w:rsid w:val="00F07BEB"/>
    <w:rsid w:val="00F104B3"/>
    <w:rsid w:val="00F107E1"/>
    <w:rsid w:val="00F107E7"/>
    <w:rsid w:val="00F10834"/>
    <w:rsid w:val="00F10B66"/>
    <w:rsid w:val="00F10D86"/>
    <w:rsid w:val="00F10F69"/>
    <w:rsid w:val="00F111C2"/>
    <w:rsid w:val="00F11209"/>
    <w:rsid w:val="00F11862"/>
    <w:rsid w:val="00F11D41"/>
    <w:rsid w:val="00F11D56"/>
    <w:rsid w:val="00F11DCB"/>
    <w:rsid w:val="00F12050"/>
    <w:rsid w:val="00F12493"/>
    <w:rsid w:val="00F125F0"/>
    <w:rsid w:val="00F128A8"/>
    <w:rsid w:val="00F12CF7"/>
    <w:rsid w:val="00F13072"/>
    <w:rsid w:val="00F14023"/>
    <w:rsid w:val="00F1431A"/>
    <w:rsid w:val="00F1447A"/>
    <w:rsid w:val="00F14517"/>
    <w:rsid w:val="00F1453F"/>
    <w:rsid w:val="00F14D49"/>
    <w:rsid w:val="00F14E63"/>
    <w:rsid w:val="00F14FC4"/>
    <w:rsid w:val="00F154DC"/>
    <w:rsid w:val="00F15DC0"/>
    <w:rsid w:val="00F15E78"/>
    <w:rsid w:val="00F15FFF"/>
    <w:rsid w:val="00F16150"/>
    <w:rsid w:val="00F16551"/>
    <w:rsid w:val="00F16B8E"/>
    <w:rsid w:val="00F1749E"/>
    <w:rsid w:val="00F174A9"/>
    <w:rsid w:val="00F17656"/>
    <w:rsid w:val="00F1785D"/>
    <w:rsid w:val="00F17D1D"/>
    <w:rsid w:val="00F17DB7"/>
    <w:rsid w:val="00F2053B"/>
    <w:rsid w:val="00F20756"/>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92"/>
    <w:rsid w:val="00F237F2"/>
    <w:rsid w:val="00F23C7C"/>
    <w:rsid w:val="00F23C81"/>
    <w:rsid w:val="00F23CF4"/>
    <w:rsid w:val="00F24232"/>
    <w:rsid w:val="00F24406"/>
    <w:rsid w:val="00F24505"/>
    <w:rsid w:val="00F2480A"/>
    <w:rsid w:val="00F24916"/>
    <w:rsid w:val="00F24961"/>
    <w:rsid w:val="00F24B29"/>
    <w:rsid w:val="00F24BB3"/>
    <w:rsid w:val="00F24F58"/>
    <w:rsid w:val="00F25296"/>
    <w:rsid w:val="00F252D4"/>
    <w:rsid w:val="00F2531D"/>
    <w:rsid w:val="00F25589"/>
    <w:rsid w:val="00F25B22"/>
    <w:rsid w:val="00F25F7E"/>
    <w:rsid w:val="00F26381"/>
    <w:rsid w:val="00F2658D"/>
    <w:rsid w:val="00F269DC"/>
    <w:rsid w:val="00F27113"/>
    <w:rsid w:val="00F275AE"/>
    <w:rsid w:val="00F275D6"/>
    <w:rsid w:val="00F27750"/>
    <w:rsid w:val="00F27956"/>
    <w:rsid w:val="00F27A77"/>
    <w:rsid w:val="00F27C8B"/>
    <w:rsid w:val="00F27DB9"/>
    <w:rsid w:val="00F27E24"/>
    <w:rsid w:val="00F27E59"/>
    <w:rsid w:val="00F30099"/>
    <w:rsid w:val="00F30124"/>
    <w:rsid w:val="00F306CE"/>
    <w:rsid w:val="00F307F2"/>
    <w:rsid w:val="00F308C3"/>
    <w:rsid w:val="00F310CF"/>
    <w:rsid w:val="00F314F5"/>
    <w:rsid w:val="00F31798"/>
    <w:rsid w:val="00F319B4"/>
    <w:rsid w:val="00F31AFB"/>
    <w:rsid w:val="00F31CB3"/>
    <w:rsid w:val="00F31CBB"/>
    <w:rsid w:val="00F31D9B"/>
    <w:rsid w:val="00F3219C"/>
    <w:rsid w:val="00F3228D"/>
    <w:rsid w:val="00F323A5"/>
    <w:rsid w:val="00F32411"/>
    <w:rsid w:val="00F32524"/>
    <w:rsid w:val="00F32BDA"/>
    <w:rsid w:val="00F32D4B"/>
    <w:rsid w:val="00F336BB"/>
    <w:rsid w:val="00F3378F"/>
    <w:rsid w:val="00F339E2"/>
    <w:rsid w:val="00F33AF5"/>
    <w:rsid w:val="00F33AF7"/>
    <w:rsid w:val="00F33DDB"/>
    <w:rsid w:val="00F33EAE"/>
    <w:rsid w:val="00F34A97"/>
    <w:rsid w:val="00F34BAE"/>
    <w:rsid w:val="00F357B9"/>
    <w:rsid w:val="00F35A12"/>
    <w:rsid w:val="00F35ABC"/>
    <w:rsid w:val="00F35F56"/>
    <w:rsid w:val="00F3680B"/>
    <w:rsid w:val="00F368A3"/>
    <w:rsid w:val="00F36CCA"/>
    <w:rsid w:val="00F36F3E"/>
    <w:rsid w:val="00F36F93"/>
    <w:rsid w:val="00F370E5"/>
    <w:rsid w:val="00F37334"/>
    <w:rsid w:val="00F373E4"/>
    <w:rsid w:val="00F3766E"/>
    <w:rsid w:val="00F376FA"/>
    <w:rsid w:val="00F37C5D"/>
    <w:rsid w:val="00F40AC4"/>
    <w:rsid w:val="00F40BAA"/>
    <w:rsid w:val="00F40F0F"/>
    <w:rsid w:val="00F4122D"/>
    <w:rsid w:val="00F412F5"/>
    <w:rsid w:val="00F414CD"/>
    <w:rsid w:val="00F41623"/>
    <w:rsid w:val="00F41995"/>
    <w:rsid w:val="00F41E17"/>
    <w:rsid w:val="00F41F20"/>
    <w:rsid w:val="00F428AA"/>
    <w:rsid w:val="00F43145"/>
    <w:rsid w:val="00F43147"/>
    <w:rsid w:val="00F4336D"/>
    <w:rsid w:val="00F435B4"/>
    <w:rsid w:val="00F4373A"/>
    <w:rsid w:val="00F439D9"/>
    <w:rsid w:val="00F43A08"/>
    <w:rsid w:val="00F43B12"/>
    <w:rsid w:val="00F44299"/>
    <w:rsid w:val="00F443AF"/>
    <w:rsid w:val="00F4444A"/>
    <w:rsid w:val="00F44DB7"/>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47DB5"/>
    <w:rsid w:val="00F47F03"/>
    <w:rsid w:val="00F50DA6"/>
    <w:rsid w:val="00F50E29"/>
    <w:rsid w:val="00F50EDC"/>
    <w:rsid w:val="00F511A2"/>
    <w:rsid w:val="00F51CFA"/>
    <w:rsid w:val="00F51E2A"/>
    <w:rsid w:val="00F51EF7"/>
    <w:rsid w:val="00F52055"/>
    <w:rsid w:val="00F52263"/>
    <w:rsid w:val="00F52ACE"/>
    <w:rsid w:val="00F52B36"/>
    <w:rsid w:val="00F52EE5"/>
    <w:rsid w:val="00F53276"/>
    <w:rsid w:val="00F533CB"/>
    <w:rsid w:val="00F5357C"/>
    <w:rsid w:val="00F53878"/>
    <w:rsid w:val="00F53A7F"/>
    <w:rsid w:val="00F53FAB"/>
    <w:rsid w:val="00F54374"/>
    <w:rsid w:val="00F543CA"/>
    <w:rsid w:val="00F543DD"/>
    <w:rsid w:val="00F5450A"/>
    <w:rsid w:val="00F54D72"/>
    <w:rsid w:val="00F552D4"/>
    <w:rsid w:val="00F5549D"/>
    <w:rsid w:val="00F554C9"/>
    <w:rsid w:val="00F55798"/>
    <w:rsid w:val="00F565A7"/>
    <w:rsid w:val="00F56D5E"/>
    <w:rsid w:val="00F56FD7"/>
    <w:rsid w:val="00F57520"/>
    <w:rsid w:val="00F57749"/>
    <w:rsid w:val="00F57A84"/>
    <w:rsid w:val="00F57B10"/>
    <w:rsid w:val="00F57E9A"/>
    <w:rsid w:val="00F57ED9"/>
    <w:rsid w:val="00F57F1A"/>
    <w:rsid w:val="00F57F8D"/>
    <w:rsid w:val="00F6059A"/>
    <w:rsid w:val="00F606B7"/>
    <w:rsid w:val="00F60C71"/>
    <w:rsid w:val="00F612EC"/>
    <w:rsid w:val="00F614F9"/>
    <w:rsid w:val="00F615FA"/>
    <w:rsid w:val="00F61A49"/>
    <w:rsid w:val="00F61AC4"/>
    <w:rsid w:val="00F61B3E"/>
    <w:rsid w:val="00F61D05"/>
    <w:rsid w:val="00F61D19"/>
    <w:rsid w:val="00F61F4C"/>
    <w:rsid w:val="00F622D1"/>
    <w:rsid w:val="00F623E8"/>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4AF"/>
    <w:rsid w:val="00F65DE6"/>
    <w:rsid w:val="00F65E86"/>
    <w:rsid w:val="00F663C0"/>
    <w:rsid w:val="00F66546"/>
    <w:rsid w:val="00F668B4"/>
    <w:rsid w:val="00F66C34"/>
    <w:rsid w:val="00F66D1D"/>
    <w:rsid w:val="00F670B9"/>
    <w:rsid w:val="00F6768F"/>
    <w:rsid w:val="00F67A48"/>
    <w:rsid w:val="00F67B03"/>
    <w:rsid w:val="00F67D75"/>
    <w:rsid w:val="00F67F5C"/>
    <w:rsid w:val="00F70205"/>
    <w:rsid w:val="00F7023A"/>
    <w:rsid w:val="00F7081B"/>
    <w:rsid w:val="00F70AC7"/>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467"/>
    <w:rsid w:val="00F74688"/>
    <w:rsid w:val="00F74710"/>
    <w:rsid w:val="00F74EEE"/>
    <w:rsid w:val="00F75583"/>
    <w:rsid w:val="00F76415"/>
    <w:rsid w:val="00F76504"/>
    <w:rsid w:val="00F7657A"/>
    <w:rsid w:val="00F76D4F"/>
    <w:rsid w:val="00F7744E"/>
    <w:rsid w:val="00F77B9C"/>
    <w:rsid w:val="00F80611"/>
    <w:rsid w:val="00F8093D"/>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6E2"/>
    <w:rsid w:val="00F857DB"/>
    <w:rsid w:val="00F85925"/>
    <w:rsid w:val="00F85A6C"/>
    <w:rsid w:val="00F85B91"/>
    <w:rsid w:val="00F85D90"/>
    <w:rsid w:val="00F86E9E"/>
    <w:rsid w:val="00F87433"/>
    <w:rsid w:val="00F8749B"/>
    <w:rsid w:val="00F8756F"/>
    <w:rsid w:val="00F8759F"/>
    <w:rsid w:val="00F879C4"/>
    <w:rsid w:val="00F87B33"/>
    <w:rsid w:val="00F87F3D"/>
    <w:rsid w:val="00F90698"/>
    <w:rsid w:val="00F90D7D"/>
    <w:rsid w:val="00F91158"/>
    <w:rsid w:val="00F9129C"/>
    <w:rsid w:val="00F9130A"/>
    <w:rsid w:val="00F91C71"/>
    <w:rsid w:val="00F91D12"/>
    <w:rsid w:val="00F91DD9"/>
    <w:rsid w:val="00F91ED5"/>
    <w:rsid w:val="00F91F8E"/>
    <w:rsid w:val="00F92740"/>
    <w:rsid w:val="00F92ACF"/>
    <w:rsid w:val="00F92C16"/>
    <w:rsid w:val="00F931C6"/>
    <w:rsid w:val="00F932A1"/>
    <w:rsid w:val="00F933A6"/>
    <w:rsid w:val="00F933C4"/>
    <w:rsid w:val="00F9384F"/>
    <w:rsid w:val="00F93C23"/>
    <w:rsid w:val="00F93CC3"/>
    <w:rsid w:val="00F93E35"/>
    <w:rsid w:val="00F94460"/>
    <w:rsid w:val="00F946F8"/>
    <w:rsid w:val="00F9483B"/>
    <w:rsid w:val="00F94EF3"/>
    <w:rsid w:val="00F950B2"/>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55B"/>
    <w:rsid w:val="00FA0623"/>
    <w:rsid w:val="00FA0A5B"/>
    <w:rsid w:val="00FA0AC0"/>
    <w:rsid w:val="00FA0FF9"/>
    <w:rsid w:val="00FA160E"/>
    <w:rsid w:val="00FA183E"/>
    <w:rsid w:val="00FA1A25"/>
    <w:rsid w:val="00FA1B45"/>
    <w:rsid w:val="00FA1C96"/>
    <w:rsid w:val="00FA1DBA"/>
    <w:rsid w:val="00FA2230"/>
    <w:rsid w:val="00FA2290"/>
    <w:rsid w:val="00FA2434"/>
    <w:rsid w:val="00FA2541"/>
    <w:rsid w:val="00FA2694"/>
    <w:rsid w:val="00FA2DF5"/>
    <w:rsid w:val="00FA31F3"/>
    <w:rsid w:val="00FA34B4"/>
    <w:rsid w:val="00FA36F6"/>
    <w:rsid w:val="00FA39C2"/>
    <w:rsid w:val="00FA42E5"/>
    <w:rsid w:val="00FA4328"/>
    <w:rsid w:val="00FA4394"/>
    <w:rsid w:val="00FA4579"/>
    <w:rsid w:val="00FA4704"/>
    <w:rsid w:val="00FA4754"/>
    <w:rsid w:val="00FA4C33"/>
    <w:rsid w:val="00FA4E8B"/>
    <w:rsid w:val="00FA5346"/>
    <w:rsid w:val="00FA5512"/>
    <w:rsid w:val="00FA57FE"/>
    <w:rsid w:val="00FA5CAB"/>
    <w:rsid w:val="00FA5D4D"/>
    <w:rsid w:val="00FA603F"/>
    <w:rsid w:val="00FA63AB"/>
    <w:rsid w:val="00FA645B"/>
    <w:rsid w:val="00FA66C3"/>
    <w:rsid w:val="00FA6DBF"/>
    <w:rsid w:val="00FA764C"/>
    <w:rsid w:val="00FA7BF3"/>
    <w:rsid w:val="00FA7C7B"/>
    <w:rsid w:val="00FB0C00"/>
    <w:rsid w:val="00FB0DE1"/>
    <w:rsid w:val="00FB0F39"/>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446"/>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49"/>
    <w:rsid w:val="00FC3C89"/>
    <w:rsid w:val="00FC3CDA"/>
    <w:rsid w:val="00FC4061"/>
    <w:rsid w:val="00FC40A2"/>
    <w:rsid w:val="00FC4270"/>
    <w:rsid w:val="00FC44C6"/>
    <w:rsid w:val="00FC5213"/>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1A7"/>
    <w:rsid w:val="00FC7260"/>
    <w:rsid w:val="00FC73A7"/>
    <w:rsid w:val="00FC771C"/>
    <w:rsid w:val="00FC77EF"/>
    <w:rsid w:val="00FC7A56"/>
    <w:rsid w:val="00FC7BBC"/>
    <w:rsid w:val="00FC7EF1"/>
    <w:rsid w:val="00FC7F31"/>
    <w:rsid w:val="00FC7F7C"/>
    <w:rsid w:val="00FD0185"/>
    <w:rsid w:val="00FD036E"/>
    <w:rsid w:val="00FD08A0"/>
    <w:rsid w:val="00FD0BB9"/>
    <w:rsid w:val="00FD0BF8"/>
    <w:rsid w:val="00FD0D97"/>
    <w:rsid w:val="00FD0EA6"/>
    <w:rsid w:val="00FD10B3"/>
    <w:rsid w:val="00FD19E0"/>
    <w:rsid w:val="00FD1A66"/>
    <w:rsid w:val="00FD1DEA"/>
    <w:rsid w:val="00FD1EBE"/>
    <w:rsid w:val="00FD1F17"/>
    <w:rsid w:val="00FD2230"/>
    <w:rsid w:val="00FD2374"/>
    <w:rsid w:val="00FD247E"/>
    <w:rsid w:val="00FD2617"/>
    <w:rsid w:val="00FD27D8"/>
    <w:rsid w:val="00FD28BA"/>
    <w:rsid w:val="00FD2A55"/>
    <w:rsid w:val="00FD2B8C"/>
    <w:rsid w:val="00FD2D76"/>
    <w:rsid w:val="00FD2F83"/>
    <w:rsid w:val="00FD316C"/>
    <w:rsid w:val="00FD331C"/>
    <w:rsid w:val="00FD3506"/>
    <w:rsid w:val="00FD375C"/>
    <w:rsid w:val="00FD3A45"/>
    <w:rsid w:val="00FD3AAC"/>
    <w:rsid w:val="00FD3DDA"/>
    <w:rsid w:val="00FD41D2"/>
    <w:rsid w:val="00FD42FD"/>
    <w:rsid w:val="00FD44A5"/>
    <w:rsid w:val="00FD4582"/>
    <w:rsid w:val="00FD566F"/>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447"/>
    <w:rsid w:val="00FE35D1"/>
    <w:rsid w:val="00FE3781"/>
    <w:rsid w:val="00FE38DF"/>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680"/>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3FE8-6DD7-4A74-8651-E3AED1DD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35</Pages>
  <Words>35873</Words>
  <Characters>204480</Characters>
  <Application>Microsoft Office Word</Application>
  <DocSecurity>0</DocSecurity>
  <Lines>1704</Lines>
  <Paragraphs>479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239874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1211</cp:revision>
  <dcterms:created xsi:type="dcterms:W3CDTF">2020-12-02T14:08:00Z</dcterms:created>
  <dcterms:modified xsi:type="dcterms:W3CDTF">2020-12-06T21:02:00Z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id="KQvF62Gn"/&gt;&lt;style id="http://www.zotero.org/styles/bmc-womens-health" hasBibliography="1" bibliographyStyleHasBeenSet="1"/&gt;&lt;prefs&gt;&lt;pref name="fieldType" value="Field"/&gt;&lt;/prefs&gt;&lt;/data&gt;</vt:lpwstr>
  </property>
</Properties>
</file>