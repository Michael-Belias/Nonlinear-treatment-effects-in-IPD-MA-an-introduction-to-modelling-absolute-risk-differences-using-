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2C812" w14:textId="43C4B782" w:rsidR="000C2248" w:rsidRDefault="009E2ADE" w:rsidP="000C2248">
      <w:pPr>
        <w:pStyle w:val="NormalWeb"/>
        <w:rPr>
          <w:color w:val="000000"/>
          <w:sz w:val="24"/>
          <w:szCs w:val="24"/>
        </w:rPr>
      </w:pPr>
      <w:commentRangeStart w:id="0"/>
      <w:commentRangeStart w:id="1"/>
      <w:r>
        <w:rPr>
          <w:color w:val="000000"/>
          <w:sz w:val="24"/>
          <w:szCs w:val="24"/>
        </w:rPr>
        <w:t>–</w:t>
      </w:r>
    </w:p>
    <w:p w14:paraId="3AA248C2" w14:textId="77777777" w:rsidR="000C2248" w:rsidRDefault="000C2248" w:rsidP="000C2248">
      <w:pPr>
        <w:pStyle w:val="NormalWeb"/>
        <w:rPr>
          <w:color w:val="000000"/>
          <w:sz w:val="24"/>
          <w:szCs w:val="24"/>
        </w:rPr>
      </w:pPr>
    </w:p>
    <w:p w14:paraId="5B92AAB0" w14:textId="7C10554D" w:rsidR="000C2248" w:rsidRDefault="008B2D6B" w:rsidP="000C2248">
      <w:pPr>
        <w:pStyle w:val="NormalWeb"/>
        <w:rPr>
          <w:color w:val="000000"/>
          <w:sz w:val="24"/>
          <w:szCs w:val="24"/>
        </w:rPr>
      </w:pPr>
      <w:commentRangeStart w:id="2"/>
      <w:commentRangeEnd w:id="2"/>
      <w:r>
        <w:rPr>
          <w:rStyle w:val="CommentReference"/>
        </w:rPr>
        <w:commentReference w:id="2"/>
      </w:r>
      <w:r w:rsidR="000C2248">
        <w:rPr>
          <w:color w:val="000000"/>
          <w:sz w:val="24"/>
          <w:szCs w:val="24"/>
        </w:rPr>
        <w:t> </w:t>
      </w:r>
      <w:commentRangeEnd w:id="0"/>
      <w:r w:rsidR="006D4313">
        <w:rPr>
          <w:rStyle w:val="CommentReference"/>
        </w:rPr>
        <w:commentReference w:id="0"/>
      </w:r>
      <w:commentRangeEnd w:id="1"/>
      <w:r w:rsidR="004A2071">
        <w:rPr>
          <w:rStyle w:val="CommentReference"/>
        </w:rPr>
        <w:commentReference w:id="1"/>
      </w:r>
    </w:p>
    <w:p w14:paraId="24AAFD34" w14:textId="2D758611" w:rsidR="000C2248" w:rsidRDefault="000C2248" w:rsidP="000C2248">
      <w:pPr>
        <w:pStyle w:val="NormalWeb"/>
        <w:rPr>
          <w:color w:val="000000"/>
          <w:sz w:val="24"/>
          <w:szCs w:val="24"/>
        </w:rPr>
      </w:pPr>
    </w:p>
    <w:p w14:paraId="45DA19D1" w14:textId="77777777" w:rsidR="000F43F1" w:rsidRPr="003A06BF" w:rsidRDefault="000F43F1" w:rsidP="000C2248">
      <w:pPr>
        <w:pStyle w:val="NormalWeb"/>
        <w:rPr>
          <w:rFonts w:ascii="Segoe UI" w:hAnsi="Segoe UI" w:cs="Segoe UI"/>
          <w:color w:val="212121"/>
          <w:sz w:val="20"/>
          <w:szCs w:val="20"/>
          <w:shd w:val="clear" w:color="auto" w:fill="FFFFFF"/>
        </w:rPr>
      </w:pPr>
      <w:r w:rsidRPr="003A06BF">
        <w:rPr>
          <w:rFonts w:ascii="Segoe UI" w:hAnsi="Segoe UI" w:cs="Segoe UI"/>
          <w:color w:val="212121"/>
          <w:sz w:val="20"/>
          <w:szCs w:val="20"/>
          <w:shd w:val="clear" w:color="auto" w:fill="FFFFFF"/>
        </w:rPr>
        <w:t xml:space="preserve">Manuscript ID RSM-07-2020-0103 </w:t>
      </w:r>
    </w:p>
    <w:p w14:paraId="09FA4B85" w14:textId="77777777" w:rsidR="000F43F1" w:rsidRPr="003A06BF" w:rsidRDefault="000F43F1" w:rsidP="000C2248">
      <w:pPr>
        <w:pStyle w:val="NormalWeb"/>
        <w:rPr>
          <w:rFonts w:ascii="Segoe UI" w:hAnsi="Segoe UI" w:cs="Segoe UI"/>
          <w:color w:val="212121"/>
          <w:sz w:val="20"/>
          <w:szCs w:val="20"/>
          <w:shd w:val="clear" w:color="auto" w:fill="FFFFFF"/>
        </w:rPr>
      </w:pPr>
    </w:p>
    <w:p w14:paraId="5F82E379" w14:textId="77777777" w:rsidR="007E68FD" w:rsidRPr="003A06BF" w:rsidRDefault="000F43F1" w:rsidP="000C2248">
      <w:pPr>
        <w:pStyle w:val="NormalWeb"/>
        <w:rPr>
          <w:rFonts w:ascii="Segoe UI" w:hAnsi="Segoe UI" w:cs="Segoe UI"/>
          <w:color w:val="212121"/>
          <w:sz w:val="20"/>
          <w:szCs w:val="20"/>
          <w:shd w:val="clear" w:color="auto" w:fill="FFFFFF"/>
        </w:rPr>
      </w:pPr>
      <w:r w:rsidRPr="003A06BF">
        <w:rPr>
          <w:rFonts w:ascii="Segoe UI" w:hAnsi="Segoe UI" w:cs="Segoe UI"/>
          <w:color w:val="212121"/>
          <w:sz w:val="20"/>
          <w:szCs w:val="20"/>
          <w:shd w:val="clear" w:color="auto" w:fill="FFFFFF"/>
        </w:rPr>
        <w:t xml:space="preserve">Response to Reviewers </w:t>
      </w:r>
    </w:p>
    <w:p w14:paraId="0BB64606" w14:textId="77777777" w:rsidR="007E68FD" w:rsidRPr="003A06BF" w:rsidRDefault="007E68FD" w:rsidP="000C2248">
      <w:pPr>
        <w:pStyle w:val="NormalWeb"/>
        <w:rPr>
          <w:rFonts w:ascii="Segoe UI" w:hAnsi="Segoe UI" w:cs="Segoe UI"/>
          <w:color w:val="212121"/>
          <w:sz w:val="20"/>
          <w:szCs w:val="20"/>
          <w:shd w:val="clear" w:color="auto" w:fill="FFFFFF"/>
        </w:rPr>
      </w:pPr>
    </w:p>
    <w:p w14:paraId="3FFD92D8" w14:textId="3081CA3C" w:rsidR="003A06BF" w:rsidRPr="003A06BF" w:rsidRDefault="000F43F1" w:rsidP="000C2248">
      <w:pPr>
        <w:pStyle w:val="NormalWeb"/>
        <w:rPr>
          <w:rFonts w:ascii="Segoe UI" w:hAnsi="Segoe UI" w:cs="Segoe UI"/>
          <w:color w:val="212121"/>
          <w:sz w:val="20"/>
          <w:szCs w:val="20"/>
          <w:shd w:val="clear" w:color="auto" w:fill="FFFFFF"/>
        </w:rPr>
      </w:pPr>
      <w:r w:rsidRPr="003A06BF">
        <w:rPr>
          <w:rFonts w:ascii="Segoe UI" w:hAnsi="Segoe UI" w:cs="Segoe UI"/>
          <w:color w:val="212121"/>
          <w:sz w:val="20"/>
          <w:szCs w:val="20"/>
          <w:shd w:val="clear" w:color="auto" w:fill="FFFFFF"/>
        </w:rPr>
        <w:t xml:space="preserve">Dear </w:t>
      </w:r>
      <w:r w:rsidR="001508E6">
        <w:rPr>
          <w:rFonts w:ascii="Segoe UI" w:hAnsi="Segoe UI" w:cs="Segoe UI"/>
          <w:color w:val="212121"/>
          <w:sz w:val="20"/>
          <w:szCs w:val="20"/>
          <w:shd w:val="clear" w:color="auto" w:fill="FFFFFF"/>
        </w:rPr>
        <w:t>Mrs. Rucker</w:t>
      </w:r>
      <w:r w:rsidRPr="003A06BF">
        <w:rPr>
          <w:rFonts w:ascii="Segoe UI" w:hAnsi="Segoe UI" w:cs="Segoe UI"/>
          <w:color w:val="212121"/>
          <w:sz w:val="20"/>
          <w:szCs w:val="20"/>
          <w:shd w:val="clear" w:color="auto" w:fill="FFFFFF"/>
        </w:rPr>
        <w:t xml:space="preserve">, </w:t>
      </w:r>
    </w:p>
    <w:p w14:paraId="101F74BD" w14:textId="77777777" w:rsidR="003A06BF" w:rsidRPr="003A06BF" w:rsidRDefault="003A06BF" w:rsidP="000C2248">
      <w:pPr>
        <w:pStyle w:val="NormalWeb"/>
        <w:rPr>
          <w:rFonts w:ascii="Segoe UI" w:hAnsi="Segoe UI" w:cs="Segoe UI"/>
          <w:color w:val="212121"/>
          <w:sz w:val="20"/>
          <w:szCs w:val="20"/>
          <w:shd w:val="clear" w:color="auto" w:fill="FFFFFF"/>
        </w:rPr>
      </w:pPr>
    </w:p>
    <w:p w14:paraId="10A50D46" w14:textId="2E9AE888" w:rsidR="000F43F1" w:rsidRPr="003A06BF" w:rsidRDefault="000F43F1" w:rsidP="000C2248">
      <w:pPr>
        <w:pStyle w:val="NormalWeb"/>
        <w:rPr>
          <w:rFonts w:ascii="Segoe UI" w:hAnsi="Segoe UI" w:cs="Segoe UI"/>
          <w:color w:val="212121"/>
          <w:sz w:val="20"/>
          <w:szCs w:val="20"/>
          <w:shd w:val="clear" w:color="auto" w:fill="FFFFFF"/>
        </w:rPr>
      </w:pPr>
      <w:r w:rsidRPr="003A06BF">
        <w:rPr>
          <w:rFonts w:ascii="Segoe UI" w:hAnsi="Segoe UI" w:cs="Segoe UI"/>
          <w:color w:val="212121"/>
          <w:sz w:val="20"/>
          <w:szCs w:val="20"/>
          <w:shd w:val="clear" w:color="auto" w:fill="FFFFFF"/>
        </w:rPr>
        <w:t xml:space="preserve">Thank you for giving us the opportunity to submit a revised </w:t>
      </w:r>
      <w:commentRangeStart w:id="3"/>
      <w:r w:rsidRPr="003A06BF">
        <w:rPr>
          <w:rFonts w:ascii="Segoe UI" w:hAnsi="Segoe UI" w:cs="Segoe UI"/>
          <w:color w:val="212121"/>
          <w:sz w:val="20"/>
          <w:szCs w:val="20"/>
          <w:shd w:val="clear" w:color="auto" w:fill="FFFFFF"/>
        </w:rPr>
        <w:t xml:space="preserve">draft </w:t>
      </w:r>
      <w:commentRangeEnd w:id="3"/>
      <w:r w:rsidR="00B106FE">
        <w:rPr>
          <w:rStyle w:val="CommentReference"/>
        </w:rPr>
        <w:commentReference w:id="3"/>
      </w:r>
      <w:r w:rsidRPr="003A06BF">
        <w:rPr>
          <w:rFonts w:ascii="Segoe UI" w:hAnsi="Segoe UI" w:cs="Segoe UI"/>
          <w:color w:val="212121"/>
          <w:sz w:val="20"/>
          <w:szCs w:val="20"/>
          <w:shd w:val="clear" w:color="auto" w:fill="FFFFFF"/>
        </w:rPr>
        <w:t>of the manuscript “</w:t>
      </w:r>
      <w:r w:rsidR="003A06BF" w:rsidRPr="003A06BF">
        <w:rPr>
          <w:rFonts w:ascii="Segoe UI" w:hAnsi="Segoe UI" w:cs="Segoe UI"/>
          <w:color w:val="212121"/>
          <w:sz w:val="20"/>
          <w:szCs w:val="20"/>
          <w:shd w:val="clear" w:color="auto" w:fill="FFFFFF"/>
        </w:rPr>
        <w:t>Modelling continuous variables and treatment effect differences in IPD-MA: an introduction to splines</w:t>
      </w:r>
      <w:r w:rsidRPr="003A06BF">
        <w:rPr>
          <w:rFonts w:ascii="Segoe UI" w:hAnsi="Segoe UI" w:cs="Segoe UI"/>
          <w:color w:val="212121"/>
          <w:sz w:val="20"/>
          <w:szCs w:val="20"/>
          <w:shd w:val="clear" w:color="auto" w:fill="FFFFFF"/>
        </w:rPr>
        <w:t xml:space="preserve">” for publication in the </w:t>
      </w:r>
      <w:r w:rsidR="00FA0D69">
        <w:rPr>
          <w:rFonts w:ascii="Segoe UI" w:hAnsi="Segoe UI" w:cs="Segoe UI"/>
          <w:color w:val="212121"/>
          <w:sz w:val="20"/>
          <w:szCs w:val="20"/>
          <w:shd w:val="clear" w:color="auto" w:fill="FFFFFF"/>
        </w:rPr>
        <w:t xml:space="preserve">Research Synthesis Methods </w:t>
      </w:r>
      <w:r w:rsidRPr="003A06BF">
        <w:rPr>
          <w:rFonts w:ascii="Segoe UI" w:hAnsi="Segoe UI" w:cs="Segoe UI"/>
          <w:color w:val="212121"/>
          <w:sz w:val="20"/>
          <w:szCs w:val="20"/>
          <w:shd w:val="clear" w:color="auto" w:fill="FFFFFF"/>
        </w:rPr>
        <w:t xml:space="preserve">Journal. We appreciate the time and effort that you and the reviewers dedicated to providing feedback on our manuscript and are grateful for the insightful comments on and valuable improvements to our paper. We have incorporated most of the suggestions made by the reviewers. Those changes are highlighted within the manuscript. Please see below, in </w:t>
      </w:r>
      <w:r w:rsidR="00D0418A">
        <w:rPr>
          <w:rFonts w:ascii="Segoe UI" w:hAnsi="Segoe UI" w:cs="Segoe UI"/>
          <w:color w:val="212121"/>
          <w:sz w:val="20"/>
          <w:szCs w:val="20"/>
          <w:shd w:val="clear" w:color="auto" w:fill="FFFFFF"/>
        </w:rPr>
        <w:t>grey</w:t>
      </w:r>
      <w:r w:rsidRPr="003A06BF">
        <w:rPr>
          <w:rFonts w:ascii="Segoe UI" w:hAnsi="Segoe UI" w:cs="Segoe UI"/>
          <w:color w:val="212121"/>
          <w:sz w:val="20"/>
          <w:szCs w:val="20"/>
          <w:shd w:val="clear" w:color="auto" w:fill="FFFFFF"/>
        </w:rPr>
        <w:t>, for a point-by-point response to the reviewers’ comments and concerns. All page</w:t>
      </w:r>
      <w:r w:rsidR="009D0A1E">
        <w:rPr>
          <w:rFonts w:ascii="Segoe UI" w:hAnsi="Segoe UI" w:cs="Segoe UI"/>
          <w:color w:val="212121"/>
          <w:sz w:val="20"/>
          <w:szCs w:val="20"/>
          <w:shd w:val="clear" w:color="auto" w:fill="FFFFFF"/>
        </w:rPr>
        <w:t xml:space="preserve"> and row</w:t>
      </w:r>
      <w:r w:rsidRPr="003A06BF">
        <w:rPr>
          <w:rFonts w:ascii="Segoe UI" w:hAnsi="Segoe UI" w:cs="Segoe UI"/>
          <w:color w:val="212121"/>
          <w:sz w:val="20"/>
          <w:szCs w:val="20"/>
          <w:shd w:val="clear" w:color="auto" w:fill="FFFFFF"/>
        </w:rPr>
        <w:t xml:space="preserve"> numbers refer to the revised manuscript file with tracked changes.</w:t>
      </w:r>
    </w:p>
    <w:p w14:paraId="0572FDDC" w14:textId="27818D6E" w:rsidR="000F43F1" w:rsidRDefault="000F43F1" w:rsidP="000C2248">
      <w:pPr>
        <w:pStyle w:val="NormalWeb"/>
        <w:rPr>
          <w:color w:val="000000"/>
          <w:sz w:val="24"/>
          <w:szCs w:val="24"/>
        </w:rPr>
      </w:pPr>
    </w:p>
    <w:p w14:paraId="301B8AC1" w14:textId="2BA6E721" w:rsidR="000F43F1" w:rsidRDefault="000F43F1" w:rsidP="000C2248">
      <w:pPr>
        <w:pStyle w:val="NormalWeb"/>
        <w:rPr>
          <w:color w:val="000000"/>
          <w:sz w:val="24"/>
          <w:szCs w:val="24"/>
        </w:rPr>
      </w:pPr>
    </w:p>
    <w:p w14:paraId="3CFDAEBC" w14:textId="77777777" w:rsidR="000F43F1" w:rsidRDefault="000F43F1" w:rsidP="000C2248">
      <w:pPr>
        <w:pStyle w:val="NormalWeb"/>
        <w:rPr>
          <w:color w:val="000000"/>
          <w:sz w:val="24"/>
          <w:szCs w:val="24"/>
        </w:rPr>
      </w:pPr>
    </w:p>
    <w:p w14:paraId="4EC07082" w14:textId="77777777" w:rsidR="000C2248" w:rsidRPr="004603AA" w:rsidRDefault="000C2248" w:rsidP="000C2248">
      <w:pPr>
        <w:pStyle w:val="NormalWeb"/>
        <w:rPr>
          <w:color w:val="000000"/>
          <w:sz w:val="24"/>
          <w:szCs w:val="24"/>
        </w:rPr>
      </w:pPr>
      <w:r>
        <w:rPr>
          <w:rFonts w:ascii="Segoe UI" w:hAnsi="Segoe UI" w:cs="Segoe UI"/>
          <w:color w:val="212121"/>
          <w:sz w:val="20"/>
          <w:szCs w:val="20"/>
          <w:shd w:val="clear" w:color="auto" w:fill="FFFFFF"/>
        </w:rPr>
        <w:t>Reviewers' Comments to Author:</w:t>
      </w:r>
      <w:r>
        <w:rPr>
          <w:rFonts w:ascii="Segoe UI" w:hAnsi="Segoe UI" w:cs="Segoe UI"/>
          <w:color w:val="212121"/>
          <w:sz w:val="20"/>
          <w:szCs w:val="20"/>
        </w:rPr>
        <w:br/>
      </w:r>
      <w:r>
        <w:rPr>
          <w:rFonts w:ascii="Segoe UI" w:hAnsi="Segoe UI" w:cs="Segoe UI"/>
          <w:color w:val="212121"/>
          <w:sz w:val="20"/>
          <w:szCs w:val="20"/>
        </w:rPr>
        <w:br/>
      </w:r>
      <w:r w:rsidRPr="002E59CB">
        <w:rPr>
          <w:rFonts w:ascii="Segoe UI" w:hAnsi="Segoe UI" w:cs="Segoe UI"/>
          <w:b/>
          <w:bCs/>
          <w:color w:val="212121"/>
          <w:sz w:val="24"/>
          <w:szCs w:val="24"/>
          <w:shd w:val="clear" w:color="auto" w:fill="FFFFFF"/>
        </w:rPr>
        <w:t>Reviewer: 1</w:t>
      </w:r>
      <w:r w:rsidRPr="002E59CB">
        <w:rPr>
          <w:rFonts w:ascii="Segoe UI" w:hAnsi="Segoe UI" w:cs="Segoe UI"/>
          <w:b/>
          <w:bCs/>
          <w:color w:val="212121"/>
          <w:sz w:val="24"/>
          <w:szCs w:val="24"/>
        </w:rPr>
        <w:br/>
      </w:r>
      <w:r>
        <w:rPr>
          <w:rFonts w:ascii="Segoe UI" w:hAnsi="Segoe UI" w:cs="Segoe UI"/>
          <w:color w:val="212121"/>
          <w:sz w:val="20"/>
          <w:szCs w:val="20"/>
        </w:rPr>
        <w:br/>
      </w:r>
      <w:r>
        <w:rPr>
          <w:rFonts w:ascii="Segoe UI" w:hAnsi="Segoe UI" w:cs="Segoe UI"/>
          <w:color w:val="212121"/>
          <w:sz w:val="20"/>
          <w:szCs w:val="20"/>
          <w:shd w:val="clear" w:color="auto" w:fill="FFFFFF"/>
        </w:rPr>
        <w:t>Comments to the Author</w:t>
      </w:r>
      <w:r>
        <w:rPr>
          <w:rFonts w:ascii="Segoe UI" w:hAnsi="Segoe UI" w:cs="Segoe UI"/>
          <w:color w:val="212121"/>
          <w:sz w:val="20"/>
          <w:szCs w:val="20"/>
        </w:rPr>
        <w:br/>
      </w:r>
      <w:r>
        <w:rPr>
          <w:rFonts w:ascii="Segoe UI" w:hAnsi="Segoe UI" w:cs="Segoe UI"/>
          <w:color w:val="212121"/>
          <w:sz w:val="20"/>
          <w:szCs w:val="20"/>
          <w:shd w:val="clear" w:color="auto" w:fill="FFFFFF"/>
        </w:rPr>
        <w:t>Modelling continuous variables and treatment effect differences in IPD-MA: an introduction to splines</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 xml:space="preserve">This is potentially a very useful paper, because the use of splines for estimating interactions and non-linear trends has not been considered in much detail in the IPD MA literature. Indeed, here the authors discuss and illustrate a few different approaches to modelling splines in this context, some of which (like p-splines) I have not seen discussed before. Relevant articles that have come in the IPD setting that use splines include </w:t>
      </w:r>
      <w:proofErr w:type="spellStart"/>
      <w:r>
        <w:rPr>
          <w:rFonts w:ascii="Segoe UI" w:hAnsi="Segoe UI" w:cs="Segoe UI"/>
          <w:color w:val="212121"/>
          <w:sz w:val="20"/>
          <w:szCs w:val="20"/>
          <w:shd w:val="clear" w:color="auto" w:fill="FFFFFF"/>
        </w:rPr>
        <w:t>Gasparrini</w:t>
      </w:r>
      <w:proofErr w:type="spellEnd"/>
      <w:r>
        <w:rPr>
          <w:rFonts w:ascii="Segoe UI" w:hAnsi="Segoe UI" w:cs="Segoe UI"/>
          <w:color w:val="212121"/>
          <w:sz w:val="20"/>
          <w:szCs w:val="20"/>
          <w:shd w:val="clear" w:color="auto" w:fill="FFFFFF"/>
        </w:rPr>
        <w:t xml:space="preserve"> et al.1 2 and, in particular for interactions, </w:t>
      </w:r>
      <w:r w:rsidRPr="00511B68">
        <w:rPr>
          <w:rFonts w:ascii="Segoe UI" w:hAnsi="Segoe UI" w:cs="Segoe UI"/>
          <w:color w:val="212121"/>
          <w:sz w:val="20"/>
          <w:szCs w:val="20"/>
          <w:shd w:val="clear" w:color="auto" w:fill="FFFFFF"/>
        </w:rPr>
        <w:t>Riley</w:t>
      </w:r>
      <w:r>
        <w:rPr>
          <w:rFonts w:ascii="Segoe UI" w:hAnsi="Segoe UI" w:cs="Segoe UI"/>
          <w:color w:val="212121"/>
          <w:sz w:val="20"/>
          <w:szCs w:val="20"/>
          <w:shd w:val="clear" w:color="auto" w:fill="FFFFFF"/>
        </w:rPr>
        <w:t xml:space="preserve"> et al. (2020).3 The latter uses restricted cubic splines, and a multivariate two-stage IPD MA framework, but does not consider p-splines or GAA as the authors do here.  Hence, the paper truly does add useful added value.</w:t>
      </w:r>
      <w:r>
        <w:rPr>
          <w:rFonts w:ascii="Segoe UI" w:hAnsi="Segoe UI" w:cs="Segoe UI"/>
          <w:color w:val="212121"/>
          <w:sz w:val="20"/>
          <w:szCs w:val="20"/>
        </w:rPr>
        <w:br/>
      </w:r>
      <w:r w:rsidRPr="004603AA">
        <w:rPr>
          <w:rFonts w:ascii="Segoe UI" w:hAnsi="Segoe UI" w:cs="Segoe UI"/>
          <w:color w:val="212121"/>
          <w:sz w:val="20"/>
          <w:szCs w:val="20"/>
          <w:shd w:val="clear" w:color="auto" w:fill="FFFFFF"/>
        </w:rPr>
        <w:t>However, I do have some comments for consideration. In particular, some important comments about knot locations and the one-stage methods, and how the examples actually inform the reader about the best methods.</w:t>
      </w:r>
    </w:p>
    <w:p w14:paraId="53E89F9A" w14:textId="1F0714A5" w:rsidR="00812109" w:rsidRPr="004603AA" w:rsidRDefault="000C2248" w:rsidP="009E2ADE">
      <w:pPr>
        <w:numPr>
          <w:ilvl w:val="0"/>
          <w:numId w:val="1"/>
        </w:numPr>
        <w:spacing w:before="100" w:beforeAutospacing="1" w:after="100" w:afterAutospacing="1"/>
        <w:rPr>
          <w:rFonts w:eastAsia="Times New Roman"/>
          <w:color w:val="000000"/>
          <w:sz w:val="24"/>
          <w:szCs w:val="24"/>
        </w:rPr>
      </w:pPr>
      <w:r w:rsidRPr="004603AA">
        <w:rPr>
          <w:rFonts w:ascii="Segoe UI" w:eastAsia="Times New Roman" w:hAnsi="Segoe UI" w:cs="Segoe UI"/>
          <w:color w:val="212121"/>
          <w:sz w:val="20"/>
          <w:szCs w:val="20"/>
          <w:shd w:val="clear" w:color="auto" w:fill="FFFFFF"/>
        </w:rPr>
        <w:t xml:space="preserve">It would be helpful to set the scene in the introduction for how this work builds on previous literature, specifically the Riley and </w:t>
      </w:r>
      <w:proofErr w:type="spellStart"/>
      <w:r w:rsidRPr="004603AA">
        <w:rPr>
          <w:rFonts w:ascii="Segoe UI" w:eastAsia="Times New Roman" w:hAnsi="Segoe UI" w:cs="Segoe UI"/>
          <w:color w:val="212121"/>
          <w:sz w:val="20"/>
          <w:szCs w:val="20"/>
          <w:shd w:val="clear" w:color="auto" w:fill="FFFFFF"/>
        </w:rPr>
        <w:t>Gasparinni</w:t>
      </w:r>
      <w:proofErr w:type="spellEnd"/>
      <w:r w:rsidRPr="004603AA">
        <w:rPr>
          <w:rFonts w:ascii="Segoe UI" w:eastAsia="Times New Roman" w:hAnsi="Segoe UI" w:cs="Segoe UI"/>
          <w:color w:val="212121"/>
          <w:sz w:val="20"/>
          <w:szCs w:val="20"/>
          <w:shd w:val="clear" w:color="auto" w:fill="FFFFFF"/>
        </w:rPr>
        <w:t xml:space="preserve"> work, and also the work of White. </w:t>
      </w:r>
      <w:r w:rsidRPr="004603AA">
        <w:rPr>
          <w:rFonts w:eastAsia="Times New Roman"/>
          <w:color w:val="000000"/>
          <w:sz w:val="24"/>
          <w:szCs w:val="24"/>
        </w:rPr>
        <w:t xml:space="preserve"> </w:t>
      </w:r>
      <w:r w:rsidR="009E1151" w:rsidRPr="004603AA">
        <w:rPr>
          <w:rFonts w:ascii="Segoe UI" w:eastAsia="Times New Roman" w:hAnsi="Segoe UI" w:cs="Segoe UI"/>
          <w:color w:val="00B050"/>
          <w:sz w:val="20"/>
          <w:szCs w:val="20"/>
          <w:shd w:val="clear" w:color="auto" w:fill="FFFFFF"/>
        </w:rPr>
        <w:t xml:space="preserve"> </w:t>
      </w:r>
    </w:p>
    <w:p w14:paraId="7B1A2031" w14:textId="0F97100D" w:rsidR="004603AA" w:rsidRDefault="00EF3035" w:rsidP="00ED2D20">
      <w:pPr>
        <w:spacing w:before="100" w:beforeAutospacing="1" w:after="100" w:afterAutospacing="1"/>
        <w:ind w:left="720"/>
        <w:rPr>
          <w:rFonts w:eastAsia="Times New Roman"/>
          <w:color w:val="808080" w:themeColor="background1" w:themeShade="80"/>
          <w:sz w:val="24"/>
          <w:szCs w:val="24"/>
          <w:u w:val="single"/>
        </w:rPr>
      </w:pPr>
      <w:r w:rsidRPr="00EF3035">
        <w:rPr>
          <w:rFonts w:eastAsia="Times New Roman"/>
          <w:color w:val="808080" w:themeColor="background1" w:themeShade="80"/>
          <w:sz w:val="24"/>
          <w:szCs w:val="24"/>
          <w:u w:val="single"/>
        </w:rPr>
        <w:t xml:space="preserve">As suggested by the reviewer, we </w:t>
      </w:r>
      <w:r w:rsidR="00C143DD">
        <w:rPr>
          <w:rFonts w:eastAsia="Times New Roman"/>
          <w:color w:val="808080" w:themeColor="background1" w:themeShade="80"/>
          <w:sz w:val="24"/>
          <w:szCs w:val="24"/>
          <w:u w:val="single"/>
        </w:rPr>
        <w:t>now add</w:t>
      </w:r>
      <w:ins w:id="4" w:author="Hout, Joanna in 't" w:date="2020-11-26T10:23:00Z">
        <w:r w:rsidR="00B106FE">
          <w:rPr>
            <w:rFonts w:eastAsia="Times New Roman"/>
            <w:color w:val="808080" w:themeColor="background1" w:themeShade="80"/>
            <w:sz w:val="24"/>
            <w:szCs w:val="24"/>
            <w:u w:val="single"/>
          </w:rPr>
          <w:t>ed</w:t>
        </w:r>
      </w:ins>
      <w:r w:rsidR="009E1151" w:rsidRPr="00A16860">
        <w:rPr>
          <w:rFonts w:eastAsia="Times New Roman"/>
          <w:color w:val="808080" w:themeColor="background1" w:themeShade="80"/>
          <w:sz w:val="24"/>
          <w:szCs w:val="24"/>
          <w:u w:val="single"/>
        </w:rPr>
        <w:t xml:space="preserve"> </w:t>
      </w:r>
      <w:r w:rsidR="0093403D" w:rsidRPr="00A16860">
        <w:rPr>
          <w:rFonts w:eastAsia="Times New Roman"/>
          <w:color w:val="808080" w:themeColor="background1" w:themeShade="80"/>
          <w:sz w:val="24"/>
          <w:szCs w:val="24"/>
          <w:u w:val="single"/>
        </w:rPr>
        <w:t xml:space="preserve">how our </w:t>
      </w:r>
      <w:r w:rsidR="00FD3E56" w:rsidRPr="00A16860">
        <w:rPr>
          <w:rFonts w:eastAsia="Times New Roman"/>
          <w:color w:val="808080" w:themeColor="background1" w:themeShade="80"/>
          <w:sz w:val="24"/>
          <w:szCs w:val="24"/>
          <w:u w:val="single"/>
        </w:rPr>
        <w:t xml:space="preserve">work is </w:t>
      </w:r>
      <w:ins w:id="5" w:author="Hout, Joanna in 't" w:date="2020-11-26T10:28:00Z">
        <w:r w:rsidR="00B106FE" w:rsidRPr="004603AA">
          <w:rPr>
            <w:rFonts w:ascii="Segoe UI" w:eastAsia="Times New Roman" w:hAnsi="Segoe UI" w:cs="Segoe UI"/>
            <w:color w:val="212121"/>
            <w:sz w:val="20"/>
            <w:szCs w:val="20"/>
            <w:shd w:val="clear" w:color="auto" w:fill="FFFFFF"/>
          </w:rPr>
          <w:t>build</w:t>
        </w:r>
        <w:r w:rsidR="00B106FE">
          <w:rPr>
            <w:rFonts w:ascii="Segoe UI" w:eastAsia="Times New Roman" w:hAnsi="Segoe UI" w:cs="Segoe UI"/>
            <w:color w:val="212121"/>
            <w:sz w:val="20"/>
            <w:szCs w:val="20"/>
            <w:shd w:val="clear" w:color="auto" w:fill="FFFFFF"/>
          </w:rPr>
          <w:t>ing</w:t>
        </w:r>
        <w:r w:rsidR="00B106FE" w:rsidRPr="004603AA">
          <w:rPr>
            <w:rFonts w:ascii="Segoe UI" w:eastAsia="Times New Roman" w:hAnsi="Segoe UI" w:cs="Segoe UI"/>
            <w:color w:val="212121"/>
            <w:sz w:val="20"/>
            <w:szCs w:val="20"/>
            <w:shd w:val="clear" w:color="auto" w:fill="FFFFFF"/>
          </w:rPr>
          <w:t xml:space="preserve"> on </w:t>
        </w:r>
      </w:ins>
      <w:del w:id="6" w:author="Hout, Joanna in 't" w:date="2020-11-26T10:28:00Z">
        <w:r w:rsidR="00FD3E56" w:rsidRPr="00A16860" w:rsidDel="00B106FE">
          <w:rPr>
            <w:rFonts w:eastAsia="Times New Roman"/>
            <w:color w:val="808080" w:themeColor="background1" w:themeShade="80"/>
            <w:sz w:val="24"/>
            <w:szCs w:val="24"/>
            <w:u w:val="single"/>
          </w:rPr>
          <w:delText xml:space="preserve">filling the gap of </w:delText>
        </w:r>
      </w:del>
      <w:r w:rsidR="00FD3E56" w:rsidRPr="00A16860">
        <w:rPr>
          <w:rFonts w:eastAsia="Times New Roman"/>
          <w:color w:val="808080" w:themeColor="background1" w:themeShade="80"/>
          <w:sz w:val="24"/>
          <w:szCs w:val="24"/>
          <w:u w:val="single"/>
        </w:rPr>
        <w:t>previous literature</w:t>
      </w:r>
      <w:ins w:id="7" w:author="Hout, Joanna in 't" w:date="2020-11-26T10:32:00Z">
        <w:r w:rsidR="00B106FE">
          <w:rPr>
            <w:rFonts w:eastAsia="Times New Roman"/>
            <w:color w:val="808080" w:themeColor="background1" w:themeShade="80"/>
            <w:sz w:val="24"/>
            <w:szCs w:val="24"/>
            <w:u w:val="single"/>
          </w:rPr>
          <w:t>.</w:t>
        </w:r>
      </w:ins>
    </w:p>
    <w:p w14:paraId="211DE41B" w14:textId="1E71EBC3" w:rsidR="00311AFB" w:rsidRPr="00ED2D20" w:rsidRDefault="00E25B71" w:rsidP="00ED2D20">
      <w:pPr>
        <w:spacing w:before="100" w:beforeAutospacing="1" w:after="100" w:afterAutospacing="1"/>
        <w:ind w:left="720"/>
        <w:rPr>
          <w:rFonts w:eastAsia="Times New Roman"/>
          <w:color w:val="808080" w:themeColor="background1" w:themeShade="80"/>
          <w:sz w:val="24"/>
          <w:szCs w:val="24"/>
          <w:u w:val="single"/>
        </w:rPr>
      </w:pPr>
      <w:r>
        <w:rPr>
          <w:color w:val="808080" w:themeColor="background1" w:themeShade="80"/>
        </w:rPr>
        <w:t>“</w:t>
      </w:r>
      <w:r w:rsidR="00311AFB" w:rsidRPr="00E25B71">
        <w:rPr>
          <w:color w:val="808080" w:themeColor="background1" w:themeShade="80"/>
        </w:rPr>
        <w:t xml:space="preserve">One reason why </w:t>
      </w:r>
      <w:proofErr w:type="gramStart"/>
      <w:r w:rsidR="00311AFB" w:rsidRPr="00E25B71">
        <w:rPr>
          <w:color w:val="808080" w:themeColor="background1" w:themeShade="80"/>
        </w:rPr>
        <w:t>splines</w:t>
      </w:r>
      <w:proofErr w:type="gramEnd"/>
      <w:r w:rsidR="00311AFB" w:rsidRPr="00E25B71">
        <w:rPr>
          <w:color w:val="808080" w:themeColor="background1" w:themeShade="80"/>
        </w:rPr>
        <w:t xml:space="preserve"> are not often used in IPD-MA, may be that it is still unclear how to apply them, and guidance is limited. White et </w:t>
      </w:r>
      <w:commentRangeStart w:id="8"/>
      <w:r w:rsidR="00311AFB" w:rsidRPr="00E25B71">
        <w:rPr>
          <w:color w:val="808080" w:themeColor="background1" w:themeShade="80"/>
        </w:rPr>
        <w:t>al</w:t>
      </w:r>
      <w:commentRangeEnd w:id="8"/>
      <w:r w:rsidR="00B1257E">
        <w:rPr>
          <w:rStyle w:val="CommentReference"/>
        </w:rPr>
        <w:commentReference w:id="8"/>
      </w:r>
      <w:r w:rsidR="00311AFB" w:rsidRPr="00E25B71">
        <w:rPr>
          <w:color w:val="808080" w:themeColor="background1" w:themeShade="80"/>
        </w:rPr>
        <w:t xml:space="preserve">. </w:t>
      </w:r>
      <w:r w:rsidR="00311AFB" w:rsidRPr="00E25B71">
        <w:rPr>
          <w:color w:val="808080" w:themeColor="background1" w:themeShade="80"/>
        </w:rPr>
        <w:fldChar w:fldCharType="begin"/>
      </w:r>
      <w:r w:rsidR="00BE41F4">
        <w:rPr>
          <w:color w:val="808080" w:themeColor="background1" w:themeShade="80"/>
        </w:rPr>
        <w:instrText xml:space="preserve"> ADDIN ZOTERO_ITEM CSL_CITATION {"citationID":"VRI8fHRY","properties":{"formattedCitation":"White et al., \\uc0\\u8216{}Meta-Analysis of Non-Linear Exposure-Outcome Relationships Using Individual Participant Data\\uc0\\u8217{}.","plainCitation":"White et al., ‘Meta-Analysis of Non-Linear Exposure-Outcome Relationships Using Individual Participant Data’.","noteIndex":0},"citationItems":[{"id":3,"uris":["http://zotero.org/users/3628384/items/ASE58WBW"],"uri":["http://zotero.org/users/3628384/items/ASE58WBW"],"itemData":{"id":3,"type":"article-journal","container-title":"Statistics in Medicine","DOI":"10.1002/sim.7974","ISSN":"02776715","issue":"3","journalAbbreviation":"Statistics in Medicine","language":"en","page":"326-338","source":"DOI.org (Crossref)","title":"Meta-analysis of non-linear exposure-outcome relationships using individual participant data: A comparison of two methods","title-short":"Meta-analysis of non-linear exposure-outcome relationships using individual participant data","volume":"38","author":[{"family":"White","given":"Ian R."},{"family":"Kaptoge","given":"Stephen"},{"family":"Royston","given":"Patrick"},{"family":"Sauerbrei","given":"Willi"},{"literal":"The Emerging Risk Factors Collaboration"}],"issued":{"date-parts":[["2019",2,10]]}}}],"schema":"https://github.com/citation-style-language/schema/raw/master/csl-citation.json"} </w:instrText>
      </w:r>
      <w:r w:rsidR="00311AFB" w:rsidRPr="00E25B71">
        <w:rPr>
          <w:color w:val="808080" w:themeColor="background1" w:themeShade="80"/>
        </w:rPr>
        <w:fldChar w:fldCharType="separate"/>
      </w:r>
      <w:r w:rsidR="00BE41F4" w:rsidRPr="00B1257E">
        <w:rPr>
          <w:rFonts w:ascii="Garamond" w:hAnsi="Garamond" w:cs="Times New Roman"/>
          <w:szCs w:val="24"/>
        </w:rPr>
        <w:t>White et al., ‘Meta-Analysis of Non-Linear Exposure-Outcome Relationships Using Individual Participant Data’.</w:t>
      </w:r>
      <w:r w:rsidR="00311AFB" w:rsidRPr="00E25B71">
        <w:rPr>
          <w:color w:val="808080" w:themeColor="background1" w:themeShade="80"/>
        </w:rPr>
        <w:fldChar w:fldCharType="end"/>
      </w:r>
      <w:r w:rsidR="00311AFB" w:rsidRPr="00E25B71">
        <w:rPr>
          <w:color w:val="808080" w:themeColor="background1" w:themeShade="80"/>
        </w:rPr>
        <w:t xml:space="preserve"> compared pointwise meta-analysis and multivariate meta-analysis but used fractional polynomials to account for non-linearities.  </w:t>
      </w:r>
      <w:proofErr w:type="spellStart"/>
      <w:r w:rsidR="00311AFB" w:rsidRPr="00E25B71">
        <w:rPr>
          <w:color w:val="808080" w:themeColor="background1" w:themeShade="80"/>
        </w:rPr>
        <w:t>Gasparrini</w:t>
      </w:r>
      <w:proofErr w:type="spellEnd"/>
      <w:r w:rsidR="00311AFB" w:rsidRPr="00E25B71">
        <w:rPr>
          <w:color w:val="808080" w:themeColor="background1" w:themeShade="80"/>
        </w:rPr>
        <w:t xml:space="preserve"> et al. </w:t>
      </w:r>
      <w:r w:rsidR="00311AFB" w:rsidRPr="00E25B71">
        <w:rPr>
          <w:color w:val="808080" w:themeColor="background1" w:themeShade="80"/>
        </w:rPr>
        <w:fldChar w:fldCharType="begin"/>
      </w:r>
      <w:r w:rsidR="00BE41F4">
        <w:rPr>
          <w:color w:val="808080" w:themeColor="background1" w:themeShade="80"/>
        </w:rPr>
        <w:instrText xml:space="preserve"> ADDIN ZOTERO_ITEM CSL_CITATION {"citationID":"NdKJnFhQ","properties":{"formattedCitation":"Gasparrini, Armstrong, and Kenward, \\uc0\\u8216{}Multivariate Meta-Analysis for Non-Linear and Other Multi-Parameter Associations\\uc0\\u8217{}, 20 December 2012.","plainCitation":"Gasparrini, Armstrong, and Kenward, ‘Multivariate Meta-Analysis for Non-Linear and Other Multi-Parameter Associations’, 20 December 2012.","noteIndex":0},"citationItems":[{"id":77,"uris":["http://zotero.org/users/3628384/items/XIPW6Z9K"],"uri":["http://zotero.org/users/3628384/items/XIPW6Z9K"],"itemData":{"id":77,"type":"article-journal","container-title":"Statistics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311AFB" w:rsidRPr="00E25B71">
        <w:rPr>
          <w:color w:val="808080" w:themeColor="background1" w:themeShade="80"/>
        </w:rPr>
        <w:fldChar w:fldCharType="separate"/>
      </w:r>
      <w:r w:rsidR="00BE41F4" w:rsidRPr="00B1257E">
        <w:rPr>
          <w:rFonts w:ascii="Garamond" w:hAnsi="Garamond" w:cs="Times New Roman"/>
          <w:szCs w:val="24"/>
        </w:rPr>
        <w:t>Gasparrini, Armstrong, and Kenward, ‘Multivariate Meta-</w:t>
      </w:r>
      <w:r w:rsidR="00BE41F4" w:rsidRPr="00B1257E">
        <w:rPr>
          <w:rFonts w:ascii="Garamond" w:hAnsi="Garamond" w:cs="Times New Roman"/>
          <w:szCs w:val="24"/>
        </w:rPr>
        <w:lastRenderedPageBreak/>
        <w:t>Analysis for Non-Linear and Other Multi-Parameter Associations’, 20 December 2012.</w:t>
      </w:r>
      <w:r w:rsidR="00311AFB" w:rsidRPr="00E25B71">
        <w:rPr>
          <w:color w:val="808080" w:themeColor="background1" w:themeShade="80"/>
        </w:rPr>
        <w:fldChar w:fldCharType="end"/>
      </w:r>
      <w:r w:rsidR="00311AFB" w:rsidRPr="00E25B71">
        <w:rPr>
          <w:color w:val="808080" w:themeColor="background1" w:themeShade="80"/>
        </w:rPr>
        <w:t xml:space="preserve"> have described the use of B-splines in combination with multivariate meta-analysis. They mention that multivariate meta-analysis may be combined with other approaches to account for non-linearities but don’t provide details. Riley et al. </w:t>
      </w:r>
      <w:r w:rsidR="00311AFB" w:rsidRPr="00E25B71">
        <w:rPr>
          <w:color w:val="808080" w:themeColor="background1" w:themeShade="80"/>
        </w:rPr>
        <w:fldChar w:fldCharType="begin"/>
      </w:r>
      <w:r w:rsidR="00BE41F4">
        <w:rPr>
          <w:color w:val="808080" w:themeColor="background1" w:themeShade="80"/>
        </w:rPr>
        <w:instrText xml:space="preserve"> ADDIN ZOTERO_ITEM CSL_CITATION {"citationID":"MIaluKD9","properties":{"formattedCitation":"Riley et al., \\uc0\\u8216{}Individual Participant Data Meta\\uc0\\u8208{}analysis to Examine Interactions between Treatment Effect and Participant\\uc0\\u8208{}level Covariates\\uc0\\u8217{}.","plainCitation":"Riley et al., ‘Individual Participant Data Meta‐analysis to Examine Interactions between Treatment Effect and Participant‐level Covariates’.","noteIndex":0},"citationItems":[{"id":1,"uris":["http://zotero.org/users/3628384/items/YZGH7637"],"uri":["http://zotero.org/users/3628384/items/YZGH7637"],"itemData":{"id":1,"type":"article-journal","container-title":"Statistics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meta‐analysis to examine interactions between treatment effect and participant‐level covariates: Statistical recommendations for conduct and planning","title-short":"Individual participant data meta‐analysis to examine interactions between treatment effect and participant‐level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00311AFB" w:rsidRPr="00E25B71">
        <w:rPr>
          <w:color w:val="808080" w:themeColor="background1" w:themeShade="80"/>
        </w:rPr>
        <w:fldChar w:fldCharType="separate"/>
      </w:r>
      <w:r w:rsidR="00BE41F4" w:rsidRPr="00B1257E">
        <w:rPr>
          <w:rFonts w:ascii="Garamond" w:hAnsi="Garamond" w:cs="Times New Roman"/>
          <w:szCs w:val="24"/>
        </w:rPr>
        <w:t>Riley et al., ‘Individual Participant Data Meta‐analysis to Examine Interactions between Treatment Effect and Participant‐level Covariates’.</w:t>
      </w:r>
      <w:r w:rsidR="00311AFB" w:rsidRPr="00E25B71">
        <w:rPr>
          <w:color w:val="808080" w:themeColor="background1" w:themeShade="80"/>
        </w:rPr>
        <w:fldChar w:fldCharType="end"/>
      </w:r>
      <w:r w:rsidR="00311AFB" w:rsidRPr="00E25B71">
        <w:rPr>
          <w:color w:val="808080" w:themeColor="background1" w:themeShade="80"/>
        </w:rPr>
        <w:t xml:space="preserve"> described multivariate meta-analysis and one-stage mixed effects modelling. However, most of the examples were limited to either linear associations or a combination of restricted cubic splines and multivariate meta-analysis. We focus on the absolute risk difference between interventions conditional to a continuous covariable as we consider this measure the most relevant for clinical decision making. Our goal therefore is to explain and illustrate how to model conditional absolute treatment effects using the aforementioned spline approaches in scenarios with multiple studies, using artificial data-sets to illustrate the spline approaches.</w:t>
      </w:r>
      <w:r>
        <w:rPr>
          <w:color w:val="808080" w:themeColor="background1" w:themeShade="80"/>
        </w:rPr>
        <w:t>”</w:t>
      </w:r>
      <w:r>
        <w:rPr>
          <w:color w:val="808080" w:themeColor="background1" w:themeShade="80"/>
        </w:rPr>
        <w:br/>
      </w:r>
      <w:r w:rsidR="00F21E0B" w:rsidRPr="00A16860">
        <w:rPr>
          <w:rFonts w:eastAsia="Times New Roman"/>
          <w:color w:val="808080" w:themeColor="background1" w:themeShade="80"/>
          <w:sz w:val="24"/>
          <w:szCs w:val="24"/>
          <w:u w:val="single"/>
        </w:rPr>
        <w:t>see page 2 rows 32-42</w:t>
      </w:r>
    </w:p>
    <w:p w14:paraId="5D88E92C" w14:textId="4AD98C58" w:rsidR="000C2248" w:rsidRPr="004603AA" w:rsidRDefault="000C2248" w:rsidP="000C2248">
      <w:pPr>
        <w:numPr>
          <w:ilvl w:val="0"/>
          <w:numId w:val="1"/>
        </w:numPr>
        <w:spacing w:before="100" w:beforeAutospacing="1" w:after="100" w:afterAutospacing="1"/>
        <w:rPr>
          <w:rFonts w:eastAsia="Times New Roman"/>
          <w:color w:val="000000"/>
          <w:sz w:val="24"/>
          <w:szCs w:val="24"/>
        </w:rPr>
      </w:pPr>
      <w:r w:rsidRPr="004603AA">
        <w:rPr>
          <w:rFonts w:ascii="Segoe UI" w:eastAsia="Times New Roman" w:hAnsi="Segoe UI" w:cs="Segoe UI"/>
          <w:color w:val="212121"/>
          <w:sz w:val="20"/>
          <w:szCs w:val="20"/>
          <w:shd w:val="clear" w:color="auto" w:fill="FFFFFF"/>
        </w:rPr>
        <w:t>In the discussion, the authors say: “Other researchers have also drawn the attention to the importance of modelling non-linear associations in IPD-MA</w:t>
      </w:r>
      <w:r w:rsidR="007D1C4C" w:rsidRPr="004603AA">
        <w:rPr>
          <w:rFonts w:ascii="Segoe UI" w:eastAsia="Times New Roman" w:hAnsi="Segoe UI" w:cs="Segoe UI"/>
          <w:color w:val="212121"/>
          <w:sz w:val="20"/>
          <w:szCs w:val="20"/>
          <w:shd w:val="clear" w:color="auto" w:fill="FFFFFF"/>
        </w:rPr>
        <w:t xml:space="preserve"> </w:t>
      </w:r>
      <w:r w:rsidRPr="004603AA">
        <w:rPr>
          <w:rFonts w:ascii="Segoe UI" w:eastAsia="Times New Roman" w:hAnsi="Segoe UI" w:cs="Segoe UI"/>
          <w:color w:val="212121"/>
          <w:sz w:val="20"/>
          <w:szCs w:val="20"/>
          <w:shd w:val="clear" w:color="auto" w:fill="FFFFFF"/>
        </w:rPr>
        <w:t xml:space="preserve">[49, 50]. These studies focused on estimating relative treatment effect functions whereas we focused on estimating the absolute risk differences.” – this is an important point, </w:t>
      </w:r>
      <w:r w:rsidR="00E676C2" w:rsidRPr="004603AA">
        <w:rPr>
          <w:rFonts w:ascii="Segoe UI" w:eastAsia="Times New Roman" w:hAnsi="Segoe UI" w:cs="Segoe UI"/>
          <w:color w:val="212121"/>
          <w:sz w:val="20"/>
          <w:szCs w:val="20"/>
          <w:shd w:val="clear" w:color="auto" w:fill="FFFFFF"/>
        </w:rPr>
        <w:t>but does</w:t>
      </w:r>
      <w:r w:rsidRPr="004603AA">
        <w:rPr>
          <w:rFonts w:ascii="Segoe UI" w:eastAsia="Times New Roman" w:hAnsi="Segoe UI" w:cs="Segoe UI"/>
          <w:color w:val="212121"/>
          <w:sz w:val="20"/>
          <w:szCs w:val="20"/>
          <w:shd w:val="clear" w:color="auto" w:fill="FFFFFF"/>
        </w:rPr>
        <w:t xml:space="preserve"> not come across in the abstract or the </w:t>
      </w:r>
      <w:r w:rsidRPr="009E2092">
        <w:rPr>
          <w:rFonts w:ascii="Segoe UI" w:eastAsia="Times New Roman" w:hAnsi="Segoe UI" w:cs="Segoe UI"/>
          <w:color w:val="212121"/>
          <w:sz w:val="20"/>
          <w:szCs w:val="20"/>
          <w:shd w:val="clear" w:color="auto" w:fill="FFFFFF"/>
        </w:rPr>
        <w:t>title. Also, the Riley et al. article does discuss absolute risk prediction conditional on treatment.</w:t>
      </w:r>
      <w:r w:rsidRPr="004603AA">
        <w:rPr>
          <w:rFonts w:eastAsia="Times New Roman"/>
          <w:color w:val="000000"/>
          <w:sz w:val="24"/>
          <w:szCs w:val="24"/>
        </w:rPr>
        <w:t xml:space="preserve"> </w:t>
      </w:r>
    </w:p>
    <w:p w14:paraId="693F42B7" w14:textId="51E0ACC9" w:rsidR="00AA3B66" w:rsidRDefault="001C128F" w:rsidP="00CE6A1B">
      <w:pPr>
        <w:spacing w:before="100" w:beforeAutospacing="1" w:after="100" w:afterAutospacing="1"/>
        <w:ind w:left="720"/>
        <w:rPr>
          <w:rFonts w:eastAsia="Times New Roman"/>
          <w:color w:val="808080" w:themeColor="background1" w:themeShade="80"/>
          <w:sz w:val="24"/>
          <w:szCs w:val="24"/>
          <w:u w:val="single"/>
        </w:rPr>
      </w:pPr>
      <w:r w:rsidRPr="001C128F">
        <w:rPr>
          <w:rFonts w:eastAsia="Times New Roman"/>
          <w:color w:val="808080" w:themeColor="background1" w:themeShade="80"/>
          <w:sz w:val="24"/>
          <w:szCs w:val="24"/>
          <w:u w:val="single"/>
        </w:rPr>
        <w:t>As suggested by the reviewer, we have</w:t>
      </w:r>
      <w:r>
        <w:rPr>
          <w:rFonts w:eastAsia="Times New Roman"/>
          <w:color w:val="808080" w:themeColor="background1" w:themeShade="80"/>
          <w:sz w:val="24"/>
          <w:szCs w:val="24"/>
          <w:u w:val="single"/>
        </w:rPr>
        <w:t xml:space="preserve"> </w:t>
      </w:r>
      <w:commentRangeStart w:id="9"/>
      <w:r w:rsidR="00A16860" w:rsidRPr="00A16860">
        <w:rPr>
          <w:rFonts w:eastAsia="Times New Roman"/>
          <w:color w:val="808080" w:themeColor="background1" w:themeShade="80"/>
          <w:sz w:val="24"/>
          <w:szCs w:val="24"/>
          <w:u w:val="single"/>
        </w:rPr>
        <w:t xml:space="preserve">adapted the </w:t>
      </w:r>
      <w:r w:rsidR="00196345">
        <w:rPr>
          <w:rFonts w:eastAsia="Times New Roman"/>
          <w:color w:val="808080" w:themeColor="background1" w:themeShade="80"/>
          <w:sz w:val="24"/>
          <w:szCs w:val="24"/>
          <w:u w:val="single"/>
        </w:rPr>
        <w:t>a</w:t>
      </w:r>
      <w:r w:rsidR="00196345" w:rsidRPr="00A16860">
        <w:rPr>
          <w:rFonts w:eastAsia="Times New Roman"/>
          <w:color w:val="808080" w:themeColor="background1" w:themeShade="80"/>
          <w:sz w:val="24"/>
          <w:szCs w:val="24"/>
          <w:u w:val="single"/>
        </w:rPr>
        <w:t xml:space="preserve">bstract </w:t>
      </w:r>
      <w:r w:rsidR="00A16860" w:rsidRPr="00A16860">
        <w:rPr>
          <w:rFonts w:eastAsia="Times New Roman"/>
          <w:color w:val="808080" w:themeColor="background1" w:themeShade="80"/>
          <w:sz w:val="24"/>
          <w:szCs w:val="24"/>
          <w:u w:val="single"/>
        </w:rPr>
        <w:t>and title to include absolute risk prediction conditional on treatment.</w:t>
      </w:r>
      <w:commentRangeEnd w:id="9"/>
      <w:r w:rsidR="001F35DE">
        <w:rPr>
          <w:rStyle w:val="CommentReference"/>
        </w:rPr>
        <w:commentReference w:id="9"/>
      </w:r>
    </w:p>
    <w:p w14:paraId="5D12C31F" w14:textId="7A8F7F84" w:rsidR="00A66469" w:rsidRDefault="00A66469" w:rsidP="00CE6A1B">
      <w:pPr>
        <w:spacing w:before="100" w:beforeAutospacing="1" w:after="100" w:afterAutospacing="1"/>
        <w:ind w:left="720"/>
        <w:rPr>
          <w:rFonts w:eastAsia="Times New Roman"/>
          <w:color w:val="808080" w:themeColor="background1" w:themeShade="80"/>
          <w:sz w:val="24"/>
          <w:szCs w:val="24"/>
          <w:u w:val="single"/>
        </w:rPr>
      </w:pPr>
      <w:commentRangeStart w:id="10"/>
      <w:r>
        <w:rPr>
          <w:rFonts w:eastAsia="Times New Roman"/>
          <w:color w:val="808080" w:themeColor="background1" w:themeShade="80"/>
          <w:sz w:val="24"/>
          <w:szCs w:val="24"/>
          <w:u w:val="single"/>
        </w:rPr>
        <w:t xml:space="preserve">Abstract changes. </w:t>
      </w:r>
      <w:commentRangeEnd w:id="10"/>
      <w:r w:rsidR="00B1257E">
        <w:rPr>
          <w:rStyle w:val="CommentReference"/>
        </w:rPr>
        <w:commentReference w:id="10"/>
      </w:r>
    </w:p>
    <w:p w14:paraId="1631BC2A" w14:textId="77777777" w:rsidR="00023C0B" w:rsidRDefault="00285249" w:rsidP="0023661B">
      <w:pPr>
        <w:ind w:firstLine="720"/>
        <w:rPr>
          <w:color w:val="808080" w:themeColor="background1" w:themeShade="80"/>
        </w:rPr>
      </w:pPr>
      <w:r w:rsidRPr="009E2092">
        <w:rPr>
          <w:color w:val="808080" w:themeColor="background1" w:themeShade="80"/>
        </w:rPr>
        <w:t xml:space="preserve">To introduce modelling of nonlinear absolute treatment effects using restricted splines, </w:t>
      </w:r>
    </w:p>
    <w:p w14:paraId="5E0CD45D" w14:textId="4401DABF" w:rsidR="00285249" w:rsidRPr="009E2092" w:rsidRDefault="00285249" w:rsidP="0023661B">
      <w:pPr>
        <w:ind w:firstLine="720"/>
        <w:rPr>
          <w:color w:val="808080" w:themeColor="background1" w:themeShade="80"/>
        </w:rPr>
      </w:pPr>
      <w:r w:rsidRPr="009E2092">
        <w:rPr>
          <w:color w:val="808080" w:themeColor="background1" w:themeShade="80"/>
        </w:rPr>
        <w:t>B-splines, P-splines and Smoothing splines and different pooling methods in IPD-MA.</w:t>
      </w:r>
    </w:p>
    <w:p w14:paraId="6E247CBA" w14:textId="17E8781E" w:rsidR="00285249" w:rsidRDefault="00441DF3" w:rsidP="00CE6A1B">
      <w:pPr>
        <w:spacing w:before="100" w:beforeAutospacing="1" w:after="100" w:afterAutospacing="1"/>
        <w:ind w:left="720"/>
        <w:rPr>
          <w:rFonts w:eastAsia="Times New Roman"/>
          <w:color w:val="808080" w:themeColor="background1" w:themeShade="80"/>
          <w:sz w:val="24"/>
          <w:szCs w:val="24"/>
          <w:u w:val="single"/>
        </w:rPr>
      </w:pPr>
      <w:commentRangeStart w:id="11"/>
      <w:r>
        <w:rPr>
          <w:rFonts w:eastAsia="Times New Roman"/>
          <w:color w:val="808080" w:themeColor="background1" w:themeShade="80"/>
          <w:sz w:val="24"/>
          <w:szCs w:val="24"/>
          <w:u w:val="single"/>
        </w:rPr>
        <w:t>New t</w:t>
      </w:r>
      <w:r w:rsidR="000B7377">
        <w:rPr>
          <w:rFonts w:eastAsia="Times New Roman"/>
          <w:color w:val="808080" w:themeColor="background1" w:themeShade="80"/>
          <w:sz w:val="24"/>
          <w:szCs w:val="24"/>
          <w:u w:val="single"/>
        </w:rPr>
        <w:t xml:space="preserve">itle </w:t>
      </w:r>
      <w:commentRangeEnd w:id="11"/>
      <w:r w:rsidR="00B1257E">
        <w:rPr>
          <w:rStyle w:val="CommentReference"/>
        </w:rPr>
        <w:commentReference w:id="11"/>
      </w:r>
    </w:p>
    <w:p w14:paraId="2102CFB6" w14:textId="03E74745" w:rsidR="000B7377" w:rsidRPr="009E2092" w:rsidRDefault="000B7377" w:rsidP="00CE6A1B">
      <w:pPr>
        <w:spacing w:before="100" w:beforeAutospacing="1" w:after="100" w:afterAutospacing="1"/>
        <w:ind w:left="720"/>
        <w:rPr>
          <w:rFonts w:eastAsia="Times New Roman"/>
          <w:color w:val="808080" w:themeColor="background1" w:themeShade="80"/>
          <w:sz w:val="24"/>
          <w:szCs w:val="24"/>
        </w:rPr>
      </w:pPr>
      <w:r w:rsidRPr="009E2092">
        <w:rPr>
          <w:color w:val="808080" w:themeColor="background1" w:themeShade="80"/>
        </w:rPr>
        <w:t>Nonlinear treatment effects in IPD-MA: an introduction to modelling absolute risk differences using splines.</w:t>
      </w:r>
    </w:p>
    <w:p w14:paraId="3204919D" w14:textId="311F8ED1" w:rsidR="000C2248" w:rsidRPr="004603AA" w:rsidRDefault="000C2248" w:rsidP="000C2248">
      <w:pPr>
        <w:numPr>
          <w:ilvl w:val="0"/>
          <w:numId w:val="1"/>
        </w:numPr>
        <w:spacing w:before="100" w:beforeAutospacing="1" w:after="100" w:afterAutospacing="1"/>
        <w:rPr>
          <w:rFonts w:eastAsia="Times New Roman"/>
          <w:color w:val="000000"/>
          <w:sz w:val="24"/>
          <w:szCs w:val="24"/>
        </w:rPr>
      </w:pPr>
      <w:r w:rsidRPr="004603AA">
        <w:rPr>
          <w:rFonts w:ascii="Segoe UI" w:eastAsia="Times New Roman" w:hAnsi="Segoe UI" w:cs="Segoe UI"/>
          <w:color w:val="212121"/>
          <w:sz w:val="20"/>
          <w:szCs w:val="20"/>
          <w:shd w:val="clear" w:color="auto" w:fill="FFFFFF"/>
        </w:rPr>
        <w:t>In the</w:t>
      </w:r>
      <w:r w:rsidRPr="004603AA">
        <w:rPr>
          <w:rFonts w:ascii="Segoe UI" w:eastAsia="Times New Roman" w:hAnsi="Segoe UI" w:cs="Segoe UI"/>
          <w:color w:val="FF0000"/>
          <w:sz w:val="20"/>
          <w:szCs w:val="20"/>
          <w:shd w:val="clear" w:color="auto" w:fill="FFFFFF"/>
        </w:rPr>
        <w:t xml:space="preserve"> </w:t>
      </w:r>
      <w:r w:rsidRPr="004603AA">
        <w:rPr>
          <w:rFonts w:ascii="Segoe UI" w:eastAsia="Times New Roman" w:hAnsi="Segoe UI" w:cs="Segoe UI"/>
          <w:color w:val="212121"/>
          <w:sz w:val="20"/>
          <w:szCs w:val="20"/>
          <w:shd w:val="clear" w:color="auto" w:fill="FFFFFF"/>
        </w:rPr>
        <w:t>example, the authors compare the methods. But how do we know which is ‘best’? We don’t know the truth, so we can’t make any judgments about this, and whether splines are smooth or not, does not make them more correct. However, the argument might be that they are more realistic.</w:t>
      </w:r>
      <w:r w:rsidRPr="004603AA">
        <w:rPr>
          <w:rFonts w:eastAsia="Times New Roman"/>
          <w:color w:val="000000"/>
          <w:sz w:val="24"/>
          <w:szCs w:val="24"/>
        </w:rPr>
        <w:t xml:space="preserve"> </w:t>
      </w:r>
    </w:p>
    <w:p w14:paraId="42965931" w14:textId="77777777" w:rsidR="004F3173" w:rsidRDefault="003C0B8A" w:rsidP="003C0B8A">
      <w:pPr>
        <w:spacing w:before="100" w:beforeAutospacing="1" w:after="100" w:afterAutospacing="1"/>
        <w:ind w:left="720"/>
        <w:rPr>
          <w:rFonts w:eastAsia="Times New Roman"/>
          <w:color w:val="808080" w:themeColor="background1" w:themeShade="80"/>
          <w:sz w:val="24"/>
          <w:szCs w:val="24"/>
          <w:u w:val="single"/>
        </w:rPr>
      </w:pPr>
      <w:r w:rsidRPr="003C0B8A">
        <w:rPr>
          <w:rFonts w:eastAsia="Times New Roman"/>
          <w:color w:val="808080" w:themeColor="background1" w:themeShade="80"/>
          <w:sz w:val="24"/>
          <w:szCs w:val="24"/>
          <w:u w:val="single"/>
        </w:rPr>
        <w:t>We</w:t>
      </w:r>
      <w:r w:rsidR="00A72345">
        <w:rPr>
          <w:rFonts w:eastAsia="Times New Roman"/>
          <w:color w:val="808080" w:themeColor="background1" w:themeShade="80"/>
          <w:sz w:val="24"/>
          <w:szCs w:val="24"/>
          <w:u w:val="single"/>
        </w:rPr>
        <w:t xml:space="preserve"> agree with the reviewer that since we don’t know the underlying truth</w:t>
      </w:r>
      <w:r w:rsidR="00405BFE">
        <w:rPr>
          <w:rFonts w:eastAsia="Times New Roman"/>
          <w:color w:val="808080" w:themeColor="background1" w:themeShade="80"/>
          <w:sz w:val="24"/>
          <w:szCs w:val="24"/>
          <w:u w:val="single"/>
        </w:rPr>
        <w:t xml:space="preserve"> in the empirical example,</w:t>
      </w:r>
      <w:r w:rsidR="00A72345">
        <w:rPr>
          <w:rFonts w:eastAsia="Times New Roman"/>
          <w:color w:val="808080" w:themeColor="background1" w:themeShade="80"/>
          <w:sz w:val="24"/>
          <w:szCs w:val="24"/>
          <w:u w:val="single"/>
        </w:rPr>
        <w:t xml:space="preserve"> the</w:t>
      </w:r>
      <w:r w:rsidR="00405BFE">
        <w:rPr>
          <w:rFonts w:eastAsia="Times New Roman"/>
          <w:color w:val="808080" w:themeColor="background1" w:themeShade="80"/>
          <w:sz w:val="24"/>
          <w:szCs w:val="24"/>
          <w:u w:val="single"/>
        </w:rPr>
        <w:t xml:space="preserve"> discussion of the</w:t>
      </w:r>
      <w:r w:rsidR="00A72345">
        <w:rPr>
          <w:rFonts w:eastAsia="Times New Roman"/>
          <w:color w:val="808080" w:themeColor="background1" w:themeShade="80"/>
          <w:sz w:val="24"/>
          <w:szCs w:val="24"/>
          <w:u w:val="single"/>
        </w:rPr>
        <w:t xml:space="preserve"> results should be limited </w:t>
      </w:r>
      <w:r w:rsidR="00405BFE">
        <w:rPr>
          <w:rFonts w:eastAsia="Times New Roman"/>
          <w:color w:val="808080" w:themeColor="background1" w:themeShade="80"/>
          <w:sz w:val="24"/>
          <w:szCs w:val="24"/>
          <w:u w:val="single"/>
        </w:rPr>
        <w:t xml:space="preserve">to </w:t>
      </w:r>
      <w:r w:rsidR="0010746C">
        <w:rPr>
          <w:rFonts w:eastAsia="Times New Roman"/>
          <w:color w:val="808080" w:themeColor="background1" w:themeShade="80"/>
          <w:sz w:val="24"/>
          <w:szCs w:val="24"/>
          <w:u w:val="single"/>
        </w:rPr>
        <w:t xml:space="preserve">objective </w:t>
      </w:r>
      <w:r w:rsidR="00405BFE">
        <w:rPr>
          <w:rFonts w:eastAsia="Times New Roman"/>
          <w:color w:val="808080" w:themeColor="background1" w:themeShade="80"/>
          <w:sz w:val="24"/>
          <w:szCs w:val="24"/>
          <w:u w:val="single"/>
        </w:rPr>
        <w:t>findings</w:t>
      </w:r>
      <w:r w:rsidR="0010746C">
        <w:rPr>
          <w:rFonts w:eastAsia="Times New Roman"/>
          <w:color w:val="808080" w:themeColor="background1" w:themeShade="80"/>
          <w:sz w:val="24"/>
          <w:szCs w:val="24"/>
          <w:u w:val="single"/>
        </w:rPr>
        <w:t xml:space="preserve">. The goal of the empirical example was to show </w:t>
      </w:r>
      <w:r w:rsidR="00995CF1">
        <w:rPr>
          <w:rFonts w:eastAsia="Times New Roman"/>
          <w:color w:val="808080" w:themeColor="background1" w:themeShade="80"/>
          <w:sz w:val="24"/>
          <w:szCs w:val="24"/>
          <w:u w:val="single"/>
        </w:rPr>
        <w:t>“</w:t>
      </w:r>
      <w:r w:rsidR="00947386">
        <w:rPr>
          <w:rFonts w:eastAsia="Times New Roman"/>
          <w:color w:val="808080" w:themeColor="background1" w:themeShade="80"/>
          <w:sz w:val="24"/>
          <w:szCs w:val="24"/>
          <w:u w:val="single"/>
        </w:rPr>
        <w:t>plausibility</w:t>
      </w:r>
      <w:r w:rsidR="00995CF1">
        <w:rPr>
          <w:rFonts w:eastAsia="Times New Roman"/>
          <w:color w:val="808080" w:themeColor="background1" w:themeShade="80"/>
          <w:sz w:val="24"/>
          <w:szCs w:val="24"/>
          <w:u w:val="single"/>
        </w:rPr>
        <w:t>”</w:t>
      </w:r>
      <w:r w:rsidR="00947386">
        <w:rPr>
          <w:rFonts w:eastAsia="Times New Roman"/>
          <w:color w:val="808080" w:themeColor="background1" w:themeShade="80"/>
          <w:sz w:val="24"/>
          <w:szCs w:val="24"/>
          <w:u w:val="single"/>
        </w:rPr>
        <w:t xml:space="preserve"> </w:t>
      </w:r>
      <w:r w:rsidR="0010746C">
        <w:rPr>
          <w:rFonts w:eastAsia="Times New Roman"/>
          <w:color w:val="808080" w:themeColor="background1" w:themeShade="80"/>
          <w:sz w:val="24"/>
          <w:szCs w:val="24"/>
          <w:u w:val="single"/>
        </w:rPr>
        <w:t>results</w:t>
      </w:r>
      <w:r w:rsidR="00995CF1">
        <w:rPr>
          <w:rFonts w:eastAsia="Times New Roman"/>
          <w:color w:val="808080" w:themeColor="background1" w:themeShade="80"/>
          <w:sz w:val="24"/>
          <w:szCs w:val="24"/>
          <w:u w:val="single"/>
        </w:rPr>
        <w:t xml:space="preserve"> aka how realistic the pooled curves from different </w:t>
      </w:r>
      <w:r w:rsidR="00511596">
        <w:rPr>
          <w:rFonts w:eastAsia="Times New Roman"/>
          <w:color w:val="808080" w:themeColor="background1" w:themeShade="80"/>
          <w:sz w:val="24"/>
          <w:szCs w:val="24"/>
          <w:u w:val="single"/>
        </w:rPr>
        <w:t>methods are. Therefore, we</w:t>
      </w:r>
      <w:r w:rsidR="00947386">
        <w:rPr>
          <w:rFonts w:eastAsia="Times New Roman"/>
          <w:color w:val="808080" w:themeColor="background1" w:themeShade="80"/>
          <w:sz w:val="24"/>
          <w:szCs w:val="24"/>
          <w:u w:val="single"/>
        </w:rPr>
        <w:t xml:space="preserve"> </w:t>
      </w:r>
      <w:r w:rsidRPr="003C0B8A">
        <w:rPr>
          <w:rFonts w:eastAsia="Times New Roman"/>
          <w:color w:val="808080" w:themeColor="background1" w:themeShade="80"/>
          <w:sz w:val="24"/>
          <w:szCs w:val="24"/>
          <w:u w:val="single"/>
        </w:rPr>
        <w:t xml:space="preserve">added the following </w:t>
      </w:r>
      <w:r w:rsidR="00B64E47">
        <w:rPr>
          <w:rFonts w:eastAsia="Times New Roman"/>
          <w:color w:val="808080" w:themeColor="background1" w:themeShade="80"/>
          <w:sz w:val="24"/>
          <w:szCs w:val="24"/>
          <w:u w:val="single"/>
        </w:rPr>
        <w:t>sentence</w:t>
      </w:r>
      <w:r w:rsidR="00405BFE">
        <w:rPr>
          <w:rFonts w:eastAsia="Times New Roman"/>
          <w:color w:val="808080" w:themeColor="background1" w:themeShade="80"/>
          <w:sz w:val="24"/>
          <w:szCs w:val="24"/>
          <w:u w:val="single"/>
        </w:rPr>
        <w:t>:</w:t>
      </w:r>
      <w:r w:rsidRPr="003C0B8A">
        <w:rPr>
          <w:rFonts w:eastAsia="Times New Roman"/>
          <w:color w:val="808080" w:themeColor="background1" w:themeShade="80"/>
          <w:sz w:val="24"/>
          <w:szCs w:val="24"/>
          <w:u w:val="single"/>
        </w:rPr>
        <w:t xml:space="preserve"> </w:t>
      </w:r>
    </w:p>
    <w:p w14:paraId="20ED7846" w14:textId="060BC888" w:rsidR="00B16225" w:rsidRDefault="003C0B8A" w:rsidP="003C0B8A">
      <w:pPr>
        <w:spacing w:before="100" w:beforeAutospacing="1" w:after="100" w:afterAutospacing="1"/>
        <w:ind w:left="720"/>
        <w:rPr>
          <w:rFonts w:eastAsia="Times New Roman"/>
          <w:color w:val="808080" w:themeColor="background1" w:themeShade="80"/>
          <w:sz w:val="24"/>
          <w:szCs w:val="24"/>
          <w:u w:val="single"/>
        </w:rPr>
      </w:pPr>
      <w:r w:rsidRPr="004F3173">
        <w:rPr>
          <w:rFonts w:eastAsia="Times New Roman"/>
          <w:color w:val="808080" w:themeColor="background1" w:themeShade="80"/>
          <w:sz w:val="24"/>
          <w:szCs w:val="24"/>
        </w:rPr>
        <w:t>“</w:t>
      </w:r>
      <w:bookmarkStart w:id="12" w:name="_Hlk56872421"/>
      <w:r w:rsidR="00211448" w:rsidRPr="004F3173">
        <w:rPr>
          <w:rFonts w:eastAsia="Times New Roman"/>
          <w:color w:val="808080" w:themeColor="background1" w:themeShade="80"/>
          <w:sz w:val="24"/>
          <w:szCs w:val="24"/>
        </w:rPr>
        <w:t xml:space="preserve">Since </w:t>
      </w:r>
      <w:r w:rsidR="001F35DE" w:rsidRPr="004F3173">
        <w:rPr>
          <w:rFonts w:eastAsia="Times New Roman"/>
          <w:color w:val="808080" w:themeColor="background1" w:themeShade="80"/>
          <w:sz w:val="24"/>
          <w:szCs w:val="24"/>
        </w:rPr>
        <w:t xml:space="preserve">it is an empirical example, </w:t>
      </w:r>
      <w:r w:rsidR="00211448" w:rsidRPr="004F3173">
        <w:rPr>
          <w:rFonts w:eastAsia="Times New Roman"/>
          <w:color w:val="808080" w:themeColor="background1" w:themeShade="80"/>
          <w:sz w:val="24"/>
          <w:szCs w:val="24"/>
        </w:rPr>
        <w:t>the underlying true association</w:t>
      </w:r>
      <w:r w:rsidR="001F35DE" w:rsidRPr="004F3173">
        <w:rPr>
          <w:rFonts w:eastAsia="Times New Roman"/>
          <w:color w:val="808080" w:themeColor="background1" w:themeShade="80"/>
          <w:sz w:val="24"/>
          <w:szCs w:val="24"/>
        </w:rPr>
        <w:t>s</w:t>
      </w:r>
      <w:r w:rsidR="00211448" w:rsidRPr="004F3173">
        <w:rPr>
          <w:rFonts w:eastAsia="Times New Roman"/>
          <w:color w:val="808080" w:themeColor="background1" w:themeShade="80"/>
          <w:sz w:val="24"/>
          <w:szCs w:val="24"/>
        </w:rPr>
        <w:t xml:space="preserve"> </w:t>
      </w:r>
      <w:r w:rsidR="001F35DE" w:rsidRPr="004F3173">
        <w:rPr>
          <w:rFonts w:eastAsia="Times New Roman"/>
          <w:color w:val="808080" w:themeColor="background1" w:themeShade="80"/>
          <w:sz w:val="24"/>
          <w:szCs w:val="24"/>
        </w:rPr>
        <w:t xml:space="preserve">are </w:t>
      </w:r>
      <w:r w:rsidR="00211448" w:rsidRPr="004F3173">
        <w:rPr>
          <w:rFonts w:eastAsia="Times New Roman"/>
          <w:color w:val="808080" w:themeColor="background1" w:themeShade="80"/>
          <w:sz w:val="24"/>
          <w:szCs w:val="24"/>
        </w:rPr>
        <w:t>not known</w:t>
      </w:r>
      <w:r w:rsidR="001F35DE" w:rsidRPr="004F3173">
        <w:rPr>
          <w:rFonts w:eastAsia="Times New Roman"/>
          <w:color w:val="808080" w:themeColor="background1" w:themeShade="80"/>
          <w:sz w:val="24"/>
          <w:szCs w:val="24"/>
        </w:rPr>
        <w:t xml:space="preserve"> </w:t>
      </w:r>
      <w:ins w:id="13" w:author="Hout, Joanna in 't" w:date="2020-11-26T10:37:00Z">
        <w:r w:rsidR="00B1257E">
          <w:rPr>
            <w:rFonts w:eastAsia="Times New Roman"/>
            <w:color w:val="808080" w:themeColor="background1" w:themeShade="80"/>
            <w:sz w:val="24"/>
            <w:szCs w:val="24"/>
          </w:rPr>
          <w:t xml:space="preserve">and </w:t>
        </w:r>
      </w:ins>
      <w:r w:rsidR="001F35DE" w:rsidRPr="004F3173">
        <w:rPr>
          <w:rFonts w:eastAsia="Times New Roman"/>
          <w:color w:val="808080" w:themeColor="background1" w:themeShade="80"/>
          <w:sz w:val="24"/>
          <w:szCs w:val="24"/>
        </w:rPr>
        <w:t>we cannot draw firm conclusions with respect to the appropriateness of the different approaches</w:t>
      </w:r>
      <w:commentRangeStart w:id="14"/>
      <w:commentRangeStart w:id="15"/>
      <w:commentRangeEnd w:id="14"/>
      <w:del w:id="16" w:author="Hout, Joanna in 't" w:date="2020-11-09T13:44:00Z">
        <w:r w:rsidR="00405BFE" w:rsidRPr="004F3173" w:rsidDel="001F35DE">
          <w:rPr>
            <w:rStyle w:val="CommentReference"/>
            <w:color w:val="808080" w:themeColor="background1" w:themeShade="80"/>
          </w:rPr>
          <w:commentReference w:id="14"/>
        </w:r>
      </w:del>
      <w:commentRangeEnd w:id="15"/>
      <w:r w:rsidR="000B0759" w:rsidRPr="004F3173">
        <w:rPr>
          <w:rStyle w:val="CommentReference"/>
          <w:color w:val="808080" w:themeColor="background1" w:themeShade="80"/>
        </w:rPr>
        <w:commentReference w:id="15"/>
      </w:r>
      <w:r w:rsidR="00211448" w:rsidRPr="004F3173">
        <w:rPr>
          <w:rFonts w:eastAsia="Times New Roman"/>
          <w:color w:val="808080" w:themeColor="background1" w:themeShade="80"/>
          <w:sz w:val="24"/>
          <w:szCs w:val="24"/>
        </w:rPr>
        <w:t xml:space="preserve">. </w:t>
      </w:r>
      <w:r w:rsidR="001F35DE" w:rsidRPr="004F3173">
        <w:rPr>
          <w:rFonts w:eastAsia="Times New Roman"/>
          <w:color w:val="808080" w:themeColor="background1" w:themeShade="80"/>
          <w:sz w:val="24"/>
          <w:szCs w:val="24"/>
        </w:rPr>
        <w:t>However</w:t>
      </w:r>
      <w:r w:rsidR="00211448" w:rsidRPr="004F3173">
        <w:rPr>
          <w:rFonts w:eastAsia="Times New Roman"/>
          <w:color w:val="808080" w:themeColor="background1" w:themeShade="80"/>
          <w:sz w:val="24"/>
          <w:szCs w:val="24"/>
        </w:rPr>
        <w:t xml:space="preserve">, we show the pooled curves and compare them </w:t>
      </w:r>
      <w:r w:rsidR="001F35DE" w:rsidRPr="004F3173">
        <w:rPr>
          <w:rFonts w:eastAsia="Times New Roman"/>
          <w:color w:val="808080" w:themeColor="background1" w:themeShade="80"/>
          <w:sz w:val="24"/>
          <w:szCs w:val="24"/>
        </w:rPr>
        <w:t xml:space="preserve">with regard to </w:t>
      </w:r>
      <w:r w:rsidR="00211448" w:rsidRPr="004F3173">
        <w:rPr>
          <w:rFonts w:eastAsia="Times New Roman"/>
          <w:color w:val="808080" w:themeColor="background1" w:themeShade="80"/>
          <w:sz w:val="24"/>
          <w:szCs w:val="24"/>
        </w:rPr>
        <w:t>their plausibility</w:t>
      </w:r>
      <w:r w:rsidR="001B587E" w:rsidRPr="004F3173">
        <w:rPr>
          <w:rFonts w:eastAsia="Times New Roman"/>
          <w:color w:val="808080" w:themeColor="background1" w:themeShade="80"/>
          <w:sz w:val="24"/>
          <w:szCs w:val="24"/>
        </w:rPr>
        <w:t>.</w:t>
      </w:r>
      <w:r w:rsidR="001B587E" w:rsidRPr="004F3173">
        <w:rPr>
          <w:color w:val="808080" w:themeColor="background1" w:themeShade="80"/>
        </w:rPr>
        <w:t xml:space="preserve"> </w:t>
      </w:r>
      <w:r w:rsidR="001B587E" w:rsidRPr="004F3173">
        <w:rPr>
          <w:rFonts w:eastAsia="Times New Roman"/>
          <w:color w:val="808080" w:themeColor="background1" w:themeShade="80"/>
          <w:sz w:val="24"/>
          <w:szCs w:val="24"/>
        </w:rPr>
        <w:t xml:space="preserve">We compare them in terms of smoothness, continuity, </w:t>
      </w:r>
      <w:commentRangeStart w:id="18"/>
      <w:r w:rsidR="001F35DE" w:rsidRPr="004F3173">
        <w:rPr>
          <w:rFonts w:eastAsia="Times New Roman"/>
          <w:color w:val="808080" w:themeColor="background1" w:themeShade="80"/>
          <w:sz w:val="24"/>
          <w:szCs w:val="24"/>
        </w:rPr>
        <w:t xml:space="preserve">and </w:t>
      </w:r>
      <w:r w:rsidR="001B587E" w:rsidRPr="004F3173">
        <w:rPr>
          <w:rFonts w:eastAsia="Times New Roman"/>
          <w:color w:val="808080" w:themeColor="background1" w:themeShade="80"/>
          <w:sz w:val="24"/>
          <w:szCs w:val="24"/>
        </w:rPr>
        <w:t xml:space="preserve">the domain </w:t>
      </w:r>
      <w:commentRangeEnd w:id="18"/>
      <w:r w:rsidR="00B1257E">
        <w:rPr>
          <w:rStyle w:val="CommentReference"/>
        </w:rPr>
        <w:commentReference w:id="18"/>
      </w:r>
      <w:r w:rsidR="001B587E" w:rsidRPr="004F3173">
        <w:rPr>
          <w:rFonts w:eastAsia="Times New Roman"/>
          <w:color w:val="808080" w:themeColor="background1" w:themeShade="80"/>
          <w:sz w:val="24"/>
          <w:szCs w:val="24"/>
        </w:rPr>
        <w:t>for the predicted curves</w:t>
      </w:r>
      <w:r w:rsidR="001F35DE" w:rsidRPr="004F3173">
        <w:rPr>
          <w:rFonts w:eastAsia="Times New Roman"/>
          <w:color w:val="808080" w:themeColor="background1" w:themeShade="80"/>
          <w:sz w:val="24"/>
          <w:szCs w:val="24"/>
        </w:rPr>
        <w:t>,</w:t>
      </w:r>
      <w:r w:rsidR="001B587E" w:rsidRPr="004F3173">
        <w:rPr>
          <w:rFonts w:eastAsia="Times New Roman"/>
          <w:color w:val="808080" w:themeColor="background1" w:themeShade="80"/>
          <w:sz w:val="24"/>
          <w:szCs w:val="24"/>
        </w:rPr>
        <w:t xml:space="preserve"> and report convergence issues if any</w:t>
      </w:r>
      <w:r w:rsidR="00211448" w:rsidRPr="004F3173">
        <w:rPr>
          <w:rFonts w:eastAsia="Times New Roman"/>
          <w:color w:val="808080" w:themeColor="background1" w:themeShade="80"/>
          <w:sz w:val="24"/>
          <w:szCs w:val="24"/>
        </w:rPr>
        <w:t>.</w:t>
      </w:r>
      <w:r w:rsidR="0013171C" w:rsidRPr="004F3173">
        <w:rPr>
          <w:rFonts w:eastAsia="Times New Roman"/>
          <w:color w:val="808080" w:themeColor="background1" w:themeShade="80"/>
          <w:sz w:val="24"/>
          <w:szCs w:val="24"/>
        </w:rPr>
        <w:t>”</w:t>
      </w:r>
      <w:bookmarkEnd w:id="12"/>
    </w:p>
    <w:p w14:paraId="2ABA2D7D" w14:textId="3BB3F935" w:rsidR="00087AEF" w:rsidRPr="003C0B8A" w:rsidRDefault="00BB2401" w:rsidP="003C0B8A">
      <w:pPr>
        <w:spacing w:before="100" w:beforeAutospacing="1" w:after="100" w:afterAutospacing="1"/>
        <w:ind w:left="720"/>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lastRenderedPageBreak/>
        <w:t xml:space="preserve">See </w:t>
      </w:r>
      <w:r w:rsidR="00A50BA7" w:rsidRPr="000B0759">
        <w:rPr>
          <w:rFonts w:eastAsia="Times New Roman"/>
          <w:color w:val="808080" w:themeColor="background1" w:themeShade="80"/>
          <w:sz w:val="24"/>
          <w:szCs w:val="24"/>
          <w:u w:val="single"/>
        </w:rPr>
        <w:t>page 17</w:t>
      </w:r>
      <w:r w:rsidR="00714128" w:rsidRPr="000B0759">
        <w:rPr>
          <w:rFonts w:eastAsia="Times New Roman"/>
          <w:color w:val="808080" w:themeColor="background1" w:themeShade="80"/>
          <w:sz w:val="24"/>
          <w:szCs w:val="24"/>
          <w:u w:val="single"/>
        </w:rPr>
        <w:t xml:space="preserve"> row </w:t>
      </w:r>
      <w:r w:rsidR="0013171C">
        <w:rPr>
          <w:rFonts w:eastAsia="Times New Roman"/>
          <w:color w:val="808080" w:themeColor="background1" w:themeShade="80"/>
          <w:sz w:val="24"/>
          <w:szCs w:val="24"/>
          <w:u w:val="single"/>
        </w:rPr>
        <w:t>27</w:t>
      </w:r>
      <w:ins w:id="19" w:author="Hout, Joanna in 't" w:date="2020-11-26T10:38:00Z">
        <w:r w:rsidR="00B1257E">
          <w:rPr>
            <w:rFonts w:eastAsia="Times New Roman"/>
            <w:color w:val="808080" w:themeColor="background1" w:themeShade="80"/>
            <w:sz w:val="24"/>
            <w:szCs w:val="24"/>
            <w:u w:val="single"/>
          </w:rPr>
          <w:t>.</w:t>
        </w:r>
      </w:ins>
    </w:p>
    <w:p w14:paraId="321712BD" w14:textId="544DC733" w:rsidR="000C2248" w:rsidRDefault="000C2248" w:rsidP="000C2248">
      <w:pPr>
        <w:numPr>
          <w:ilvl w:val="0"/>
          <w:numId w:val="1"/>
        </w:numPr>
        <w:spacing w:before="100" w:beforeAutospacing="1" w:after="100" w:afterAutospacing="1"/>
        <w:rPr>
          <w:rFonts w:eastAsia="Times New Roman"/>
          <w:color w:val="000000"/>
          <w:sz w:val="24"/>
          <w:szCs w:val="24"/>
        </w:rPr>
      </w:pPr>
      <w:r w:rsidRPr="004603AA">
        <w:rPr>
          <w:rFonts w:ascii="Segoe UI" w:eastAsia="Times New Roman" w:hAnsi="Segoe UI" w:cs="Segoe UI"/>
          <w:color w:val="212121"/>
          <w:sz w:val="20"/>
          <w:szCs w:val="20"/>
          <w:shd w:val="clear" w:color="auto" w:fill="FFFFFF"/>
        </w:rPr>
        <w:t>The examples are way too brief, and do not explain</w:t>
      </w:r>
      <w:r>
        <w:rPr>
          <w:rFonts w:ascii="Segoe UI" w:eastAsia="Times New Roman" w:hAnsi="Segoe UI" w:cs="Segoe UI"/>
          <w:color w:val="212121"/>
          <w:sz w:val="20"/>
          <w:szCs w:val="20"/>
          <w:shd w:val="clear" w:color="auto" w:fill="FFFFFF"/>
        </w:rPr>
        <w:t xml:space="preserve"> or illustrate the key benefits/limitations of the approaches as it stands. We need more guidance for the reader. I am not suggesting a simulation study, but illustration of key pros and cons needs to be clearer. </w:t>
      </w:r>
      <w:r w:rsidRPr="006163D5">
        <w:rPr>
          <w:rFonts w:ascii="Segoe UI" w:eastAsia="Times New Roman" w:hAnsi="Segoe UI" w:cs="Segoe UI"/>
          <w:color w:val="212121"/>
          <w:sz w:val="20"/>
          <w:szCs w:val="20"/>
          <w:shd w:val="clear" w:color="auto" w:fill="FFFFFF"/>
        </w:rPr>
        <w:t>Perhaps a series of key messages could form sub-heading in the results of the examples</w:t>
      </w:r>
      <w:r w:rsidR="00AE1D53" w:rsidRPr="006163D5">
        <w:rPr>
          <w:rFonts w:ascii="Segoe UI" w:eastAsia="Times New Roman" w:hAnsi="Segoe UI" w:cs="Segoe UI"/>
          <w:color w:val="00B050"/>
          <w:sz w:val="20"/>
          <w:szCs w:val="20"/>
          <w:shd w:val="clear" w:color="auto" w:fill="FFFFFF"/>
        </w:rPr>
        <w:t>.</w:t>
      </w:r>
      <w:r>
        <w:rPr>
          <w:rFonts w:eastAsia="Times New Roman"/>
          <w:color w:val="000000"/>
          <w:sz w:val="24"/>
          <w:szCs w:val="24"/>
        </w:rPr>
        <w:t xml:space="preserve"> </w:t>
      </w:r>
    </w:p>
    <w:p w14:paraId="53FD8CDE" w14:textId="4AFCC9D3" w:rsidR="00A159F6" w:rsidRDefault="00B36B0D" w:rsidP="00E7181A">
      <w:pPr>
        <w:spacing w:before="100" w:beforeAutospacing="1" w:after="100" w:afterAutospacing="1"/>
        <w:ind w:left="720"/>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t xml:space="preserve">We would like to thank you for this comment. </w:t>
      </w:r>
      <w:r w:rsidR="00AE1D53">
        <w:rPr>
          <w:rFonts w:eastAsia="Times New Roman"/>
          <w:color w:val="808080" w:themeColor="background1" w:themeShade="80"/>
          <w:sz w:val="24"/>
          <w:szCs w:val="24"/>
          <w:u w:val="single"/>
        </w:rPr>
        <w:t xml:space="preserve">As suggested, </w:t>
      </w:r>
      <w:r w:rsidR="00416245">
        <w:rPr>
          <w:rFonts w:eastAsia="Times New Roman"/>
          <w:color w:val="808080" w:themeColor="background1" w:themeShade="80"/>
          <w:sz w:val="24"/>
          <w:szCs w:val="24"/>
          <w:u w:val="single"/>
        </w:rPr>
        <w:t>we</w:t>
      </w:r>
      <w:r w:rsidR="00AE1D53">
        <w:rPr>
          <w:rFonts w:eastAsia="Times New Roman"/>
          <w:color w:val="808080" w:themeColor="background1" w:themeShade="80"/>
          <w:sz w:val="24"/>
          <w:szCs w:val="24"/>
          <w:u w:val="single"/>
        </w:rPr>
        <w:t xml:space="preserve"> now</w:t>
      </w:r>
      <w:r w:rsidR="006259A2">
        <w:rPr>
          <w:rFonts w:eastAsia="Times New Roman"/>
          <w:color w:val="808080" w:themeColor="background1" w:themeShade="80"/>
          <w:sz w:val="24"/>
          <w:szCs w:val="24"/>
          <w:u w:val="single"/>
        </w:rPr>
        <w:t xml:space="preserve"> </w:t>
      </w:r>
      <w:r w:rsidR="00416245">
        <w:rPr>
          <w:rFonts w:eastAsia="Times New Roman"/>
          <w:color w:val="808080" w:themeColor="background1" w:themeShade="80"/>
          <w:sz w:val="24"/>
          <w:szCs w:val="24"/>
          <w:u w:val="single"/>
        </w:rPr>
        <w:t xml:space="preserve">emphasize the </w:t>
      </w:r>
      <w:r w:rsidR="00C967BC" w:rsidRPr="00C967BC">
        <w:rPr>
          <w:rFonts w:eastAsia="Times New Roman"/>
          <w:color w:val="808080" w:themeColor="background1" w:themeShade="80"/>
          <w:sz w:val="24"/>
          <w:szCs w:val="24"/>
          <w:u w:val="single"/>
        </w:rPr>
        <w:t>key benefits/limitations of the approaches</w:t>
      </w:r>
      <w:r w:rsidR="00A149E0">
        <w:rPr>
          <w:rFonts w:eastAsia="Times New Roman"/>
          <w:color w:val="808080" w:themeColor="background1" w:themeShade="80"/>
          <w:sz w:val="24"/>
          <w:szCs w:val="24"/>
          <w:u w:val="single"/>
        </w:rPr>
        <w:t xml:space="preserve"> </w:t>
      </w:r>
      <w:r w:rsidR="00D777B0">
        <w:rPr>
          <w:rFonts w:eastAsia="Times New Roman"/>
          <w:color w:val="808080" w:themeColor="background1" w:themeShade="80"/>
          <w:sz w:val="24"/>
          <w:szCs w:val="24"/>
          <w:u w:val="single"/>
        </w:rPr>
        <w:t xml:space="preserve">in </w:t>
      </w:r>
      <w:r w:rsidR="00416245">
        <w:rPr>
          <w:rFonts w:eastAsia="Times New Roman"/>
          <w:color w:val="808080" w:themeColor="background1" w:themeShade="80"/>
          <w:sz w:val="24"/>
          <w:szCs w:val="24"/>
          <w:u w:val="single"/>
        </w:rPr>
        <w:t xml:space="preserve">Section </w:t>
      </w:r>
      <w:r w:rsidR="00AE1D53">
        <w:rPr>
          <w:rFonts w:eastAsia="Times New Roman"/>
          <w:color w:val="808080" w:themeColor="background1" w:themeShade="80"/>
          <w:sz w:val="24"/>
          <w:szCs w:val="24"/>
          <w:u w:val="single"/>
        </w:rPr>
        <w:t>5</w:t>
      </w:r>
      <w:r w:rsidR="00416245" w:rsidRPr="00AE3961">
        <w:rPr>
          <w:rFonts w:eastAsia="Times New Roman"/>
          <w:color w:val="808080" w:themeColor="background1" w:themeShade="80"/>
          <w:sz w:val="24"/>
          <w:szCs w:val="24"/>
          <w:highlight w:val="cyan"/>
          <w:u w:val="single"/>
        </w:rPr>
        <w:t>.4</w:t>
      </w:r>
      <w:r w:rsidR="00416245">
        <w:rPr>
          <w:rFonts w:eastAsia="Times New Roman"/>
          <w:color w:val="808080" w:themeColor="background1" w:themeShade="80"/>
          <w:sz w:val="24"/>
          <w:szCs w:val="24"/>
          <w:u w:val="single"/>
        </w:rPr>
        <w:t xml:space="preserve">, </w:t>
      </w:r>
      <w:r w:rsidR="005C488C">
        <w:rPr>
          <w:rFonts w:eastAsia="Times New Roman"/>
          <w:color w:val="808080" w:themeColor="background1" w:themeShade="80"/>
          <w:sz w:val="24"/>
          <w:szCs w:val="24"/>
          <w:u w:val="single"/>
        </w:rPr>
        <w:t>“</w:t>
      </w:r>
      <w:r w:rsidR="005C488C" w:rsidRPr="005C488C">
        <w:rPr>
          <w:rFonts w:eastAsia="Times New Roman"/>
          <w:color w:val="808080" w:themeColor="background1" w:themeShade="80"/>
          <w:sz w:val="24"/>
          <w:szCs w:val="24"/>
          <w:u w:val="single"/>
        </w:rPr>
        <w:t>Properties of the pooling methods</w:t>
      </w:r>
      <w:r w:rsidR="005C488C">
        <w:rPr>
          <w:rFonts w:eastAsia="Times New Roman"/>
          <w:color w:val="808080" w:themeColor="background1" w:themeShade="80"/>
          <w:sz w:val="24"/>
          <w:szCs w:val="24"/>
          <w:u w:val="single"/>
        </w:rPr>
        <w:t xml:space="preserve">”. To give more </w:t>
      </w:r>
      <w:r w:rsidR="00FB55CE" w:rsidRPr="00FB55CE">
        <w:rPr>
          <w:rFonts w:eastAsia="Times New Roman"/>
          <w:color w:val="808080" w:themeColor="background1" w:themeShade="80"/>
          <w:sz w:val="24"/>
          <w:szCs w:val="24"/>
          <w:u w:val="single"/>
        </w:rPr>
        <w:t>structure</w:t>
      </w:r>
      <w:r w:rsidR="00FB55CE">
        <w:rPr>
          <w:rFonts w:eastAsia="Times New Roman"/>
          <w:color w:val="808080" w:themeColor="background1" w:themeShade="80"/>
          <w:sz w:val="24"/>
          <w:szCs w:val="24"/>
          <w:u w:val="single"/>
        </w:rPr>
        <w:t xml:space="preserve"> to th</w:t>
      </w:r>
      <w:r w:rsidR="00EC7D86">
        <w:rPr>
          <w:rFonts w:eastAsia="Times New Roman"/>
          <w:color w:val="808080" w:themeColor="background1" w:themeShade="80"/>
          <w:sz w:val="24"/>
          <w:szCs w:val="24"/>
          <w:u w:val="single"/>
        </w:rPr>
        <w:t>e</w:t>
      </w:r>
      <w:r w:rsidR="00FB55CE">
        <w:rPr>
          <w:rFonts w:eastAsia="Times New Roman"/>
          <w:color w:val="808080" w:themeColor="background1" w:themeShade="80"/>
          <w:sz w:val="24"/>
          <w:szCs w:val="24"/>
          <w:u w:val="single"/>
        </w:rPr>
        <w:t xml:space="preserve"> section</w:t>
      </w:r>
      <w:r w:rsidR="00EC7D86">
        <w:rPr>
          <w:rFonts w:eastAsia="Times New Roman"/>
          <w:color w:val="808080" w:themeColor="background1" w:themeShade="80"/>
          <w:sz w:val="24"/>
          <w:szCs w:val="24"/>
          <w:u w:val="single"/>
        </w:rPr>
        <w:t xml:space="preserve"> and also aid the reader,</w:t>
      </w:r>
      <w:r w:rsidR="00FB55CE">
        <w:rPr>
          <w:rFonts w:eastAsia="Times New Roman"/>
          <w:color w:val="808080" w:themeColor="background1" w:themeShade="80"/>
          <w:sz w:val="24"/>
          <w:szCs w:val="24"/>
          <w:u w:val="single"/>
        </w:rPr>
        <w:t xml:space="preserve"> we highlight</w:t>
      </w:r>
      <w:r w:rsidR="00416245">
        <w:rPr>
          <w:rFonts w:eastAsia="Times New Roman"/>
          <w:color w:val="808080" w:themeColor="background1" w:themeShade="80"/>
          <w:sz w:val="24"/>
          <w:szCs w:val="24"/>
          <w:u w:val="single"/>
        </w:rPr>
        <w:t>ed</w:t>
      </w:r>
      <w:r w:rsidR="00FB55CE">
        <w:rPr>
          <w:rFonts w:eastAsia="Times New Roman"/>
          <w:color w:val="808080" w:themeColor="background1" w:themeShade="80"/>
          <w:sz w:val="24"/>
          <w:szCs w:val="24"/>
          <w:u w:val="single"/>
        </w:rPr>
        <w:t xml:space="preserve"> </w:t>
      </w:r>
      <w:r w:rsidR="009341FC">
        <w:rPr>
          <w:rFonts w:eastAsia="Times New Roman"/>
          <w:color w:val="808080" w:themeColor="background1" w:themeShade="80"/>
          <w:sz w:val="24"/>
          <w:szCs w:val="24"/>
          <w:u w:val="single"/>
        </w:rPr>
        <w:t xml:space="preserve">the main </w:t>
      </w:r>
      <w:r w:rsidR="00D52342">
        <w:rPr>
          <w:rFonts w:eastAsia="Times New Roman"/>
          <w:color w:val="808080" w:themeColor="background1" w:themeShade="80"/>
          <w:sz w:val="24"/>
          <w:szCs w:val="24"/>
          <w:u w:val="single"/>
        </w:rPr>
        <w:t>advantage</w:t>
      </w:r>
      <w:r w:rsidR="00416245">
        <w:rPr>
          <w:rFonts w:eastAsia="Times New Roman"/>
          <w:color w:val="808080" w:themeColor="background1" w:themeShade="80"/>
          <w:sz w:val="24"/>
          <w:szCs w:val="24"/>
          <w:u w:val="single"/>
        </w:rPr>
        <w:t>s</w:t>
      </w:r>
      <w:r w:rsidR="00D52342">
        <w:rPr>
          <w:rFonts w:eastAsia="Times New Roman"/>
          <w:color w:val="808080" w:themeColor="background1" w:themeShade="80"/>
          <w:sz w:val="24"/>
          <w:szCs w:val="24"/>
          <w:u w:val="single"/>
        </w:rPr>
        <w:t xml:space="preserve"> and disadvantage</w:t>
      </w:r>
      <w:r w:rsidR="00416245">
        <w:rPr>
          <w:rFonts w:eastAsia="Times New Roman"/>
          <w:color w:val="808080" w:themeColor="background1" w:themeShade="80"/>
          <w:sz w:val="24"/>
          <w:szCs w:val="24"/>
          <w:u w:val="single"/>
        </w:rPr>
        <w:t>s</w:t>
      </w:r>
      <w:r w:rsidR="00D52342">
        <w:rPr>
          <w:rFonts w:eastAsia="Times New Roman"/>
          <w:color w:val="808080" w:themeColor="background1" w:themeShade="80"/>
          <w:sz w:val="24"/>
          <w:szCs w:val="24"/>
          <w:u w:val="single"/>
        </w:rPr>
        <w:t xml:space="preserve"> in bold</w:t>
      </w:r>
      <w:commentRangeStart w:id="20"/>
      <w:commentRangeEnd w:id="20"/>
      <w:r w:rsidR="00AE1D53">
        <w:rPr>
          <w:rStyle w:val="CommentReference"/>
        </w:rPr>
        <w:commentReference w:id="20"/>
      </w:r>
      <w:r w:rsidR="00305534">
        <w:rPr>
          <w:rFonts w:eastAsia="Times New Roman"/>
          <w:color w:val="808080" w:themeColor="background1" w:themeShade="80"/>
          <w:sz w:val="24"/>
          <w:szCs w:val="24"/>
          <w:u w:val="single"/>
        </w:rPr>
        <w:t xml:space="preserve">. </w:t>
      </w:r>
    </w:p>
    <w:p w14:paraId="0EB93489" w14:textId="084F8E5E" w:rsidR="00AE3961" w:rsidRDefault="00134AC7">
      <w:pPr>
        <w:ind w:left="709"/>
        <w:rPr>
          <w:ins w:id="21" w:author="Hout, Joanna in 't" w:date="2020-11-26T10:39:00Z"/>
          <w:rFonts w:eastAsia="Times New Roman"/>
          <w:color w:val="808080" w:themeColor="background1" w:themeShade="80"/>
          <w:sz w:val="24"/>
          <w:szCs w:val="24"/>
          <w:u w:val="single"/>
        </w:rPr>
        <w:pPrChange w:id="22" w:author="Hout, Joanna in 't" w:date="2020-11-26T10:42:00Z">
          <w:pPr>
            <w:ind w:left="432"/>
          </w:pPr>
        </w:pPrChange>
      </w:pPr>
      <w:r w:rsidRPr="00134AC7">
        <w:rPr>
          <w:b/>
          <w:bCs/>
          <w:color w:val="808080" w:themeColor="background1" w:themeShade="80"/>
        </w:rPr>
        <w:t>“</w:t>
      </w:r>
      <w:r w:rsidR="00AE3961" w:rsidRPr="00134AC7">
        <w:rPr>
          <w:b/>
          <w:bCs/>
          <w:color w:val="808080" w:themeColor="background1" w:themeShade="80"/>
        </w:rPr>
        <w:t>Pointwise meta-analysis: flexible but discontinuity may occur</w:t>
      </w:r>
      <w:ins w:id="23" w:author="Hout, Joanna in 't" w:date="2020-11-26T10:39:00Z">
        <w:r w:rsidR="00B1257E">
          <w:rPr>
            <w:b/>
            <w:bCs/>
            <w:color w:val="808080" w:themeColor="background1" w:themeShade="80"/>
          </w:rPr>
          <w:t>”</w:t>
        </w:r>
      </w:ins>
      <w:del w:id="24" w:author="Hout, Joanna in 't" w:date="2020-11-26T10:39:00Z">
        <w:r w:rsidR="00AE3961" w:rsidRPr="00134AC7" w:rsidDel="00B1257E">
          <w:rPr>
            <w:b/>
            <w:bCs/>
            <w:color w:val="808080" w:themeColor="background1" w:themeShade="80"/>
          </w:rPr>
          <w:delText>.</w:delText>
        </w:r>
      </w:del>
      <w:r w:rsidR="00AE3961" w:rsidRPr="00134AC7">
        <w:rPr>
          <w:b/>
          <w:bCs/>
          <w:color w:val="808080" w:themeColor="background1" w:themeShade="80"/>
        </w:rPr>
        <w:t xml:space="preserve"> </w:t>
      </w:r>
      <w:ins w:id="25" w:author="Hout, Joanna in 't" w:date="2020-11-26T10:39:00Z">
        <w:r w:rsidR="00B1257E">
          <w:rPr>
            <w:b/>
            <w:bCs/>
            <w:color w:val="808080" w:themeColor="background1" w:themeShade="80"/>
          </w:rPr>
          <w:br/>
        </w:r>
      </w:ins>
      <w:r w:rsidR="006163D5">
        <w:rPr>
          <w:rFonts w:eastAsia="Times New Roman"/>
          <w:color w:val="808080" w:themeColor="background1" w:themeShade="80"/>
          <w:sz w:val="24"/>
          <w:szCs w:val="24"/>
          <w:u w:val="single"/>
        </w:rPr>
        <w:t xml:space="preserve">See </w:t>
      </w:r>
      <w:r w:rsidR="00AE3961" w:rsidRPr="00AE3961">
        <w:rPr>
          <w:rFonts w:eastAsia="Times New Roman"/>
          <w:color w:val="808080" w:themeColor="background1" w:themeShade="80"/>
          <w:sz w:val="24"/>
          <w:szCs w:val="24"/>
          <w:u w:val="single"/>
        </w:rPr>
        <w:t>page 15 row 13</w:t>
      </w:r>
      <w:ins w:id="26" w:author="Hout, Joanna in 't" w:date="2020-11-26T10:38:00Z">
        <w:r w:rsidR="00B1257E">
          <w:rPr>
            <w:rFonts w:eastAsia="Times New Roman"/>
            <w:color w:val="808080" w:themeColor="background1" w:themeShade="80"/>
            <w:sz w:val="24"/>
            <w:szCs w:val="24"/>
            <w:u w:val="single"/>
          </w:rPr>
          <w:t>.</w:t>
        </w:r>
      </w:ins>
    </w:p>
    <w:p w14:paraId="13B7FCFC" w14:textId="77777777" w:rsidR="00B1257E" w:rsidRPr="00AE3961" w:rsidRDefault="00B1257E">
      <w:pPr>
        <w:ind w:left="709" w:firstLine="432"/>
        <w:rPr>
          <w:rFonts w:eastAsia="Times New Roman"/>
          <w:color w:val="808080" w:themeColor="background1" w:themeShade="80"/>
          <w:sz w:val="24"/>
          <w:szCs w:val="24"/>
          <w:u w:val="single"/>
        </w:rPr>
        <w:pPrChange w:id="27" w:author="Hout, Joanna in 't" w:date="2020-11-26T10:42:00Z">
          <w:pPr>
            <w:ind w:firstLine="432"/>
          </w:pPr>
        </w:pPrChange>
      </w:pPr>
    </w:p>
    <w:p w14:paraId="20A2743F" w14:textId="30639EC2" w:rsidR="00AE3961" w:rsidRDefault="00B1257E">
      <w:pPr>
        <w:ind w:left="709"/>
        <w:rPr>
          <w:ins w:id="28" w:author="Hout, Joanna in 't" w:date="2020-11-26T10:39:00Z"/>
          <w:rFonts w:eastAsia="Times New Roman"/>
          <w:color w:val="808080" w:themeColor="background1" w:themeShade="80"/>
          <w:sz w:val="24"/>
          <w:szCs w:val="24"/>
          <w:u w:val="single"/>
        </w:rPr>
        <w:pPrChange w:id="29" w:author="Hout, Joanna in 't" w:date="2020-11-26T10:42:00Z">
          <w:pPr>
            <w:ind w:left="432"/>
          </w:pPr>
        </w:pPrChange>
      </w:pPr>
      <w:bookmarkStart w:id="30" w:name="_Hlk54952881"/>
      <w:ins w:id="31" w:author="Hout, Joanna in 't" w:date="2020-11-26T10:39:00Z">
        <w:r>
          <w:rPr>
            <w:b/>
            <w:bCs/>
            <w:color w:val="808080" w:themeColor="background1" w:themeShade="80"/>
          </w:rPr>
          <w:t>“</w:t>
        </w:r>
      </w:ins>
      <w:r w:rsidR="00AE3961" w:rsidRPr="00134AC7">
        <w:rPr>
          <w:b/>
          <w:bCs/>
          <w:color w:val="808080" w:themeColor="background1" w:themeShade="80"/>
        </w:rPr>
        <w:t>Multivariate meta-analysis: efficient in case of similar domains, but inflexible</w:t>
      </w:r>
      <w:bookmarkEnd w:id="30"/>
      <w:r w:rsidR="00AE3961" w:rsidRPr="00134AC7">
        <w:rPr>
          <w:b/>
          <w:bCs/>
          <w:color w:val="808080" w:themeColor="background1" w:themeShade="80"/>
        </w:rPr>
        <w:t xml:space="preserve"> </w:t>
      </w:r>
      <w:proofErr w:type="gramStart"/>
      <w:r w:rsidR="00AE3961" w:rsidRPr="00134AC7">
        <w:rPr>
          <w:b/>
          <w:bCs/>
          <w:color w:val="808080" w:themeColor="background1" w:themeShade="80"/>
        </w:rPr>
        <w:t>otherwise</w:t>
      </w:r>
      <w:ins w:id="32" w:author="Hout, Joanna in 't" w:date="2020-11-26T10:39:00Z">
        <w:r>
          <w:rPr>
            <w:b/>
            <w:bCs/>
            <w:color w:val="808080" w:themeColor="background1" w:themeShade="80"/>
          </w:rPr>
          <w:t>”</w:t>
        </w:r>
      </w:ins>
      <w:r w:rsidR="00AE3961" w:rsidRPr="00134AC7">
        <w:rPr>
          <w:b/>
          <w:bCs/>
          <w:color w:val="808080" w:themeColor="background1" w:themeShade="80"/>
        </w:rPr>
        <w:t xml:space="preserve"> </w:t>
      </w:r>
      <w:ins w:id="33" w:author="Hout, Joanna in 't" w:date="2020-11-26T10:39:00Z">
        <w:r>
          <w:rPr>
            <w:b/>
            <w:bCs/>
            <w:color w:val="808080" w:themeColor="background1" w:themeShade="80"/>
          </w:rPr>
          <w:t xml:space="preserve"> </w:t>
        </w:r>
      </w:ins>
      <w:r w:rsidR="006163D5">
        <w:rPr>
          <w:rFonts w:eastAsia="Times New Roman"/>
          <w:color w:val="808080" w:themeColor="background1" w:themeShade="80"/>
          <w:sz w:val="24"/>
          <w:szCs w:val="24"/>
          <w:u w:val="single"/>
        </w:rPr>
        <w:t>See</w:t>
      </w:r>
      <w:proofErr w:type="gramEnd"/>
      <w:r w:rsidR="006163D5">
        <w:rPr>
          <w:rFonts w:eastAsia="Times New Roman"/>
          <w:color w:val="808080" w:themeColor="background1" w:themeShade="80"/>
          <w:sz w:val="24"/>
          <w:szCs w:val="24"/>
          <w:u w:val="single"/>
        </w:rPr>
        <w:t xml:space="preserve"> </w:t>
      </w:r>
      <w:r w:rsidR="00AE3961" w:rsidRPr="00AE3961">
        <w:rPr>
          <w:rFonts w:eastAsia="Times New Roman"/>
          <w:color w:val="808080" w:themeColor="background1" w:themeShade="80"/>
          <w:sz w:val="24"/>
          <w:szCs w:val="24"/>
          <w:u w:val="single"/>
        </w:rPr>
        <w:t>page 15 row23</w:t>
      </w:r>
      <w:ins w:id="34" w:author="Hout, Joanna in 't" w:date="2020-11-26T10:39:00Z">
        <w:r>
          <w:rPr>
            <w:rFonts w:eastAsia="Times New Roman"/>
            <w:color w:val="808080" w:themeColor="background1" w:themeShade="80"/>
            <w:sz w:val="24"/>
            <w:szCs w:val="24"/>
            <w:u w:val="single"/>
          </w:rPr>
          <w:t>.</w:t>
        </w:r>
      </w:ins>
    </w:p>
    <w:p w14:paraId="78CE4008" w14:textId="77777777" w:rsidR="00B1257E" w:rsidRPr="00AE3961" w:rsidRDefault="00B1257E">
      <w:pPr>
        <w:ind w:left="709" w:firstLine="432"/>
        <w:rPr>
          <w:rFonts w:eastAsia="Times New Roman"/>
          <w:color w:val="808080" w:themeColor="background1" w:themeShade="80"/>
          <w:sz w:val="24"/>
          <w:szCs w:val="24"/>
          <w:u w:val="single"/>
        </w:rPr>
        <w:pPrChange w:id="35" w:author="Hout, Joanna in 't" w:date="2020-11-26T10:42:00Z">
          <w:pPr>
            <w:ind w:firstLine="432"/>
          </w:pPr>
        </w:pPrChange>
      </w:pPr>
    </w:p>
    <w:p w14:paraId="33597C91" w14:textId="77777777" w:rsidR="00B1257E" w:rsidRDefault="00B1257E">
      <w:pPr>
        <w:ind w:left="709" w:firstLine="72"/>
        <w:rPr>
          <w:ins w:id="36" w:author="Hout, Joanna in 't" w:date="2020-11-26T10:40:00Z"/>
          <w:b/>
          <w:bCs/>
          <w:color w:val="808080" w:themeColor="background1" w:themeShade="80"/>
        </w:rPr>
        <w:pPrChange w:id="37" w:author="Hout, Joanna in 't" w:date="2020-11-26T10:42:00Z">
          <w:pPr>
            <w:ind w:left="360" w:firstLine="72"/>
          </w:pPr>
        </w:pPrChange>
      </w:pPr>
      <w:ins w:id="38" w:author="Hout, Joanna in 't" w:date="2020-11-26T10:39:00Z">
        <w:r>
          <w:rPr>
            <w:b/>
            <w:bCs/>
            <w:color w:val="808080" w:themeColor="background1" w:themeShade="80"/>
          </w:rPr>
          <w:t>“</w:t>
        </w:r>
      </w:ins>
      <w:r w:rsidR="00AE3961" w:rsidRPr="00134AC7">
        <w:rPr>
          <w:b/>
          <w:bCs/>
          <w:color w:val="808080" w:themeColor="background1" w:themeShade="80"/>
        </w:rPr>
        <w:t>GAMM: allows for different study domains and sample sizes, but careful modelling required</w:t>
      </w:r>
      <w:ins w:id="39" w:author="Hout, Joanna in 't" w:date="2020-11-26T10:39:00Z">
        <w:r>
          <w:rPr>
            <w:b/>
            <w:bCs/>
            <w:color w:val="808080" w:themeColor="background1" w:themeShade="80"/>
          </w:rPr>
          <w:t>”</w:t>
        </w:r>
      </w:ins>
    </w:p>
    <w:p w14:paraId="1EF86655" w14:textId="4BDDE108" w:rsidR="00AE3961" w:rsidRPr="00AE3961" w:rsidRDefault="00AE3961">
      <w:pPr>
        <w:ind w:left="709"/>
        <w:rPr>
          <w:rFonts w:eastAsia="Times New Roman"/>
          <w:color w:val="808080" w:themeColor="background1" w:themeShade="80"/>
          <w:sz w:val="24"/>
          <w:szCs w:val="24"/>
          <w:u w:val="single"/>
        </w:rPr>
        <w:pPrChange w:id="40" w:author="Hout, Joanna in 't" w:date="2020-11-26T10:42:00Z">
          <w:pPr>
            <w:ind w:left="426"/>
          </w:pPr>
        </w:pPrChange>
      </w:pPr>
      <w:del w:id="41" w:author="Hout, Joanna in 't" w:date="2020-11-26T10:40:00Z">
        <w:r w:rsidRPr="00134AC7" w:rsidDel="00B1257E">
          <w:rPr>
            <w:b/>
            <w:bCs/>
            <w:color w:val="808080" w:themeColor="background1" w:themeShade="80"/>
          </w:rPr>
          <w:delText xml:space="preserve"> </w:delText>
        </w:r>
      </w:del>
      <w:r w:rsidR="00425EEB">
        <w:rPr>
          <w:rFonts w:eastAsia="Times New Roman"/>
          <w:color w:val="808080" w:themeColor="background1" w:themeShade="80"/>
          <w:sz w:val="24"/>
          <w:szCs w:val="24"/>
          <w:u w:val="single"/>
        </w:rPr>
        <w:t xml:space="preserve">See </w:t>
      </w:r>
      <w:r w:rsidRPr="00AE3961">
        <w:rPr>
          <w:rFonts w:eastAsia="Times New Roman"/>
          <w:color w:val="808080" w:themeColor="background1" w:themeShade="80"/>
          <w:sz w:val="24"/>
          <w:szCs w:val="24"/>
          <w:u w:val="single"/>
        </w:rPr>
        <w:t>page 15 row35</w:t>
      </w:r>
      <w:del w:id="42" w:author="Hout, Joanna in 't" w:date="2020-11-26T10:39:00Z">
        <w:r w:rsidR="00134AC7" w:rsidRPr="00B1257E" w:rsidDel="00B1257E">
          <w:rPr>
            <w:color w:val="808080" w:themeColor="background1" w:themeShade="80"/>
          </w:rPr>
          <w:delText>”</w:delText>
        </w:r>
      </w:del>
      <w:ins w:id="43" w:author="Hout, Joanna in 't" w:date="2020-11-26T10:39:00Z">
        <w:r w:rsidR="00B1257E" w:rsidRPr="00B1257E">
          <w:rPr>
            <w:color w:val="808080" w:themeColor="background1" w:themeShade="80"/>
          </w:rPr>
          <w:t>.</w:t>
        </w:r>
      </w:ins>
    </w:p>
    <w:p w14:paraId="311C4D25" w14:textId="77777777" w:rsidR="00AE3961" w:rsidRPr="00AE3961" w:rsidRDefault="00AE3961" w:rsidP="00AE3961">
      <w:pPr>
        <w:ind w:firstLine="432"/>
        <w:rPr>
          <w:rFonts w:eastAsia="Times New Roman"/>
          <w:color w:val="808080" w:themeColor="background1" w:themeShade="80"/>
          <w:sz w:val="24"/>
          <w:szCs w:val="24"/>
          <w:u w:val="single"/>
        </w:rPr>
      </w:pPr>
    </w:p>
    <w:p w14:paraId="71C5D3FA" w14:textId="1A17D1F9" w:rsidR="00473713" w:rsidRPr="0057584F" w:rsidRDefault="000C2248" w:rsidP="00572027">
      <w:pPr>
        <w:numPr>
          <w:ilvl w:val="0"/>
          <w:numId w:val="1"/>
        </w:numPr>
        <w:spacing w:before="100" w:beforeAutospacing="1" w:after="100" w:afterAutospacing="1"/>
        <w:rPr>
          <w:rFonts w:ascii="Segoe UI" w:eastAsia="Times New Roman" w:hAnsi="Segoe UI" w:cs="Segoe UI"/>
          <w:color w:val="212121"/>
          <w:sz w:val="20"/>
          <w:szCs w:val="20"/>
          <w:shd w:val="clear" w:color="auto" w:fill="FFFFFF"/>
        </w:rPr>
      </w:pPr>
      <w:r w:rsidRPr="0057584F">
        <w:rPr>
          <w:rFonts w:ascii="Segoe UI" w:eastAsia="Times New Roman" w:hAnsi="Segoe UI" w:cs="Segoe UI"/>
          <w:color w:val="212121"/>
          <w:sz w:val="20"/>
          <w:szCs w:val="20"/>
          <w:shd w:val="clear" w:color="auto" w:fill="FFFFFF"/>
        </w:rPr>
        <w:t>In the abstract, it is not clear whether 1-stage or 2-stage IPD MA methods are being used. This should be clarified.</w:t>
      </w:r>
    </w:p>
    <w:p w14:paraId="1EDF0D42" w14:textId="2BBFB59F" w:rsidR="00606054" w:rsidRDefault="00CB0CEB" w:rsidP="00606054">
      <w:pPr>
        <w:spacing w:before="100" w:beforeAutospacing="1" w:after="100" w:afterAutospacing="1"/>
        <w:ind w:left="720"/>
        <w:rPr>
          <w:rFonts w:eastAsia="Times New Roman"/>
          <w:color w:val="808080" w:themeColor="background1" w:themeShade="80"/>
          <w:sz w:val="24"/>
          <w:szCs w:val="24"/>
          <w:u w:val="single"/>
        </w:rPr>
      </w:pPr>
      <w:r w:rsidRPr="00CB0CEB">
        <w:rPr>
          <w:rFonts w:eastAsia="Times New Roman"/>
          <w:color w:val="808080" w:themeColor="background1" w:themeShade="80"/>
          <w:sz w:val="24"/>
          <w:szCs w:val="24"/>
          <w:u w:val="single"/>
        </w:rPr>
        <w:t>As suggested by the reviewer</w:t>
      </w:r>
      <w:r>
        <w:rPr>
          <w:rFonts w:eastAsia="Times New Roman"/>
          <w:color w:val="808080" w:themeColor="background1" w:themeShade="80"/>
          <w:sz w:val="24"/>
          <w:szCs w:val="24"/>
          <w:u w:val="single"/>
        </w:rPr>
        <w:t xml:space="preserve"> w</w:t>
      </w:r>
      <w:r w:rsidR="00606054" w:rsidRPr="006C1F7A">
        <w:rPr>
          <w:rFonts w:eastAsia="Times New Roman"/>
          <w:color w:val="808080" w:themeColor="background1" w:themeShade="80"/>
          <w:sz w:val="24"/>
          <w:szCs w:val="24"/>
          <w:u w:val="single"/>
        </w:rPr>
        <w:t xml:space="preserve">e </w:t>
      </w:r>
      <w:r w:rsidR="00AE1D53">
        <w:rPr>
          <w:rFonts w:eastAsia="Times New Roman"/>
          <w:color w:val="808080" w:themeColor="background1" w:themeShade="80"/>
          <w:sz w:val="24"/>
          <w:szCs w:val="24"/>
          <w:u w:val="single"/>
        </w:rPr>
        <w:t>revised</w:t>
      </w:r>
      <w:r w:rsidR="00AE1D53" w:rsidRPr="006C1F7A">
        <w:rPr>
          <w:rFonts w:eastAsia="Times New Roman"/>
          <w:color w:val="808080" w:themeColor="background1" w:themeShade="80"/>
          <w:sz w:val="24"/>
          <w:szCs w:val="24"/>
          <w:u w:val="single"/>
        </w:rPr>
        <w:t xml:space="preserve"> </w:t>
      </w:r>
      <w:r w:rsidR="00606054" w:rsidRPr="006C1F7A">
        <w:rPr>
          <w:rFonts w:eastAsia="Times New Roman"/>
          <w:color w:val="808080" w:themeColor="background1" w:themeShade="80"/>
          <w:sz w:val="24"/>
          <w:szCs w:val="24"/>
          <w:u w:val="single"/>
        </w:rPr>
        <w:t xml:space="preserve">the abstract </w:t>
      </w:r>
      <w:r w:rsidR="00AE1D53">
        <w:rPr>
          <w:rFonts w:eastAsia="Times New Roman"/>
          <w:color w:val="808080" w:themeColor="background1" w:themeShade="80"/>
          <w:sz w:val="24"/>
          <w:szCs w:val="24"/>
          <w:u w:val="single"/>
        </w:rPr>
        <w:t>and we</w:t>
      </w:r>
      <w:r w:rsidR="00AE1D53" w:rsidRPr="006C1F7A">
        <w:rPr>
          <w:rFonts w:eastAsia="Times New Roman"/>
          <w:color w:val="808080" w:themeColor="background1" w:themeShade="80"/>
          <w:sz w:val="24"/>
          <w:szCs w:val="24"/>
          <w:u w:val="single"/>
        </w:rPr>
        <w:t xml:space="preserve"> </w:t>
      </w:r>
      <w:r w:rsidR="00606054" w:rsidRPr="006C1F7A">
        <w:rPr>
          <w:rFonts w:eastAsia="Times New Roman"/>
          <w:color w:val="808080" w:themeColor="background1" w:themeShade="80"/>
          <w:sz w:val="24"/>
          <w:szCs w:val="24"/>
          <w:u w:val="single"/>
        </w:rPr>
        <w:t>include</w:t>
      </w:r>
      <w:r w:rsidR="00AE1D53">
        <w:rPr>
          <w:rFonts w:eastAsia="Times New Roman"/>
          <w:color w:val="808080" w:themeColor="background1" w:themeShade="80"/>
          <w:sz w:val="24"/>
          <w:szCs w:val="24"/>
          <w:u w:val="single"/>
        </w:rPr>
        <w:t>d</w:t>
      </w:r>
      <w:r w:rsidR="00606054" w:rsidRPr="006C1F7A">
        <w:rPr>
          <w:rFonts w:eastAsia="Times New Roman"/>
          <w:color w:val="808080" w:themeColor="background1" w:themeShade="80"/>
          <w:sz w:val="24"/>
          <w:szCs w:val="24"/>
          <w:u w:val="single"/>
        </w:rPr>
        <w:t xml:space="preserve"> </w:t>
      </w:r>
      <w:r w:rsidR="00E86D84">
        <w:rPr>
          <w:rFonts w:eastAsia="Times New Roman"/>
          <w:color w:val="808080" w:themeColor="background1" w:themeShade="80"/>
          <w:sz w:val="24"/>
          <w:szCs w:val="24"/>
          <w:u w:val="single"/>
        </w:rPr>
        <w:t xml:space="preserve">the </w:t>
      </w:r>
      <w:r w:rsidR="00AE1D53">
        <w:rPr>
          <w:rFonts w:eastAsia="Times New Roman"/>
          <w:color w:val="808080" w:themeColor="background1" w:themeShade="80"/>
          <w:sz w:val="24"/>
          <w:szCs w:val="24"/>
          <w:u w:val="single"/>
        </w:rPr>
        <w:t xml:space="preserve">terms </w:t>
      </w:r>
      <w:r w:rsidR="00606054" w:rsidRPr="006C1F7A">
        <w:rPr>
          <w:rFonts w:eastAsia="Times New Roman"/>
          <w:color w:val="808080" w:themeColor="background1" w:themeShade="80"/>
          <w:sz w:val="24"/>
          <w:szCs w:val="24"/>
          <w:u w:val="single"/>
        </w:rPr>
        <w:t xml:space="preserve">two-stage and one stage </w:t>
      </w:r>
      <w:commentRangeStart w:id="44"/>
      <w:commentRangeEnd w:id="44"/>
      <w:r w:rsidR="00AE1D53">
        <w:rPr>
          <w:rStyle w:val="CommentReference"/>
        </w:rPr>
        <w:commentReference w:id="44"/>
      </w:r>
      <w:r w:rsidR="00606054" w:rsidRPr="006C1F7A">
        <w:rPr>
          <w:rFonts w:eastAsia="Times New Roman"/>
          <w:color w:val="808080" w:themeColor="background1" w:themeShade="80"/>
          <w:sz w:val="24"/>
          <w:szCs w:val="24"/>
          <w:u w:val="single"/>
        </w:rPr>
        <w:t xml:space="preserve">. </w:t>
      </w:r>
    </w:p>
    <w:p w14:paraId="4302EDD7" w14:textId="432D55FB" w:rsidR="00E23DE0" w:rsidRPr="006C1F7A" w:rsidRDefault="000A46D4" w:rsidP="00DA2740">
      <w:pPr>
        <w:spacing w:before="100" w:beforeAutospacing="1" w:after="100" w:afterAutospacing="1"/>
        <w:ind w:left="720" w:firstLine="720"/>
        <w:rPr>
          <w:rFonts w:eastAsia="Times New Roman"/>
          <w:color w:val="808080" w:themeColor="background1" w:themeShade="80"/>
          <w:sz w:val="24"/>
          <w:szCs w:val="24"/>
          <w:u w:val="single"/>
        </w:rPr>
      </w:pPr>
      <w:r>
        <w:rPr>
          <w:color w:val="808080" w:themeColor="background1" w:themeShade="80"/>
        </w:rPr>
        <w:t>“</w:t>
      </w:r>
      <w:r w:rsidR="00310BD2" w:rsidRPr="000A46D4">
        <w:rPr>
          <w:color w:val="808080" w:themeColor="background1" w:themeShade="80"/>
        </w:rPr>
        <w:t xml:space="preserve">We describe splines and illustrate their performance in an artificial single study. We describe two-stage methods based on pointwise and multivariate meta-analysis and a one-stage method based on </w:t>
      </w:r>
      <w:proofErr w:type="spellStart"/>
      <w:r w:rsidR="00310BD2" w:rsidRPr="000A46D4">
        <w:rPr>
          <w:color w:val="808080" w:themeColor="background1" w:themeShade="80"/>
        </w:rPr>
        <w:t>generalised</w:t>
      </w:r>
      <w:proofErr w:type="spellEnd"/>
      <w:r w:rsidR="00310BD2" w:rsidRPr="000A46D4">
        <w:rPr>
          <w:color w:val="808080" w:themeColor="background1" w:themeShade="80"/>
        </w:rPr>
        <w:t xml:space="preserve"> additive mixed effects models (GAMMs) to pool the results of multiple </w:t>
      </w:r>
      <w:r w:rsidR="00D32B17" w:rsidRPr="000A46D4">
        <w:rPr>
          <w:color w:val="808080" w:themeColor="background1" w:themeShade="80"/>
        </w:rPr>
        <w:t>studies.</w:t>
      </w:r>
      <w:r w:rsidR="00D32B17">
        <w:rPr>
          <w:color w:val="808080" w:themeColor="background1" w:themeShade="80"/>
        </w:rPr>
        <w:t xml:space="preserve"> “</w:t>
      </w:r>
      <w:r>
        <w:rPr>
          <w:color w:val="808080" w:themeColor="background1" w:themeShade="80"/>
        </w:rPr>
        <w:br/>
      </w:r>
    </w:p>
    <w:p w14:paraId="688128EB" w14:textId="05B6AF72" w:rsidR="000C2248" w:rsidRPr="00606054" w:rsidRDefault="000C2248" w:rsidP="000C2248">
      <w:pPr>
        <w:numPr>
          <w:ilvl w:val="0"/>
          <w:numId w:val="1"/>
        </w:numPr>
        <w:spacing w:before="100" w:beforeAutospacing="1" w:after="100" w:afterAutospacing="1"/>
        <w:rPr>
          <w:rFonts w:eastAsia="Times New Roman"/>
          <w:color w:val="000000"/>
          <w:sz w:val="24"/>
          <w:szCs w:val="24"/>
        </w:rPr>
      </w:pPr>
      <w:r w:rsidRPr="00606054">
        <w:rPr>
          <w:rFonts w:ascii="Segoe UI" w:eastAsia="Times New Roman" w:hAnsi="Segoe UI" w:cs="Segoe UI"/>
          <w:color w:val="FF0000"/>
          <w:sz w:val="20"/>
          <w:szCs w:val="20"/>
          <w:shd w:val="clear" w:color="auto" w:fill="FFFFFF"/>
        </w:rPr>
        <w:t>‘</w:t>
      </w:r>
      <w:r w:rsidRPr="0057584F">
        <w:rPr>
          <w:rFonts w:ascii="Segoe UI" w:eastAsia="Times New Roman" w:hAnsi="Segoe UI" w:cs="Segoe UI"/>
          <w:color w:val="212121"/>
          <w:sz w:val="20"/>
          <w:szCs w:val="20"/>
          <w:shd w:val="clear" w:color="auto" w:fill="FFFFFF"/>
        </w:rPr>
        <w:t>IPD-sets’ is an odd word</w:t>
      </w:r>
    </w:p>
    <w:p w14:paraId="5BEAA54F" w14:textId="249C7844" w:rsidR="00FD2E14" w:rsidRDefault="001469A3" w:rsidP="00FD2E14">
      <w:pPr>
        <w:spacing w:before="100" w:beforeAutospacing="1" w:after="100" w:afterAutospacing="1"/>
        <w:ind w:left="720"/>
        <w:rPr>
          <w:rFonts w:eastAsia="Times New Roman"/>
          <w:color w:val="808080" w:themeColor="background1" w:themeShade="80"/>
          <w:sz w:val="24"/>
          <w:szCs w:val="24"/>
          <w:u w:val="single"/>
          <w:lang w:val="en-GB"/>
        </w:rPr>
      </w:pPr>
      <w:r w:rsidRPr="001469A3">
        <w:rPr>
          <w:rFonts w:eastAsia="Times New Roman"/>
          <w:color w:val="808080" w:themeColor="background1" w:themeShade="80"/>
          <w:sz w:val="24"/>
          <w:szCs w:val="24"/>
          <w:u w:val="single"/>
        </w:rPr>
        <w:t xml:space="preserve">Thank you for pointing this out. </w:t>
      </w:r>
      <w:del w:id="45" w:author="Hout, Joanna in 't" w:date="2020-11-26T10:42:00Z">
        <w:r w:rsidRPr="001469A3" w:rsidDel="00B1257E">
          <w:rPr>
            <w:rFonts w:eastAsia="Times New Roman"/>
            <w:color w:val="808080" w:themeColor="background1" w:themeShade="80"/>
            <w:sz w:val="24"/>
            <w:szCs w:val="24"/>
            <w:u w:val="single"/>
          </w:rPr>
          <w:delText>The reviewer is correct, and w</w:delText>
        </w:r>
      </w:del>
      <w:ins w:id="46" w:author="Hout, Joanna in 't" w:date="2020-11-26T10:42:00Z">
        <w:r w:rsidR="00B1257E">
          <w:rPr>
            <w:rFonts w:eastAsia="Times New Roman"/>
            <w:color w:val="808080" w:themeColor="background1" w:themeShade="80"/>
            <w:sz w:val="24"/>
            <w:szCs w:val="24"/>
            <w:u w:val="single"/>
          </w:rPr>
          <w:t>W</w:t>
        </w:r>
      </w:ins>
      <w:r w:rsidRPr="001469A3">
        <w:rPr>
          <w:rFonts w:eastAsia="Times New Roman"/>
          <w:color w:val="808080" w:themeColor="background1" w:themeShade="80"/>
          <w:sz w:val="24"/>
          <w:szCs w:val="24"/>
          <w:u w:val="single"/>
        </w:rPr>
        <w:t xml:space="preserve">e </w:t>
      </w:r>
      <w:r w:rsidR="0054320D" w:rsidRPr="006C1F7A">
        <w:rPr>
          <w:rFonts w:eastAsia="Times New Roman"/>
          <w:color w:val="808080" w:themeColor="background1" w:themeShade="80"/>
          <w:sz w:val="24"/>
          <w:szCs w:val="24"/>
          <w:u w:val="single"/>
        </w:rPr>
        <w:t xml:space="preserve">changed </w:t>
      </w:r>
      <w:r w:rsidR="00D24FE9" w:rsidRPr="0054320D">
        <w:rPr>
          <w:rFonts w:eastAsia="Times New Roman"/>
          <w:color w:val="808080" w:themeColor="background1" w:themeShade="80"/>
          <w:sz w:val="24"/>
          <w:szCs w:val="24"/>
          <w:u w:val="single"/>
        </w:rPr>
        <w:t>the term IPD-sets</w:t>
      </w:r>
      <w:r w:rsidR="00745456" w:rsidRPr="0054320D">
        <w:rPr>
          <w:rFonts w:eastAsia="Times New Roman"/>
          <w:color w:val="808080" w:themeColor="background1" w:themeShade="80"/>
          <w:sz w:val="24"/>
          <w:szCs w:val="24"/>
          <w:u w:val="single"/>
        </w:rPr>
        <w:t xml:space="preserve"> </w:t>
      </w:r>
      <w:ins w:id="47" w:author="Hout, Joanna in 't" w:date="2020-11-26T10:42:00Z">
        <w:r w:rsidR="00B1257E">
          <w:rPr>
            <w:rFonts w:eastAsia="Times New Roman"/>
            <w:color w:val="808080" w:themeColor="background1" w:themeShade="80"/>
            <w:sz w:val="24"/>
            <w:szCs w:val="24"/>
            <w:u w:val="single"/>
          </w:rPr>
          <w:t>in</w:t>
        </w:r>
      </w:ins>
      <w:r w:rsidR="00EE3FE2" w:rsidRPr="0054320D">
        <w:rPr>
          <w:rFonts w:eastAsia="Times New Roman"/>
          <w:color w:val="808080" w:themeColor="background1" w:themeShade="80"/>
          <w:sz w:val="24"/>
          <w:szCs w:val="24"/>
          <w:u w:val="single"/>
        </w:rPr>
        <w:t>to</w:t>
      </w:r>
      <w:r w:rsidR="00FD2E14">
        <w:rPr>
          <w:rFonts w:eastAsia="Times New Roman"/>
          <w:color w:val="808080" w:themeColor="background1" w:themeShade="80"/>
          <w:sz w:val="24"/>
          <w:szCs w:val="24"/>
          <w:u w:val="single"/>
          <w:lang w:val="en-GB"/>
        </w:rPr>
        <w:t>:</w:t>
      </w:r>
    </w:p>
    <w:p w14:paraId="685D6579" w14:textId="2E488A50" w:rsidR="00FD2E14" w:rsidRPr="00FD2E14" w:rsidRDefault="009024FE" w:rsidP="00FD2E14">
      <w:pPr>
        <w:pStyle w:val="ListParagraph"/>
        <w:numPr>
          <w:ilvl w:val="0"/>
          <w:numId w:val="6"/>
        </w:numPr>
        <w:spacing w:before="100" w:beforeAutospacing="1" w:after="100" w:afterAutospacing="1"/>
        <w:rPr>
          <w:rFonts w:eastAsia="Times New Roman"/>
          <w:color w:val="808080" w:themeColor="background1" w:themeShade="80"/>
          <w:sz w:val="24"/>
          <w:szCs w:val="24"/>
          <w:u w:val="single"/>
          <w:lang w:val="en-GB"/>
        </w:rPr>
      </w:pPr>
      <w:r w:rsidRPr="00FD2E14">
        <w:rPr>
          <w:rFonts w:eastAsia="Times New Roman"/>
          <w:color w:val="808080" w:themeColor="background1" w:themeShade="80"/>
          <w:sz w:val="24"/>
          <w:szCs w:val="24"/>
          <w:u w:val="single"/>
        </w:rPr>
        <w:t>“</w:t>
      </w:r>
      <w:r w:rsidR="00D24FE9" w:rsidRPr="00FD2E14">
        <w:rPr>
          <w:rFonts w:eastAsia="Times New Roman"/>
          <w:color w:val="808080" w:themeColor="background1" w:themeShade="80"/>
          <w:sz w:val="24"/>
          <w:szCs w:val="24"/>
          <w:u w:val="single"/>
        </w:rPr>
        <w:t>examples</w:t>
      </w:r>
      <w:r w:rsidRPr="00FD2E14">
        <w:rPr>
          <w:rFonts w:eastAsia="Times New Roman"/>
          <w:color w:val="808080" w:themeColor="background1" w:themeShade="80"/>
          <w:sz w:val="24"/>
          <w:szCs w:val="24"/>
          <w:u w:val="single"/>
        </w:rPr>
        <w:t>”</w:t>
      </w:r>
      <w:r w:rsidR="0048526D" w:rsidRPr="00FD2E14">
        <w:rPr>
          <w:rFonts w:eastAsia="Times New Roman"/>
          <w:color w:val="808080" w:themeColor="background1" w:themeShade="80"/>
          <w:sz w:val="24"/>
          <w:szCs w:val="24"/>
          <w:u w:val="single"/>
        </w:rPr>
        <w:t xml:space="preserve"> in </w:t>
      </w:r>
      <w:r w:rsidR="00FD2E14">
        <w:rPr>
          <w:rFonts w:eastAsia="Times New Roman"/>
          <w:color w:val="808080" w:themeColor="background1" w:themeShade="80"/>
          <w:sz w:val="24"/>
          <w:szCs w:val="24"/>
          <w:u w:val="single"/>
        </w:rPr>
        <w:t xml:space="preserve">heading </w:t>
      </w:r>
      <w:r w:rsidR="0048526D" w:rsidRPr="00FD2E14">
        <w:rPr>
          <w:rFonts w:eastAsia="Times New Roman"/>
          <w:color w:val="808080" w:themeColor="background1" w:themeShade="80"/>
          <w:sz w:val="24"/>
          <w:szCs w:val="24"/>
          <w:u w:val="single"/>
        </w:rPr>
        <w:t xml:space="preserve">page </w:t>
      </w:r>
      <w:r w:rsidR="00DB3644" w:rsidRPr="00FD2E14">
        <w:rPr>
          <w:rFonts w:eastAsia="Times New Roman"/>
          <w:color w:val="808080" w:themeColor="background1" w:themeShade="80"/>
          <w:sz w:val="24"/>
          <w:szCs w:val="24"/>
          <w:u w:val="single"/>
        </w:rPr>
        <w:t>4</w:t>
      </w:r>
      <w:r w:rsidR="0048526D" w:rsidRPr="00FD2E14">
        <w:rPr>
          <w:rFonts w:eastAsia="Times New Roman"/>
          <w:color w:val="808080" w:themeColor="background1" w:themeShade="80"/>
          <w:sz w:val="24"/>
          <w:szCs w:val="24"/>
          <w:u w:val="single"/>
        </w:rPr>
        <w:t xml:space="preserve"> row 1</w:t>
      </w:r>
    </w:p>
    <w:p w14:paraId="2BB89C28" w14:textId="6F26E81F" w:rsidR="00E73902" w:rsidRDefault="0054320D" w:rsidP="00FD2E14">
      <w:pPr>
        <w:pStyle w:val="ListParagraph"/>
        <w:numPr>
          <w:ilvl w:val="0"/>
          <w:numId w:val="6"/>
        </w:numPr>
        <w:spacing w:before="100" w:beforeAutospacing="1" w:after="100" w:afterAutospacing="1"/>
        <w:rPr>
          <w:rFonts w:eastAsia="Times New Roman"/>
          <w:color w:val="808080" w:themeColor="background1" w:themeShade="80"/>
          <w:sz w:val="24"/>
          <w:szCs w:val="24"/>
          <w:u w:val="single"/>
        </w:rPr>
      </w:pPr>
      <w:r w:rsidRPr="00FD2E14">
        <w:rPr>
          <w:rFonts w:eastAsia="Times New Roman"/>
          <w:color w:val="808080" w:themeColor="background1" w:themeShade="80"/>
          <w:sz w:val="24"/>
          <w:szCs w:val="24"/>
          <w:u w:val="single"/>
        </w:rPr>
        <w:t>“</w:t>
      </w:r>
      <w:r w:rsidR="00564E56" w:rsidRPr="00FD2E14">
        <w:rPr>
          <w:rFonts w:eastAsia="Times New Roman"/>
          <w:color w:val="808080" w:themeColor="background1" w:themeShade="80"/>
          <w:sz w:val="24"/>
          <w:szCs w:val="24"/>
          <w:u w:val="single"/>
        </w:rPr>
        <w:t>s</w:t>
      </w:r>
      <w:r w:rsidR="0048526D" w:rsidRPr="00FD2E14">
        <w:rPr>
          <w:rFonts w:eastAsia="Times New Roman"/>
          <w:color w:val="808080" w:themeColor="background1" w:themeShade="80"/>
          <w:sz w:val="24"/>
          <w:szCs w:val="24"/>
          <w:u w:val="single"/>
        </w:rPr>
        <w:t>cenarios</w:t>
      </w:r>
      <w:r w:rsidR="00564E56" w:rsidRPr="00FD2E14">
        <w:rPr>
          <w:rFonts w:eastAsia="Times New Roman"/>
          <w:color w:val="808080" w:themeColor="background1" w:themeShade="80"/>
          <w:sz w:val="24"/>
          <w:szCs w:val="24"/>
          <w:u w:val="single"/>
        </w:rPr>
        <w:t>”</w:t>
      </w:r>
      <w:r w:rsidR="0048526D" w:rsidRPr="00FD2E14">
        <w:rPr>
          <w:rFonts w:eastAsia="Times New Roman"/>
          <w:color w:val="808080" w:themeColor="background1" w:themeShade="80"/>
          <w:sz w:val="24"/>
          <w:szCs w:val="24"/>
          <w:u w:val="single"/>
        </w:rPr>
        <w:t xml:space="preserve"> page </w:t>
      </w:r>
      <w:r w:rsidR="00FD2E14">
        <w:rPr>
          <w:rFonts w:eastAsia="Times New Roman"/>
          <w:color w:val="808080" w:themeColor="background1" w:themeShade="80"/>
          <w:sz w:val="24"/>
          <w:szCs w:val="24"/>
          <w:u w:val="single"/>
        </w:rPr>
        <w:t>18</w:t>
      </w:r>
      <w:r w:rsidR="0048526D" w:rsidRPr="00FD2E14">
        <w:rPr>
          <w:rFonts w:eastAsia="Times New Roman"/>
          <w:color w:val="808080" w:themeColor="background1" w:themeShade="80"/>
          <w:sz w:val="24"/>
          <w:szCs w:val="24"/>
          <w:u w:val="single"/>
        </w:rPr>
        <w:t xml:space="preserve"> row </w:t>
      </w:r>
      <w:r w:rsidR="00FD2E14">
        <w:rPr>
          <w:rFonts w:eastAsia="Times New Roman"/>
          <w:color w:val="808080" w:themeColor="background1" w:themeShade="80"/>
          <w:sz w:val="24"/>
          <w:szCs w:val="24"/>
          <w:u w:val="single"/>
        </w:rPr>
        <w:t>10</w:t>
      </w:r>
      <w:r w:rsidR="0048526D" w:rsidRPr="00FD2E14">
        <w:rPr>
          <w:rFonts w:eastAsia="Times New Roman"/>
          <w:color w:val="808080" w:themeColor="background1" w:themeShade="80"/>
          <w:sz w:val="24"/>
          <w:szCs w:val="24"/>
          <w:u w:val="single"/>
        </w:rPr>
        <w:t xml:space="preserve"> and page </w:t>
      </w:r>
      <w:r w:rsidR="00FD2E14">
        <w:rPr>
          <w:rFonts w:eastAsia="Times New Roman"/>
          <w:color w:val="808080" w:themeColor="background1" w:themeShade="80"/>
          <w:sz w:val="24"/>
          <w:szCs w:val="24"/>
          <w:u w:val="single"/>
        </w:rPr>
        <w:t>28</w:t>
      </w:r>
      <w:r w:rsidR="0048526D" w:rsidRPr="00FD2E14">
        <w:rPr>
          <w:rFonts w:eastAsia="Times New Roman"/>
          <w:color w:val="808080" w:themeColor="background1" w:themeShade="80"/>
          <w:sz w:val="24"/>
          <w:szCs w:val="24"/>
          <w:u w:val="single"/>
        </w:rPr>
        <w:t xml:space="preserve"> row 2</w:t>
      </w:r>
      <w:r w:rsidR="00FD2E14">
        <w:rPr>
          <w:rFonts w:eastAsia="Times New Roman"/>
          <w:color w:val="808080" w:themeColor="background1" w:themeShade="80"/>
          <w:sz w:val="24"/>
          <w:szCs w:val="24"/>
          <w:u w:val="single"/>
        </w:rPr>
        <w:t xml:space="preserve"> and </w:t>
      </w:r>
    </w:p>
    <w:p w14:paraId="2A55AA4F" w14:textId="5A814234" w:rsidR="00FD2E14" w:rsidRPr="00FD2E14" w:rsidRDefault="00FD2E14" w:rsidP="00FD2E14">
      <w:pPr>
        <w:pStyle w:val="ListParagraph"/>
        <w:numPr>
          <w:ilvl w:val="0"/>
          <w:numId w:val="6"/>
        </w:numPr>
        <w:spacing w:before="100" w:beforeAutospacing="1" w:after="100" w:afterAutospacing="1"/>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t xml:space="preserve">data-set page 4 rows 18,20,22, page 11 rows 27, 28, 29, page 13 row 28, </w:t>
      </w:r>
      <w:ins w:id="48" w:author="Hout, Joanna in 't" w:date="2020-11-26T10:42:00Z">
        <w:r w:rsidR="0042510A">
          <w:rPr>
            <w:rFonts w:eastAsia="Times New Roman"/>
            <w:color w:val="808080" w:themeColor="background1" w:themeShade="80"/>
            <w:sz w:val="24"/>
            <w:szCs w:val="24"/>
            <w:u w:val="single"/>
          </w:rPr>
          <w:br/>
        </w:r>
      </w:ins>
      <w:r>
        <w:rPr>
          <w:rFonts w:eastAsia="Times New Roman"/>
          <w:color w:val="808080" w:themeColor="background1" w:themeShade="80"/>
          <w:sz w:val="24"/>
          <w:szCs w:val="24"/>
          <w:u w:val="single"/>
        </w:rPr>
        <w:t>page 18 row 9 and in the Appendix page 27 row 17, page 28 table</w:t>
      </w:r>
      <w:ins w:id="49" w:author="Hout, Joanna in 't" w:date="2020-11-26T10:42:00Z">
        <w:r w:rsidR="0042510A">
          <w:rPr>
            <w:rFonts w:eastAsia="Times New Roman"/>
            <w:color w:val="808080" w:themeColor="background1" w:themeShade="80"/>
            <w:sz w:val="24"/>
            <w:szCs w:val="24"/>
            <w:u w:val="single"/>
          </w:rPr>
          <w:t>.</w:t>
        </w:r>
      </w:ins>
      <w:r>
        <w:rPr>
          <w:rFonts w:eastAsia="Times New Roman"/>
          <w:color w:val="808080" w:themeColor="background1" w:themeShade="80"/>
          <w:sz w:val="24"/>
          <w:szCs w:val="24"/>
          <w:u w:val="single"/>
        </w:rPr>
        <w:t xml:space="preserve"> </w:t>
      </w:r>
    </w:p>
    <w:p w14:paraId="3E0BBF0D" w14:textId="2248F6CC" w:rsidR="000C2248" w:rsidRPr="003A0877" w:rsidRDefault="000C2248" w:rsidP="000C2248">
      <w:pPr>
        <w:numPr>
          <w:ilvl w:val="0"/>
          <w:numId w:val="1"/>
        </w:numPr>
        <w:spacing w:before="100" w:beforeAutospacing="1" w:after="100" w:afterAutospacing="1"/>
        <w:rPr>
          <w:rFonts w:eastAsia="Times New Roman"/>
          <w:color w:val="000000"/>
          <w:sz w:val="24"/>
          <w:szCs w:val="24"/>
        </w:rPr>
      </w:pPr>
      <w:r w:rsidRPr="00155009">
        <w:rPr>
          <w:rFonts w:ascii="Segoe UI" w:eastAsia="Times New Roman" w:hAnsi="Segoe UI" w:cs="Segoe UI"/>
          <w:color w:val="212121"/>
          <w:sz w:val="20"/>
          <w:szCs w:val="20"/>
          <w:shd w:val="clear" w:color="auto" w:fill="FFFFFF"/>
        </w:rPr>
        <w:t>In 5.1 the authors say “For the spline approaches, we positioned knots per study</w:t>
      </w:r>
      <w:r w:rsidR="00D960B1">
        <w:rPr>
          <w:rFonts w:ascii="Segoe UI" w:eastAsia="Times New Roman" w:hAnsi="Segoe UI" w:cs="Segoe UI"/>
          <w:color w:val="212121"/>
          <w:sz w:val="20"/>
          <w:szCs w:val="20"/>
          <w:shd w:val="clear" w:color="auto" w:fill="FFFFFF"/>
        </w:rPr>
        <w:t xml:space="preserve"> as </w:t>
      </w:r>
      <w:r w:rsidRPr="00155009">
        <w:rPr>
          <w:rFonts w:ascii="Segoe UI" w:eastAsia="Times New Roman" w:hAnsi="Segoe UI" w:cs="Segoe UI"/>
          <w:color w:val="212121"/>
          <w:sz w:val="20"/>
          <w:szCs w:val="20"/>
          <w:shd w:val="clear" w:color="auto" w:fill="FFFFFF"/>
        </w:rPr>
        <w:t xml:space="preserve">follows. For the restricted cubic splines, we placed 5 knots, following Harrell’s suggestion to use the </w:t>
      </w:r>
      <w:bookmarkStart w:id="50" w:name="_Hlk53391990"/>
      <w:r w:rsidRPr="00155009">
        <w:rPr>
          <w:rFonts w:ascii="Segoe UI" w:eastAsia="Times New Roman" w:hAnsi="Segoe UI" w:cs="Segoe UI"/>
          <w:color w:val="212121"/>
          <w:sz w:val="20"/>
          <w:szCs w:val="20"/>
          <w:shd w:val="clear" w:color="auto" w:fill="FFFFFF"/>
        </w:rPr>
        <w:t xml:space="preserve">5%, 27.5%, 50%, 72.5%and 95% quantiles </w:t>
      </w:r>
      <w:bookmarkEnd w:id="50"/>
      <w:r w:rsidRPr="00155009">
        <w:rPr>
          <w:rFonts w:ascii="Segoe UI" w:eastAsia="Times New Roman" w:hAnsi="Segoe UI" w:cs="Segoe UI"/>
          <w:color w:val="212121"/>
          <w:sz w:val="20"/>
          <w:szCs w:val="20"/>
          <w:shd w:val="clear" w:color="auto" w:fill="FFFFFF"/>
        </w:rPr>
        <w:t xml:space="preserve">of BMI” – I do not understand the rationale for this, </w:t>
      </w:r>
      <w:r w:rsidRPr="00155009">
        <w:rPr>
          <w:rFonts w:ascii="Segoe UI" w:eastAsia="Times New Roman" w:hAnsi="Segoe UI" w:cs="Segoe UI"/>
          <w:color w:val="212121"/>
          <w:sz w:val="20"/>
          <w:szCs w:val="20"/>
          <w:shd w:val="clear" w:color="auto" w:fill="FFFFFF"/>
        </w:rPr>
        <w:lastRenderedPageBreak/>
        <w:t xml:space="preserve">because this makes the knot positions different in each study. </w:t>
      </w:r>
      <w:r w:rsidRPr="003A0877">
        <w:rPr>
          <w:rFonts w:ascii="Segoe UI" w:eastAsia="Times New Roman" w:hAnsi="Segoe UI" w:cs="Segoe UI"/>
          <w:color w:val="212121"/>
          <w:sz w:val="20"/>
          <w:szCs w:val="20"/>
          <w:shd w:val="clear" w:color="auto" w:fill="FFFFFF"/>
        </w:rPr>
        <w:t>However, for the pointwise method, perhaps this does not matter? The authors need to clarify this</w:t>
      </w:r>
      <w:r w:rsidRPr="003A0877">
        <w:rPr>
          <w:rFonts w:eastAsia="Times New Roman"/>
          <w:color w:val="000000"/>
          <w:sz w:val="24"/>
          <w:szCs w:val="24"/>
        </w:rPr>
        <w:t xml:space="preserve"> </w:t>
      </w:r>
    </w:p>
    <w:p w14:paraId="62F448D2" w14:textId="7DEE1CE9" w:rsidR="00FF6938" w:rsidRDefault="00C45EA4" w:rsidP="00155009">
      <w:pPr>
        <w:spacing w:before="100" w:beforeAutospacing="1" w:after="100" w:afterAutospacing="1"/>
        <w:ind w:left="720"/>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t xml:space="preserve">We would like to thank you for pointing this out. </w:t>
      </w:r>
      <w:r w:rsidR="00A44D6B">
        <w:rPr>
          <w:rFonts w:eastAsia="Times New Roman"/>
          <w:color w:val="808080" w:themeColor="background1" w:themeShade="80"/>
          <w:sz w:val="24"/>
          <w:szCs w:val="24"/>
          <w:u w:val="single"/>
        </w:rPr>
        <w:t>We</w:t>
      </w:r>
      <w:r w:rsidR="00155009" w:rsidRPr="004C72B3">
        <w:rPr>
          <w:rFonts w:eastAsia="Times New Roman"/>
          <w:color w:val="808080" w:themeColor="background1" w:themeShade="80"/>
          <w:sz w:val="24"/>
          <w:szCs w:val="24"/>
          <w:u w:val="single"/>
        </w:rPr>
        <w:t xml:space="preserve"> added the following sentence</w:t>
      </w:r>
      <w:r w:rsidR="00C15B3E">
        <w:rPr>
          <w:rFonts w:eastAsia="Times New Roman"/>
          <w:color w:val="808080" w:themeColor="background1" w:themeShade="80"/>
          <w:sz w:val="24"/>
          <w:szCs w:val="24"/>
          <w:u w:val="single"/>
        </w:rPr>
        <w:t xml:space="preserve"> for clarity reasons</w:t>
      </w:r>
      <w:r w:rsidR="00155009" w:rsidRPr="004C72B3">
        <w:rPr>
          <w:rFonts w:eastAsia="Times New Roman"/>
          <w:color w:val="808080" w:themeColor="background1" w:themeShade="80"/>
          <w:sz w:val="24"/>
          <w:szCs w:val="24"/>
          <w:u w:val="single"/>
        </w:rPr>
        <w:t xml:space="preserve">: </w:t>
      </w:r>
    </w:p>
    <w:p w14:paraId="6081AA94" w14:textId="431E0511" w:rsidR="00F902A7" w:rsidRDefault="00155009" w:rsidP="00155009">
      <w:pPr>
        <w:spacing w:before="100" w:beforeAutospacing="1" w:after="100" w:afterAutospacing="1"/>
        <w:ind w:left="720"/>
        <w:rPr>
          <w:rFonts w:eastAsia="Times New Roman"/>
          <w:color w:val="808080" w:themeColor="background1" w:themeShade="80"/>
          <w:sz w:val="24"/>
          <w:szCs w:val="24"/>
          <w:u w:val="single"/>
        </w:rPr>
      </w:pPr>
      <w:r w:rsidRPr="004C72B3">
        <w:rPr>
          <w:rFonts w:eastAsia="Times New Roman"/>
          <w:color w:val="808080" w:themeColor="background1" w:themeShade="80"/>
          <w:sz w:val="24"/>
          <w:szCs w:val="24"/>
          <w:u w:val="single"/>
        </w:rPr>
        <w:t>“</w:t>
      </w:r>
      <w:r w:rsidR="003D0F07" w:rsidRPr="003D0F07">
        <w:rPr>
          <w:rFonts w:eastAsia="Times New Roman"/>
          <w:color w:val="808080" w:themeColor="background1" w:themeShade="80"/>
          <w:sz w:val="24"/>
          <w:szCs w:val="24"/>
          <w:u w:val="single"/>
        </w:rPr>
        <w:t xml:space="preserve">Since in pointwise meta-analysis we are pooling the predicted outcomes we can apply different modelling techniques across studies, including different </w:t>
      </w:r>
      <w:commentRangeStart w:id="51"/>
      <w:r w:rsidR="003D0F07" w:rsidRPr="003D0F07">
        <w:rPr>
          <w:rFonts w:eastAsia="Times New Roman"/>
          <w:color w:val="808080" w:themeColor="background1" w:themeShade="80"/>
          <w:sz w:val="24"/>
          <w:szCs w:val="24"/>
          <w:u w:val="single"/>
        </w:rPr>
        <w:t>splines transformations</w:t>
      </w:r>
      <w:commentRangeEnd w:id="51"/>
      <w:r w:rsidR="0042510A">
        <w:rPr>
          <w:rStyle w:val="CommentReference"/>
        </w:rPr>
        <w:commentReference w:id="51"/>
      </w:r>
      <w:r w:rsidR="003D0F07" w:rsidRPr="003D0F07">
        <w:rPr>
          <w:rFonts w:eastAsia="Times New Roman"/>
          <w:color w:val="808080" w:themeColor="background1" w:themeShade="80"/>
          <w:sz w:val="24"/>
          <w:szCs w:val="24"/>
          <w:u w:val="single"/>
        </w:rPr>
        <w:t>, degrees of the selected splines, and number and positions of the knots.</w:t>
      </w:r>
      <w:r w:rsidR="00FF6938">
        <w:rPr>
          <w:rFonts w:eastAsia="Times New Roman"/>
          <w:color w:val="808080" w:themeColor="background1" w:themeShade="80"/>
          <w:sz w:val="24"/>
          <w:szCs w:val="24"/>
          <w:u w:val="single"/>
        </w:rPr>
        <w:t>”</w:t>
      </w:r>
    </w:p>
    <w:p w14:paraId="7F874280" w14:textId="26A32467" w:rsidR="00B1213B" w:rsidRDefault="003D0F07" w:rsidP="00155009">
      <w:pPr>
        <w:spacing w:before="100" w:beforeAutospacing="1" w:after="100" w:afterAutospacing="1"/>
        <w:ind w:left="720"/>
        <w:rPr>
          <w:rFonts w:eastAsia="Times New Roman"/>
          <w:color w:val="808080" w:themeColor="background1" w:themeShade="80"/>
          <w:sz w:val="24"/>
          <w:szCs w:val="24"/>
          <w:u w:val="single"/>
        </w:rPr>
      </w:pPr>
      <w:r w:rsidRPr="003D0F07">
        <w:rPr>
          <w:rFonts w:eastAsia="Times New Roman"/>
          <w:color w:val="808080" w:themeColor="background1" w:themeShade="80"/>
          <w:sz w:val="24"/>
          <w:szCs w:val="24"/>
          <w:u w:val="single"/>
        </w:rPr>
        <w:t xml:space="preserve"> </w:t>
      </w:r>
      <w:r w:rsidR="00514E29">
        <w:rPr>
          <w:rFonts w:eastAsia="Times New Roman"/>
          <w:color w:val="808080" w:themeColor="background1" w:themeShade="80"/>
          <w:sz w:val="24"/>
          <w:szCs w:val="24"/>
          <w:u w:val="single"/>
        </w:rPr>
        <w:t xml:space="preserve">See </w:t>
      </w:r>
      <w:r w:rsidR="004C72B3" w:rsidRPr="003A0877">
        <w:rPr>
          <w:rFonts w:eastAsia="Times New Roman"/>
          <w:color w:val="808080" w:themeColor="background1" w:themeShade="80"/>
          <w:sz w:val="24"/>
          <w:szCs w:val="24"/>
          <w:u w:val="single"/>
        </w:rPr>
        <w:t>p</w:t>
      </w:r>
      <w:r w:rsidR="00155009" w:rsidRPr="003A0877">
        <w:rPr>
          <w:rFonts w:eastAsia="Times New Roman"/>
          <w:color w:val="808080" w:themeColor="background1" w:themeShade="80"/>
          <w:sz w:val="24"/>
          <w:szCs w:val="24"/>
          <w:u w:val="single"/>
        </w:rPr>
        <w:t xml:space="preserve">age 12 row </w:t>
      </w:r>
      <w:r w:rsidRPr="003A0877">
        <w:rPr>
          <w:rFonts w:eastAsia="Times New Roman"/>
          <w:color w:val="808080" w:themeColor="background1" w:themeShade="80"/>
          <w:sz w:val="24"/>
          <w:szCs w:val="24"/>
          <w:u w:val="single"/>
        </w:rPr>
        <w:t>1</w:t>
      </w:r>
      <w:r w:rsidR="00155009" w:rsidRPr="003A0877">
        <w:rPr>
          <w:rFonts w:eastAsia="Times New Roman"/>
          <w:color w:val="808080" w:themeColor="background1" w:themeShade="80"/>
          <w:sz w:val="24"/>
          <w:szCs w:val="24"/>
          <w:u w:val="single"/>
        </w:rPr>
        <w:t>-</w:t>
      </w:r>
      <w:r w:rsidRPr="003A0877">
        <w:rPr>
          <w:rFonts w:eastAsia="Times New Roman"/>
          <w:color w:val="808080" w:themeColor="background1" w:themeShade="80"/>
          <w:sz w:val="24"/>
          <w:szCs w:val="24"/>
          <w:u w:val="single"/>
        </w:rPr>
        <w:t>3</w:t>
      </w:r>
      <w:ins w:id="52" w:author="Hout, Joanna in 't" w:date="2020-11-26T10:43:00Z">
        <w:r w:rsidR="0042510A">
          <w:rPr>
            <w:rFonts w:eastAsia="Times New Roman"/>
            <w:color w:val="808080" w:themeColor="background1" w:themeShade="80"/>
            <w:sz w:val="24"/>
            <w:szCs w:val="24"/>
            <w:u w:val="single"/>
          </w:rPr>
          <w:t>.</w:t>
        </w:r>
      </w:ins>
      <w:r w:rsidR="00155009" w:rsidRPr="003A0877">
        <w:rPr>
          <w:rFonts w:eastAsia="Times New Roman"/>
          <w:color w:val="808080" w:themeColor="background1" w:themeShade="80"/>
          <w:sz w:val="24"/>
          <w:szCs w:val="24"/>
          <w:u w:val="single"/>
        </w:rPr>
        <w:t xml:space="preserve"> </w:t>
      </w:r>
      <w:r w:rsidR="000210ED" w:rsidRPr="003A0877">
        <w:rPr>
          <w:rFonts w:eastAsia="Times New Roman"/>
          <w:color w:val="808080" w:themeColor="background1" w:themeShade="80"/>
          <w:sz w:val="24"/>
          <w:szCs w:val="24"/>
          <w:u w:val="single"/>
        </w:rPr>
        <w:t xml:space="preserve"> </w:t>
      </w:r>
      <w:r w:rsidR="008E71DF" w:rsidRPr="003A0877">
        <w:rPr>
          <w:rFonts w:eastAsia="Times New Roman"/>
          <w:color w:val="808080" w:themeColor="background1" w:themeShade="80"/>
          <w:sz w:val="24"/>
          <w:szCs w:val="24"/>
          <w:u w:val="single"/>
        </w:rPr>
        <w:t xml:space="preserve">   </w:t>
      </w:r>
    </w:p>
    <w:p w14:paraId="05CCB0ED" w14:textId="77777777" w:rsidR="00240A15" w:rsidRPr="004C72B3" w:rsidRDefault="00240A15" w:rsidP="00155009">
      <w:pPr>
        <w:spacing w:before="100" w:beforeAutospacing="1" w:after="100" w:afterAutospacing="1"/>
        <w:ind w:left="720"/>
        <w:rPr>
          <w:rFonts w:eastAsia="Times New Roman"/>
          <w:color w:val="808080" w:themeColor="background1" w:themeShade="80"/>
          <w:sz w:val="24"/>
          <w:szCs w:val="24"/>
          <w:u w:val="single"/>
        </w:rPr>
      </w:pPr>
    </w:p>
    <w:p w14:paraId="033D9910" w14:textId="7A50745A" w:rsidR="000C2248" w:rsidRDefault="000C2248" w:rsidP="000C2248">
      <w:pPr>
        <w:numPr>
          <w:ilvl w:val="0"/>
          <w:numId w:val="1"/>
        </w:numPr>
        <w:spacing w:before="100" w:beforeAutospacing="1" w:after="100" w:afterAutospacing="1"/>
        <w:rPr>
          <w:rFonts w:eastAsia="Times New Roman"/>
          <w:color w:val="000000"/>
          <w:sz w:val="24"/>
          <w:szCs w:val="24"/>
        </w:rPr>
      </w:pPr>
      <w:proofErr w:type="spellStart"/>
      <w:r>
        <w:rPr>
          <w:rFonts w:ascii="Segoe UI" w:eastAsia="Times New Roman" w:hAnsi="Segoe UI" w:cs="Segoe UI"/>
          <w:color w:val="212121"/>
          <w:sz w:val="20"/>
          <w:szCs w:val="20"/>
          <w:shd w:val="clear" w:color="auto" w:fill="FFFFFF"/>
        </w:rPr>
        <w:t>Penalised</w:t>
      </w:r>
      <w:proofErr w:type="spellEnd"/>
      <w:r>
        <w:rPr>
          <w:rFonts w:ascii="Segoe UI" w:eastAsia="Times New Roman" w:hAnsi="Segoe UI" w:cs="Segoe UI"/>
          <w:color w:val="212121"/>
          <w:sz w:val="20"/>
          <w:szCs w:val="20"/>
          <w:shd w:val="clear" w:color="auto" w:fill="FFFFFF"/>
        </w:rPr>
        <w:t xml:space="preserve"> methods – more explanation for this is needed. I can understand why this is important for individual risk prediction, to reduce overfitting. </w:t>
      </w:r>
      <w:r w:rsidRPr="00FA1AAC">
        <w:rPr>
          <w:rFonts w:ascii="Segoe UI" w:eastAsia="Times New Roman" w:hAnsi="Segoe UI" w:cs="Segoe UI"/>
          <w:color w:val="212121"/>
          <w:sz w:val="20"/>
          <w:szCs w:val="20"/>
          <w:highlight w:val="yellow"/>
          <w:shd w:val="clear" w:color="auto" w:fill="FFFFFF"/>
        </w:rPr>
        <w:t>However, this introduces bias in parameter estimates, and therefore is not welcome if we want to obtain unbiased estimates from our meta-analysis.</w:t>
      </w:r>
      <w:r>
        <w:rPr>
          <w:rFonts w:ascii="Segoe UI" w:eastAsia="Times New Roman" w:hAnsi="Segoe UI" w:cs="Segoe UI"/>
          <w:color w:val="212121"/>
          <w:sz w:val="20"/>
          <w:szCs w:val="20"/>
          <w:shd w:val="clear" w:color="auto" w:fill="FFFFFF"/>
        </w:rPr>
        <w:t xml:space="preserve"> The authors need to </w:t>
      </w:r>
      <w:proofErr w:type="spellStart"/>
      <w:r>
        <w:rPr>
          <w:rFonts w:ascii="Segoe UI" w:eastAsia="Times New Roman" w:hAnsi="Segoe UI" w:cs="Segoe UI"/>
          <w:color w:val="212121"/>
          <w:sz w:val="20"/>
          <w:szCs w:val="20"/>
          <w:shd w:val="clear" w:color="auto" w:fill="FFFFFF"/>
        </w:rPr>
        <w:t>emphasise</w:t>
      </w:r>
      <w:proofErr w:type="spellEnd"/>
      <w:r>
        <w:rPr>
          <w:rFonts w:ascii="Segoe UI" w:eastAsia="Times New Roman" w:hAnsi="Segoe UI" w:cs="Segoe UI"/>
          <w:color w:val="212121"/>
          <w:sz w:val="20"/>
          <w:szCs w:val="20"/>
          <w:shd w:val="clear" w:color="auto" w:fill="FFFFFF"/>
        </w:rPr>
        <w:t xml:space="preserve"> this, and it raises a point similar to before: is the aim to of the </w:t>
      </w:r>
      <w:commentRangeStart w:id="53"/>
      <w:r>
        <w:rPr>
          <w:rFonts w:ascii="Segoe UI" w:eastAsia="Times New Roman" w:hAnsi="Segoe UI" w:cs="Segoe UI"/>
          <w:color w:val="212121"/>
          <w:sz w:val="20"/>
          <w:szCs w:val="20"/>
          <w:shd w:val="clear" w:color="auto" w:fill="FFFFFF"/>
        </w:rPr>
        <w:t xml:space="preserve">IPDMA </w:t>
      </w:r>
      <w:commentRangeEnd w:id="53"/>
      <w:r w:rsidR="00FA1AAC">
        <w:rPr>
          <w:rStyle w:val="CommentReference"/>
        </w:rPr>
        <w:commentReference w:id="53"/>
      </w:r>
      <w:r>
        <w:rPr>
          <w:rFonts w:ascii="Segoe UI" w:eastAsia="Times New Roman" w:hAnsi="Segoe UI" w:cs="Segoe UI"/>
          <w:color w:val="212121"/>
          <w:sz w:val="20"/>
          <w:szCs w:val="20"/>
          <w:shd w:val="clear" w:color="auto" w:fill="FFFFFF"/>
        </w:rPr>
        <w:t>to estimate the treatment-</w:t>
      </w:r>
      <w:r w:rsidRPr="00A641F4">
        <w:rPr>
          <w:rFonts w:ascii="Segoe UI" w:eastAsia="Times New Roman" w:hAnsi="Segoe UI" w:cs="Segoe UI"/>
          <w:color w:val="212121"/>
          <w:sz w:val="20"/>
          <w:szCs w:val="20"/>
          <w:shd w:val="clear" w:color="auto" w:fill="FFFFFF"/>
        </w:rPr>
        <w:t xml:space="preserve">covariate interactions (i.e. relative treatment effects, and function) or is it for </w:t>
      </w:r>
      <w:proofErr w:type="spellStart"/>
      <w:r w:rsidRPr="00A641F4">
        <w:rPr>
          <w:rFonts w:ascii="Segoe UI" w:eastAsia="Times New Roman" w:hAnsi="Segoe UI" w:cs="Segoe UI"/>
          <w:color w:val="212121"/>
          <w:sz w:val="20"/>
          <w:szCs w:val="20"/>
          <w:shd w:val="clear" w:color="auto" w:fill="FFFFFF"/>
        </w:rPr>
        <w:t>individualised</w:t>
      </w:r>
      <w:proofErr w:type="spellEnd"/>
      <w:r w:rsidRPr="00A641F4">
        <w:rPr>
          <w:rFonts w:ascii="Segoe UI" w:eastAsia="Times New Roman" w:hAnsi="Segoe UI" w:cs="Segoe UI"/>
          <w:color w:val="212121"/>
          <w:sz w:val="20"/>
          <w:szCs w:val="20"/>
          <w:shd w:val="clear" w:color="auto" w:fill="FFFFFF"/>
        </w:rPr>
        <w:t xml:space="preserve"> risk prediction? For</w:t>
      </w:r>
      <w:r>
        <w:rPr>
          <w:rFonts w:ascii="Segoe UI" w:eastAsia="Times New Roman" w:hAnsi="Segoe UI" w:cs="Segoe UI"/>
          <w:color w:val="212121"/>
          <w:sz w:val="20"/>
          <w:szCs w:val="20"/>
          <w:shd w:val="clear" w:color="auto" w:fill="FFFFFF"/>
        </w:rPr>
        <w:t xml:space="preserve"> the latter, I can understand why </w:t>
      </w:r>
      <w:proofErr w:type="spellStart"/>
      <w:r>
        <w:rPr>
          <w:rFonts w:ascii="Segoe UI" w:eastAsia="Times New Roman" w:hAnsi="Segoe UI" w:cs="Segoe UI"/>
          <w:color w:val="212121"/>
          <w:sz w:val="20"/>
          <w:szCs w:val="20"/>
          <w:shd w:val="clear" w:color="auto" w:fill="FFFFFF"/>
        </w:rPr>
        <w:t>penalised</w:t>
      </w:r>
      <w:proofErr w:type="spellEnd"/>
      <w:r>
        <w:rPr>
          <w:rFonts w:ascii="Segoe UI" w:eastAsia="Times New Roman" w:hAnsi="Segoe UI" w:cs="Segoe UI"/>
          <w:color w:val="212121"/>
          <w:sz w:val="20"/>
          <w:szCs w:val="20"/>
          <w:shd w:val="clear" w:color="auto" w:fill="FFFFFF"/>
        </w:rPr>
        <w:t xml:space="preserve"> methods are important, but not the former. We need more clarity on this issue in the Introduction and throughout (see earlier comment about need to put in context of existing work and where this paper adds value)</w:t>
      </w:r>
      <w:r w:rsidR="00E0509C">
        <w:rPr>
          <w:rFonts w:eastAsia="Times New Roman"/>
          <w:color w:val="000000"/>
          <w:sz w:val="24"/>
          <w:szCs w:val="24"/>
        </w:rPr>
        <w:t>.</w:t>
      </w:r>
    </w:p>
    <w:p w14:paraId="60F13803" w14:textId="7D19A264" w:rsidR="00DB53F9" w:rsidRDefault="00CB41F5" w:rsidP="00A159F6">
      <w:pPr>
        <w:spacing w:before="100" w:beforeAutospacing="1" w:after="100" w:afterAutospacing="1"/>
        <w:ind w:left="720"/>
        <w:rPr>
          <w:rFonts w:eastAsia="Times New Roman"/>
          <w:color w:val="808080" w:themeColor="background1" w:themeShade="80"/>
          <w:sz w:val="24"/>
          <w:szCs w:val="24"/>
          <w:u w:val="single"/>
        </w:rPr>
      </w:pPr>
      <w:r w:rsidRPr="00BB21BE">
        <w:rPr>
          <w:rFonts w:eastAsia="Times New Roman"/>
          <w:color w:val="808080" w:themeColor="background1" w:themeShade="80"/>
          <w:sz w:val="24"/>
          <w:szCs w:val="24"/>
          <w:u w:val="single"/>
        </w:rPr>
        <w:t xml:space="preserve">We are aware that in penalized splines the interaction </w:t>
      </w:r>
      <w:r w:rsidR="00E05685">
        <w:rPr>
          <w:rFonts w:eastAsia="Times New Roman"/>
          <w:color w:val="808080" w:themeColor="background1" w:themeShade="80"/>
          <w:sz w:val="24"/>
          <w:szCs w:val="24"/>
          <w:u w:val="single"/>
        </w:rPr>
        <w:t>terms</w:t>
      </w:r>
      <w:r w:rsidRPr="00BB21BE">
        <w:rPr>
          <w:rFonts w:eastAsia="Times New Roman"/>
          <w:color w:val="808080" w:themeColor="background1" w:themeShade="80"/>
          <w:sz w:val="24"/>
          <w:szCs w:val="24"/>
          <w:u w:val="single"/>
        </w:rPr>
        <w:t xml:space="preserve"> may be biased.</w:t>
      </w:r>
      <w:r w:rsidR="000C1BE2" w:rsidRPr="00BB21BE">
        <w:rPr>
          <w:rFonts w:eastAsia="Times New Roman"/>
          <w:color w:val="808080" w:themeColor="background1" w:themeShade="80"/>
          <w:sz w:val="24"/>
          <w:szCs w:val="24"/>
          <w:u w:val="single"/>
        </w:rPr>
        <w:t xml:space="preserve"> Therefore, we now </w:t>
      </w:r>
      <w:r w:rsidR="00A06EC4" w:rsidRPr="00BB21BE">
        <w:rPr>
          <w:rFonts w:eastAsia="Times New Roman"/>
          <w:color w:val="808080" w:themeColor="background1" w:themeShade="80"/>
          <w:sz w:val="24"/>
          <w:szCs w:val="24"/>
          <w:u w:val="single"/>
        </w:rPr>
        <w:t>make clear that the estimand</w:t>
      </w:r>
      <w:r w:rsidR="00B13B7D">
        <w:rPr>
          <w:rFonts w:eastAsia="Times New Roman"/>
          <w:color w:val="808080" w:themeColor="background1" w:themeShade="80"/>
          <w:sz w:val="24"/>
          <w:szCs w:val="24"/>
          <w:u w:val="single"/>
        </w:rPr>
        <w:t xml:space="preserve"> of interest</w:t>
      </w:r>
      <w:r w:rsidR="00A06EC4" w:rsidRPr="00BB21BE">
        <w:rPr>
          <w:rFonts w:eastAsia="Times New Roman"/>
          <w:color w:val="808080" w:themeColor="background1" w:themeShade="80"/>
          <w:sz w:val="24"/>
          <w:szCs w:val="24"/>
          <w:u w:val="single"/>
        </w:rPr>
        <w:t xml:space="preserve"> </w:t>
      </w:r>
      <w:r w:rsidR="008E1916" w:rsidRPr="00BB21BE">
        <w:rPr>
          <w:rFonts w:eastAsia="Times New Roman"/>
          <w:color w:val="808080" w:themeColor="background1" w:themeShade="80"/>
          <w:sz w:val="24"/>
          <w:szCs w:val="24"/>
          <w:u w:val="single"/>
        </w:rPr>
        <w:t>is the</w:t>
      </w:r>
      <w:r w:rsidR="00505921" w:rsidRPr="00BB21BE">
        <w:rPr>
          <w:rFonts w:eastAsia="Times New Roman"/>
          <w:color w:val="808080" w:themeColor="background1" w:themeShade="80"/>
          <w:sz w:val="24"/>
          <w:szCs w:val="24"/>
          <w:u w:val="single"/>
        </w:rPr>
        <w:t xml:space="preserve"> </w:t>
      </w:r>
      <w:r w:rsidR="00074426" w:rsidRPr="00BB21BE">
        <w:rPr>
          <w:rFonts w:eastAsia="Times New Roman"/>
          <w:color w:val="808080" w:themeColor="background1" w:themeShade="80"/>
          <w:sz w:val="24"/>
          <w:szCs w:val="24"/>
          <w:u w:val="single"/>
        </w:rPr>
        <w:t>predicted absolute</w:t>
      </w:r>
      <w:r w:rsidR="00505921" w:rsidRPr="00BB21BE">
        <w:rPr>
          <w:rFonts w:eastAsia="Times New Roman"/>
          <w:color w:val="808080" w:themeColor="background1" w:themeShade="80"/>
          <w:sz w:val="24"/>
          <w:szCs w:val="24"/>
          <w:u w:val="single"/>
        </w:rPr>
        <w:t xml:space="preserve"> </w:t>
      </w:r>
      <w:r w:rsidR="00BF0EEA" w:rsidRPr="00BB21BE">
        <w:rPr>
          <w:rFonts w:eastAsia="Times New Roman"/>
          <w:color w:val="808080" w:themeColor="background1" w:themeShade="80"/>
          <w:sz w:val="24"/>
          <w:szCs w:val="24"/>
          <w:u w:val="single"/>
        </w:rPr>
        <w:t xml:space="preserve">risk </w:t>
      </w:r>
      <w:r w:rsidR="00505921" w:rsidRPr="00BB21BE">
        <w:rPr>
          <w:rFonts w:eastAsia="Times New Roman"/>
          <w:color w:val="808080" w:themeColor="background1" w:themeShade="80"/>
          <w:sz w:val="24"/>
          <w:szCs w:val="24"/>
          <w:u w:val="single"/>
        </w:rPr>
        <w:t>difference</w:t>
      </w:r>
      <w:r w:rsidR="00B63BC2">
        <w:rPr>
          <w:rFonts w:eastAsia="Times New Roman"/>
          <w:color w:val="808080" w:themeColor="background1" w:themeShade="80"/>
          <w:sz w:val="24"/>
          <w:szCs w:val="24"/>
          <w:u w:val="single"/>
        </w:rPr>
        <w:t>, conditional on the effect modifying covariable X</w:t>
      </w:r>
      <w:r w:rsidR="002C5872" w:rsidRPr="00BB21BE">
        <w:rPr>
          <w:rFonts w:eastAsia="Times New Roman"/>
          <w:color w:val="808080" w:themeColor="background1" w:themeShade="80"/>
          <w:sz w:val="24"/>
          <w:szCs w:val="24"/>
          <w:u w:val="single"/>
        </w:rPr>
        <w:t xml:space="preserve">. </w:t>
      </w:r>
      <w:r w:rsidR="009B0797">
        <w:rPr>
          <w:rFonts w:eastAsia="Times New Roman"/>
          <w:color w:val="808080" w:themeColor="background1" w:themeShade="80"/>
          <w:sz w:val="24"/>
          <w:szCs w:val="24"/>
          <w:u w:val="single"/>
        </w:rPr>
        <w:t xml:space="preserve">To that scope, </w:t>
      </w:r>
      <w:r w:rsidR="00DE1F56">
        <w:rPr>
          <w:rFonts w:eastAsia="Times New Roman"/>
          <w:color w:val="808080" w:themeColor="background1" w:themeShade="80"/>
          <w:sz w:val="24"/>
          <w:szCs w:val="24"/>
          <w:u w:val="single"/>
        </w:rPr>
        <w:t xml:space="preserve">penalized methods </w:t>
      </w:r>
      <w:r w:rsidR="00EC2760">
        <w:rPr>
          <w:rFonts w:eastAsia="Times New Roman"/>
          <w:color w:val="808080" w:themeColor="background1" w:themeShade="80"/>
          <w:sz w:val="24"/>
          <w:szCs w:val="24"/>
          <w:u w:val="single"/>
        </w:rPr>
        <w:t xml:space="preserve">are valuable as they </w:t>
      </w:r>
      <w:r w:rsidR="00507ECA">
        <w:rPr>
          <w:rFonts w:eastAsia="Times New Roman"/>
          <w:color w:val="808080" w:themeColor="background1" w:themeShade="80"/>
          <w:sz w:val="24"/>
          <w:szCs w:val="24"/>
          <w:u w:val="single"/>
        </w:rPr>
        <w:t>introduce bias</w:t>
      </w:r>
      <w:r w:rsidR="008E71DF">
        <w:rPr>
          <w:rFonts w:eastAsia="Times New Roman"/>
          <w:color w:val="808080" w:themeColor="background1" w:themeShade="80"/>
          <w:sz w:val="24"/>
          <w:szCs w:val="24"/>
          <w:u w:val="single"/>
        </w:rPr>
        <w:t xml:space="preserve"> in order</w:t>
      </w:r>
      <w:r w:rsidR="00507ECA">
        <w:rPr>
          <w:rFonts w:eastAsia="Times New Roman"/>
          <w:color w:val="808080" w:themeColor="background1" w:themeShade="80"/>
          <w:sz w:val="24"/>
          <w:szCs w:val="24"/>
          <w:u w:val="single"/>
        </w:rPr>
        <w:t xml:space="preserve"> to </w:t>
      </w:r>
      <w:r w:rsidR="0017782C">
        <w:rPr>
          <w:rFonts w:eastAsia="Times New Roman"/>
          <w:color w:val="808080" w:themeColor="background1" w:themeShade="80"/>
          <w:sz w:val="24"/>
          <w:szCs w:val="24"/>
          <w:u w:val="single"/>
        </w:rPr>
        <w:t>perform better on outcome</w:t>
      </w:r>
      <w:r w:rsidR="00A3596D">
        <w:rPr>
          <w:rFonts w:eastAsia="Times New Roman"/>
          <w:color w:val="808080" w:themeColor="background1" w:themeShade="80"/>
          <w:sz w:val="24"/>
          <w:szCs w:val="24"/>
          <w:u w:val="single"/>
        </w:rPr>
        <w:t xml:space="preserve"> prediction</w:t>
      </w:r>
      <w:r w:rsidR="0017782C">
        <w:rPr>
          <w:rFonts w:eastAsia="Times New Roman"/>
          <w:color w:val="808080" w:themeColor="background1" w:themeShade="80"/>
          <w:sz w:val="24"/>
          <w:szCs w:val="24"/>
          <w:u w:val="single"/>
        </w:rPr>
        <w:t xml:space="preserve">. </w:t>
      </w:r>
      <w:commentRangeStart w:id="54"/>
      <w:r w:rsidR="000529A5">
        <w:rPr>
          <w:rFonts w:eastAsia="Times New Roman"/>
          <w:color w:val="808080" w:themeColor="background1" w:themeShade="80"/>
          <w:sz w:val="24"/>
          <w:szCs w:val="24"/>
          <w:u w:val="single"/>
        </w:rPr>
        <w:t xml:space="preserve">However, </w:t>
      </w:r>
      <w:r w:rsidR="00365E12">
        <w:rPr>
          <w:rFonts w:eastAsia="Times New Roman"/>
          <w:color w:val="808080" w:themeColor="background1" w:themeShade="80"/>
          <w:sz w:val="24"/>
          <w:szCs w:val="24"/>
          <w:u w:val="single"/>
        </w:rPr>
        <w:t xml:space="preserve">multivariate meta-analysis </w:t>
      </w:r>
      <w:r w:rsidR="00EA7D25">
        <w:rPr>
          <w:rFonts w:eastAsia="Times New Roman"/>
          <w:color w:val="808080" w:themeColor="background1" w:themeShade="80"/>
          <w:sz w:val="24"/>
          <w:szCs w:val="24"/>
          <w:u w:val="single"/>
        </w:rPr>
        <w:t xml:space="preserve">that </w:t>
      </w:r>
      <w:r w:rsidR="00B63BC2">
        <w:rPr>
          <w:rFonts w:eastAsia="Times New Roman"/>
          <w:color w:val="808080" w:themeColor="background1" w:themeShade="80"/>
          <w:sz w:val="24"/>
          <w:szCs w:val="24"/>
          <w:u w:val="single"/>
        </w:rPr>
        <w:t>is based on</w:t>
      </w:r>
      <w:r w:rsidR="00365E12">
        <w:rPr>
          <w:rFonts w:eastAsia="Times New Roman"/>
          <w:color w:val="808080" w:themeColor="background1" w:themeShade="80"/>
          <w:sz w:val="24"/>
          <w:szCs w:val="24"/>
          <w:u w:val="single"/>
        </w:rPr>
        <w:t xml:space="preserve"> the </w:t>
      </w:r>
      <w:r w:rsidR="00D208FC">
        <w:rPr>
          <w:rFonts w:eastAsia="Times New Roman"/>
          <w:color w:val="808080" w:themeColor="background1" w:themeShade="80"/>
          <w:sz w:val="24"/>
          <w:szCs w:val="24"/>
          <w:u w:val="single"/>
        </w:rPr>
        <w:t xml:space="preserve">estimated coefficients </w:t>
      </w:r>
      <w:r w:rsidR="002C53CE">
        <w:rPr>
          <w:rFonts w:eastAsia="Times New Roman"/>
          <w:color w:val="808080" w:themeColor="background1" w:themeShade="80"/>
          <w:sz w:val="24"/>
          <w:szCs w:val="24"/>
          <w:u w:val="single"/>
        </w:rPr>
        <w:t xml:space="preserve">may not be </w:t>
      </w:r>
      <w:r w:rsidR="00CE284D">
        <w:rPr>
          <w:rFonts w:eastAsia="Times New Roman"/>
          <w:color w:val="808080" w:themeColor="background1" w:themeShade="80"/>
          <w:sz w:val="24"/>
          <w:szCs w:val="24"/>
          <w:u w:val="single"/>
        </w:rPr>
        <w:t xml:space="preserve">compatible with </w:t>
      </w:r>
      <w:r w:rsidR="00775E90">
        <w:rPr>
          <w:rFonts w:eastAsia="Times New Roman"/>
          <w:color w:val="808080" w:themeColor="background1" w:themeShade="80"/>
          <w:sz w:val="24"/>
          <w:szCs w:val="24"/>
          <w:u w:val="single"/>
        </w:rPr>
        <w:t>penalized splines</w:t>
      </w:r>
      <w:r w:rsidR="00CE284D">
        <w:rPr>
          <w:rFonts w:eastAsia="Times New Roman"/>
          <w:color w:val="808080" w:themeColor="background1" w:themeShade="80"/>
          <w:sz w:val="24"/>
          <w:szCs w:val="24"/>
          <w:u w:val="single"/>
        </w:rPr>
        <w:t xml:space="preserve">. </w:t>
      </w:r>
      <w:r w:rsidR="004337C6">
        <w:rPr>
          <w:rFonts w:eastAsia="Times New Roman"/>
          <w:color w:val="808080" w:themeColor="background1" w:themeShade="80"/>
          <w:sz w:val="24"/>
          <w:szCs w:val="24"/>
          <w:u w:val="single"/>
        </w:rPr>
        <w:t xml:space="preserve">Nevertheless, we </w:t>
      </w:r>
      <w:r w:rsidR="0007227F">
        <w:rPr>
          <w:rFonts w:eastAsia="Times New Roman"/>
          <w:color w:val="808080" w:themeColor="background1" w:themeShade="80"/>
          <w:sz w:val="24"/>
          <w:szCs w:val="24"/>
          <w:u w:val="single"/>
        </w:rPr>
        <w:t xml:space="preserve">tried (and report it) to </w:t>
      </w:r>
      <w:r w:rsidR="0068705F">
        <w:rPr>
          <w:rFonts w:eastAsia="Times New Roman"/>
          <w:color w:val="808080" w:themeColor="background1" w:themeShade="80"/>
          <w:sz w:val="24"/>
          <w:szCs w:val="24"/>
          <w:u w:val="single"/>
        </w:rPr>
        <w:t xml:space="preserve">combine </w:t>
      </w:r>
      <w:del w:id="55" w:author="Hout, Joanna in 't" w:date="2020-11-26T10:45:00Z">
        <w:r w:rsidR="0068705F" w:rsidDel="0042510A">
          <w:rPr>
            <w:rFonts w:eastAsia="Times New Roman"/>
            <w:color w:val="808080" w:themeColor="background1" w:themeShade="80"/>
            <w:sz w:val="24"/>
            <w:szCs w:val="24"/>
            <w:u w:val="single"/>
          </w:rPr>
          <w:delText xml:space="preserve">penalized </w:delText>
        </w:r>
      </w:del>
      <w:proofErr w:type="spellStart"/>
      <w:ins w:id="56" w:author="Hout, Joanna in 't" w:date="2020-11-26T10:45:00Z">
        <w:r w:rsidR="0042510A">
          <w:rPr>
            <w:rFonts w:eastAsia="Times New Roman"/>
            <w:color w:val="808080" w:themeColor="background1" w:themeShade="80"/>
            <w:sz w:val="24"/>
            <w:szCs w:val="24"/>
            <w:u w:val="single"/>
          </w:rPr>
          <w:t>penalised</w:t>
        </w:r>
        <w:proofErr w:type="spellEnd"/>
        <w:r w:rsidR="0042510A">
          <w:rPr>
            <w:rFonts w:eastAsia="Times New Roman"/>
            <w:color w:val="808080" w:themeColor="background1" w:themeShade="80"/>
            <w:sz w:val="24"/>
            <w:szCs w:val="24"/>
            <w:u w:val="single"/>
          </w:rPr>
          <w:t xml:space="preserve"> </w:t>
        </w:r>
      </w:ins>
      <w:r w:rsidR="0068705F">
        <w:rPr>
          <w:rFonts w:eastAsia="Times New Roman"/>
          <w:color w:val="808080" w:themeColor="background1" w:themeShade="80"/>
          <w:sz w:val="24"/>
          <w:szCs w:val="24"/>
          <w:u w:val="single"/>
        </w:rPr>
        <w:t>splines with multivariate meta-analysis</w:t>
      </w:r>
      <w:r w:rsidR="00B71D53">
        <w:rPr>
          <w:rFonts w:eastAsia="Times New Roman"/>
          <w:color w:val="808080" w:themeColor="background1" w:themeShade="80"/>
          <w:sz w:val="24"/>
          <w:szCs w:val="24"/>
          <w:u w:val="single"/>
        </w:rPr>
        <w:t xml:space="preserve">, which in all cases failed to converge. </w:t>
      </w:r>
      <w:commentRangeEnd w:id="54"/>
      <w:r w:rsidR="0042510A">
        <w:rPr>
          <w:rStyle w:val="CommentReference"/>
        </w:rPr>
        <w:commentReference w:id="54"/>
      </w:r>
    </w:p>
    <w:p w14:paraId="38AD2E54" w14:textId="1DB9AFFA" w:rsidR="00060F16" w:rsidRDefault="00060F16" w:rsidP="00A159F6">
      <w:pPr>
        <w:spacing w:before="100" w:beforeAutospacing="1" w:after="100" w:afterAutospacing="1"/>
        <w:ind w:left="720"/>
        <w:rPr>
          <w:color w:val="808080" w:themeColor="background1" w:themeShade="80"/>
        </w:rPr>
      </w:pPr>
    </w:p>
    <w:p w14:paraId="2CC6E76C" w14:textId="44A12095" w:rsidR="00DB53F9" w:rsidRDefault="00060F16" w:rsidP="00FD01E1">
      <w:pPr>
        <w:spacing w:before="100" w:beforeAutospacing="1" w:after="100" w:afterAutospacing="1"/>
        <w:ind w:left="720"/>
        <w:rPr>
          <w:color w:val="808080" w:themeColor="background1" w:themeShade="80"/>
        </w:rPr>
      </w:pPr>
      <w:r w:rsidRPr="00060F16">
        <w:rPr>
          <w:color w:val="808080" w:themeColor="background1" w:themeShade="80"/>
        </w:rPr>
        <w:t xml:space="preserve">The estimand we focus </w:t>
      </w:r>
      <w:ins w:id="57" w:author="Hout, Joanna in 't" w:date="2020-11-26T10:44:00Z">
        <w:r w:rsidR="0042510A">
          <w:rPr>
            <w:color w:val="808080" w:themeColor="background1" w:themeShade="80"/>
          </w:rPr>
          <w:t xml:space="preserve">on </w:t>
        </w:r>
      </w:ins>
      <w:r w:rsidRPr="00060F16">
        <w:rPr>
          <w:color w:val="808080" w:themeColor="background1" w:themeShade="80"/>
        </w:rPr>
        <w:t>is the absolute risk difference between interventions conditional to a continuous covariable</w:t>
      </w:r>
      <w:ins w:id="58" w:author="Hout, Joanna in 't" w:date="2020-11-26T10:44:00Z">
        <w:r w:rsidR="0042510A">
          <w:rPr>
            <w:color w:val="808080" w:themeColor="background1" w:themeShade="80"/>
          </w:rPr>
          <w:t>,</w:t>
        </w:r>
      </w:ins>
      <w:r w:rsidRPr="00060F16">
        <w:rPr>
          <w:color w:val="808080" w:themeColor="background1" w:themeShade="80"/>
        </w:rPr>
        <w:t xml:space="preserve"> as we consider this measure the most relevant for clinical decision making.</w:t>
      </w:r>
      <w:r w:rsidR="00596458">
        <w:rPr>
          <w:color w:val="808080" w:themeColor="background1" w:themeShade="80"/>
        </w:rPr>
        <w:t xml:space="preserve"> Page 2 rows 37-40. </w:t>
      </w:r>
    </w:p>
    <w:p w14:paraId="7A5761E8" w14:textId="05540A67" w:rsidR="00FD7787" w:rsidRDefault="00FD7787" w:rsidP="00FD01E1">
      <w:pPr>
        <w:spacing w:before="100" w:beforeAutospacing="1" w:after="100" w:afterAutospacing="1"/>
        <w:ind w:left="720"/>
        <w:rPr>
          <w:color w:val="808080" w:themeColor="background1" w:themeShade="80"/>
        </w:rPr>
      </w:pPr>
    </w:p>
    <w:p w14:paraId="041FD47C" w14:textId="77777777" w:rsidR="00FD7787" w:rsidRPr="00DB53F9" w:rsidRDefault="00FD7787" w:rsidP="00FD01E1">
      <w:pPr>
        <w:spacing w:before="100" w:beforeAutospacing="1" w:after="100" w:afterAutospacing="1"/>
        <w:ind w:left="720"/>
        <w:rPr>
          <w:rFonts w:eastAsia="Times New Roman"/>
          <w:color w:val="00B050"/>
          <w:sz w:val="24"/>
          <w:szCs w:val="24"/>
        </w:rPr>
      </w:pPr>
    </w:p>
    <w:p w14:paraId="5779F721" w14:textId="0473D5AA" w:rsidR="000C2248" w:rsidRPr="00B55DDE" w:rsidRDefault="000C2248" w:rsidP="000C2248">
      <w:pPr>
        <w:numPr>
          <w:ilvl w:val="0"/>
          <w:numId w:val="1"/>
        </w:numPr>
        <w:spacing w:before="100" w:beforeAutospacing="1" w:after="100" w:afterAutospacing="1"/>
        <w:rPr>
          <w:rFonts w:eastAsia="Times New Roman"/>
          <w:sz w:val="24"/>
          <w:szCs w:val="24"/>
        </w:rPr>
      </w:pPr>
      <w:r w:rsidRPr="00B55DDE">
        <w:rPr>
          <w:rFonts w:ascii="Segoe UI" w:eastAsia="Times New Roman" w:hAnsi="Segoe UI" w:cs="Segoe UI"/>
          <w:sz w:val="20"/>
          <w:szCs w:val="20"/>
          <w:shd w:val="clear" w:color="auto" w:fill="FFFFFF"/>
        </w:rPr>
        <w:t>There are lots of Section numbers, and I think this is off-putting, which some sections having only one or a few paragraphs. Consider making more cohesive.</w:t>
      </w:r>
    </w:p>
    <w:p w14:paraId="1D0CA4F5" w14:textId="746BC726" w:rsidR="00B84E0C" w:rsidRDefault="00D25194" w:rsidP="00B84E0C">
      <w:pPr>
        <w:spacing w:before="100" w:beforeAutospacing="1" w:after="100" w:afterAutospacing="1"/>
        <w:ind w:left="992"/>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lastRenderedPageBreak/>
        <w:t xml:space="preserve">In order to increase the cohesiveness of the manuscript we </w:t>
      </w:r>
      <w:r w:rsidR="004011E1">
        <w:rPr>
          <w:rFonts w:eastAsia="Times New Roman"/>
          <w:color w:val="808080" w:themeColor="background1" w:themeShade="80"/>
          <w:sz w:val="24"/>
          <w:szCs w:val="24"/>
          <w:u w:val="single"/>
        </w:rPr>
        <w:t xml:space="preserve">adopted a </w:t>
      </w:r>
      <w:r w:rsidR="00D025DD">
        <w:rPr>
          <w:rFonts w:eastAsia="Times New Roman"/>
          <w:color w:val="808080" w:themeColor="background1" w:themeShade="80"/>
          <w:sz w:val="24"/>
          <w:szCs w:val="24"/>
          <w:u w:val="single"/>
        </w:rPr>
        <w:t>two-level</w:t>
      </w:r>
      <w:r w:rsidR="004011E1">
        <w:rPr>
          <w:rFonts w:eastAsia="Times New Roman"/>
          <w:color w:val="808080" w:themeColor="background1" w:themeShade="80"/>
          <w:sz w:val="24"/>
          <w:szCs w:val="24"/>
          <w:u w:val="single"/>
        </w:rPr>
        <w:t xml:space="preserve"> hierarchy in the section</w:t>
      </w:r>
      <w:del w:id="59" w:author="Hout, Joanna in 't" w:date="2020-11-26T10:45:00Z">
        <w:r w:rsidR="004011E1" w:rsidDel="0042510A">
          <w:rPr>
            <w:rFonts w:eastAsia="Times New Roman"/>
            <w:color w:val="808080" w:themeColor="background1" w:themeShade="80"/>
            <w:sz w:val="24"/>
            <w:szCs w:val="24"/>
            <w:u w:val="single"/>
          </w:rPr>
          <w:delText>s</w:delText>
        </w:r>
      </w:del>
      <w:r w:rsidR="004011E1">
        <w:rPr>
          <w:rFonts w:eastAsia="Times New Roman"/>
          <w:color w:val="808080" w:themeColor="background1" w:themeShade="80"/>
          <w:sz w:val="24"/>
          <w:szCs w:val="24"/>
          <w:u w:val="single"/>
        </w:rPr>
        <w:t xml:space="preserve"> numbering. </w:t>
      </w:r>
      <w:r w:rsidR="00C47685">
        <w:rPr>
          <w:rFonts w:eastAsia="Times New Roman"/>
          <w:color w:val="808080" w:themeColor="background1" w:themeShade="80"/>
          <w:sz w:val="24"/>
          <w:szCs w:val="24"/>
          <w:u w:val="single"/>
        </w:rPr>
        <w:t xml:space="preserve">We removed </w:t>
      </w:r>
      <w:r w:rsidR="00F01BA1">
        <w:rPr>
          <w:rFonts w:eastAsia="Times New Roman"/>
          <w:color w:val="808080" w:themeColor="background1" w:themeShade="80"/>
          <w:sz w:val="24"/>
          <w:szCs w:val="24"/>
          <w:u w:val="single"/>
        </w:rPr>
        <w:t xml:space="preserve">single </w:t>
      </w:r>
      <w:r w:rsidR="00C47685">
        <w:rPr>
          <w:rFonts w:eastAsia="Times New Roman"/>
          <w:color w:val="808080" w:themeColor="background1" w:themeShade="80"/>
          <w:sz w:val="24"/>
          <w:szCs w:val="24"/>
          <w:u w:val="single"/>
        </w:rPr>
        <w:t xml:space="preserve">subsections </w:t>
      </w:r>
      <w:r w:rsidR="009221E5">
        <w:rPr>
          <w:rFonts w:eastAsia="Times New Roman"/>
          <w:color w:val="808080" w:themeColor="background1" w:themeShade="80"/>
          <w:sz w:val="24"/>
          <w:szCs w:val="24"/>
          <w:u w:val="single"/>
        </w:rPr>
        <w:t>and</w:t>
      </w:r>
      <w:r w:rsidR="00B063C3">
        <w:rPr>
          <w:rFonts w:eastAsia="Times New Roman"/>
          <w:color w:val="808080" w:themeColor="background1" w:themeShade="80"/>
          <w:sz w:val="24"/>
          <w:szCs w:val="24"/>
          <w:u w:val="single"/>
        </w:rPr>
        <w:t xml:space="preserve"> replaced</w:t>
      </w:r>
      <w:r w:rsidR="009221E5">
        <w:rPr>
          <w:rFonts w:eastAsia="Times New Roman"/>
          <w:color w:val="808080" w:themeColor="background1" w:themeShade="80"/>
          <w:sz w:val="24"/>
          <w:szCs w:val="24"/>
          <w:u w:val="single"/>
        </w:rPr>
        <w:t xml:space="preserve"> </w:t>
      </w:r>
      <w:r w:rsidR="006F3A50">
        <w:rPr>
          <w:rFonts w:eastAsia="Times New Roman"/>
          <w:color w:val="808080" w:themeColor="background1" w:themeShade="80"/>
          <w:sz w:val="24"/>
          <w:szCs w:val="24"/>
          <w:u w:val="single"/>
        </w:rPr>
        <w:t>3</w:t>
      </w:r>
      <w:r w:rsidR="006F3A50" w:rsidRPr="006F3A50">
        <w:rPr>
          <w:rFonts w:eastAsia="Times New Roman"/>
          <w:color w:val="808080" w:themeColor="background1" w:themeShade="80"/>
          <w:sz w:val="24"/>
          <w:szCs w:val="24"/>
          <w:u w:val="single"/>
          <w:vertAlign w:val="superscript"/>
        </w:rPr>
        <w:t>rd</w:t>
      </w:r>
      <w:r w:rsidR="006F3A50">
        <w:rPr>
          <w:rFonts w:eastAsia="Times New Roman"/>
          <w:color w:val="808080" w:themeColor="background1" w:themeShade="80"/>
          <w:sz w:val="24"/>
          <w:szCs w:val="24"/>
          <w:u w:val="single"/>
        </w:rPr>
        <w:t xml:space="preserve"> level subsections </w:t>
      </w:r>
      <w:r w:rsidR="00916510">
        <w:rPr>
          <w:rFonts w:eastAsia="Times New Roman"/>
          <w:color w:val="808080" w:themeColor="background1" w:themeShade="80"/>
          <w:sz w:val="24"/>
          <w:szCs w:val="24"/>
          <w:u w:val="single"/>
        </w:rPr>
        <w:t>(for instance 4.2.2)</w:t>
      </w:r>
      <w:r w:rsidR="00C96021">
        <w:rPr>
          <w:rFonts w:eastAsia="Times New Roman"/>
          <w:color w:val="808080" w:themeColor="background1" w:themeShade="80"/>
          <w:sz w:val="24"/>
          <w:szCs w:val="24"/>
          <w:u w:val="single"/>
        </w:rPr>
        <w:t xml:space="preserve"> with bold heading</w:t>
      </w:r>
      <w:r w:rsidR="008D4E35">
        <w:rPr>
          <w:rFonts w:eastAsia="Times New Roman"/>
          <w:color w:val="808080" w:themeColor="background1" w:themeShade="80"/>
          <w:sz w:val="24"/>
          <w:szCs w:val="24"/>
          <w:u w:val="single"/>
        </w:rPr>
        <w:t xml:space="preserve">s. </w:t>
      </w:r>
    </w:p>
    <w:p w14:paraId="53FF79BB" w14:textId="2689B89E" w:rsidR="00B84E0C" w:rsidRPr="00826C7A" w:rsidRDefault="006E1EB4" w:rsidP="00826C7A">
      <w:pPr>
        <w:ind w:left="992"/>
        <w:rPr>
          <w:color w:val="808080" w:themeColor="background1" w:themeShade="80"/>
        </w:rPr>
      </w:pPr>
      <w:r w:rsidRPr="00826C7A">
        <w:rPr>
          <w:color w:val="808080" w:themeColor="background1" w:themeShade="80"/>
        </w:rPr>
        <w:t>N</w:t>
      </w:r>
      <w:r w:rsidR="009473B7" w:rsidRPr="00826C7A">
        <w:rPr>
          <w:color w:val="808080" w:themeColor="background1" w:themeShade="80"/>
        </w:rPr>
        <w:t xml:space="preserve">atural or restricted </w:t>
      </w:r>
      <w:proofErr w:type="gramStart"/>
      <w:r w:rsidR="009473B7" w:rsidRPr="00826C7A">
        <w:rPr>
          <w:color w:val="808080" w:themeColor="background1" w:themeShade="80"/>
        </w:rPr>
        <w:t>splines</w:t>
      </w:r>
      <w:r w:rsidRPr="00826C7A">
        <w:rPr>
          <w:color w:val="808080" w:themeColor="background1" w:themeShade="80"/>
        </w:rPr>
        <w:t xml:space="preserve"> </w:t>
      </w:r>
      <w:r w:rsidR="00AE15F6" w:rsidRPr="00826C7A">
        <w:rPr>
          <w:color w:val="808080" w:themeColor="background1" w:themeShade="80"/>
        </w:rPr>
        <w:t xml:space="preserve"> </w:t>
      </w:r>
      <w:ins w:id="60" w:author="Hout, Joanna in 't" w:date="2020-11-26T10:45:00Z">
        <w:r w:rsidR="0042510A">
          <w:rPr>
            <w:color w:val="808080" w:themeColor="background1" w:themeShade="80"/>
          </w:rPr>
          <w:tab/>
        </w:r>
        <w:proofErr w:type="gramEnd"/>
        <w:r w:rsidR="0042510A">
          <w:rPr>
            <w:color w:val="808080" w:themeColor="background1" w:themeShade="80"/>
          </w:rPr>
          <w:tab/>
        </w:r>
      </w:ins>
      <w:r w:rsidR="00AE15F6" w:rsidRPr="00826C7A">
        <w:rPr>
          <w:color w:val="808080" w:themeColor="background1" w:themeShade="80"/>
        </w:rPr>
        <w:t>Page 6 row 25</w:t>
      </w:r>
    </w:p>
    <w:p w14:paraId="5F8A32CD" w14:textId="0C7C5EDE" w:rsidR="00B84E0C" w:rsidRPr="00826C7A" w:rsidRDefault="00B84E0C" w:rsidP="00826C7A">
      <w:pPr>
        <w:ind w:left="992"/>
        <w:rPr>
          <w:color w:val="808080" w:themeColor="background1" w:themeShade="80"/>
        </w:rPr>
      </w:pPr>
      <w:bookmarkStart w:id="61" w:name="sec412"/>
      <w:r w:rsidRPr="00826C7A">
        <w:rPr>
          <w:color w:val="808080" w:themeColor="background1" w:themeShade="80"/>
        </w:rPr>
        <w:t>B-splines</w:t>
      </w:r>
      <w:bookmarkEnd w:id="61"/>
      <w:r w:rsidR="00AE15F6" w:rsidRPr="00826C7A">
        <w:rPr>
          <w:color w:val="808080" w:themeColor="background1" w:themeShade="80"/>
        </w:rPr>
        <w:t xml:space="preserve">                                     </w:t>
      </w:r>
      <w:ins w:id="62" w:author="Hout, Joanna in 't" w:date="2020-11-26T10:45:00Z">
        <w:r w:rsidR="0042510A">
          <w:rPr>
            <w:color w:val="808080" w:themeColor="background1" w:themeShade="80"/>
          </w:rPr>
          <w:tab/>
        </w:r>
      </w:ins>
      <w:r w:rsidR="00AE15F6" w:rsidRPr="00826C7A">
        <w:rPr>
          <w:color w:val="808080" w:themeColor="background1" w:themeShade="80"/>
        </w:rPr>
        <w:t>Page 7 row 25</w:t>
      </w:r>
    </w:p>
    <w:p w14:paraId="10A4A3A4" w14:textId="1A50197B" w:rsidR="00AE15F6" w:rsidRPr="00826C7A" w:rsidRDefault="00AE15F6" w:rsidP="00826C7A">
      <w:pPr>
        <w:ind w:left="992"/>
        <w:rPr>
          <w:color w:val="808080" w:themeColor="background1" w:themeShade="80"/>
        </w:rPr>
      </w:pPr>
      <w:r w:rsidRPr="00826C7A">
        <w:rPr>
          <w:color w:val="808080" w:themeColor="background1" w:themeShade="80"/>
        </w:rPr>
        <w:t xml:space="preserve">Properties of regression splines </w:t>
      </w:r>
      <w:ins w:id="63" w:author="Hout, Joanna in 't" w:date="2020-11-26T10:45:00Z">
        <w:r w:rsidR="0042510A">
          <w:rPr>
            <w:color w:val="808080" w:themeColor="background1" w:themeShade="80"/>
          </w:rPr>
          <w:tab/>
        </w:r>
      </w:ins>
      <w:r w:rsidRPr="00826C7A">
        <w:rPr>
          <w:color w:val="808080" w:themeColor="background1" w:themeShade="80"/>
        </w:rPr>
        <w:t>Page 8 row 28</w:t>
      </w:r>
    </w:p>
    <w:p w14:paraId="54EEA267" w14:textId="0DEE4B52" w:rsidR="00B84E0C" w:rsidRPr="00826C7A" w:rsidRDefault="00B84E0C" w:rsidP="00826C7A">
      <w:pPr>
        <w:ind w:left="992"/>
        <w:rPr>
          <w:color w:val="808080" w:themeColor="background1" w:themeShade="80"/>
        </w:rPr>
      </w:pPr>
      <w:r w:rsidRPr="00826C7A">
        <w:rPr>
          <w:color w:val="808080" w:themeColor="background1" w:themeShade="80"/>
        </w:rPr>
        <w:t>P-splines</w:t>
      </w:r>
      <w:r w:rsidR="00AE15F6" w:rsidRPr="00826C7A">
        <w:rPr>
          <w:color w:val="808080" w:themeColor="background1" w:themeShade="80"/>
        </w:rPr>
        <w:t xml:space="preserve">                                     </w:t>
      </w:r>
      <w:ins w:id="64" w:author="Hout, Joanna in 't" w:date="2020-11-26T10:45:00Z">
        <w:r w:rsidR="0042510A">
          <w:rPr>
            <w:color w:val="808080" w:themeColor="background1" w:themeShade="80"/>
          </w:rPr>
          <w:tab/>
        </w:r>
      </w:ins>
      <w:r w:rsidR="00AE15F6" w:rsidRPr="00826C7A">
        <w:rPr>
          <w:color w:val="808080" w:themeColor="background1" w:themeShade="80"/>
        </w:rPr>
        <w:t xml:space="preserve">Page </w:t>
      </w:r>
      <w:r w:rsidR="007B50AF" w:rsidRPr="00826C7A">
        <w:rPr>
          <w:color w:val="808080" w:themeColor="background1" w:themeShade="80"/>
        </w:rPr>
        <w:t>10</w:t>
      </w:r>
      <w:r w:rsidR="00AE15F6" w:rsidRPr="00826C7A">
        <w:rPr>
          <w:color w:val="808080" w:themeColor="background1" w:themeShade="80"/>
        </w:rPr>
        <w:t xml:space="preserve"> row </w:t>
      </w:r>
      <w:r w:rsidR="007B50AF" w:rsidRPr="00826C7A">
        <w:rPr>
          <w:color w:val="808080" w:themeColor="background1" w:themeShade="80"/>
        </w:rPr>
        <w:t>3</w:t>
      </w:r>
    </w:p>
    <w:p w14:paraId="62E2645F" w14:textId="09CC2EC8" w:rsidR="00B84E0C" w:rsidRPr="00826C7A" w:rsidRDefault="00B84E0C" w:rsidP="00826C7A">
      <w:pPr>
        <w:ind w:left="992"/>
        <w:rPr>
          <w:color w:val="808080" w:themeColor="background1" w:themeShade="80"/>
        </w:rPr>
      </w:pPr>
      <w:r w:rsidRPr="00826C7A">
        <w:rPr>
          <w:color w:val="808080" w:themeColor="background1" w:themeShade="80"/>
        </w:rPr>
        <w:t>Smoothing splines</w:t>
      </w:r>
      <w:r w:rsidR="00AE15F6" w:rsidRPr="00826C7A">
        <w:rPr>
          <w:color w:val="808080" w:themeColor="background1" w:themeShade="80"/>
        </w:rPr>
        <w:t xml:space="preserve">                    </w:t>
      </w:r>
      <w:ins w:id="65" w:author="Hout, Joanna in 't" w:date="2020-11-26T10:45:00Z">
        <w:r w:rsidR="0042510A">
          <w:rPr>
            <w:color w:val="808080" w:themeColor="background1" w:themeShade="80"/>
          </w:rPr>
          <w:tab/>
        </w:r>
      </w:ins>
      <w:r w:rsidR="00AE15F6" w:rsidRPr="00826C7A">
        <w:rPr>
          <w:color w:val="808080" w:themeColor="background1" w:themeShade="80"/>
        </w:rPr>
        <w:t xml:space="preserve">Page </w:t>
      </w:r>
      <w:r w:rsidR="007B50AF" w:rsidRPr="00826C7A">
        <w:rPr>
          <w:color w:val="808080" w:themeColor="background1" w:themeShade="80"/>
        </w:rPr>
        <w:t>10</w:t>
      </w:r>
      <w:r w:rsidR="00AE15F6" w:rsidRPr="00826C7A">
        <w:rPr>
          <w:color w:val="808080" w:themeColor="background1" w:themeShade="80"/>
        </w:rPr>
        <w:t xml:space="preserve"> row 25</w:t>
      </w:r>
    </w:p>
    <w:p w14:paraId="1A5D05E7" w14:textId="792B65A7" w:rsidR="00B84E0C" w:rsidRPr="00826C7A" w:rsidRDefault="00B84E0C" w:rsidP="00826C7A">
      <w:pPr>
        <w:ind w:left="992"/>
        <w:rPr>
          <w:color w:val="808080" w:themeColor="background1" w:themeShade="80"/>
        </w:rPr>
      </w:pPr>
      <w:r w:rsidRPr="00826C7A">
        <w:rPr>
          <w:color w:val="808080" w:themeColor="background1" w:themeShade="80"/>
        </w:rPr>
        <w:t xml:space="preserve">Properties of </w:t>
      </w:r>
      <w:proofErr w:type="spellStart"/>
      <w:r w:rsidRPr="00826C7A">
        <w:rPr>
          <w:color w:val="808080" w:themeColor="background1" w:themeShade="80"/>
        </w:rPr>
        <w:t>penalised</w:t>
      </w:r>
      <w:proofErr w:type="spellEnd"/>
      <w:r w:rsidRPr="00826C7A">
        <w:rPr>
          <w:color w:val="808080" w:themeColor="background1" w:themeShade="80"/>
        </w:rPr>
        <w:t xml:space="preserve"> </w:t>
      </w:r>
      <w:proofErr w:type="gramStart"/>
      <w:r w:rsidRPr="00826C7A">
        <w:rPr>
          <w:color w:val="808080" w:themeColor="background1" w:themeShade="80"/>
        </w:rPr>
        <w:t>splines</w:t>
      </w:r>
      <w:r w:rsidR="00AE15F6" w:rsidRPr="00826C7A">
        <w:rPr>
          <w:color w:val="808080" w:themeColor="background1" w:themeShade="80"/>
        </w:rPr>
        <w:t xml:space="preserve">  </w:t>
      </w:r>
      <w:ins w:id="66" w:author="Hout, Joanna in 't" w:date="2020-11-26T10:45:00Z">
        <w:r w:rsidR="0042510A">
          <w:rPr>
            <w:color w:val="808080" w:themeColor="background1" w:themeShade="80"/>
          </w:rPr>
          <w:tab/>
        </w:r>
      </w:ins>
      <w:proofErr w:type="gramEnd"/>
      <w:r w:rsidR="00AE15F6" w:rsidRPr="00826C7A">
        <w:rPr>
          <w:color w:val="808080" w:themeColor="background1" w:themeShade="80"/>
        </w:rPr>
        <w:t xml:space="preserve">Page </w:t>
      </w:r>
      <w:r w:rsidR="007D2F0D" w:rsidRPr="00826C7A">
        <w:rPr>
          <w:color w:val="808080" w:themeColor="background1" w:themeShade="80"/>
        </w:rPr>
        <w:t>11</w:t>
      </w:r>
      <w:r w:rsidR="00AE15F6" w:rsidRPr="00826C7A">
        <w:rPr>
          <w:color w:val="808080" w:themeColor="background1" w:themeShade="80"/>
        </w:rPr>
        <w:t xml:space="preserve"> row </w:t>
      </w:r>
      <w:r w:rsidR="007D2F0D" w:rsidRPr="00826C7A">
        <w:rPr>
          <w:color w:val="808080" w:themeColor="background1" w:themeShade="80"/>
        </w:rPr>
        <w:t>2</w:t>
      </w:r>
    </w:p>
    <w:p w14:paraId="2F78A1F6" w14:textId="771DDCF2" w:rsidR="0019216E" w:rsidRPr="001F6119" w:rsidRDefault="00107235" w:rsidP="000F1457">
      <w:pPr>
        <w:spacing w:before="100" w:beforeAutospacing="1" w:after="100" w:afterAutospacing="1"/>
        <w:rPr>
          <w:rFonts w:eastAsia="Times New Roman"/>
          <w:color w:val="00B0F0"/>
          <w:sz w:val="24"/>
          <w:szCs w:val="24"/>
        </w:rPr>
      </w:pPr>
      <w:r>
        <w:rPr>
          <w:rFonts w:eastAsia="Times New Roman"/>
          <w:color w:val="808080" w:themeColor="background1" w:themeShade="80"/>
          <w:sz w:val="24"/>
          <w:szCs w:val="24"/>
          <w:u w:val="single"/>
        </w:rPr>
        <w:t xml:space="preserve"> </w:t>
      </w:r>
      <w:commentRangeStart w:id="67"/>
      <w:commentRangeEnd w:id="67"/>
      <w:r w:rsidR="00BE1A15">
        <w:rPr>
          <w:rStyle w:val="CommentReference"/>
        </w:rPr>
        <w:commentReference w:id="67"/>
      </w:r>
      <w:r w:rsidR="00674B26" w:rsidRPr="001F6119">
        <w:rPr>
          <w:rFonts w:eastAsia="Times New Roman"/>
          <w:color w:val="00B050"/>
          <w:sz w:val="24"/>
          <w:szCs w:val="24"/>
          <w:highlight w:val="yellow"/>
        </w:rPr>
        <w:t xml:space="preserve"> </w:t>
      </w:r>
    </w:p>
    <w:p w14:paraId="7D3CB697" w14:textId="0ADEF3CE" w:rsidR="00651B62" w:rsidRPr="00651B62" w:rsidRDefault="000C2248" w:rsidP="000C2248">
      <w:pPr>
        <w:numPr>
          <w:ilvl w:val="0"/>
          <w:numId w:val="1"/>
        </w:numPr>
        <w:spacing w:before="100" w:beforeAutospacing="1" w:after="100" w:afterAutospacing="1"/>
        <w:rPr>
          <w:rFonts w:eastAsia="Times New Roman"/>
          <w:color w:val="000000"/>
          <w:sz w:val="24"/>
          <w:szCs w:val="24"/>
        </w:rPr>
      </w:pPr>
      <w:r>
        <w:rPr>
          <w:rFonts w:ascii="Segoe UI" w:eastAsia="Times New Roman" w:hAnsi="Segoe UI" w:cs="Segoe UI"/>
          <w:color w:val="212121"/>
          <w:sz w:val="20"/>
          <w:szCs w:val="20"/>
          <w:shd w:val="clear" w:color="auto" w:fill="FFFFFF"/>
        </w:rPr>
        <w:t xml:space="preserve">The one-stage model introduced in Section 5.3 is not actually given as an </w:t>
      </w:r>
      <w:r w:rsidRPr="008147EA">
        <w:rPr>
          <w:rFonts w:ascii="Segoe UI" w:eastAsia="Times New Roman" w:hAnsi="Segoe UI" w:cs="Segoe UI"/>
          <w:color w:val="212121"/>
          <w:sz w:val="20"/>
          <w:szCs w:val="20"/>
          <w:highlight w:val="yellow"/>
          <w:shd w:val="clear" w:color="auto" w:fill="FFFFFF"/>
        </w:rPr>
        <w:t>equation</w:t>
      </w:r>
      <w:r>
        <w:rPr>
          <w:rFonts w:ascii="Segoe UI" w:eastAsia="Times New Roman" w:hAnsi="Segoe UI" w:cs="Segoe UI"/>
          <w:color w:val="212121"/>
          <w:sz w:val="20"/>
          <w:szCs w:val="20"/>
          <w:shd w:val="clear" w:color="auto" w:fill="FFFFFF"/>
        </w:rPr>
        <w:t xml:space="preserve">, and a crucial issue is not mentioned: that of separating </w:t>
      </w:r>
      <w:r w:rsidRPr="008147EA">
        <w:rPr>
          <w:rFonts w:ascii="Segoe UI" w:eastAsia="Times New Roman" w:hAnsi="Segoe UI" w:cs="Segoe UI"/>
          <w:color w:val="212121"/>
          <w:sz w:val="20"/>
          <w:szCs w:val="20"/>
          <w:highlight w:val="yellow"/>
          <w:shd w:val="clear" w:color="auto" w:fill="FFFFFF"/>
        </w:rPr>
        <w:t>within-trial and across-trial</w:t>
      </w:r>
      <w:r>
        <w:rPr>
          <w:rFonts w:ascii="Segoe UI" w:eastAsia="Times New Roman" w:hAnsi="Segoe UI" w:cs="Segoe UI"/>
          <w:color w:val="212121"/>
          <w:sz w:val="20"/>
          <w:szCs w:val="20"/>
          <w:shd w:val="clear" w:color="auto" w:fill="FFFFFF"/>
        </w:rPr>
        <w:t xml:space="preserve"> relationships. </w:t>
      </w:r>
      <w:r w:rsidR="000D5EC8">
        <w:rPr>
          <w:rFonts w:ascii="Segoe UI" w:eastAsia="Times New Roman" w:hAnsi="Segoe UI" w:cs="Segoe UI"/>
          <w:color w:val="212121"/>
          <w:sz w:val="20"/>
          <w:szCs w:val="20"/>
          <w:shd w:val="clear" w:color="auto" w:fill="FFFFFF"/>
        </w:rPr>
        <w:t xml:space="preserve">This is an important point made in the literature already, for example the articles by Fisher and Riley in the reference list. Amalgamating these relationships can often lead to bias, in terms of the actual relationships at the within-trial level. </w:t>
      </w:r>
    </w:p>
    <w:p w14:paraId="2EEA3710" w14:textId="2BE8D11B" w:rsidR="00651B62" w:rsidRDefault="00814E0B" w:rsidP="002F556D">
      <w:pPr>
        <w:spacing w:before="100" w:beforeAutospacing="1" w:after="100" w:afterAutospacing="1"/>
        <w:ind w:left="720"/>
        <w:rPr>
          <w:rFonts w:eastAsia="Times New Roman"/>
          <w:color w:val="808080" w:themeColor="background1" w:themeShade="80"/>
          <w:sz w:val="24"/>
          <w:szCs w:val="24"/>
          <w:u w:val="single"/>
        </w:rPr>
      </w:pPr>
      <w:r w:rsidRPr="002F556D">
        <w:rPr>
          <w:rFonts w:eastAsia="Times New Roman"/>
          <w:color w:val="808080" w:themeColor="background1" w:themeShade="80"/>
          <w:sz w:val="24"/>
          <w:szCs w:val="24"/>
          <w:u w:val="single"/>
        </w:rPr>
        <w:t xml:space="preserve">We have </w:t>
      </w:r>
      <w:r w:rsidR="002E2D12" w:rsidRPr="002F556D">
        <w:rPr>
          <w:rFonts w:eastAsia="Times New Roman"/>
          <w:color w:val="808080" w:themeColor="background1" w:themeShade="80"/>
          <w:sz w:val="24"/>
          <w:szCs w:val="24"/>
          <w:u w:val="single"/>
        </w:rPr>
        <w:t xml:space="preserve">added a general formula for one-stage modeling and described the difference between </w:t>
      </w:r>
      <w:r w:rsidR="005C5928" w:rsidRPr="002F556D">
        <w:rPr>
          <w:rFonts w:eastAsia="Times New Roman"/>
          <w:color w:val="808080" w:themeColor="background1" w:themeShade="80"/>
          <w:sz w:val="24"/>
          <w:szCs w:val="24"/>
          <w:u w:val="single"/>
        </w:rPr>
        <w:t>fixed</w:t>
      </w:r>
      <w:r w:rsidR="00DB28CD">
        <w:rPr>
          <w:rFonts w:eastAsia="Times New Roman"/>
          <w:color w:val="808080" w:themeColor="background1" w:themeShade="80"/>
          <w:sz w:val="24"/>
          <w:szCs w:val="24"/>
          <w:u w:val="single"/>
        </w:rPr>
        <w:t xml:space="preserve"> </w:t>
      </w:r>
      <w:r w:rsidR="005C5928" w:rsidRPr="002F556D">
        <w:rPr>
          <w:rFonts w:eastAsia="Times New Roman"/>
          <w:color w:val="808080" w:themeColor="background1" w:themeShade="80"/>
          <w:sz w:val="24"/>
          <w:szCs w:val="24"/>
          <w:u w:val="single"/>
        </w:rPr>
        <w:t>(common), random and stratified effect</w:t>
      </w:r>
      <w:r w:rsidR="009832DF" w:rsidRPr="002F556D">
        <w:rPr>
          <w:rFonts w:eastAsia="Times New Roman"/>
          <w:color w:val="808080" w:themeColor="background1" w:themeShade="80"/>
          <w:sz w:val="24"/>
          <w:szCs w:val="24"/>
          <w:u w:val="single"/>
        </w:rPr>
        <w:t>s</w:t>
      </w:r>
      <w:r w:rsidR="005C5928" w:rsidRPr="002F556D">
        <w:rPr>
          <w:rFonts w:eastAsia="Times New Roman"/>
          <w:color w:val="808080" w:themeColor="background1" w:themeShade="80"/>
          <w:sz w:val="24"/>
          <w:szCs w:val="24"/>
          <w:u w:val="single"/>
        </w:rPr>
        <w:t>.</w:t>
      </w:r>
      <w:r w:rsidR="00FF5B62" w:rsidRPr="002F556D">
        <w:rPr>
          <w:rFonts w:eastAsia="Times New Roman"/>
          <w:color w:val="808080" w:themeColor="background1" w:themeShade="80"/>
          <w:sz w:val="24"/>
          <w:szCs w:val="24"/>
          <w:u w:val="single"/>
        </w:rPr>
        <w:t xml:space="preserve"> We</w:t>
      </w:r>
      <w:r w:rsidR="005C5928" w:rsidRPr="002F556D">
        <w:rPr>
          <w:rFonts w:eastAsia="Times New Roman"/>
          <w:color w:val="808080" w:themeColor="background1" w:themeShade="80"/>
          <w:sz w:val="24"/>
          <w:szCs w:val="24"/>
          <w:u w:val="single"/>
        </w:rPr>
        <w:t xml:space="preserve"> </w:t>
      </w:r>
      <w:r w:rsidRPr="002F556D">
        <w:rPr>
          <w:rFonts w:eastAsia="Times New Roman"/>
          <w:color w:val="808080" w:themeColor="background1" w:themeShade="80"/>
          <w:sz w:val="24"/>
          <w:szCs w:val="24"/>
          <w:u w:val="single"/>
        </w:rPr>
        <w:t xml:space="preserve">included in the description of the one-stage method </w:t>
      </w:r>
      <w:r w:rsidR="001A2ED7" w:rsidRPr="002F556D">
        <w:rPr>
          <w:rFonts w:eastAsia="Times New Roman"/>
          <w:color w:val="808080" w:themeColor="background1" w:themeShade="80"/>
          <w:sz w:val="24"/>
          <w:szCs w:val="24"/>
          <w:u w:val="single"/>
        </w:rPr>
        <w:t xml:space="preserve">a clear notification that one-stage modeling </w:t>
      </w:r>
      <w:r w:rsidR="00430BB8" w:rsidRPr="002F556D">
        <w:rPr>
          <w:rFonts w:eastAsia="Times New Roman"/>
          <w:color w:val="808080" w:themeColor="background1" w:themeShade="80"/>
          <w:sz w:val="24"/>
          <w:szCs w:val="24"/>
          <w:u w:val="single"/>
        </w:rPr>
        <w:t>may be</w:t>
      </w:r>
      <w:r w:rsidR="00C838AE" w:rsidRPr="002F556D">
        <w:rPr>
          <w:rFonts w:eastAsia="Times New Roman"/>
          <w:color w:val="808080" w:themeColor="background1" w:themeShade="80"/>
          <w:sz w:val="24"/>
          <w:szCs w:val="24"/>
          <w:u w:val="single"/>
        </w:rPr>
        <w:t xml:space="preserve"> prone to ecological bias and therefore we may consider the use of stratification or centering the potential effect modifier. </w:t>
      </w:r>
    </w:p>
    <w:p w14:paraId="383B4C0C" w14:textId="5D54DF0B" w:rsidR="009B7BA8" w:rsidRPr="000D2CD7" w:rsidRDefault="000D2CD7" w:rsidP="009B7BA8">
      <w:pPr>
        <w:pStyle w:val="BodyText"/>
        <w:ind w:firstLine="720"/>
        <w:rPr>
          <w:color w:val="808080" w:themeColor="background1" w:themeShade="80"/>
        </w:rPr>
      </w:pPr>
      <w:r w:rsidRPr="000D2CD7">
        <w:rPr>
          <w:color w:val="808080" w:themeColor="background1" w:themeShade="80"/>
        </w:rPr>
        <w:t>“</w:t>
      </w:r>
      <w:r w:rsidR="009B7BA8" w:rsidRPr="000D2CD7">
        <w:rPr>
          <w:color w:val="808080" w:themeColor="background1" w:themeShade="80"/>
        </w:rPr>
        <w:t xml:space="preserve">The general statistical model for a one-stage approach is: </w:t>
      </w:r>
    </w:p>
    <w:p w14:paraId="55E14A37" w14:textId="7D6BA542" w:rsidR="009B7BA8" w:rsidRPr="000D2CD7" w:rsidRDefault="009B7BA8">
      <w:pPr>
        <w:pStyle w:val="BodyText"/>
        <w:ind w:left="851"/>
        <w:rPr>
          <w:color w:val="808080" w:themeColor="background1" w:themeShade="80"/>
        </w:rPr>
        <w:pPrChange w:id="68" w:author="Hout, Joanna in 't" w:date="2020-11-26T10:46:00Z">
          <w:pPr>
            <w:pStyle w:val="BodyText"/>
            <w:ind w:firstLine="720"/>
          </w:pPr>
        </w:pPrChange>
      </w:pPr>
      <m:oMath>
        <m:r>
          <m:rPr>
            <m:sty m:val="p"/>
          </m:rPr>
          <w:rPr>
            <w:rFonts w:ascii="Cambria Math" w:hAnsi="Cambria Math"/>
            <w:color w:val="808080" w:themeColor="background1" w:themeShade="80"/>
          </w:rPr>
          <m:t>g</m:t>
        </m:r>
        <m:d>
          <m:dPr>
            <m:ctrlPr>
              <w:rPr>
                <w:rFonts w:ascii="Cambria Math" w:hAnsi="Cambria Math"/>
                <w:color w:val="808080" w:themeColor="background1" w:themeShade="80"/>
              </w:rPr>
            </m:ctrlPr>
          </m:dPr>
          <m:e>
            <m:sSub>
              <m:sSubPr>
                <m:ctrlPr>
                  <w:rPr>
                    <w:rFonts w:ascii="Cambria Math" w:hAnsi="Cambria Math"/>
                    <w:color w:val="808080" w:themeColor="background1" w:themeShade="80"/>
                  </w:rPr>
                </m:ctrlPr>
              </m:sSubPr>
              <m:e>
                <m:r>
                  <w:rPr>
                    <w:rFonts w:ascii="Cambria Math" w:hAnsi="Cambria Math"/>
                    <w:color w:val="808080" w:themeColor="background1" w:themeShade="80"/>
                    <w:lang w:val="el-GR"/>
                  </w:rPr>
                  <m:t>μ</m:t>
                </m:r>
              </m:e>
              <m:sub>
                <m:r>
                  <w:rPr>
                    <w:rFonts w:ascii="Cambria Math" w:hAnsi="Cambria Math"/>
                    <w:color w:val="808080" w:themeColor="background1" w:themeShade="80"/>
                  </w:rPr>
                  <m:t>ij</m:t>
                </m:r>
              </m:sub>
            </m:sSub>
          </m:e>
        </m:d>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β</m:t>
            </m:r>
          </m:e>
          <m:sub>
            <m:r>
              <w:rPr>
                <w:rFonts w:ascii="Cambria Math" w:hAnsi="Cambria Math"/>
                <w:color w:val="808080" w:themeColor="background1" w:themeShade="80"/>
              </w:rPr>
              <m:t>0j</m:t>
            </m:r>
          </m:sub>
        </m:sSub>
        <m:r>
          <w:rPr>
            <w:rFonts w:ascii="Cambria Math" w:hAnsi="Cambria Math"/>
            <w:color w:val="808080" w:themeColor="background1" w:themeShade="80"/>
          </w:rPr>
          <m:t xml:space="preserve">+ </m:t>
        </m:r>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β</m:t>
            </m:r>
          </m:e>
          <m:sub>
            <m:r>
              <w:rPr>
                <w:rFonts w:ascii="Cambria Math" w:hAnsi="Cambria Math"/>
                <w:color w:val="808080" w:themeColor="background1" w:themeShade="80"/>
              </w:rPr>
              <m:t>Τj</m:t>
            </m:r>
          </m:sub>
        </m:sSub>
        <m:r>
          <w:rPr>
            <w:rFonts w:ascii="Cambria Math" w:hAnsi="Cambria Math"/>
            <w:color w:val="808080" w:themeColor="background1" w:themeShade="80"/>
          </w:rPr>
          <m:t xml:space="preserve"> ×</m:t>
        </m:r>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T</m:t>
            </m:r>
          </m:e>
          <m:sub>
            <m:r>
              <w:rPr>
                <w:rFonts w:ascii="Cambria Math" w:hAnsi="Cambria Math"/>
                <w:color w:val="808080" w:themeColor="background1" w:themeShade="80"/>
              </w:rPr>
              <m:t>ij</m:t>
            </m:r>
          </m:sub>
        </m:sSub>
        <m:r>
          <w:rPr>
            <w:rFonts w:ascii="Cambria Math" w:hAnsi="Cambria Math"/>
            <w:color w:val="808080" w:themeColor="background1" w:themeShade="80"/>
          </w:rPr>
          <m:t xml:space="preserve">+ </m:t>
        </m:r>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β</m:t>
            </m:r>
          </m:e>
          <m:sub>
            <m:r>
              <w:rPr>
                <w:rFonts w:ascii="Cambria Math" w:hAnsi="Cambria Math"/>
                <w:color w:val="808080" w:themeColor="background1" w:themeShade="80"/>
              </w:rPr>
              <m:t>xj</m:t>
            </m:r>
          </m:sub>
        </m:sSub>
        <m:r>
          <w:rPr>
            <w:rFonts w:ascii="Cambria Math" w:hAnsi="Cambria Math"/>
            <w:color w:val="808080" w:themeColor="background1" w:themeShade="80"/>
          </w:rPr>
          <m:t xml:space="preserve"> × </m:t>
        </m:r>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X</m:t>
            </m:r>
          </m:e>
          <m:sub>
            <m:r>
              <w:rPr>
                <w:rFonts w:ascii="Cambria Math" w:hAnsi="Cambria Math"/>
                <w:color w:val="808080" w:themeColor="background1" w:themeShade="80"/>
              </w:rPr>
              <m:t>ij</m:t>
            </m:r>
          </m:sub>
        </m:sSub>
        <m:r>
          <w:rPr>
            <w:rFonts w:ascii="Cambria Math" w:hAnsi="Cambria Math"/>
            <w:color w:val="808080" w:themeColor="background1" w:themeShade="80"/>
          </w:rPr>
          <m:t xml:space="preserve"> +</m:t>
        </m:r>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β</m:t>
            </m:r>
          </m:e>
          <m:sub>
            <m:r>
              <w:rPr>
                <w:rFonts w:ascii="Cambria Math" w:hAnsi="Cambria Math"/>
                <w:color w:val="808080" w:themeColor="background1" w:themeShade="80"/>
              </w:rPr>
              <m:t>intj</m:t>
            </m:r>
          </m:sub>
        </m:sSub>
        <m:r>
          <w:rPr>
            <w:rFonts w:ascii="Cambria Math" w:hAnsi="Cambria Math"/>
            <w:color w:val="808080" w:themeColor="background1" w:themeShade="80"/>
          </w:rPr>
          <m:t xml:space="preserve"> × </m:t>
        </m:r>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X</m:t>
            </m:r>
          </m:e>
          <m:sub>
            <m:r>
              <w:rPr>
                <w:rFonts w:ascii="Cambria Math" w:hAnsi="Cambria Math"/>
                <w:color w:val="808080" w:themeColor="background1" w:themeShade="80"/>
              </w:rPr>
              <m:t>ij</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T</m:t>
            </m:r>
          </m:e>
          <m:sub>
            <m:r>
              <w:rPr>
                <w:rFonts w:ascii="Cambria Math" w:hAnsi="Cambria Math"/>
                <w:color w:val="808080" w:themeColor="background1" w:themeShade="80"/>
              </w:rPr>
              <m:t>ij</m:t>
            </m:r>
          </m:sub>
        </m:sSub>
        <m:r>
          <w:rPr>
            <w:rFonts w:ascii="Cambria Math" w:hAnsi="Cambria Math"/>
            <w:color w:val="808080" w:themeColor="background1" w:themeShade="80"/>
          </w:rPr>
          <m:t xml:space="preserve"> + </m:t>
        </m:r>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β</m:t>
            </m:r>
          </m:e>
          <m:sub>
            <m:sSub>
              <m:sSubPr>
                <m:ctrlPr>
                  <w:rPr>
                    <w:rFonts w:ascii="Cambria Math" w:hAnsi="Cambria Math"/>
                    <w:i/>
                    <w:color w:val="808080" w:themeColor="background1" w:themeShade="80"/>
                  </w:rPr>
                </m:ctrlPr>
              </m:sSubPr>
              <m:e>
                <m:r>
                  <w:rPr>
                    <w:rFonts w:ascii="Cambria Math" w:hAnsi="Cambria Math"/>
                    <w:color w:val="808080" w:themeColor="background1" w:themeShade="80"/>
                  </w:rPr>
                  <m:t>f</m:t>
                </m:r>
              </m:e>
              <m:sub>
                <m:r>
                  <w:rPr>
                    <w:rFonts w:ascii="Cambria Math" w:hAnsi="Cambria Math"/>
                    <w:color w:val="808080" w:themeColor="background1" w:themeShade="80"/>
                  </w:rPr>
                  <m:t>c</m:t>
                </m:r>
              </m:sub>
            </m:sSub>
            <m:r>
              <w:rPr>
                <w:rFonts w:ascii="Cambria Math" w:hAnsi="Cambria Math"/>
                <w:color w:val="808080" w:themeColor="background1" w:themeShade="80"/>
              </w:rPr>
              <m:t>j</m:t>
            </m:r>
          </m:sub>
        </m:sSub>
        <m:r>
          <w:rPr>
            <w:rFonts w:ascii="Cambria Math" w:hAnsi="Cambria Math"/>
            <w:color w:val="808080" w:themeColor="background1" w:themeShade="80"/>
          </w:rPr>
          <m:t xml:space="preserve"> </m:t>
        </m:r>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f</m:t>
            </m:r>
          </m:e>
          <m:sub>
            <m:r>
              <w:rPr>
                <w:rFonts w:ascii="Cambria Math" w:hAnsi="Cambria Math"/>
                <w:color w:val="808080" w:themeColor="background1" w:themeShade="80"/>
              </w:rPr>
              <m:t>C</m:t>
            </m:r>
          </m:sub>
        </m:sSub>
        <m:d>
          <m:dPr>
            <m:ctrlPr>
              <w:rPr>
                <w:rFonts w:ascii="Cambria Math" w:hAnsi="Cambria Math"/>
                <w:i/>
                <w:color w:val="808080" w:themeColor="background1" w:themeShade="80"/>
              </w:rPr>
            </m:ctrlPr>
          </m:dPr>
          <m:e>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X</m:t>
                </m:r>
              </m:e>
              <m:sub>
                <m:r>
                  <w:rPr>
                    <w:rFonts w:ascii="Cambria Math" w:hAnsi="Cambria Math"/>
                    <w:color w:val="808080" w:themeColor="background1" w:themeShade="80"/>
                  </w:rPr>
                  <m:t>ij</m:t>
                </m:r>
              </m:sub>
            </m:sSub>
            <m:ctrlPr>
              <w:rPr>
                <w:rFonts w:ascii="Cambria Math" w:hAnsi="Cambria Math"/>
                <w:color w:val="808080" w:themeColor="background1" w:themeShade="80"/>
              </w:rPr>
            </m:ctrlPr>
          </m:e>
        </m:d>
        <m:r>
          <w:rPr>
            <w:rFonts w:ascii="Cambria Math" w:hAnsi="Cambria Math"/>
            <w:color w:val="808080" w:themeColor="background1" w:themeShade="80"/>
          </w:rPr>
          <m:t>+</m:t>
        </m:r>
        <m:r>
          <w:ins w:id="69" w:author="Hout, Joanna in 't" w:date="2020-11-26T10:46:00Z">
            <w:rPr>
              <w:rFonts w:ascii="Cambria Math" w:hAnsi="Cambria Math"/>
              <w:color w:val="808080" w:themeColor="background1" w:themeShade="80"/>
            </w:rPr>
            <m:t xml:space="preserve">         </m:t>
          </w:ins>
        </m:r>
        <m:r>
          <w:ins w:id="70" w:author="Hout, Joanna in 't" w:date="2020-11-26T10:47:00Z">
            <w:rPr>
              <w:rFonts w:ascii="Cambria Math" w:hAnsi="Cambria Math"/>
              <w:color w:val="808080" w:themeColor="background1" w:themeShade="80"/>
            </w:rPr>
            <m:t xml:space="preserve">        </m:t>
          </w:ins>
        </m:r>
        <m:r>
          <w:rPr>
            <w:rFonts w:ascii="Cambria Math" w:hAnsi="Cambria Math"/>
            <w:color w:val="808080" w:themeColor="background1" w:themeShade="80"/>
          </w:rPr>
          <m:t xml:space="preserve"> </m:t>
        </m:r>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β</m:t>
            </m:r>
          </m:e>
          <m:sub>
            <m:sSub>
              <m:sSubPr>
                <m:ctrlPr>
                  <w:rPr>
                    <w:rFonts w:ascii="Cambria Math" w:hAnsi="Cambria Math"/>
                    <w:i/>
                    <w:color w:val="808080" w:themeColor="background1" w:themeShade="80"/>
                  </w:rPr>
                </m:ctrlPr>
              </m:sSubPr>
              <m:e>
                <m:r>
                  <w:rPr>
                    <w:rFonts w:ascii="Cambria Math" w:hAnsi="Cambria Math"/>
                    <w:color w:val="808080" w:themeColor="background1" w:themeShade="80"/>
                  </w:rPr>
                  <m:t>f</m:t>
                </m:r>
              </m:e>
              <m:sub>
                <m:r>
                  <w:rPr>
                    <w:rFonts w:ascii="Cambria Math" w:hAnsi="Cambria Math"/>
                    <w:color w:val="808080" w:themeColor="background1" w:themeShade="80"/>
                  </w:rPr>
                  <m:t>int</m:t>
                </m:r>
              </m:sub>
            </m:sSub>
            <m:r>
              <w:rPr>
                <w:rFonts w:ascii="Cambria Math" w:hAnsi="Cambria Math"/>
                <w:color w:val="808080" w:themeColor="background1" w:themeShade="80"/>
              </w:rPr>
              <m:t>j</m:t>
            </m:r>
          </m:sub>
        </m:sSub>
        <m:r>
          <w:rPr>
            <w:rFonts w:ascii="Cambria Math" w:hAnsi="Cambria Math"/>
            <w:color w:val="808080" w:themeColor="background1" w:themeShade="80"/>
          </w:rPr>
          <m:t xml:space="preserve"> </m:t>
        </m:r>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f</m:t>
            </m:r>
          </m:e>
          <m:sub>
            <m:r>
              <w:rPr>
                <w:rFonts w:ascii="Cambria Math" w:hAnsi="Cambria Math"/>
                <w:color w:val="808080" w:themeColor="background1" w:themeShade="80"/>
              </w:rPr>
              <m:t>int</m:t>
            </m:r>
          </m:sub>
        </m:sSub>
        <m:d>
          <m:dPr>
            <m:ctrlPr>
              <w:rPr>
                <w:rFonts w:ascii="Cambria Math" w:hAnsi="Cambria Math"/>
                <w:i/>
                <w:color w:val="808080" w:themeColor="background1" w:themeShade="80"/>
              </w:rPr>
            </m:ctrlPr>
          </m:dPr>
          <m:e>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X</m:t>
                </m:r>
              </m:e>
              <m:sub>
                <m:r>
                  <w:rPr>
                    <w:rFonts w:ascii="Cambria Math" w:hAnsi="Cambria Math"/>
                    <w:color w:val="808080" w:themeColor="background1" w:themeShade="80"/>
                  </w:rPr>
                  <m:t>ij</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T</m:t>
                </m:r>
              </m:e>
              <m:sub>
                <m:r>
                  <w:rPr>
                    <w:rFonts w:ascii="Cambria Math" w:hAnsi="Cambria Math"/>
                    <w:color w:val="808080" w:themeColor="background1" w:themeShade="80"/>
                  </w:rPr>
                  <m:t>ij</m:t>
                </m:r>
              </m:sub>
            </m:sSub>
          </m:e>
        </m:d>
        <m:r>
          <w:rPr>
            <w:rFonts w:ascii="Cambria Math" w:hAnsi="Cambria Math"/>
            <w:color w:val="808080" w:themeColor="background1" w:themeShade="80"/>
          </w:rPr>
          <m:t xml:space="preserve">, </m:t>
        </m:r>
        <m:r>
          <w:ins w:id="71" w:author="Hout, Joanna in 't" w:date="2020-11-26T10:47:00Z">
            <w:rPr>
              <w:rFonts w:ascii="Cambria Math" w:hAnsi="Cambria Math"/>
              <w:color w:val="808080" w:themeColor="background1" w:themeShade="80"/>
            </w:rPr>
            <m:t xml:space="preserve">                                                                                                        </m:t>
          </w:ins>
        </m:r>
        <m:r>
          <w:rPr>
            <w:rFonts w:ascii="Cambria Math" w:hAnsi="Cambria Math"/>
            <w:color w:val="808080" w:themeColor="background1" w:themeShade="80"/>
          </w:rPr>
          <m:t>(11)</m:t>
        </m:r>
      </m:oMath>
      <w:r w:rsidRPr="000D2CD7">
        <w:rPr>
          <w:color w:val="808080" w:themeColor="background1" w:themeShade="80"/>
        </w:rPr>
        <w:t xml:space="preserve">  </w:t>
      </w:r>
    </w:p>
    <w:p w14:paraId="3EE9025D" w14:textId="46A63BBB" w:rsidR="009B7BA8" w:rsidRPr="000D2CD7" w:rsidRDefault="009B7BA8" w:rsidP="009B7BA8">
      <w:pPr>
        <w:pStyle w:val="BodyText"/>
        <w:ind w:left="720"/>
        <w:rPr>
          <w:i/>
          <w:color w:val="808080" w:themeColor="background1" w:themeShade="80"/>
        </w:rPr>
      </w:pPr>
      <w:r w:rsidRPr="000D2CD7">
        <w:rPr>
          <w:color w:val="808080" w:themeColor="background1" w:themeShade="80"/>
        </w:rPr>
        <w:t xml:space="preserve">where </w:t>
      </w:r>
      <m:oMath>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f</m:t>
            </m:r>
          </m:e>
          <m:sub>
            <m:r>
              <w:rPr>
                <w:rFonts w:ascii="Cambria Math" w:hAnsi="Cambria Math"/>
                <w:color w:val="808080" w:themeColor="background1" w:themeShade="80"/>
              </w:rPr>
              <m:t>C</m:t>
            </m:r>
          </m:sub>
        </m:sSub>
        <m:d>
          <m:dPr>
            <m:ctrlPr>
              <w:rPr>
                <w:rFonts w:ascii="Cambria Math" w:hAnsi="Cambria Math"/>
                <w:i/>
                <w:color w:val="808080" w:themeColor="background1" w:themeShade="80"/>
              </w:rPr>
            </m:ctrlPr>
          </m:dPr>
          <m:e>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X</m:t>
                </m:r>
              </m:e>
              <m:sub>
                <m:r>
                  <w:rPr>
                    <w:rFonts w:ascii="Cambria Math" w:hAnsi="Cambria Math"/>
                    <w:color w:val="808080" w:themeColor="background1" w:themeShade="80"/>
                  </w:rPr>
                  <m:t>ij</m:t>
                </m:r>
              </m:sub>
            </m:sSub>
            <m:ctrlPr>
              <w:rPr>
                <w:rFonts w:ascii="Cambria Math" w:hAnsi="Cambria Math"/>
                <w:color w:val="808080" w:themeColor="background1" w:themeShade="80"/>
              </w:rPr>
            </m:ctrlPr>
          </m:e>
        </m:d>
      </m:oMath>
      <w:r w:rsidRPr="000D2CD7">
        <w:rPr>
          <w:color w:val="808080" w:themeColor="background1" w:themeShade="80"/>
        </w:rPr>
        <w:t xml:space="preserve"> is the spline</w:t>
      </w:r>
      <w:del w:id="72" w:author="Hout, Joanna in 't" w:date="2020-11-26T10:48:00Z">
        <w:r w:rsidRPr="000D2CD7" w:rsidDel="0042510A">
          <w:rPr>
            <w:color w:val="808080" w:themeColor="background1" w:themeShade="80"/>
          </w:rPr>
          <w:delText>s</w:delText>
        </w:r>
      </w:del>
      <w:r w:rsidRPr="000D2CD7">
        <w:rPr>
          <w:color w:val="808080" w:themeColor="background1" w:themeShade="80"/>
        </w:rPr>
        <w:t xml:space="preserve"> transformation of X for the control group and </w:t>
      </w:r>
      <m:oMath>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f</m:t>
            </m:r>
          </m:e>
          <m:sub>
            <m:r>
              <w:rPr>
                <w:rFonts w:ascii="Cambria Math" w:hAnsi="Cambria Math"/>
                <w:color w:val="808080" w:themeColor="background1" w:themeShade="80"/>
              </w:rPr>
              <m:t>int</m:t>
            </m:r>
          </m:sub>
        </m:sSub>
        <m:d>
          <m:dPr>
            <m:ctrlPr>
              <w:rPr>
                <w:rFonts w:ascii="Cambria Math" w:hAnsi="Cambria Math"/>
                <w:i/>
                <w:color w:val="808080" w:themeColor="background1" w:themeShade="80"/>
              </w:rPr>
            </m:ctrlPr>
          </m:dPr>
          <m:e>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X</m:t>
                </m:r>
              </m:e>
              <m:sub>
                <m:r>
                  <w:rPr>
                    <w:rFonts w:ascii="Cambria Math" w:hAnsi="Cambria Math"/>
                    <w:color w:val="808080" w:themeColor="background1" w:themeShade="80"/>
                  </w:rPr>
                  <m:t>ij</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T</m:t>
                </m:r>
              </m:e>
              <m:sub>
                <m:r>
                  <w:rPr>
                    <w:rFonts w:ascii="Cambria Math" w:hAnsi="Cambria Math"/>
                    <w:color w:val="808080" w:themeColor="background1" w:themeShade="80"/>
                  </w:rPr>
                  <m:t>ij</m:t>
                </m:r>
              </m:sub>
            </m:sSub>
          </m:e>
        </m:d>
      </m:oMath>
      <w:r w:rsidRPr="000D2CD7">
        <w:rPr>
          <w:color w:val="808080" w:themeColor="background1" w:themeShade="80"/>
        </w:rPr>
        <w:t xml:space="preserve"> the spline transformation for the interaction of X × T. </w:t>
      </w:r>
    </w:p>
    <w:p w14:paraId="11DF7B23" w14:textId="72C1E6FC" w:rsidR="00270E83" w:rsidRPr="000D2CD7" w:rsidRDefault="009B7BA8" w:rsidP="009B7BA8">
      <w:pPr>
        <w:spacing w:before="100" w:beforeAutospacing="1" w:after="100" w:afterAutospacing="1"/>
        <w:ind w:left="720"/>
        <w:rPr>
          <w:rFonts w:eastAsia="Times New Roman"/>
          <w:color w:val="808080" w:themeColor="background1" w:themeShade="80"/>
          <w:sz w:val="24"/>
          <w:szCs w:val="24"/>
          <w:u w:val="single"/>
        </w:rPr>
      </w:pPr>
      <w:r w:rsidRPr="000D2CD7">
        <w:rPr>
          <w:color w:val="808080" w:themeColor="background1" w:themeShade="80"/>
        </w:rPr>
        <w:t>For each coefficient described above</w:t>
      </w:r>
      <w:r w:rsidRPr="000D2CD7">
        <w:rPr>
          <w:color w:val="808080" w:themeColor="background1" w:themeShade="80"/>
          <w:vertAlign w:val="subscript"/>
        </w:rPr>
        <w:t xml:space="preserve"> </w:t>
      </w:r>
      <w:r w:rsidRPr="000D2CD7">
        <w:rPr>
          <w:color w:val="808080" w:themeColor="background1" w:themeShade="80"/>
        </w:rPr>
        <w:t xml:space="preserve">the fixed (or common) effect </w:t>
      </w:r>
      <w:ins w:id="73" w:author="Hout, Joanna in 't" w:date="2020-11-26T10:48:00Z">
        <w:r w:rsidR="0042510A">
          <w:rPr>
            <w:color w:val="808080" w:themeColor="background1" w:themeShade="80"/>
          </w:rPr>
          <w:t xml:space="preserve">model </w:t>
        </w:r>
      </w:ins>
      <w:r w:rsidRPr="000D2CD7">
        <w:rPr>
          <w:color w:val="808080" w:themeColor="background1" w:themeShade="80"/>
        </w:rPr>
        <w:t xml:space="preserve">assumes that </w:t>
      </w:r>
      <w:r w:rsidRPr="000D2CD7">
        <w:rPr>
          <w:color w:val="808080" w:themeColor="background1" w:themeShade="80"/>
          <w:lang w:val="el-GR"/>
        </w:rPr>
        <w:t>β</w:t>
      </w:r>
      <w:r w:rsidRPr="000D2CD7">
        <w:rPr>
          <w:color w:val="808080" w:themeColor="background1" w:themeShade="80"/>
          <w:vertAlign w:val="subscript"/>
        </w:rPr>
        <w:t>q</w:t>
      </w:r>
      <w:r w:rsidRPr="000D2CD7">
        <w:rPr>
          <w:color w:val="808080" w:themeColor="background1" w:themeShade="80"/>
        </w:rPr>
        <w:t xml:space="preserve"> is common across studies (</w:t>
      </w:r>
      <w:r w:rsidRPr="000D2CD7">
        <w:rPr>
          <w:color w:val="808080" w:themeColor="background1" w:themeShade="80"/>
          <w:lang w:val="el-GR"/>
        </w:rPr>
        <w:t>β</w:t>
      </w:r>
      <w:r w:rsidRPr="000D2CD7">
        <w:rPr>
          <w:color w:val="808080" w:themeColor="background1" w:themeShade="80"/>
          <w:vertAlign w:val="subscript"/>
        </w:rPr>
        <w:t xml:space="preserve">q = </w:t>
      </w:r>
      <w:r w:rsidRPr="000D2CD7">
        <w:rPr>
          <w:color w:val="808080" w:themeColor="background1" w:themeShade="80"/>
          <w:lang w:val="el-GR"/>
        </w:rPr>
        <w:t>β</w:t>
      </w:r>
      <w:proofErr w:type="spellStart"/>
      <w:r w:rsidRPr="000D2CD7">
        <w:rPr>
          <w:color w:val="808080" w:themeColor="background1" w:themeShade="80"/>
          <w:vertAlign w:val="subscript"/>
        </w:rPr>
        <w:t>qj</w:t>
      </w:r>
      <w:proofErr w:type="spellEnd"/>
      <w:r w:rsidRPr="000D2CD7">
        <w:rPr>
          <w:color w:val="808080" w:themeColor="background1" w:themeShade="80"/>
        </w:rPr>
        <w:t xml:space="preserve">). Under the random effects assumption the beta coefficient </w:t>
      </w:r>
      <w:r w:rsidRPr="000D2CD7">
        <w:rPr>
          <w:color w:val="808080" w:themeColor="background1" w:themeShade="80"/>
          <w:lang w:val="el-GR"/>
        </w:rPr>
        <w:t>β</w:t>
      </w:r>
      <w:proofErr w:type="spellStart"/>
      <w:r w:rsidRPr="000D2CD7">
        <w:rPr>
          <w:color w:val="808080" w:themeColor="background1" w:themeShade="80"/>
          <w:vertAlign w:val="subscript"/>
        </w:rPr>
        <w:t>qj</w:t>
      </w:r>
      <w:proofErr w:type="spellEnd"/>
      <w:r w:rsidRPr="000D2CD7">
        <w:rPr>
          <w:color w:val="808080" w:themeColor="background1" w:themeShade="80"/>
        </w:rPr>
        <w:t xml:space="preserve"> differ across studies and come from a normal distribution with a pooled </w:t>
      </w:r>
      <w:r w:rsidRPr="000D2CD7">
        <w:rPr>
          <w:color w:val="808080" w:themeColor="background1" w:themeShade="80"/>
          <w:lang w:val="el-GR"/>
        </w:rPr>
        <w:t>β</w:t>
      </w:r>
      <w:r w:rsidRPr="000D2CD7">
        <w:rPr>
          <w:color w:val="808080" w:themeColor="background1" w:themeShade="80"/>
          <w:vertAlign w:val="subscript"/>
        </w:rPr>
        <w:t>q</w:t>
      </w:r>
      <w:r w:rsidRPr="000D2CD7">
        <w:rPr>
          <w:color w:val="808080" w:themeColor="background1" w:themeShade="80"/>
        </w:rPr>
        <w:t xml:space="preserve"> as mean and standard deviation </w:t>
      </w:r>
      <w:r w:rsidRPr="000D2CD7">
        <w:rPr>
          <w:color w:val="808080" w:themeColor="background1" w:themeShade="80"/>
          <w:lang w:val="el-GR"/>
        </w:rPr>
        <w:t>τ</w:t>
      </w:r>
      <w:r w:rsidRPr="000D2CD7">
        <w:rPr>
          <w:color w:val="808080" w:themeColor="background1" w:themeShade="80"/>
          <w:vertAlign w:val="subscript"/>
        </w:rPr>
        <w:t>q</w:t>
      </w:r>
      <w:r w:rsidRPr="000D2CD7">
        <w:rPr>
          <w:color w:val="808080" w:themeColor="background1" w:themeShade="80"/>
          <w:vertAlign w:val="superscript"/>
        </w:rPr>
        <w:t>2</w:t>
      </w:r>
      <w:r w:rsidRPr="000D2CD7">
        <w:rPr>
          <w:color w:val="808080" w:themeColor="background1" w:themeShade="80"/>
        </w:rPr>
        <w:t xml:space="preserve"> (</w:t>
      </w:r>
      <w:r w:rsidRPr="000D2CD7">
        <w:rPr>
          <w:color w:val="808080" w:themeColor="background1" w:themeShade="80"/>
          <w:lang w:val="el-GR"/>
        </w:rPr>
        <w:t>β</w:t>
      </w:r>
      <w:proofErr w:type="spellStart"/>
      <w:r w:rsidRPr="000D2CD7">
        <w:rPr>
          <w:color w:val="808080" w:themeColor="background1" w:themeShade="80"/>
          <w:vertAlign w:val="subscript"/>
        </w:rPr>
        <w:t>qj</w:t>
      </w:r>
      <w:proofErr w:type="spellEnd"/>
      <w:r w:rsidRPr="000D2CD7">
        <w:rPr>
          <w:color w:val="808080" w:themeColor="background1" w:themeShade="80"/>
        </w:rPr>
        <w:t xml:space="preserve"> ~ </w:t>
      </w:r>
      <w:proofErr w:type="gramStart"/>
      <w:r w:rsidRPr="000D2CD7">
        <w:rPr>
          <w:color w:val="808080" w:themeColor="background1" w:themeShade="80"/>
        </w:rPr>
        <w:t>N(</w:t>
      </w:r>
      <w:proofErr w:type="gramEnd"/>
      <w:r w:rsidRPr="000D2CD7">
        <w:rPr>
          <w:color w:val="808080" w:themeColor="background1" w:themeShade="80"/>
          <w:lang w:val="el-GR"/>
        </w:rPr>
        <w:t>β</w:t>
      </w:r>
      <w:r w:rsidRPr="000D2CD7">
        <w:rPr>
          <w:color w:val="808080" w:themeColor="background1" w:themeShade="80"/>
          <w:vertAlign w:val="subscript"/>
        </w:rPr>
        <w:t>q</w:t>
      </w:r>
      <w:r w:rsidRPr="000D2CD7">
        <w:rPr>
          <w:color w:val="808080" w:themeColor="background1" w:themeShade="80"/>
        </w:rPr>
        <w:t xml:space="preserve">, </w:t>
      </w:r>
      <w:r w:rsidRPr="000D2CD7">
        <w:rPr>
          <w:color w:val="808080" w:themeColor="background1" w:themeShade="80"/>
          <w:lang w:val="el-GR"/>
        </w:rPr>
        <w:t>τ</w:t>
      </w:r>
      <w:r w:rsidRPr="000D2CD7">
        <w:rPr>
          <w:color w:val="808080" w:themeColor="background1" w:themeShade="80"/>
          <w:vertAlign w:val="subscript"/>
        </w:rPr>
        <w:t>q</w:t>
      </w:r>
      <w:r w:rsidRPr="000D2CD7">
        <w:rPr>
          <w:color w:val="808080" w:themeColor="background1" w:themeShade="80"/>
          <w:vertAlign w:val="superscript"/>
          <w:lang w:val="en-GB"/>
        </w:rPr>
        <w:t>2</w:t>
      </w:r>
      <w:r w:rsidRPr="000D2CD7">
        <w:rPr>
          <w:color w:val="808080" w:themeColor="background1" w:themeShade="80"/>
        </w:rPr>
        <w:t>)). Under the stratified effects assumption,</w:t>
      </w:r>
      <w:ins w:id="74" w:author="Hout, Joanna in 't" w:date="2020-11-26T10:49:00Z">
        <w:r w:rsidR="0042510A">
          <w:rPr>
            <w:color w:val="808080" w:themeColor="background1" w:themeShade="80"/>
          </w:rPr>
          <w:t xml:space="preserve"> the</w:t>
        </w:r>
      </w:ins>
      <w:r w:rsidRPr="000D2CD7">
        <w:rPr>
          <w:color w:val="808080" w:themeColor="background1" w:themeShade="80"/>
        </w:rPr>
        <w:t xml:space="preserve"> </w:t>
      </w:r>
      <w:r w:rsidRPr="000D2CD7">
        <w:rPr>
          <w:color w:val="808080" w:themeColor="background1" w:themeShade="80"/>
          <w:lang w:val="el-GR"/>
        </w:rPr>
        <w:t>β</w:t>
      </w:r>
      <w:proofErr w:type="spellStart"/>
      <w:r w:rsidRPr="000D2CD7">
        <w:rPr>
          <w:color w:val="808080" w:themeColor="background1" w:themeShade="80"/>
          <w:vertAlign w:val="subscript"/>
        </w:rPr>
        <w:t>qj</w:t>
      </w:r>
      <w:proofErr w:type="spellEnd"/>
      <w:r w:rsidRPr="000D2CD7">
        <w:rPr>
          <w:color w:val="808080" w:themeColor="background1" w:themeShade="80"/>
        </w:rPr>
        <w:t xml:space="preserve"> are different across studies, but do not follow a specific distribution. Depending on the estimand of choice and the assumptions researchers wish to make they may use any combination of the above assumptions for their </w:t>
      </w:r>
      <w:del w:id="75" w:author="Hout, Joanna in 't" w:date="2020-11-26T10:49:00Z">
        <w:r w:rsidRPr="000D2CD7" w:rsidDel="0042510A">
          <w:rPr>
            <w:color w:val="808080" w:themeColor="background1" w:themeShade="80"/>
          </w:rPr>
          <w:delText>effects</w:delText>
        </w:r>
      </w:del>
      <w:ins w:id="76" w:author="Hout, Joanna in 't" w:date="2020-11-26T10:49:00Z">
        <w:r w:rsidR="0042510A">
          <w:rPr>
            <w:color w:val="808080" w:themeColor="background1" w:themeShade="80"/>
          </w:rPr>
          <w:t>model</w:t>
        </w:r>
      </w:ins>
      <w:r w:rsidRPr="000D2CD7">
        <w:rPr>
          <w:color w:val="808080" w:themeColor="background1" w:themeShade="80"/>
        </w:rPr>
        <w:t xml:space="preserve">. For instance, one may include stratified parameters </w:t>
      </w:r>
      <w:del w:id="77" w:author="Hout, Joanna in 't" w:date="2020-11-26T10:50:00Z">
        <w:r w:rsidRPr="000D2CD7" w:rsidDel="0042510A">
          <w:rPr>
            <w:color w:val="808080" w:themeColor="background1" w:themeShade="80"/>
          </w:rPr>
          <w:delText xml:space="preserve">stratified effects into </w:delText>
        </w:r>
      </w:del>
      <w:ins w:id="78" w:author="Hout, Joanna in 't" w:date="2020-11-26T10:50:00Z">
        <w:r w:rsidR="0042510A">
          <w:rPr>
            <w:color w:val="808080" w:themeColor="background1" w:themeShade="80"/>
          </w:rPr>
          <w:t>as</w:t>
        </w:r>
      </w:ins>
      <w:ins w:id="79" w:author="Hout, Joanna in 't" w:date="2020-11-26T10:52:00Z">
        <w:r w:rsidR="0042510A">
          <w:rPr>
            <w:color w:val="808080" w:themeColor="background1" w:themeShade="80"/>
          </w:rPr>
          <w:t>?</w:t>
        </w:r>
      </w:ins>
      <w:ins w:id="80" w:author="Hout, Joanna in 't" w:date="2020-11-26T10:50:00Z">
        <w:r w:rsidR="0042510A" w:rsidRPr="000D2CD7">
          <w:rPr>
            <w:color w:val="808080" w:themeColor="background1" w:themeShade="80"/>
          </w:rPr>
          <w:t xml:space="preserve"> </w:t>
        </w:r>
      </w:ins>
      <w:del w:id="81" w:author="Hout, Joanna in 't" w:date="2020-11-26T10:50:00Z">
        <w:r w:rsidRPr="000D2CD7" w:rsidDel="0042510A">
          <w:rPr>
            <w:color w:val="808080" w:themeColor="background1" w:themeShade="80"/>
          </w:rPr>
          <w:delText>the</w:delText>
        </w:r>
      </w:del>
      <w:r w:rsidRPr="000D2CD7">
        <w:rPr>
          <w:color w:val="808080" w:themeColor="background1" w:themeShade="80"/>
        </w:rPr>
        <w:t xml:space="preserve"> main effects including</w:t>
      </w:r>
      <w:ins w:id="82" w:author="Hout, Joanna in 't" w:date="2020-11-26T10:52:00Z">
        <w:r w:rsidR="00C773A8">
          <w:rPr>
            <w:color w:val="808080" w:themeColor="background1" w:themeShade="80"/>
          </w:rPr>
          <w:t xml:space="preserve">? </w:t>
        </w:r>
      </w:ins>
      <w:r w:rsidRPr="000D2CD7">
        <w:rPr>
          <w:color w:val="808080" w:themeColor="background1" w:themeShade="80"/>
        </w:rPr>
        <w:t xml:space="preserve"> the treatment effect to account for ecological bias </w:t>
      </w:r>
      <w:commentRangeStart w:id="83"/>
      <w:r w:rsidRPr="000D2CD7">
        <w:rPr>
          <w:color w:val="808080" w:themeColor="background1" w:themeShade="80"/>
        </w:rPr>
        <w:fldChar w:fldCharType="begin"/>
      </w:r>
      <w:r w:rsidR="00BE41F4">
        <w:rPr>
          <w:color w:val="808080" w:themeColor="background1" w:themeShade="80"/>
        </w:rPr>
        <w:instrText xml:space="preserve"> ADDIN ZOTERO_ITEM CSL_CITATION {"citationID":"JkBy8XLr","properties":{"formattedCitation":"Riley et al.","plainCitation":"Riley et al.","noteIndex":0},"citationItems":[{"id":1,"uris":["http://zotero.org/users/3628384/items/YZGH7637"],"uri":["http://zotero.org/users/3628384/items/YZGH7637"],"itemData":{"id":1,"type":"article-journal","container-title":"Statistics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meta‐analysis to examine interactions between treatment effect and participant‐level covariates: Statistical recommendations for conduct and planning","title-short":"Individual participant data meta‐analysis to examine interactions between treatment effect and participant‐level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Pr="000D2CD7">
        <w:rPr>
          <w:color w:val="808080" w:themeColor="background1" w:themeShade="80"/>
        </w:rPr>
        <w:fldChar w:fldCharType="separate"/>
      </w:r>
      <w:r w:rsidR="00BE41F4" w:rsidRPr="00BE41F4">
        <w:rPr>
          <w:rFonts w:ascii="Garamond" w:hAnsi="Garamond"/>
        </w:rPr>
        <w:t>Riley et al.</w:t>
      </w:r>
      <w:r w:rsidRPr="000D2CD7">
        <w:rPr>
          <w:color w:val="808080" w:themeColor="background1" w:themeShade="80"/>
        </w:rPr>
        <w:fldChar w:fldCharType="end"/>
      </w:r>
      <w:commentRangeEnd w:id="83"/>
      <w:r w:rsidR="0042510A">
        <w:rPr>
          <w:rStyle w:val="CommentReference"/>
        </w:rPr>
        <w:commentReference w:id="83"/>
      </w:r>
      <w:r w:rsidRPr="000D2CD7">
        <w:rPr>
          <w:color w:val="808080" w:themeColor="background1" w:themeShade="80"/>
        </w:rPr>
        <w:t xml:space="preserve"> or center the covariate </w:t>
      </w:r>
      <w:proofErr w:type="spellStart"/>
      <w:r w:rsidRPr="000D2CD7">
        <w:rPr>
          <w:color w:val="808080" w:themeColor="background1" w:themeShade="80"/>
        </w:rPr>
        <w:t>X</w:t>
      </w:r>
      <w:r w:rsidRPr="000D2CD7">
        <w:rPr>
          <w:color w:val="808080" w:themeColor="background1" w:themeShade="80"/>
          <w:vertAlign w:val="subscript"/>
        </w:rPr>
        <w:t>ij</w:t>
      </w:r>
      <w:proofErr w:type="spellEnd"/>
      <w:r w:rsidRPr="000D2CD7">
        <w:rPr>
          <w:color w:val="808080" w:themeColor="background1" w:themeShade="80"/>
        </w:rPr>
        <w:t xml:space="preserve"> about its study</w:t>
      </w:r>
      <w:r w:rsidRPr="000D2CD7">
        <w:rPr>
          <w:rFonts w:ascii="Times New Roman" w:hAnsi="Times New Roman" w:cs="Times New Roman"/>
          <w:color w:val="808080" w:themeColor="background1" w:themeShade="80"/>
        </w:rPr>
        <w:t>‐</w:t>
      </w:r>
      <w:r w:rsidRPr="000D2CD7">
        <w:rPr>
          <w:color w:val="808080" w:themeColor="background1" w:themeShade="80"/>
        </w:rPr>
        <w:t xml:space="preserve">specific mean </w:t>
      </w:r>
      <m:oMath>
        <m:acc>
          <m:accPr>
            <m:chr m:val="̅"/>
            <m:ctrlPr>
              <w:rPr>
                <w:rFonts w:ascii="Cambria Math" w:hAnsi="Cambria Math"/>
                <w:i/>
                <w:color w:val="808080" w:themeColor="background1" w:themeShade="80"/>
              </w:rPr>
            </m:ctrlPr>
          </m:accPr>
          <m:e>
            <m:sSub>
              <m:sSubPr>
                <m:ctrlPr>
                  <w:rPr>
                    <w:rFonts w:ascii="Cambria Math" w:hAnsi="Cambria Math"/>
                    <w:i/>
                    <w:color w:val="808080" w:themeColor="background1" w:themeShade="80"/>
                  </w:rPr>
                </m:ctrlPr>
              </m:sSubPr>
              <m:e>
                <m:r>
                  <w:rPr>
                    <w:rFonts w:ascii="Cambria Math" w:hAnsi="Cambria Math"/>
                    <w:color w:val="808080" w:themeColor="background1" w:themeShade="80"/>
                  </w:rPr>
                  <m:t>X</m:t>
                </m:r>
              </m:e>
              <m:sub>
                <m:r>
                  <w:rPr>
                    <w:rFonts w:ascii="Cambria Math" w:hAnsi="Cambria Math"/>
                    <w:color w:val="808080" w:themeColor="background1" w:themeShade="80"/>
                  </w:rPr>
                  <m:t>j</m:t>
                </m:r>
              </m:sub>
            </m:sSub>
          </m:e>
        </m:acc>
      </m:oMath>
      <w:r w:rsidRPr="000D2CD7">
        <w:rPr>
          <w:color w:val="808080" w:themeColor="background1" w:themeShade="80"/>
        </w:rPr>
        <w:t xml:space="preserve"> and include them in the one-stage model</w:t>
      </w:r>
      <w:r w:rsidRPr="000D2CD7">
        <w:rPr>
          <w:color w:val="808080" w:themeColor="background1" w:themeShade="80"/>
        </w:rPr>
        <w:fldChar w:fldCharType="begin"/>
      </w:r>
      <w:r w:rsidR="00BE41F4">
        <w:rPr>
          <w:color w:val="808080" w:themeColor="background1" w:themeShade="80"/>
        </w:rPr>
        <w:instrText xml:space="preserve"> ADDIN ZOTERO_ITEM CSL_CITATION {"citationID":"RTpuHoIA","properties":{"formattedCitation":"Hua et al., \\uc0\\u8216{}One-Stage Individual Participant Data Meta-Analysis Models\\uc0\\u8217{}.","plainCitation":"Hua et al., ‘One-Stage Individual Participant Data Meta-Analysis Models’.","noteIndex":0},"citationItems":[{"id":58,"uris":["http://zotero.org/users/3628384/items/VIM6UCAK"],"uri":["http://zotero.org/users/3628384/items/VIM6UCAK"],"itemData":{"id":58,"type":"article-journal","container-title":"Statistics in Medicine","DOI":"10.1002/sim.7171","ISSN":"02776715","issue":"5","journalAbbreviation":"Statist. Med.","language":"en","page":"772-789","source":"DOI.org (Crossref)","title":"One-stage individual participant data meta-analysis models: estimation of treatment-covariate interactions must avoid ecological bias by separating out within-trial and across-trial information: One-Stage IPD Meta-Analysis Models Must Avoid Ecological Bias","title-short":"One-stage individual participant data meta-analysis models","volume":"36","author":[{"family":"Hua","given":"Hairui"},{"family":"Burke","given":"Danielle L."},{"family":"Crowther","given":"Michael J."},{"family":"Ensor","given":"Joie"},{"family":"Tudur Smith","given":"Catrin"},{"family":"Riley","given":"Richard D."}],"issued":{"date-parts":[["2017",2,28]]}}}],"schema":"https://github.com/citation-style-language/schema/raw/master/csl-citation.json"} </w:instrText>
      </w:r>
      <w:r w:rsidRPr="000D2CD7">
        <w:rPr>
          <w:color w:val="808080" w:themeColor="background1" w:themeShade="80"/>
        </w:rPr>
        <w:fldChar w:fldCharType="separate"/>
      </w:r>
      <w:r w:rsidR="00BE41F4" w:rsidRPr="00BE41F4">
        <w:rPr>
          <w:rFonts w:ascii="Garamond" w:hAnsi="Garamond" w:cs="Times New Roman"/>
          <w:szCs w:val="24"/>
        </w:rPr>
        <w:t>Hua et al., ‘One-Stage Individual Participant Data Meta-Analysis Models’.</w:t>
      </w:r>
      <w:r w:rsidRPr="000D2CD7">
        <w:rPr>
          <w:color w:val="808080" w:themeColor="background1" w:themeShade="80"/>
        </w:rPr>
        <w:fldChar w:fldCharType="end"/>
      </w:r>
      <w:r w:rsidRPr="000D2CD7">
        <w:rPr>
          <w:color w:val="808080" w:themeColor="background1" w:themeShade="80"/>
        </w:rPr>
        <w:t xml:space="preserve">. Note that one-stage mixed effects modelling may be prone to ecological bias and may amalgamate the within and across studies effects </w:t>
      </w:r>
      <w:r w:rsidRPr="000D2CD7">
        <w:rPr>
          <w:color w:val="808080" w:themeColor="background1" w:themeShade="80"/>
        </w:rPr>
        <w:fldChar w:fldCharType="begin"/>
      </w:r>
      <w:r w:rsidR="00BE41F4">
        <w:rPr>
          <w:color w:val="808080" w:themeColor="background1" w:themeShade="80"/>
        </w:rPr>
        <w:instrText xml:space="preserve"> ADDIN ZOTERO_ITEM CSL_CITATION {"citationID":"njXbUiaz","properties":{"formattedCitation":"Fisher et al., \\uc0\\u8216{}Meta-Analytical Methods to Identify Who Benefits Most from Treatments\\uc0\\u8217{}; Riley and Steyerberg, \\uc0\\u8216{}Meta-Analysis of a Binary Outcome Using Individual Participant Data and Aggregate Data\\uc0\\u8217{}; Higgins et al., \\uc0\\u8216{}Meta-Analysis of Continuous Outcome Data from Individual Patients\\uc0\\u8217{}; Riley et al., \\uc0\\u8216{}Meta-Analysis of Continuous Outcomes Combining Individual Patient Data and Aggregate Data\\uc0\\u8217{}.","plainCitation":"Fisher et al., ‘Meta-Analytical Methods to Identify Who Benefits Most from Treatments’; Riley and Steyerberg, ‘Meta-Analysis of a Binary Outcome Using Individual Participant Data and Aggregate Data’; Higgins et al., ‘Meta-Analysis of Continuous Outcome Data from Individual Patients’; Riley et al., ‘Meta-Analysis of Continuous Outcomes Combining Individual Patient Data and Aggregate Data’.","noteIndex":0},"citationItems":[{"id":16,"uris":["http://zotero.org/users/3628384/items/49LCMHQU"],"uri":["http://zotero.org/users/3628384/items/49LCMHQU"],"itemData":{"id":16,"type":"article-journal","container-title":"BMJ","DOI":"10.1136/bmj.j573","ISSN":"0959-8138, 1756-1833","journalAbbreviation":"BMJ","language":"en","page":"j573","source":"DOI.org (Crossref)","title":"Meta-analytical methods to identify who benefits most from treatments: daft, deluded, or deft approach?","title-short":"Meta-analytical methods to identify who benefits most from treatments","author":[{"family":"Fisher","given":"David J"},{"family":"Carpenter","given":"James R"},{"family":"Morris","given":"Tim P"},{"family":"Freeman","given":"Suzanne C"},{"family":"Tierney","given":"Jayne F"}],"issued":{"date-parts":[["2017",3,3]]}}},{"id":16923,"uris":["http://zotero.org/users/3628384/items/EAMDHT7L"],"uri":["http://zotero.org/users/3628384/items/EAMDHT7L"],"itemData":{"id":16923,"type":"article-journal","container-title":"Research Synthesis Methods","DOI":"10.1002/jrsm.4","ISSN":"17592879","issue":"1","journalAbbreviation":"Res. Synth. Method","language":"en","page":"2-19","source":"DOI.org (Crossref)","title":"Meta-analysis of a binary outcome using individual participant data and aggregate data","volume":"1","author":[{"family":"Riley","given":"Richard D."},{"family":"Steyerberg","given":"Ewout W."}],"issued":{"date-parts":[["2010",1]]}}},{"id":16924,"uris":["http://zotero.org/users/3628384/items/J2WVGBSJ"],"uri":["http://zotero.org/users/3628384/items/J2WVGBSJ"],"itemData":{"id":16924,"type":"article-journal","container-title":"Statistics in Medicine","DOI":"10.1002/sim.918","ISSN":"0277-6715, 1097-0258","issue":"15","journalAbbreviation":"Statist. Med.","language":"en","page":"2219-2241","source":"DOI.org (Crossref)","title":"Meta-analysis of continuous outcome data from individual patients","volume":"20","author":[{"family":"Higgins","given":"Julian P. T."},{"family":"Whitehead","given":"Anne"},{"family":"Turner","given":"Rebecca M."},{"family":"Omar","given":"Rumana Z."},{"family":"Thompson","given":"Simon G."}],"issued":{"date-parts":[["2001",8,15]]}}},{"id":16925,"uris":["http://zotero.org/users/3628384/items/QCMXSUPQ"],"uri":["http://zotero.org/users/3628384/items/QCMXSUPQ"],"itemData":{"id":16925,"type":"article-journal","container-title":"Statistics in Medicine","DOI":"10.1002/sim.3165","ISSN":"02776715, 10970258","issue":"11","journalAbbreviation":"Statist. Med.","language":"en","page":"1870-1893","source":"DOI.org (Crossref)","title":"Meta-analysis of continuous outcomes combining individual patient data and aggregate data","volume":"27","author":[{"family":"Riley","given":"Richard D."},{"family":"Lambert","given":"Paul C."},{"family":"Staessen","given":"Jan A."},{"family":"Wang","given":"Jiguang"},{"family":"Gueyffier","given":"Francois"},{"family":"Thijs","given":"Lutgarde"},{"family":"Boutitie","given":"Florent"}],"issued":{"date-parts":[["2008",5,20]]}}}],"schema":"https://github.com/citation-style-language/schema/raw/master/csl-citation.json"} </w:instrText>
      </w:r>
      <w:r w:rsidRPr="000D2CD7">
        <w:rPr>
          <w:color w:val="808080" w:themeColor="background1" w:themeShade="80"/>
        </w:rPr>
        <w:fldChar w:fldCharType="separate"/>
      </w:r>
      <w:r w:rsidR="00BE41F4" w:rsidRPr="00BE41F4">
        <w:rPr>
          <w:rFonts w:ascii="Garamond" w:hAnsi="Garamond" w:cs="Times New Roman"/>
          <w:szCs w:val="24"/>
        </w:rPr>
        <w:t>Fisher et al., ‘Meta-Analytical Methods to Identify Who Benefits Most from Treatments’; Riley and Steyerberg, ‘Meta-Analysis of a Binary Outcome Using Individual Participant Data and Aggregate Data’; Higgins et al., ‘Meta-Analysis of Continuous Outcome Data from Individual Patients’; Riley et al., ‘Meta-Analysis of Continuous Outcomes Combining Individual Patient Data and Aggregate Data’.</w:t>
      </w:r>
      <w:r w:rsidRPr="000D2CD7">
        <w:rPr>
          <w:color w:val="808080" w:themeColor="background1" w:themeShade="80"/>
        </w:rPr>
        <w:fldChar w:fldCharType="end"/>
      </w:r>
      <w:r w:rsidRPr="000D2CD7">
        <w:rPr>
          <w:color w:val="808080" w:themeColor="background1" w:themeShade="80"/>
        </w:rPr>
        <w:t>, thus careful modelling is required</w:t>
      </w:r>
      <w:ins w:id="84" w:author="Hout, Joanna in 't" w:date="2020-11-26T10:54:00Z">
        <w:r w:rsidR="00C773A8">
          <w:rPr>
            <w:color w:val="808080" w:themeColor="background1" w:themeShade="80"/>
          </w:rPr>
          <w:t>.</w:t>
        </w:r>
      </w:ins>
      <w:r w:rsidR="000D2CD7" w:rsidRPr="000D2CD7">
        <w:rPr>
          <w:color w:val="808080" w:themeColor="background1" w:themeShade="80"/>
        </w:rPr>
        <w:t>”</w:t>
      </w:r>
    </w:p>
    <w:p w14:paraId="1DAAD592" w14:textId="77777777" w:rsidR="00EF1AF3" w:rsidRDefault="00EF1AF3" w:rsidP="00EF1AF3">
      <w:pPr>
        <w:spacing w:before="100" w:beforeAutospacing="1" w:after="100" w:afterAutospacing="1"/>
        <w:ind w:left="720"/>
        <w:rPr>
          <w:rFonts w:eastAsia="Times New Roman"/>
          <w:color w:val="808080" w:themeColor="background1" w:themeShade="80"/>
          <w:sz w:val="24"/>
          <w:szCs w:val="24"/>
          <w:u w:val="single"/>
        </w:rPr>
      </w:pPr>
      <w:r w:rsidRPr="002F556D">
        <w:rPr>
          <w:rFonts w:eastAsia="Times New Roman"/>
          <w:color w:val="808080" w:themeColor="background1" w:themeShade="80"/>
          <w:sz w:val="24"/>
          <w:szCs w:val="24"/>
          <w:u w:val="single"/>
        </w:rPr>
        <w:lastRenderedPageBreak/>
        <w:t xml:space="preserve">See section </w:t>
      </w:r>
      <w:r>
        <w:rPr>
          <w:rFonts w:eastAsia="Times New Roman"/>
          <w:color w:val="808080" w:themeColor="background1" w:themeShade="80"/>
          <w:sz w:val="24"/>
          <w:szCs w:val="24"/>
          <w:u w:val="single"/>
        </w:rPr>
        <w:t>5</w:t>
      </w:r>
      <w:r w:rsidRPr="002F556D">
        <w:rPr>
          <w:rFonts w:eastAsia="Times New Roman"/>
          <w:color w:val="808080" w:themeColor="background1" w:themeShade="80"/>
          <w:sz w:val="24"/>
          <w:szCs w:val="24"/>
          <w:u w:val="single"/>
        </w:rPr>
        <w:t xml:space="preserve">.3-page 14 row </w:t>
      </w:r>
      <w:r>
        <w:rPr>
          <w:rFonts w:eastAsia="Times New Roman"/>
          <w:color w:val="808080" w:themeColor="background1" w:themeShade="80"/>
          <w:sz w:val="24"/>
          <w:szCs w:val="24"/>
          <w:u w:val="single"/>
        </w:rPr>
        <w:t>9</w:t>
      </w:r>
      <w:r w:rsidRPr="002F556D">
        <w:rPr>
          <w:rFonts w:eastAsia="Times New Roman"/>
          <w:color w:val="808080" w:themeColor="background1" w:themeShade="80"/>
          <w:sz w:val="24"/>
          <w:szCs w:val="24"/>
          <w:u w:val="single"/>
        </w:rPr>
        <w:t>-</w:t>
      </w:r>
      <w:commentRangeStart w:id="85"/>
      <w:r w:rsidRPr="002F556D">
        <w:rPr>
          <w:rFonts w:eastAsia="Times New Roman"/>
          <w:color w:val="808080" w:themeColor="background1" w:themeShade="80"/>
          <w:sz w:val="24"/>
          <w:szCs w:val="24"/>
          <w:u w:val="single"/>
        </w:rPr>
        <w:t>2</w:t>
      </w:r>
      <w:commentRangeEnd w:id="85"/>
      <w:r>
        <w:rPr>
          <w:rFonts w:eastAsia="Times New Roman"/>
          <w:color w:val="808080" w:themeColor="background1" w:themeShade="80"/>
          <w:sz w:val="24"/>
          <w:szCs w:val="24"/>
          <w:u w:val="single"/>
        </w:rPr>
        <w:t>4</w:t>
      </w:r>
      <w:r>
        <w:rPr>
          <w:rStyle w:val="CommentReference"/>
        </w:rPr>
        <w:commentReference w:id="85"/>
      </w:r>
      <w:r w:rsidRPr="002F556D">
        <w:rPr>
          <w:rFonts w:eastAsia="Times New Roman"/>
          <w:color w:val="808080" w:themeColor="background1" w:themeShade="80"/>
          <w:sz w:val="24"/>
          <w:szCs w:val="24"/>
          <w:u w:val="single"/>
        </w:rPr>
        <w:t>.</w:t>
      </w:r>
    </w:p>
    <w:p w14:paraId="2D77E939" w14:textId="5E1FAB1F" w:rsidR="00DA69FE" w:rsidRDefault="000168DD" w:rsidP="00DA69FE">
      <w:pPr>
        <w:spacing w:before="100" w:beforeAutospacing="1" w:after="100" w:afterAutospacing="1"/>
        <w:ind w:left="720"/>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t>We also added in the discussion</w:t>
      </w:r>
      <w:r w:rsidR="009547EA">
        <w:rPr>
          <w:rFonts w:eastAsia="Times New Roman"/>
          <w:color w:val="808080" w:themeColor="background1" w:themeShade="80"/>
          <w:sz w:val="24"/>
          <w:szCs w:val="24"/>
          <w:u w:val="single"/>
        </w:rPr>
        <w:t xml:space="preserve"> the lack of </w:t>
      </w:r>
      <w:ins w:id="86" w:author="Hout, Joanna in 't" w:date="2020-11-26T10:54:00Z">
        <w:r w:rsidR="00C773A8">
          <w:rPr>
            <w:rFonts w:eastAsia="Times New Roman"/>
            <w:color w:val="808080" w:themeColor="background1" w:themeShade="80"/>
            <w:sz w:val="24"/>
            <w:szCs w:val="24"/>
            <w:u w:val="single"/>
          </w:rPr>
          <w:t xml:space="preserve">discussing </w:t>
        </w:r>
      </w:ins>
      <w:r w:rsidR="009547EA">
        <w:rPr>
          <w:rFonts w:eastAsia="Times New Roman"/>
          <w:color w:val="808080" w:themeColor="background1" w:themeShade="80"/>
          <w:sz w:val="24"/>
          <w:szCs w:val="24"/>
          <w:u w:val="single"/>
        </w:rPr>
        <w:t>ecological bias in our examples</w:t>
      </w:r>
      <w:r>
        <w:rPr>
          <w:rFonts w:eastAsia="Times New Roman"/>
          <w:color w:val="808080" w:themeColor="background1" w:themeShade="80"/>
          <w:sz w:val="24"/>
          <w:szCs w:val="24"/>
          <w:u w:val="single"/>
        </w:rPr>
        <w:t xml:space="preserve"> as a limitation.  </w:t>
      </w:r>
    </w:p>
    <w:p w14:paraId="4FE092EC" w14:textId="5351F617" w:rsidR="00270E83" w:rsidRPr="00DA69FE" w:rsidRDefault="009547EA" w:rsidP="002F556D">
      <w:pPr>
        <w:spacing w:before="100" w:beforeAutospacing="1" w:after="100" w:afterAutospacing="1"/>
        <w:ind w:left="720"/>
        <w:rPr>
          <w:color w:val="808080" w:themeColor="background1" w:themeShade="80"/>
        </w:rPr>
      </w:pPr>
      <w:commentRangeStart w:id="87"/>
      <w:r w:rsidRPr="00DA69FE">
        <w:rPr>
          <w:color w:val="808080" w:themeColor="background1" w:themeShade="80"/>
        </w:rPr>
        <w:t>Second, we did not illustrate the performance of the aforementioned approaches in scenarios with ecological bias</w:t>
      </w:r>
      <w:del w:id="88" w:author="Hout, Joanna in 't" w:date="2020-11-26T10:54:00Z">
        <w:r w:rsidRPr="00DA69FE" w:rsidDel="00C773A8">
          <w:rPr>
            <w:color w:val="808080" w:themeColor="background1" w:themeShade="80"/>
          </w:rPr>
          <w:delText xml:space="preserve"> introduced</w:delText>
        </w:r>
      </w:del>
      <w:r w:rsidRPr="00DA69FE">
        <w:rPr>
          <w:color w:val="808080" w:themeColor="background1" w:themeShade="80"/>
        </w:rPr>
        <w:t xml:space="preserve">. We considered that ecological bias in IPD-MA when non-linearities </w:t>
      </w:r>
      <w:ins w:id="89" w:author="Hout, Joanna in 't" w:date="2020-11-26T10:54:00Z">
        <w:r w:rsidR="00C773A8">
          <w:rPr>
            <w:color w:val="808080" w:themeColor="background1" w:themeShade="80"/>
          </w:rPr>
          <w:t xml:space="preserve">are </w:t>
        </w:r>
      </w:ins>
      <w:r w:rsidRPr="00DA69FE">
        <w:rPr>
          <w:color w:val="808080" w:themeColor="background1" w:themeShade="80"/>
        </w:rPr>
        <w:t>present would be too complicated for an introduction and therefore out of the scope of our paper.</w:t>
      </w:r>
      <w:commentRangeEnd w:id="87"/>
      <w:r w:rsidR="00883EFB" w:rsidRPr="00DA69FE">
        <w:rPr>
          <w:color w:val="808080" w:themeColor="background1" w:themeShade="80"/>
        </w:rPr>
        <w:commentReference w:id="87"/>
      </w:r>
    </w:p>
    <w:p w14:paraId="78373C21" w14:textId="53D6C9C9" w:rsidR="00651B62" w:rsidRPr="00244F6A" w:rsidRDefault="00244F6A" w:rsidP="00244F6A">
      <w:pPr>
        <w:numPr>
          <w:ilvl w:val="0"/>
          <w:numId w:val="1"/>
        </w:numPr>
        <w:spacing w:before="100" w:beforeAutospacing="1" w:after="100" w:afterAutospacing="1"/>
        <w:rPr>
          <w:rFonts w:eastAsia="Times New Roman"/>
          <w:color w:val="000000"/>
          <w:sz w:val="24"/>
          <w:szCs w:val="24"/>
        </w:rPr>
      </w:pPr>
      <w:r>
        <w:rPr>
          <w:rFonts w:ascii="Segoe UI" w:eastAsia="Times New Roman" w:hAnsi="Segoe UI" w:cs="Segoe UI"/>
          <w:color w:val="212121"/>
          <w:sz w:val="20"/>
          <w:szCs w:val="20"/>
          <w:shd w:val="clear" w:color="auto" w:fill="FFFFFF"/>
        </w:rPr>
        <w:t xml:space="preserve">Again, this comes back to the </w:t>
      </w:r>
      <w:r w:rsidRPr="00FC0091">
        <w:rPr>
          <w:rFonts w:ascii="Segoe UI" w:eastAsia="Times New Roman" w:hAnsi="Segoe UI" w:cs="Segoe UI"/>
          <w:color w:val="212121"/>
          <w:sz w:val="20"/>
          <w:szCs w:val="20"/>
          <w:shd w:val="clear" w:color="auto" w:fill="FFFFFF"/>
        </w:rPr>
        <w:t>aims</w:t>
      </w:r>
      <w:r>
        <w:rPr>
          <w:rFonts w:ascii="Segoe UI" w:eastAsia="Times New Roman" w:hAnsi="Segoe UI" w:cs="Segoe UI"/>
          <w:color w:val="212121"/>
          <w:sz w:val="20"/>
          <w:szCs w:val="20"/>
          <w:shd w:val="clear" w:color="auto" w:fill="FFFFFF"/>
        </w:rPr>
        <w:t xml:space="preserve"> of the paper, in terms of what is the estimand of interest and building on the literature.</w:t>
      </w:r>
    </w:p>
    <w:p w14:paraId="5ABBE6EC" w14:textId="0600BE0F" w:rsidR="005E6AA8" w:rsidRDefault="005E6AA8" w:rsidP="005E6AA8">
      <w:pPr>
        <w:spacing w:before="100" w:beforeAutospacing="1" w:after="100" w:afterAutospacing="1"/>
        <w:ind w:left="720"/>
        <w:rPr>
          <w:rFonts w:eastAsia="Times New Roman"/>
          <w:color w:val="808080" w:themeColor="background1" w:themeShade="80"/>
          <w:sz w:val="24"/>
          <w:szCs w:val="24"/>
          <w:u w:val="single"/>
        </w:rPr>
      </w:pPr>
      <w:r w:rsidRPr="005E6AA8">
        <w:rPr>
          <w:rFonts w:eastAsia="Times New Roman"/>
          <w:color w:val="808080" w:themeColor="background1" w:themeShade="80"/>
          <w:sz w:val="24"/>
          <w:szCs w:val="24"/>
          <w:u w:val="single"/>
        </w:rPr>
        <w:t xml:space="preserve">We have included in the introduction a description of the estimand of interest, that is the absolute risk difference between interventions conditional </w:t>
      </w:r>
      <w:r w:rsidR="008F77C7">
        <w:rPr>
          <w:rFonts w:eastAsia="Times New Roman"/>
          <w:color w:val="808080" w:themeColor="background1" w:themeShade="80"/>
          <w:sz w:val="24"/>
          <w:szCs w:val="24"/>
          <w:u w:val="single"/>
        </w:rPr>
        <w:t>on</w:t>
      </w:r>
      <w:r w:rsidR="008F77C7" w:rsidRPr="005E6AA8">
        <w:rPr>
          <w:rFonts w:eastAsia="Times New Roman"/>
          <w:color w:val="808080" w:themeColor="background1" w:themeShade="80"/>
          <w:sz w:val="24"/>
          <w:szCs w:val="24"/>
          <w:u w:val="single"/>
        </w:rPr>
        <w:t xml:space="preserve"> </w:t>
      </w:r>
      <w:r w:rsidRPr="005E6AA8">
        <w:rPr>
          <w:rFonts w:eastAsia="Times New Roman"/>
          <w:color w:val="808080" w:themeColor="background1" w:themeShade="80"/>
          <w:sz w:val="24"/>
          <w:szCs w:val="24"/>
          <w:u w:val="single"/>
        </w:rPr>
        <w:t>the continuous covariable</w:t>
      </w:r>
      <w:r w:rsidR="00B26A98">
        <w:rPr>
          <w:rFonts w:eastAsia="Times New Roman"/>
          <w:color w:val="808080" w:themeColor="background1" w:themeShade="80"/>
          <w:sz w:val="24"/>
          <w:szCs w:val="24"/>
          <w:u w:val="single"/>
        </w:rPr>
        <w:t>,</w:t>
      </w:r>
      <w:r w:rsidR="00B26A98" w:rsidRPr="00B26A98">
        <w:rPr>
          <w:rFonts w:eastAsia="Times New Roman"/>
          <w:color w:val="808080" w:themeColor="background1" w:themeShade="80"/>
          <w:sz w:val="24"/>
          <w:szCs w:val="24"/>
          <w:u w:val="single"/>
        </w:rPr>
        <w:t xml:space="preserve"> </w:t>
      </w:r>
      <w:r w:rsidR="00B26A98" w:rsidRPr="005E6AA8">
        <w:rPr>
          <w:rFonts w:eastAsia="Times New Roman"/>
          <w:color w:val="808080" w:themeColor="background1" w:themeShade="80"/>
          <w:sz w:val="24"/>
          <w:szCs w:val="24"/>
          <w:u w:val="single"/>
        </w:rPr>
        <w:t xml:space="preserve">see page 2 row </w:t>
      </w:r>
      <w:r w:rsidR="001F4C8C">
        <w:rPr>
          <w:rFonts w:eastAsia="Times New Roman"/>
          <w:color w:val="808080" w:themeColor="background1" w:themeShade="80"/>
          <w:sz w:val="24"/>
          <w:szCs w:val="24"/>
          <w:u w:val="single"/>
        </w:rPr>
        <w:t>37-39</w:t>
      </w:r>
      <w:r w:rsidRPr="005E6AA8">
        <w:rPr>
          <w:rFonts w:eastAsia="Times New Roman"/>
          <w:color w:val="808080" w:themeColor="background1" w:themeShade="80"/>
          <w:sz w:val="24"/>
          <w:szCs w:val="24"/>
          <w:u w:val="single"/>
        </w:rPr>
        <w:t xml:space="preserve">. </w:t>
      </w:r>
    </w:p>
    <w:p w14:paraId="35EC98B3" w14:textId="18A1C9EB" w:rsidR="00A95B12" w:rsidRPr="00894DAC" w:rsidRDefault="00894DAC" w:rsidP="00FC15D3">
      <w:pPr>
        <w:spacing w:before="100" w:beforeAutospacing="1" w:after="100" w:afterAutospacing="1"/>
        <w:ind w:left="720" w:firstLine="720"/>
        <w:rPr>
          <w:color w:val="808080" w:themeColor="background1" w:themeShade="80"/>
        </w:rPr>
      </w:pPr>
      <w:bookmarkStart w:id="90" w:name="_Hlk56877235"/>
      <w:r w:rsidRPr="00894DAC">
        <w:rPr>
          <w:color w:val="808080" w:themeColor="background1" w:themeShade="80"/>
        </w:rPr>
        <w:t>“</w:t>
      </w:r>
      <w:r w:rsidR="00211C58" w:rsidRPr="00894DAC">
        <w:rPr>
          <w:color w:val="808080" w:themeColor="background1" w:themeShade="80"/>
        </w:rPr>
        <w:t xml:space="preserve">The estimand we focus </w:t>
      </w:r>
      <w:ins w:id="91" w:author="Hout, Joanna in 't" w:date="2020-11-26T10:55:00Z">
        <w:r w:rsidR="00C773A8">
          <w:rPr>
            <w:color w:val="808080" w:themeColor="background1" w:themeShade="80"/>
          </w:rPr>
          <w:t xml:space="preserve">on </w:t>
        </w:r>
      </w:ins>
      <w:r w:rsidR="00211C58" w:rsidRPr="00894DAC">
        <w:rPr>
          <w:color w:val="808080" w:themeColor="background1" w:themeShade="80"/>
        </w:rPr>
        <w:t>is the absolute risk difference between interventions conditional to a continuous covariable as we consider this measure the most relevant for clinical decision making.</w:t>
      </w:r>
      <w:bookmarkEnd w:id="90"/>
      <w:r w:rsidRPr="00894DAC">
        <w:rPr>
          <w:color w:val="808080" w:themeColor="background1" w:themeShade="80"/>
        </w:rPr>
        <w:t>”</w:t>
      </w:r>
    </w:p>
    <w:p w14:paraId="751189A7" w14:textId="11CC0534" w:rsidR="00B558D5" w:rsidRPr="00616FA1" w:rsidRDefault="00B558D5" w:rsidP="00FC15D3">
      <w:pPr>
        <w:spacing w:before="100" w:beforeAutospacing="1" w:after="100" w:afterAutospacing="1"/>
        <w:ind w:left="720" w:firstLine="720"/>
        <w:rPr>
          <w:color w:val="808080" w:themeColor="background1" w:themeShade="80"/>
        </w:rPr>
      </w:pPr>
      <w:r w:rsidRPr="00894DAC">
        <w:rPr>
          <w:rFonts w:eastAsia="Times New Roman"/>
          <w:color w:val="808080" w:themeColor="background1" w:themeShade="80"/>
          <w:sz w:val="24"/>
          <w:szCs w:val="24"/>
          <w:u w:val="single"/>
        </w:rPr>
        <w:t>We changed the Title to</w:t>
      </w:r>
      <w:r>
        <w:t xml:space="preserve"> </w:t>
      </w:r>
      <w:r w:rsidR="00E063E8" w:rsidRPr="00894DAC">
        <w:rPr>
          <w:color w:val="808080" w:themeColor="background1" w:themeShade="80"/>
        </w:rPr>
        <w:t>“Nonlinear treatment effects in IPD-MA: an introduction to modelling absolute risk differences using splines.”</w:t>
      </w:r>
      <w:r w:rsidR="00D51F93">
        <w:t>,</w:t>
      </w:r>
      <w:r w:rsidR="00D51F93" w:rsidRPr="00894DAC">
        <w:rPr>
          <w:rFonts w:eastAsia="Times New Roman"/>
          <w:color w:val="808080" w:themeColor="background1" w:themeShade="80"/>
          <w:sz w:val="24"/>
          <w:szCs w:val="24"/>
          <w:u w:val="single"/>
        </w:rPr>
        <w:t xml:space="preserve"> and </w:t>
      </w:r>
      <w:r w:rsidR="00D20187" w:rsidRPr="00894DAC">
        <w:rPr>
          <w:rFonts w:eastAsia="Times New Roman"/>
          <w:color w:val="808080" w:themeColor="background1" w:themeShade="80"/>
          <w:sz w:val="24"/>
          <w:szCs w:val="24"/>
          <w:u w:val="single"/>
        </w:rPr>
        <w:t>we describe in the objective of the abstract that</w:t>
      </w:r>
      <w:del w:id="92" w:author="Hout, Joanna in 't" w:date="2020-11-26T10:55:00Z">
        <w:r w:rsidR="00D20187" w:rsidRPr="00894DAC" w:rsidDel="00C773A8">
          <w:rPr>
            <w:rFonts w:eastAsia="Times New Roman"/>
            <w:color w:val="808080" w:themeColor="background1" w:themeShade="80"/>
            <w:sz w:val="24"/>
            <w:szCs w:val="24"/>
            <w:u w:val="single"/>
          </w:rPr>
          <w:delText xml:space="preserve"> </w:delText>
        </w:r>
      </w:del>
      <w:r w:rsidR="00D65CAB" w:rsidRPr="00894DAC">
        <w:rPr>
          <w:rFonts w:eastAsia="Times New Roman"/>
          <w:color w:val="808080" w:themeColor="background1" w:themeShade="80"/>
          <w:sz w:val="24"/>
          <w:szCs w:val="24"/>
          <w:u w:val="single"/>
        </w:rPr>
        <w:t xml:space="preserve"> our goal is </w:t>
      </w:r>
      <w:r w:rsidR="00D20187" w:rsidRPr="00616FA1">
        <w:rPr>
          <w:color w:val="808080" w:themeColor="background1" w:themeShade="80"/>
        </w:rPr>
        <w:t>“To introduce modelling of nonlinear absolute treatment effects using restricted splines, B-splines, P-splines and Smoothing splines and different pooling methods in IPD-MA.”</w:t>
      </w:r>
    </w:p>
    <w:p w14:paraId="7CD147A9" w14:textId="77777777" w:rsidR="005E6AA8" w:rsidRPr="00E66F27" w:rsidRDefault="005E6AA8" w:rsidP="005E6AA8">
      <w:pPr>
        <w:spacing w:before="100" w:beforeAutospacing="1" w:after="100" w:afterAutospacing="1"/>
        <w:rPr>
          <w:rFonts w:eastAsia="Times New Roman"/>
          <w:color w:val="00B050"/>
          <w:sz w:val="24"/>
          <w:szCs w:val="24"/>
        </w:rPr>
      </w:pPr>
    </w:p>
    <w:p w14:paraId="494FB962" w14:textId="3D043C5C" w:rsidR="003C7528" w:rsidRPr="00717883" w:rsidRDefault="000C2248" w:rsidP="00572027">
      <w:pPr>
        <w:numPr>
          <w:ilvl w:val="0"/>
          <w:numId w:val="1"/>
        </w:numPr>
        <w:spacing w:before="100" w:beforeAutospacing="1" w:after="100" w:afterAutospacing="1"/>
        <w:rPr>
          <w:rFonts w:eastAsia="Times New Roman"/>
          <w:color w:val="000000"/>
          <w:sz w:val="24"/>
          <w:szCs w:val="24"/>
        </w:rPr>
      </w:pPr>
      <w:r w:rsidRPr="000B5F5B">
        <w:rPr>
          <w:rFonts w:ascii="Segoe UI" w:eastAsia="Times New Roman" w:hAnsi="Segoe UI" w:cs="Segoe UI"/>
          <w:sz w:val="20"/>
          <w:szCs w:val="20"/>
          <w:shd w:val="clear" w:color="auto" w:fill="FFFFFF"/>
        </w:rPr>
        <w:t xml:space="preserve">To be honest, I feel like the one-stage model is a distraction, as the main parts of the paper are about the 2-stage approach. </w:t>
      </w:r>
      <w:r w:rsidRPr="003C7528">
        <w:rPr>
          <w:rFonts w:ascii="Segoe UI" w:eastAsia="Times New Roman" w:hAnsi="Segoe UI" w:cs="Segoe UI"/>
          <w:color w:val="212121"/>
          <w:sz w:val="20"/>
          <w:szCs w:val="20"/>
          <w:shd w:val="clear" w:color="auto" w:fill="FFFFFF"/>
        </w:rPr>
        <w:t xml:space="preserve">I would suggest that the one-stage parts are mentioned in the discussion, but that the authors focus of the paper is about the use of splines in a two-stage setting. </w:t>
      </w:r>
    </w:p>
    <w:p w14:paraId="64264919" w14:textId="26600E5D" w:rsidR="001B2144" w:rsidRDefault="004B5034" w:rsidP="000C00BF">
      <w:pPr>
        <w:spacing w:before="100" w:beforeAutospacing="1" w:after="100" w:afterAutospacing="1"/>
        <w:ind w:left="720"/>
        <w:rPr>
          <w:rFonts w:eastAsia="Times New Roman"/>
          <w:color w:val="808080" w:themeColor="background1" w:themeShade="80"/>
          <w:sz w:val="24"/>
          <w:szCs w:val="24"/>
          <w:u w:val="single"/>
        </w:rPr>
      </w:pPr>
      <w:r w:rsidRPr="004B5034">
        <w:rPr>
          <w:rFonts w:eastAsia="Times New Roman"/>
          <w:color w:val="808080" w:themeColor="background1" w:themeShade="80"/>
          <w:sz w:val="24"/>
          <w:szCs w:val="24"/>
          <w:u w:val="single"/>
        </w:rPr>
        <w:t xml:space="preserve">While we appreciate the reviewer’s </w:t>
      </w:r>
      <w:r w:rsidR="00171C3B">
        <w:rPr>
          <w:rFonts w:eastAsia="Times New Roman"/>
          <w:color w:val="808080" w:themeColor="background1" w:themeShade="80"/>
          <w:sz w:val="24"/>
          <w:szCs w:val="24"/>
          <w:u w:val="single"/>
        </w:rPr>
        <w:t>suggestion</w:t>
      </w:r>
      <w:r w:rsidRPr="004B5034">
        <w:rPr>
          <w:rFonts w:eastAsia="Times New Roman"/>
          <w:color w:val="808080" w:themeColor="background1" w:themeShade="80"/>
          <w:sz w:val="24"/>
          <w:szCs w:val="24"/>
          <w:u w:val="single"/>
        </w:rPr>
        <w:t>, we respectfully disagree.</w:t>
      </w:r>
      <w:r>
        <w:rPr>
          <w:rFonts w:eastAsia="Times New Roman"/>
          <w:color w:val="808080" w:themeColor="background1" w:themeShade="80"/>
          <w:sz w:val="24"/>
          <w:szCs w:val="24"/>
          <w:u w:val="single"/>
        </w:rPr>
        <w:t xml:space="preserve"> </w:t>
      </w:r>
      <w:r w:rsidR="00D43DF4" w:rsidRPr="008C40CA">
        <w:rPr>
          <w:rFonts w:eastAsia="Times New Roman"/>
          <w:color w:val="808080" w:themeColor="background1" w:themeShade="80"/>
          <w:sz w:val="24"/>
          <w:szCs w:val="24"/>
          <w:u w:val="single"/>
        </w:rPr>
        <w:t>We believe one-stage approaches are being used more and more frequently</w:t>
      </w:r>
      <w:r w:rsidR="006654B1">
        <w:rPr>
          <w:rStyle w:val="FootnoteReference"/>
          <w:rFonts w:eastAsia="Times New Roman"/>
          <w:color w:val="808080" w:themeColor="background1" w:themeShade="80"/>
          <w:sz w:val="24"/>
          <w:szCs w:val="24"/>
          <w:u w:val="single"/>
        </w:rPr>
        <w:footnoteReference w:id="1"/>
      </w:r>
      <w:r w:rsidR="00D43DF4" w:rsidRPr="008C40CA">
        <w:rPr>
          <w:rFonts w:eastAsia="Times New Roman"/>
          <w:color w:val="808080" w:themeColor="background1" w:themeShade="80"/>
          <w:sz w:val="24"/>
          <w:szCs w:val="24"/>
          <w:u w:val="single"/>
        </w:rPr>
        <w:t>, and have some clear advantages</w:t>
      </w:r>
      <w:r w:rsidR="00BE41F4">
        <w:rPr>
          <w:rFonts w:eastAsia="Times New Roman"/>
          <w:color w:val="808080" w:themeColor="background1" w:themeShade="80"/>
          <w:sz w:val="24"/>
          <w:szCs w:val="24"/>
          <w:u w:val="single"/>
        </w:rPr>
        <w:t>. For instance</w:t>
      </w:r>
      <w:r w:rsidR="00BC19F6">
        <w:rPr>
          <w:rFonts w:eastAsia="Times New Roman"/>
          <w:color w:val="808080" w:themeColor="background1" w:themeShade="80"/>
          <w:sz w:val="24"/>
          <w:szCs w:val="24"/>
          <w:u w:val="single"/>
        </w:rPr>
        <w:t>,</w:t>
      </w:r>
      <w:r w:rsidR="00C345A2">
        <w:rPr>
          <w:rFonts w:eastAsia="Times New Roman"/>
          <w:color w:val="808080" w:themeColor="background1" w:themeShade="80"/>
          <w:sz w:val="24"/>
          <w:szCs w:val="24"/>
          <w:u w:val="single"/>
        </w:rPr>
        <w:t xml:space="preserve"> </w:t>
      </w:r>
      <w:proofErr w:type="spellStart"/>
      <w:r w:rsidR="00C345A2">
        <w:rPr>
          <w:rFonts w:eastAsia="Times New Roman"/>
          <w:color w:val="808080" w:themeColor="background1" w:themeShade="80"/>
          <w:sz w:val="24"/>
          <w:szCs w:val="24"/>
          <w:u w:val="single"/>
        </w:rPr>
        <w:t>Debray</w:t>
      </w:r>
      <w:proofErr w:type="spellEnd"/>
      <w:r w:rsidR="00C345A2">
        <w:rPr>
          <w:rFonts w:eastAsia="Times New Roman"/>
          <w:color w:val="808080" w:themeColor="background1" w:themeShade="80"/>
          <w:sz w:val="24"/>
          <w:szCs w:val="24"/>
          <w:u w:val="single"/>
        </w:rPr>
        <w:t xml:space="preserve"> et al </w:t>
      </w:r>
      <w:r w:rsidR="00BE41F4">
        <w:rPr>
          <w:rStyle w:val="FootnoteReference"/>
          <w:rFonts w:eastAsia="Times New Roman"/>
          <w:color w:val="808080" w:themeColor="background1" w:themeShade="80"/>
          <w:sz w:val="24"/>
          <w:szCs w:val="24"/>
          <w:u w:val="single"/>
        </w:rPr>
        <w:footnoteReference w:id="2"/>
      </w:r>
      <w:r w:rsidR="00D43DF4" w:rsidRPr="008C40CA">
        <w:rPr>
          <w:rFonts w:eastAsia="Times New Roman"/>
          <w:color w:val="808080" w:themeColor="background1" w:themeShade="80"/>
          <w:sz w:val="24"/>
          <w:szCs w:val="24"/>
          <w:u w:val="single"/>
        </w:rPr>
        <w:t xml:space="preserve"> </w:t>
      </w:r>
      <w:r w:rsidR="00BC19F6">
        <w:rPr>
          <w:rFonts w:eastAsia="Times New Roman"/>
          <w:color w:val="808080" w:themeColor="background1" w:themeShade="80"/>
          <w:sz w:val="24"/>
          <w:szCs w:val="24"/>
          <w:u w:val="single"/>
        </w:rPr>
        <w:t>point</w:t>
      </w:r>
      <w:del w:id="93" w:author="Hout, Joanna in 't" w:date="2020-11-26T10:56:00Z">
        <w:r w:rsidR="00BC19F6" w:rsidDel="00C773A8">
          <w:rPr>
            <w:rFonts w:eastAsia="Times New Roman"/>
            <w:color w:val="808080" w:themeColor="background1" w:themeShade="80"/>
            <w:sz w:val="24"/>
            <w:szCs w:val="24"/>
            <w:u w:val="single"/>
          </w:rPr>
          <w:delText>s</w:delText>
        </w:r>
      </w:del>
      <w:r w:rsidR="00BC19F6">
        <w:rPr>
          <w:rFonts w:eastAsia="Times New Roman"/>
          <w:color w:val="808080" w:themeColor="background1" w:themeShade="80"/>
          <w:sz w:val="24"/>
          <w:szCs w:val="24"/>
          <w:u w:val="single"/>
        </w:rPr>
        <w:t xml:space="preserve"> out that one-stage approaches</w:t>
      </w:r>
      <w:r w:rsidR="00F06E0C">
        <w:rPr>
          <w:rFonts w:eastAsia="Times New Roman"/>
          <w:color w:val="808080" w:themeColor="background1" w:themeShade="80"/>
          <w:sz w:val="24"/>
          <w:szCs w:val="24"/>
          <w:u w:val="single"/>
        </w:rPr>
        <w:t xml:space="preserve"> may be preferable </w:t>
      </w:r>
      <w:r w:rsidR="00F06E0C" w:rsidRPr="00F06E0C">
        <w:rPr>
          <w:rFonts w:eastAsia="Times New Roman"/>
          <w:color w:val="808080" w:themeColor="background1" w:themeShade="80"/>
          <w:sz w:val="24"/>
          <w:szCs w:val="24"/>
          <w:u w:val="single"/>
        </w:rPr>
        <w:t xml:space="preserve">as </w:t>
      </w:r>
      <w:r w:rsidR="0068203D">
        <w:rPr>
          <w:rFonts w:eastAsia="Times New Roman"/>
          <w:color w:val="808080" w:themeColor="background1" w:themeShade="80"/>
          <w:sz w:val="24"/>
          <w:szCs w:val="24"/>
          <w:u w:val="single"/>
        </w:rPr>
        <w:t>they</w:t>
      </w:r>
      <w:r w:rsidR="00F06E0C" w:rsidRPr="00F06E0C">
        <w:rPr>
          <w:rFonts w:eastAsia="Times New Roman"/>
          <w:color w:val="808080" w:themeColor="background1" w:themeShade="80"/>
          <w:sz w:val="24"/>
          <w:szCs w:val="24"/>
          <w:u w:val="single"/>
        </w:rPr>
        <w:t xml:space="preserve"> use a more exact statistical approach and account for parameter correlation</w:t>
      </w:r>
      <w:r w:rsidR="008979B4">
        <w:rPr>
          <w:rFonts w:eastAsia="Times New Roman"/>
          <w:color w:val="808080" w:themeColor="background1" w:themeShade="80"/>
          <w:sz w:val="24"/>
          <w:szCs w:val="24"/>
          <w:u w:val="single"/>
        </w:rPr>
        <w:t xml:space="preserve">. </w:t>
      </w:r>
      <w:r w:rsidR="00F06E0C">
        <w:rPr>
          <w:rFonts w:eastAsia="Times New Roman"/>
          <w:color w:val="808080" w:themeColor="background1" w:themeShade="80"/>
          <w:sz w:val="24"/>
          <w:szCs w:val="24"/>
          <w:u w:val="single"/>
        </w:rPr>
        <w:t xml:space="preserve">Belias et al. </w:t>
      </w:r>
      <w:r w:rsidR="00F06E0C">
        <w:rPr>
          <w:rStyle w:val="FootnoteReference"/>
          <w:rFonts w:eastAsia="Times New Roman"/>
          <w:color w:val="808080" w:themeColor="background1" w:themeShade="80"/>
          <w:sz w:val="24"/>
          <w:szCs w:val="24"/>
          <w:u w:val="single"/>
        </w:rPr>
        <w:footnoteReference w:id="3"/>
      </w:r>
      <w:r w:rsidR="001A61E5">
        <w:rPr>
          <w:rFonts w:eastAsia="Times New Roman"/>
          <w:color w:val="808080" w:themeColor="background1" w:themeShade="80"/>
          <w:sz w:val="24"/>
          <w:szCs w:val="24"/>
          <w:u w:val="single"/>
        </w:rPr>
        <w:t xml:space="preserve"> suggest the use of one-stage </w:t>
      </w:r>
      <w:r w:rsidR="007540C9">
        <w:rPr>
          <w:rFonts w:eastAsia="Times New Roman"/>
          <w:color w:val="808080" w:themeColor="background1" w:themeShade="80"/>
          <w:sz w:val="24"/>
          <w:szCs w:val="24"/>
          <w:u w:val="single"/>
        </w:rPr>
        <w:t xml:space="preserve">IPD-MA especially when the outcome is </w:t>
      </w:r>
      <w:ins w:id="94" w:author="Hout, Joanna in 't" w:date="2020-11-26T10:57:00Z">
        <w:r w:rsidR="00C773A8">
          <w:rPr>
            <w:rFonts w:eastAsia="Times New Roman"/>
            <w:color w:val="808080" w:themeColor="background1" w:themeShade="80"/>
            <w:sz w:val="24"/>
            <w:szCs w:val="24"/>
            <w:u w:val="single"/>
          </w:rPr>
          <w:t>b</w:t>
        </w:r>
      </w:ins>
      <w:del w:id="95" w:author="Hout, Joanna in 't" w:date="2020-11-26T10:57:00Z">
        <w:r w:rsidR="007540C9" w:rsidDel="00C773A8">
          <w:rPr>
            <w:rFonts w:eastAsia="Times New Roman"/>
            <w:color w:val="808080" w:themeColor="background1" w:themeShade="80"/>
            <w:sz w:val="24"/>
            <w:szCs w:val="24"/>
            <w:u w:val="single"/>
          </w:rPr>
          <w:delText>B</w:delText>
        </w:r>
      </w:del>
      <w:r w:rsidR="007540C9">
        <w:rPr>
          <w:rFonts w:eastAsia="Times New Roman"/>
          <w:color w:val="808080" w:themeColor="background1" w:themeShade="80"/>
          <w:sz w:val="24"/>
          <w:szCs w:val="24"/>
          <w:u w:val="single"/>
        </w:rPr>
        <w:t xml:space="preserve">inary and the sample size is limited. </w:t>
      </w:r>
      <w:del w:id="96" w:author="Hout, Joanna in 't" w:date="2020-11-26T10:57:00Z">
        <w:r w:rsidR="001A528E" w:rsidDel="00C773A8">
          <w:rPr>
            <w:rFonts w:eastAsia="Times New Roman"/>
            <w:color w:val="808080" w:themeColor="background1" w:themeShade="80"/>
            <w:sz w:val="24"/>
            <w:szCs w:val="24"/>
            <w:u w:val="single"/>
          </w:rPr>
          <w:delText>We also find</w:delText>
        </w:r>
      </w:del>
      <w:ins w:id="97" w:author="Hout, Joanna in 't" w:date="2020-11-26T10:57:00Z">
        <w:r w:rsidR="00C773A8">
          <w:rPr>
            <w:rFonts w:eastAsia="Times New Roman"/>
            <w:color w:val="808080" w:themeColor="background1" w:themeShade="80"/>
            <w:sz w:val="24"/>
            <w:szCs w:val="24"/>
            <w:u w:val="single"/>
          </w:rPr>
          <w:t>One of the results of</w:t>
        </w:r>
      </w:ins>
      <w:del w:id="98" w:author="Hout, Joanna in 't" w:date="2020-11-26T10:57:00Z">
        <w:r w:rsidR="001A528E" w:rsidDel="00C773A8">
          <w:rPr>
            <w:rFonts w:eastAsia="Times New Roman"/>
            <w:color w:val="808080" w:themeColor="background1" w:themeShade="80"/>
            <w:sz w:val="24"/>
            <w:szCs w:val="24"/>
            <w:u w:val="single"/>
          </w:rPr>
          <w:delText xml:space="preserve"> in</w:delText>
        </w:r>
      </w:del>
      <w:r w:rsidR="001A528E">
        <w:rPr>
          <w:rFonts w:eastAsia="Times New Roman"/>
          <w:color w:val="808080" w:themeColor="background1" w:themeShade="80"/>
          <w:sz w:val="24"/>
          <w:szCs w:val="24"/>
          <w:u w:val="single"/>
        </w:rPr>
        <w:t xml:space="preserve"> the current manuscript </w:t>
      </w:r>
      <w:ins w:id="99" w:author="Hout, Joanna in 't" w:date="2020-11-26T10:57:00Z">
        <w:r w:rsidR="00C773A8">
          <w:rPr>
            <w:rFonts w:eastAsia="Times New Roman"/>
            <w:color w:val="808080" w:themeColor="background1" w:themeShade="80"/>
            <w:sz w:val="24"/>
            <w:szCs w:val="24"/>
            <w:u w:val="single"/>
          </w:rPr>
          <w:t xml:space="preserve">is, </w:t>
        </w:r>
      </w:ins>
      <w:r w:rsidR="001A528E">
        <w:rPr>
          <w:rFonts w:eastAsia="Times New Roman"/>
          <w:color w:val="808080" w:themeColor="background1" w:themeShade="80"/>
          <w:sz w:val="24"/>
          <w:szCs w:val="24"/>
          <w:u w:val="single"/>
        </w:rPr>
        <w:t xml:space="preserve">that one-stage modeling </w:t>
      </w:r>
      <w:del w:id="100" w:author="Hout, Joanna in 't" w:date="2020-11-26T10:57:00Z">
        <w:r w:rsidR="001A528E" w:rsidDel="00C773A8">
          <w:rPr>
            <w:rFonts w:eastAsia="Times New Roman"/>
            <w:color w:val="808080" w:themeColor="background1" w:themeShade="80"/>
            <w:sz w:val="24"/>
            <w:szCs w:val="24"/>
            <w:u w:val="single"/>
          </w:rPr>
          <w:delText xml:space="preserve">may </w:delText>
        </w:r>
        <w:r w:rsidR="0048569D" w:rsidDel="00C773A8">
          <w:rPr>
            <w:rFonts w:eastAsia="Times New Roman"/>
            <w:color w:val="808080" w:themeColor="background1" w:themeShade="80"/>
            <w:sz w:val="24"/>
            <w:szCs w:val="24"/>
            <w:u w:val="single"/>
          </w:rPr>
          <w:delText>turn</w:delText>
        </w:r>
      </w:del>
      <w:ins w:id="101" w:author="Hout, Joanna in 't" w:date="2020-11-26T10:57:00Z">
        <w:r w:rsidR="00C773A8">
          <w:rPr>
            <w:rFonts w:eastAsia="Times New Roman"/>
            <w:color w:val="808080" w:themeColor="background1" w:themeShade="80"/>
            <w:sz w:val="24"/>
            <w:szCs w:val="24"/>
            <w:u w:val="single"/>
          </w:rPr>
          <w:t>turns</w:t>
        </w:r>
      </w:ins>
      <w:r w:rsidR="0048569D">
        <w:rPr>
          <w:rFonts w:eastAsia="Times New Roman"/>
          <w:color w:val="808080" w:themeColor="background1" w:themeShade="80"/>
          <w:sz w:val="24"/>
          <w:szCs w:val="24"/>
          <w:u w:val="single"/>
        </w:rPr>
        <w:t xml:space="preserve"> out to be a valuable </w:t>
      </w:r>
      <w:r w:rsidR="009D6E13">
        <w:rPr>
          <w:rFonts w:eastAsia="Times New Roman"/>
          <w:color w:val="808080" w:themeColor="background1" w:themeShade="80"/>
          <w:sz w:val="24"/>
          <w:szCs w:val="24"/>
          <w:u w:val="single"/>
        </w:rPr>
        <w:t>tool</w:t>
      </w:r>
      <w:r w:rsidR="00D428AC">
        <w:rPr>
          <w:rFonts w:eastAsia="Times New Roman"/>
          <w:color w:val="808080" w:themeColor="background1" w:themeShade="80"/>
          <w:sz w:val="24"/>
          <w:szCs w:val="24"/>
          <w:u w:val="single"/>
        </w:rPr>
        <w:t xml:space="preserve">. </w:t>
      </w:r>
      <w:r w:rsidR="00853479">
        <w:rPr>
          <w:rFonts w:eastAsia="Times New Roman"/>
          <w:color w:val="808080" w:themeColor="background1" w:themeShade="80"/>
          <w:sz w:val="24"/>
          <w:szCs w:val="24"/>
          <w:u w:val="single"/>
        </w:rPr>
        <w:t>Also,</w:t>
      </w:r>
      <w:r w:rsidR="00943908">
        <w:rPr>
          <w:rFonts w:eastAsia="Times New Roman"/>
          <w:color w:val="808080" w:themeColor="background1" w:themeShade="80"/>
          <w:sz w:val="24"/>
          <w:szCs w:val="24"/>
          <w:u w:val="single"/>
        </w:rPr>
        <w:t xml:space="preserve"> the</w:t>
      </w:r>
      <w:r w:rsidR="00AE2F32">
        <w:rPr>
          <w:rFonts w:eastAsia="Times New Roman"/>
          <w:color w:val="808080" w:themeColor="background1" w:themeShade="80"/>
          <w:sz w:val="24"/>
          <w:szCs w:val="24"/>
          <w:u w:val="single"/>
        </w:rPr>
        <w:t xml:space="preserve"> </w:t>
      </w:r>
      <w:commentRangeStart w:id="102"/>
      <w:r w:rsidR="00AE2F32">
        <w:rPr>
          <w:rFonts w:eastAsia="Times New Roman"/>
          <w:color w:val="808080" w:themeColor="background1" w:themeShade="80"/>
          <w:sz w:val="24"/>
          <w:szCs w:val="24"/>
          <w:u w:val="single"/>
        </w:rPr>
        <w:t xml:space="preserve">evidence </w:t>
      </w:r>
      <w:commentRangeEnd w:id="102"/>
      <w:r w:rsidR="00C773A8">
        <w:rPr>
          <w:rStyle w:val="CommentReference"/>
        </w:rPr>
        <w:commentReference w:id="102"/>
      </w:r>
      <w:ins w:id="103" w:author="Hout, Joanna in 't" w:date="2020-11-26T10:58:00Z">
        <w:r w:rsidR="00C773A8">
          <w:rPr>
            <w:rFonts w:eastAsia="Times New Roman"/>
            <w:color w:val="808080" w:themeColor="background1" w:themeShade="80"/>
            <w:sz w:val="24"/>
            <w:szCs w:val="24"/>
            <w:u w:val="single"/>
          </w:rPr>
          <w:t>on</w:t>
        </w:r>
      </w:ins>
      <w:del w:id="104" w:author="Hout, Joanna in 't" w:date="2020-11-26T10:58:00Z">
        <w:r w:rsidR="00AE2F32" w:rsidDel="00C773A8">
          <w:rPr>
            <w:rFonts w:eastAsia="Times New Roman"/>
            <w:color w:val="808080" w:themeColor="background1" w:themeShade="80"/>
            <w:sz w:val="24"/>
            <w:szCs w:val="24"/>
            <w:u w:val="single"/>
          </w:rPr>
          <w:delText>o</w:delText>
        </w:r>
      </w:del>
      <w:del w:id="105" w:author="Hout, Joanna in 't" w:date="2020-11-26T10:57:00Z">
        <w:r w:rsidR="00AE2F32" w:rsidDel="00C773A8">
          <w:rPr>
            <w:rFonts w:eastAsia="Times New Roman"/>
            <w:color w:val="808080" w:themeColor="background1" w:themeShade="80"/>
            <w:sz w:val="24"/>
            <w:szCs w:val="24"/>
            <w:u w:val="single"/>
          </w:rPr>
          <w:delText>ver</w:delText>
        </w:r>
      </w:del>
      <w:r w:rsidR="00AE2F32">
        <w:rPr>
          <w:rFonts w:eastAsia="Times New Roman"/>
          <w:color w:val="808080" w:themeColor="background1" w:themeShade="80"/>
          <w:sz w:val="24"/>
          <w:szCs w:val="24"/>
          <w:u w:val="single"/>
        </w:rPr>
        <w:t xml:space="preserve"> the performance of one-stage models combined with splines</w:t>
      </w:r>
      <w:r w:rsidR="00E058C7">
        <w:rPr>
          <w:rFonts w:eastAsia="Times New Roman"/>
          <w:color w:val="808080" w:themeColor="background1" w:themeShade="80"/>
          <w:sz w:val="24"/>
          <w:szCs w:val="24"/>
          <w:u w:val="single"/>
        </w:rPr>
        <w:t xml:space="preserve"> is </w:t>
      </w:r>
      <w:r w:rsidR="007E7336">
        <w:rPr>
          <w:rFonts w:eastAsia="Times New Roman"/>
          <w:color w:val="808080" w:themeColor="background1" w:themeShade="80"/>
          <w:sz w:val="24"/>
          <w:szCs w:val="24"/>
          <w:u w:val="single"/>
        </w:rPr>
        <w:t xml:space="preserve">currently </w:t>
      </w:r>
      <w:r w:rsidR="00E058C7">
        <w:rPr>
          <w:rFonts w:eastAsia="Times New Roman"/>
          <w:color w:val="808080" w:themeColor="background1" w:themeShade="80"/>
          <w:sz w:val="24"/>
          <w:szCs w:val="24"/>
          <w:u w:val="single"/>
        </w:rPr>
        <w:t>limited</w:t>
      </w:r>
      <w:r w:rsidR="00580A2A">
        <w:rPr>
          <w:rFonts w:eastAsia="Times New Roman"/>
          <w:color w:val="808080" w:themeColor="background1" w:themeShade="80"/>
          <w:sz w:val="24"/>
          <w:szCs w:val="24"/>
          <w:u w:val="single"/>
        </w:rPr>
        <w:t>. W</w:t>
      </w:r>
      <w:r w:rsidR="00AE2F32">
        <w:rPr>
          <w:rFonts w:eastAsia="Times New Roman"/>
          <w:color w:val="808080" w:themeColor="background1" w:themeShade="80"/>
          <w:sz w:val="24"/>
          <w:szCs w:val="24"/>
          <w:u w:val="single"/>
        </w:rPr>
        <w:t xml:space="preserve">e believe that </w:t>
      </w:r>
      <w:r w:rsidR="00243488">
        <w:rPr>
          <w:rFonts w:eastAsia="Times New Roman"/>
          <w:color w:val="808080" w:themeColor="background1" w:themeShade="80"/>
          <w:sz w:val="24"/>
          <w:szCs w:val="24"/>
          <w:u w:val="single"/>
        </w:rPr>
        <w:t xml:space="preserve">keeping </w:t>
      </w:r>
      <w:r w:rsidR="00445B0D">
        <w:rPr>
          <w:rFonts w:eastAsia="Times New Roman"/>
          <w:color w:val="808080" w:themeColor="background1" w:themeShade="80"/>
          <w:sz w:val="24"/>
          <w:szCs w:val="24"/>
          <w:u w:val="single"/>
        </w:rPr>
        <w:t xml:space="preserve">GAMMs in </w:t>
      </w:r>
      <w:r w:rsidR="00F32607">
        <w:rPr>
          <w:rFonts w:eastAsia="Times New Roman"/>
          <w:color w:val="808080" w:themeColor="background1" w:themeShade="80"/>
          <w:sz w:val="24"/>
          <w:szCs w:val="24"/>
          <w:u w:val="single"/>
        </w:rPr>
        <w:t xml:space="preserve">our manuscript </w:t>
      </w:r>
      <w:r w:rsidR="00BC2360">
        <w:rPr>
          <w:rFonts w:eastAsia="Times New Roman"/>
          <w:color w:val="808080" w:themeColor="background1" w:themeShade="80"/>
          <w:sz w:val="24"/>
          <w:szCs w:val="24"/>
          <w:u w:val="single"/>
        </w:rPr>
        <w:t>will draw</w:t>
      </w:r>
      <w:r w:rsidR="00D347C5">
        <w:rPr>
          <w:rFonts w:eastAsia="Times New Roman"/>
          <w:color w:val="808080" w:themeColor="background1" w:themeShade="80"/>
          <w:sz w:val="24"/>
          <w:szCs w:val="24"/>
          <w:u w:val="single"/>
        </w:rPr>
        <w:t xml:space="preserve"> the attention </w:t>
      </w:r>
      <w:r w:rsidR="009B43CE">
        <w:rPr>
          <w:rFonts w:eastAsia="Times New Roman"/>
          <w:color w:val="808080" w:themeColor="background1" w:themeShade="80"/>
          <w:sz w:val="24"/>
          <w:szCs w:val="24"/>
          <w:u w:val="single"/>
        </w:rPr>
        <w:t>of researcher</w:t>
      </w:r>
      <w:r w:rsidR="00BD0DDF">
        <w:rPr>
          <w:rFonts w:eastAsia="Times New Roman"/>
          <w:color w:val="808080" w:themeColor="background1" w:themeShade="80"/>
          <w:sz w:val="24"/>
          <w:szCs w:val="24"/>
          <w:u w:val="single"/>
        </w:rPr>
        <w:t>s</w:t>
      </w:r>
      <w:r w:rsidR="009B43CE">
        <w:rPr>
          <w:rFonts w:eastAsia="Times New Roman"/>
          <w:color w:val="808080" w:themeColor="background1" w:themeShade="80"/>
          <w:sz w:val="24"/>
          <w:szCs w:val="24"/>
          <w:u w:val="single"/>
        </w:rPr>
        <w:t xml:space="preserve"> to further </w:t>
      </w:r>
      <w:r w:rsidR="00853479">
        <w:rPr>
          <w:rFonts w:eastAsia="Times New Roman"/>
          <w:color w:val="808080" w:themeColor="background1" w:themeShade="80"/>
          <w:sz w:val="24"/>
          <w:szCs w:val="24"/>
          <w:u w:val="single"/>
        </w:rPr>
        <w:t>invest</w:t>
      </w:r>
      <w:r w:rsidR="00BD0DDF">
        <w:rPr>
          <w:rFonts w:eastAsia="Times New Roman"/>
          <w:color w:val="808080" w:themeColor="background1" w:themeShade="80"/>
          <w:sz w:val="24"/>
          <w:szCs w:val="24"/>
          <w:u w:val="single"/>
        </w:rPr>
        <w:t>igate the</w:t>
      </w:r>
      <w:r w:rsidR="006A428F">
        <w:rPr>
          <w:rFonts w:eastAsia="Times New Roman"/>
          <w:color w:val="808080" w:themeColor="background1" w:themeShade="80"/>
          <w:sz w:val="24"/>
          <w:szCs w:val="24"/>
          <w:u w:val="single"/>
        </w:rPr>
        <w:t>ir</w:t>
      </w:r>
      <w:r w:rsidR="00BD0DDF">
        <w:rPr>
          <w:rFonts w:eastAsia="Times New Roman"/>
          <w:color w:val="808080" w:themeColor="background1" w:themeShade="80"/>
          <w:sz w:val="24"/>
          <w:szCs w:val="24"/>
          <w:u w:val="single"/>
        </w:rPr>
        <w:t xml:space="preserve"> properties</w:t>
      </w:r>
      <w:r w:rsidR="006A428F">
        <w:rPr>
          <w:rFonts w:eastAsia="Times New Roman"/>
          <w:color w:val="808080" w:themeColor="background1" w:themeShade="80"/>
          <w:sz w:val="24"/>
          <w:szCs w:val="24"/>
          <w:u w:val="single"/>
        </w:rPr>
        <w:t>.</w:t>
      </w:r>
      <w:r w:rsidR="00BD0DDF">
        <w:rPr>
          <w:rFonts w:eastAsia="Times New Roman"/>
          <w:color w:val="808080" w:themeColor="background1" w:themeShade="80"/>
          <w:sz w:val="24"/>
          <w:szCs w:val="24"/>
          <w:u w:val="single"/>
        </w:rPr>
        <w:t xml:space="preserve"> </w:t>
      </w:r>
    </w:p>
    <w:p w14:paraId="343FB4F3" w14:textId="3289976D" w:rsidR="00D43DF4" w:rsidRPr="00AA1CF5" w:rsidRDefault="001A61E5" w:rsidP="000C00BF">
      <w:pPr>
        <w:spacing w:before="100" w:beforeAutospacing="1" w:after="100" w:afterAutospacing="1"/>
        <w:ind w:left="720"/>
        <w:rPr>
          <w:rFonts w:eastAsia="Times New Roman"/>
          <w:color w:val="00B050"/>
          <w:sz w:val="24"/>
          <w:szCs w:val="24"/>
        </w:rPr>
      </w:pPr>
      <w:r>
        <w:rPr>
          <w:rFonts w:eastAsia="Times New Roman"/>
          <w:color w:val="808080" w:themeColor="background1" w:themeShade="80"/>
          <w:sz w:val="24"/>
          <w:szCs w:val="24"/>
          <w:u w:val="single"/>
        </w:rPr>
        <w:lastRenderedPageBreak/>
        <w:t xml:space="preserve">  </w:t>
      </w:r>
    </w:p>
    <w:p w14:paraId="1CCC8DB4" w14:textId="77777777" w:rsidR="00844DA3" w:rsidRDefault="00D838A2" w:rsidP="00844DA3">
      <w:pPr>
        <w:numPr>
          <w:ilvl w:val="0"/>
          <w:numId w:val="1"/>
        </w:numPr>
        <w:spacing w:before="100" w:beforeAutospacing="1" w:after="100" w:afterAutospacing="1"/>
        <w:rPr>
          <w:rFonts w:eastAsia="Times New Roman"/>
          <w:color w:val="000000"/>
          <w:sz w:val="24"/>
          <w:szCs w:val="24"/>
        </w:rPr>
      </w:pPr>
      <w:r w:rsidRPr="00D838A2">
        <w:rPr>
          <w:rFonts w:ascii="Segoe UI" w:eastAsia="Times New Roman" w:hAnsi="Segoe UI" w:cs="Segoe UI"/>
          <w:color w:val="212121"/>
          <w:sz w:val="20"/>
          <w:szCs w:val="20"/>
          <w:shd w:val="clear" w:color="auto" w:fill="FFFFFF"/>
        </w:rPr>
        <w:t xml:space="preserve">Indeed, another major concern is that the one-stage approach mentions using </w:t>
      </w:r>
      <w:r w:rsidRPr="00D838A2">
        <w:rPr>
          <w:rFonts w:ascii="Segoe UI" w:eastAsia="Times New Roman" w:hAnsi="Segoe UI" w:cs="Segoe UI"/>
          <w:color w:val="212121"/>
          <w:sz w:val="20"/>
          <w:szCs w:val="20"/>
          <w:highlight w:val="yellow"/>
          <w:shd w:val="clear" w:color="auto" w:fill="FFFFFF"/>
        </w:rPr>
        <w:t>percentile</w:t>
      </w:r>
      <w:r w:rsidRPr="00D838A2">
        <w:rPr>
          <w:rFonts w:ascii="Segoe UI" w:eastAsia="Times New Roman" w:hAnsi="Segoe UI" w:cs="Segoe UI"/>
          <w:color w:val="212121"/>
          <w:sz w:val="20"/>
          <w:szCs w:val="20"/>
          <w:shd w:val="clear" w:color="auto" w:fill="FFFFFF"/>
        </w:rPr>
        <w:t xml:space="preserve"> again for the knot locations, but this will lead to uninterpretable curves, </w:t>
      </w:r>
      <w:r w:rsidRPr="00C773A8">
        <w:rPr>
          <w:rFonts w:ascii="Segoe UI" w:eastAsia="Times New Roman" w:hAnsi="Segoe UI" w:cs="Segoe UI"/>
          <w:color w:val="212121"/>
          <w:sz w:val="20"/>
          <w:szCs w:val="20"/>
          <w:shd w:val="clear" w:color="auto" w:fill="FFFFFF"/>
        </w:rPr>
        <w:t>as the value of the knot position will mean different things in different studies.</w:t>
      </w:r>
      <w:r w:rsidRPr="00D838A2">
        <w:rPr>
          <w:rFonts w:eastAsia="Times New Roman"/>
          <w:color w:val="000000"/>
          <w:sz w:val="24"/>
          <w:szCs w:val="24"/>
        </w:rPr>
        <w:t xml:space="preserve"> </w:t>
      </w:r>
    </w:p>
    <w:p w14:paraId="06A1E97B" w14:textId="609BC9FA" w:rsidR="002B3A28" w:rsidRPr="00C773A8" w:rsidRDefault="00C773A8" w:rsidP="00C773A8">
      <w:pPr>
        <w:spacing w:before="100" w:beforeAutospacing="1" w:after="100" w:afterAutospacing="1"/>
        <w:ind w:left="709"/>
        <w:rPr>
          <w:color w:val="0070C0"/>
        </w:rPr>
      </w:pPr>
      <w:ins w:id="106" w:author="Hout, Joanna in 't" w:date="2020-11-26T11:01:00Z">
        <w:r>
          <w:rPr>
            <w:rFonts w:eastAsia="Times New Roman"/>
            <w:color w:val="0070C0"/>
            <w:sz w:val="24"/>
            <w:szCs w:val="24"/>
          </w:rPr>
          <w:t xml:space="preserve">JIH: </w:t>
        </w:r>
        <w:r>
          <w:rPr>
            <w:rFonts w:eastAsia="Times New Roman"/>
            <w:color w:val="0070C0"/>
            <w:sz w:val="24"/>
            <w:szCs w:val="24"/>
          </w:rPr>
          <w:br/>
        </w:r>
      </w:ins>
      <w:commentRangeStart w:id="107"/>
      <w:commentRangeStart w:id="108"/>
      <w:ins w:id="109" w:author="Hout, Joanna in 't" w:date="2020-11-05T09:51:00Z">
        <w:r w:rsidR="008F77C7" w:rsidRPr="00C773A8">
          <w:rPr>
            <w:rFonts w:eastAsia="Times New Roman"/>
            <w:color w:val="0070C0"/>
            <w:sz w:val="24"/>
            <w:szCs w:val="24"/>
          </w:rPr>
          <w:t xml:space="preserve">The reviewer is worried about the position of the knots in the GAMM. </w:t>
        </w:r>
      </w:ins>
      <w:ins w:id="110" w:author="Hout, Joanna in 't" w:date="2020-11-05T09:52:00Z">
        <w:r w:rsidR="008F77C7" w:rsidRPr="00C773A8">
          <w:rPr>
            <w:rFonts w:eastAsia="Times New Roman"/>
            <w:color w:val="0070C0"/>
            <w:sz w:val="24"/>
            <w:szCs w:val="24"/>
          </w:rPr>
          <w:t>You stated “</w:t>
        </w:r>
        <w:r w:rsidR="008F77C7" w:rsidRPr="00C773A8">
          <w:rPr>
            <w:color w:val="0070C0"/>
          </w:rPr>
          <w:t>we used 5 knots (the 5%, 27.5%, 50%, 72.5% and 95% quantiles of BMI</w:t>
        </w:r>
      </w:ins>
      <w:r w:rsidR="008D229C" w:rsidRPr="00C773A8">
        <w:rPr>
          <w:color w:val="0070C0"/>
        </w:rPr>
        <w:t>”.</w:t>
      </w:r>
      <w:ins w:id="111" w:author="Hout, Joanna in 't" w:date="2020-11-05T09:52:00Z">
        <w:r w:rsidR="008F77C7" w:rsidRPr="00C773A8">
          <w:rPr>
            <w:color w:val="0070C0"/>
          </w:rPr>
          <w:t xml:space="preserve"> I think you should make clear that this is based on </w:t>
        </w:r>
        <w:r w:rsidR="008F77C7" w:rsidRPr="00C773A8">
          <w:rPr>
            <w:b/>
            <w:bCs/>
            <w:color w:val="0070C0"/>
          </w:rPr>
          <w:t>the full domain of the BMI,</w:t>
        </w:r>
        <w:r w:rsidR="008F77C7" w:rsidRPr="00C773A8">
          <w:rPr>
            <w:color w:val="0070C0"/>
          </w:rPr>
          <w:t xml:space="preserve"> so not different per study.</w:t>
        </w:r>
      </w:ins>
      <w:ins w:id="112" w:author="Hout, Joanna in 't" w:date="2020-11-05T10:50:00Z">
        <w:r w:rsidR="008B2D6B" w:rsidRPr="00C773A8">
          <w:rPr>
            <w:color w:val="0070C0"/>
          </w:rPr>
          <w:t xml:space="preserve"> That is now not clear from the text.</w:t>
        </w:r>
      </w:ins>
      <w:commentRangeEnd w:id="107"/>
      <w:r w:rsidR="00572027" w:rsidRPr="00C773A8">
        <w:rPr>
          <w:rStyle w:val="CommentReference"/>
          <w:color w:val="0070C0"/>
        </w:rPr>
        <w:commentReference w:id="107"/>
      </w:r>
      <w:commentRangeEnd w:id="108"/>
      <w:r w:rsidRPr="00C773A8">
        <w:rPr>
          <w:rStyle w:val="CommentReference"/>
          <w:color w:val="0070C0"/>
        </w:rPr>
        <w:commentReference w:id="108"/>
      </w:r>
    </w:p>
    <w:p w14:paraId="114F00FE" w14:textId="77777777" w:rsidR="00A15F55" w:rsidRDefault="00A15F55" w:rsidP="00C773A8">
      <w:pPr>
        <w:spacing w:before="100" w:beforeAutospacing="1" w:after="100" w:afterAutospacing="1"/>
        <w:ind w:left="709"/>
        <w:rPr>
          <w:color w:val="808080" w:themeColor="background1" w:themeShade="80"/>
        </w:rPr>
      </w:pPr>
    </w:p>
    <w:p w14:paraId="1A1ED4B2" w14:textId="62DF14EA" w:rsidR="009201B6" w:rsidRPr="009201B6" w:rsidRDefault="009201B6" w:rsidP="00C773A8">
      <w:pPr>
        <w:spacing w:before="100" w:beforeAutospacing="1" w:after="100" w:afterAutospacing="1"/>
        <w:ind w:left="709"/>
        <w:rPr>
          <w:color w:val="808080" w:themeColor="background1" w:themeShade="80"/>
        </w:rPr>
      </w:pPr>
      <w:r w:rsidRPr="009201B6">
        <w:rPr>
          <w:color w:val="808080" w:themeColor="background1" w:themeShade="80"/>
        </w:rPr>
        <w:t xml:space="preserve">Note that in one-stage </w:t>
      </w:r>
      <w:proofErr w:type="spellStart"/>
      <w:r w:rsidRPr="009201B6">
        <w:rPr>
          <w:color w:val="808080" w:themeColor="background1" w:themeShade="80"/>
        </w:rPr>
        <w:t>generalised</w:t>
      </w:r>
      <w:proofErr w:type="spellEnd"/>
      <w:r w:rsidRPr="009201B6">
        <w:rPr>
          <w:color w:val="808080" w:themeColor="background1" w:themeShade="80"/>
        </w:rPr>
        <w:t xml:space="preserve"> additive mixed effects model</w:t>
      </w:r>
      <w:r w:rsidR="00A15F55">
        <w:rPr>
          <w:color w:val="808080" w:themeColor="background1" w:themeShade="80"/>
        </w:rPr>
        <w:t>s</w:t>
      </w:r>
      <w:r w:rsidRPr="009201B6">
        <w:rPr>
          <w:color w:val="808080" w:themeColor="background1" w:themeShade="80"/>
        </w:rPr>
        <w:t xml:space="preserve"> the </w:t>
      </w:r>
      <w:ins w:id="113" w:author="Hout, Joanna in 't" w:date="2020-11-26T11:01:00Z">
        <w:r w:rsidR="00C773A8">
          <w:rPr>
            <w:color w:val="808080" w:themeColor="background1" w:themeShade="80"/>
          </w:rPr>
          <w:t xml:space="preserve">positions of the </w:t>
        </w:r>
      </w:ins>
      <w:r w:rsidRPr="009201B6">
        <w:rPr>
          <w:color w:val="808080" w:themeColor="background1" w:themeShade="80"/>
        </w:rPr>
        <w:t xml:space="preserve">knots are calculated using the full domain of </w:t>
      </w:r>
      <w:r w:rsidR="000B1858" w:rsidRPr="009201B6">
        <w:rPr>
          <w:color w:val="808080" w:themeColor="background1" w:themeShade="80"/>
        </w:rPr>
        <w:t>BMI.</w:t>
      </w:r>
    </w:p>
    <w:p w14:paraId="44F900FA" w14:textId="77777777" w:rsidR="009201B6" w:rsidRPr="00844DA3" w:rsidRDefault="009201B6" w:rsidP="002B3A28">
      <w:pPr>
        <w:spacing w:before="100" w:beforeAutospacing="1" w:after="100" w:afterAutospacing="1"/>
        <w:rPr>
          <w:rFonts w:eastAsia="Times New Roman"/>
          <w:color w:val="000000"/>
          <w:sz w:val="24"/>
          <w:szCs w:val="24"/>
        </w:rPr>
      </w:pPr>
    </w:p>
    <w:p w14:paraId="792C1B45" w14:textId="77777777" w:rsidR="00844DA3" w:rsidRPr="00844DA3" w:rsidRDefault="00844DA3" w:rsidP="00844DA3">
      <w:pPr>
        <w:pStyle w:val="ListParagraph"/>
        <w:numPr>
          <w:ilvl w:val="0"/>
          <w:numId w:val="1"/>
        </w:numPr>
        <w:spacing w:before="100" w:beforeAutospacing="1" w:after="100" w:afterAutospacing="1"/>
        <w:rPr>
          <w:rFonts w:eastAsia="Times New Roman"/>
          <w:color w:val="000000"/>
          <w:sz w:val="24"/>
          <w:szCs w:val="24"/>
        </w:rPr>
      </w:pPr>
      <w:commentRangeStart w:id="114"/>
      <w:commentRangeStart w:id="115"/>
      <w:r w:rsidRPr="00844DA3">
        <w:rPr>
          <w:rFonts w:ascii="Segoe UI" w:eastAsia="Times New Roman" w:hAnsi="Segoe UI" w:cs="Segoe UI"/>
          <w:color w:val="212121"/>
          <w:sz w:val="20"/>
          <w:szCs w:val="20"/>
          <w:shd w:val="clear" w:color="auto" w:fill="FFFFFF"/>
        </w:rPr>
        <w:t xml:space="preserve">“The main advantage of multivariate meta-analysis is, if the fitted curves are correctly specified and the ranges of X are the same across studies, that multivariate meta-analysis appears to be more efficient with narrower confidence intervals than the other pooling methods” </w:t>
      </w:r>
      <w:r w:rsidRPr="00894DAC">
        <w:rPr>
          <w:rFonts w:ascii="Segoe UI" w:eastAsia="Times New Roman" w:hAnsi="Segoe UI" w:cs="Segoe UI"/>
          <w:color w:val="212121"/>
          <w:sz w:val="20"/>
          <w:szCs w:val="20"/>
          <w:shd w:val="clear" w:color="auto" w:fill="FFFFFF"/>
        </w:rPr>
        <w:t>– this is not correct, as the multivariate approach does not need the same ranges in each study. Some ranges can be estimated in all studies, and others in a subset of studies. This is a major advantage of the multivariate approach, and allows borrowing of strength. Strategic knot position is essential, however. This was discussed in the recent Riley (2020) article.</w:t>
      </w:r>
      <w:r w:rsidRPr="00894DAC">
        <w:rPr>
          <w:rFonts w:eastAsia="Times New Roman"/>
          <w:color w:val="000000"/>
          <w:sz w:val="24"/>
          <w:szCs w:val="24"/>
        </w:rPr>
        <w:t xml:space="preserve"> </w:t>
      </w:r>
      <w:commentRangeEnd w:id="114"/>
      <w:r w:rsidRPr="00894DAC">
        <w:rPr>
          <w:rStyle w:val="CommentReference"/>
        </w:rPr>
        <w:commentReference w:id="114"/>
      </w:r>
      <w:commentRangeEnd w:id="115"/>
      <w:r w:rsidR="006E54B2" w:rsidRPr="00894DAC">
        <w:rPr>
          <w:rStyle w:val="CommentReference"/>
        </w:rPr>
        <w:commentReference w:id="115"/>
      </w:r>
    </w:p>
    <w:p w14:paraId="7335929E" w14:textId="25F31537" w:rsidR="00F7049D" w:rsidRDefault="00501D97" w:rsidP="0058183A">
      <w:pPr>
        <w:spacing w:before="100" w:beforeAutospacing="1" w:after="100" w:afterAutospacing="1"/>
        <w:ind w:left="720"/>
        <w:rPr>
          <w:rFonts w:eastAsia="Times New Roman"/>
          <w:color w:val="808080" w:themeColor="background1" w:themeShade="80"/>
          <w:sz w:val="24"/>
          <w:szCs w:val="24"/>
          <w:u w:val="single"/>
        </w:rPr>
      </w:pPr>
      <w:r w:rsidRPr="00BB13FE">
        <w:rPr>
          <w:rFonts w:eastAsia="Times New Roman"/>
          <w:color w:val="808080" w:themeColor="background1" w:themeShade="80"/>
          <w:sz w:val="24"/>
          <w:szCs w:val="24"/>
          <w:u w:val="single"/>
        </w:rPr>
        <w:t xml:space="preserve">We </w:t>
      </w:r>
      <w:r>
        <w:rPr>
          <w:rFonts w:eastAsia="Times New Roman"/>
          <w:color w:val="808080" w:themeColor="background1" w:themeShade="80"/>
          <w:sz w:val="24"/>
          <w:szCs w:val="24"/>
          <w:u w:val="single"/>
        </w:rPr>
        <w:t xml:space="preserve">added in the multivariate meta-analysis </w:t>
      </w:r>
      <w:r w:rsidR="00411A0E">
        <w:rPr>
          <w:rFonts w:eastAsia="Times New Roman"/>
          <w:color w:val="808080" w:themeColor="background1" w:themeShade="80"/>
          <w:sz w:val="24"/>
          <w:szCs w:val="24"/>
          <w:u w:val="single"/>
        </w:rPr>
        <w:t>the following sentence</w:t>
      </w:r>
      <w:r w:rsidR="00B41C38">
        <w:rPr>
          <w:rFonts w:eastAsia="Times New Roman"/>
          <w:color w:val="808080" w:themeColor="background1" w:themeShade="80"/>
          <w:sz w:val="24"/>
          <w:szCs w:val="24"/>
          <w:u w:val="single"/>
        </w:rPr>
        <w:t>s</w:t>
      </w:r>
      <w:r w:rsidR="0089306A">
        <w:rPr>
          <w:rFonts w:eastAsia="Times New Roman"/>
          <w:color w:val="808080" w:themeColor="background1" w:themeShade="80"/>
          <w:sz w:val="24"/>
          <w:szCs w:val="24"/>
          <w:u w:val="single"/>
        </w:rPr>
        <w:t xml:space="preserve"> “</w:t>
      </w:r>
      <w:r w:rsidR="00B41C38" w:rsidRPr="00B41C38">
        <w:rPr>
          <w:rFonts w:eastAsia="Times New Roman"/>
          <w:color w:val="808080" w:themeColor="background1" w:themeShade="80"/>
          <w:sz w:val="24"/>
          <w:szCs w:val="24"/>
          <w:u w:val="single"/>
        </w:rPr>
        <w:t xml:space="preserve">In case of different domains of X across studies </w:t>
      </w:r>
      <w:commentRangeStart w:id="116"/>
      <w:r w:rsidR="00B41C38" w:rsidRPr="00B41C38">
        <w:rPr>
          <w:rFonts w:eastAsia="Times New Roman"/>
          <w:color w:val="808080" w:themeColor="background1" w:themeShade="80"/>
          <w:sz w:val="24"/>
          <w:szCs w:val="24"/>
          <w:u w:val="single"/>
        </w:rPr>
        <w:t xml:space="preserve">fixed knots positioning </w:t>
      </w:r>
      <w:commentRangeEnd w:id="116"/>
      <w:r w:rsidR="002B593D">
        <w:rPr>
          <w:rStyle w:val="CommentReference"/>
        </w:rPr>
        <w:commentReference w:id="116"/>
      </w:r>
      <w:r w:rsidR="00B41C38" w:rsidRPr="00B41C38">
        <w:rPr>
          <w:rFonts w:eastAsia="Times New Roman"/>
          <w:color w:val="808080" w:themeColor="background1" w:themeShade="80"/>
          <w:sz w:val="24"/>
          <w:szCs w:val="24"/>
          <w:u w:val="single"/>
        </w:rPr>
        <w:t>may leave some coefficients inestimable in some studies and meta-</w:t>
      </w:r>
      <w:proofErr w:type="spellStart"/>
      <w:r w:rsidR="00B41C38" w:rsidRPr="00B41C38">
        <w:rPr>
          <w:rFonts w:eastAsia="Times New Roman"/>
          <w:color w:val="808080" w:themeColor="background1" w:themeShade="80"/>
          <w:sz w:val="24"/>
          <w:szCs w:val="24"/>
          <w:u w:val="single"/>
        </w:rPr>
        <w:t>analysing</w:t>
      </w:r>
      <w:proofErr w:type="spellEnd"/>
      <w:r w:rsidR="00B41C38" w:rsidRPr="00B41C38">
        <w:rPr>
          <w:rFonts w:eastAsia="Times New Roman"/>
          <w:color w:val="808080" w:themeColor="background1" w:themeShade="80"/>
          <w:sz w:val="24"/>
          <w:szCs w:val="24"/>
          <w:u w:val="single"/>
        </w:rPr>
        <w:t xml:space="preserve"> them may present </w:t>
      </w:r>
      <w:r w:rsidR="008C40CA" w:rsidRPr="00B41C38">
        <w:rPr>
          <w:rFonts w:eastAsia="Times New Roman"/>
          <w:color w:val="808080" w:themeColor="background1" w:themeShade="80"/>
          <w:sz w:val="24"/>
          <w:szCs w:val="24"/>
          <w:u w:val="single"/>
        </w:rPr>
        <w:t>complications [</w:t>
      </w:r>
      <w:r w:rsidR="00B41C38" w:rsidRPr="00B41C38">
        <w:rPr>
          <w:rFonts w:eastAsia="Times New Roman"/>
          <w:color w:val="808080" w:themeColor="background1" w:themeShade="80"/>
          <w:sz w:val="24"/>
          <w:szCs w:val="24"/>
          <w:u w:val="single"/>
        </w:rPr>
        <w:t xml:space="preserve">23]. An alternative approach is to adopt a relative scale and </w:t>
      </w:r>
      <w:proofErr w:type="spellStart"/>
      <w:r w:rsidR="00B41C38" w:rsidRPr="00B41C38">
        <w:rPr>
          <w:rFonts w:eastAsia="Times New Roman"/>
          <w:color w:val="808080" w:themeColor="background1" w:themeShade="80"/>
          <w:sz w:val="24"/>
          <w:szCs w:val="24"/>
          <w:u w:val="single"/>
        </w:rPr>
        <w:t>standardise</w:t>
      </w:r>
      <w:proofErr w:type="spellEnd"/>
      <w:r w:rsidR="00B41C38" w:rsidRPr="00B41C38">
        <w:rPr>
          <w:rFonts w:eastAsia="Times New Roman"/>
          <w:color w:val="808080" w:themeColor="background1" w:themeShade="80"/>
          <w:sz w:val="24"/>
          <w:szCs w:val="24"/>
          <w:u w:val="single"/>
        </w:rPr>
        <w:t xml:space="preserve"> the variable X per study [23, 25]. However, we consider this alternative beyond the scope of this paper.</w:t>
      </w:r>
      <w:r w:rsidR="0089306A">
        <w:rPr>
          <w:rFonts w:eastAsia="Times New Roman"/>
          <w:color w:val="808080" w:themeColor="background1" w:themeShade="80"/>
          <w:sz w:val="24"/>
          <w:szCs w:val="24"/>
          <w:u w:val="single"/>
        </w:rPr>
        <w:t>”</w:t>
      </w:r>
      <w:r w:rsidR="008C6E34">
        <w:rPr>
          <w:rFonts w:eastAsia="Times New Roman"/>
          <w:color w:val="808080" w:themeColor="background1" w:themeShade="80"/>
          <w:sz w:val="24"/>
          <w:szCs w:val="24"/>
          <w:u w:val="single"/>
        </w:rPr>
        <w:t xml:space="preserve"> </w:t>
      </w:r>
    </w:p>
    <w:p w14:paraId="0D5E9375" w14:textId="1425E185" w:rsidR="008C6E34" w:rsidRPr="00F7049D" w:rsidRDefault="008C6E34" w:rsidP="0058183A">
      <w:pPr>
        <w:spacing w:before="100" w:beforeAutospacing="1" w:after="100" w:afterAutospacing="1"/>
        <w:ind w:left="720"/>
        <w:rPr>
          <w:rFonts w:eastAsia="Times New Roman"/>
          <w:sz w:val="24"/>
          <w:szCs w:val="24"/>
        </w:rPr>
      </w:pPr>
      <w:commentRangeStart w:id="117"/>
      <w:r>
        <w:rPr>
          <w:rFonts w:eastAsia="Times New Roman"/>
          <w:color w:val="808080" w:themeColor="background1" w:themeShade="80"/>
          <w:sz w:val="24"/>
          <w:szCs w:val="24"/>
          <w:u w:val="single"/>
        </w:rPr>
        <w:t xml:space="preserve">The above statement is backed up with the comments of </w:t>
      </w:r>
      <w:proofErr w:type="spellStart"/>
      <w:r>
        <w:rPr>
          <w:rFonts w:eastAsia="Times New Roman"/>
          <w:color w:val="808080" w:themeColor="background1" w:themeShade="80"/>
          <w:sz w:val="24"/>
          <w:szCs w:val="24"/>
          <w:u w:val="single"/>
        </w:rPr>
        <w:t>Gasparrini</w:t>
      </w:r>
      <w:proofErr w:type="spellEnd"/>
      <w:r w:rsidR="00B11F24">
        <w:rPr>
          <w:rFonts w:eastAsia="Times New Roman"/>
          <w:color w:val="808080" w:themeColor="background1" w:themeShade="80"/>
          <w:sz w:val="24"/>
          <w:szCs w:val="24"/>
          <w:u w:val="single"/>
        </w:rPr>
        <w:t xml:space="preserve"> et al.</w:t>
      </w:r>
      <w:r w:rsidR="00DA3026">
        <w:rPr>
          <w:rStyle w:val="FootnoteReference"/>
          <w:rFonts w:eastAsia="Times New Roman"/>
          <w:color w:val="808080" w:themeColor="background1" w:themeShade="80"/>
          <w:sz w:val="24"/>
          <w:szCs w:val="24"/>
          <w:u w:val="single"/>
        </w:rPr>
        <w:footnoteReference w:id="4"/>
      </w:r>
      <w:r>
        <w:rPr>
          <w:rFonts w:eastAsia="Times New Roman"/>
          <w:color w:val="808080" w:themeColor="background1" w:themeShade="80"/>
          <w:sz w:val="24"/>
          <w:szCs w:val="24"/>
          <w:u w:val="single"/>
        </w:rPr>
        <w:t xml:space="preserve"> and </w:t>
      </w:r>
      <w:r w:rsidR="00D970BE">
        <w:rPr>
          <w:rFonts w:eastAsia="Times New Roman"/>
          <w:color w:val="808080" w:themeColor="background1" w:themeShade="80"/>
          <w:sz w:val="24"/>
          <w:szCs w:val="24"/>
          <w:u w:val="single"/>
        </w:rPr>
        <w:t>Riley et al</w:t>
      </w:r>
      <w:r w:rsidR="002B593D">
        <w:rPr>
          <w:rFonts w:eastAsia="Times New Roman"/>
          <w:color w:val="808080" w:themeColor="background1" w:themeShade="80"/>
          <w:sz w:val="24"/>
          <w:szCs w:val="24"/>
          <w:u w:val="single"/>
        </w:rPr>
        <w:t>.</w:t>
      </w:r>
      <w:r w:rsidR="00DA3026">
        <w:rPr>
          <w:rStyle w:val="FootnoteReference"/>
          <w:rFonts w:eastAsia="Times New Roman"/>
          <w:color w:val="808080" w:themeColor="background1" w:themeShade="80"/>
          <w:sz w:val="24"/>
          <w:szCs w:val="24"/>
          <w:u w:val="single"/>
        </w:rPr>
        <w:footnoteReference w:id="5"/>
      </w:r>
      <w:r w:rsidR="00D970BE">
        <w:rPr>
          <w:rFonts w:eastAsia="Times New Roman"/>
          <w:color w:val="808080" w:themeColor="background1" w:themeShade="80"/>
          <w:sz w:val="24"/>
          <w:szCs w:val="24"/>
          <w:u w:val="single"/>
        </w:rPr>
        <w:t xml:space="preserve"> so we placed their references.</w:t>
      </w:r>
      <w:r w:rsidR="00DA3026">
        <w:rPr>
          <w:rFonts w:eastAsia="Times New Roman"/>
          <w:color w:val="808080" w:themeColor="background1" w:themeShade="80"/>
          <w:sz w:val="24"/>
          <w:szCs w:val="24"/>
          <w:u w:val="single"/>
        </w:rPr>
        <w:t xml:space="preserve"> </w:t>
      </w:r>
      <w:commentRangeEnd w:id="117"/>
      <w:r w:rsidR="00D97579">
        <w:rPr>
          <w:rStyle w:val="CommentReference"/>
        </w:rPr>
        <w:commentReference w:id="117"/>
      </w:r>
    </w:p>
    <w:p w14:paraId="34E41A32" w14:textId="6B7D9CF2" w:rsidR="00DE2D44" w:rsidRDefault="00EB525C" w:rsidP="00142335">
      <w:pPr>
        <w:spacing w:before="100" w:beforeAutospacing="1" w:after="100" w:afterAutospacing="1"/>
        <w:ind w:left="785"/>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t xml:space="preserve">We would like to thank the reviewer for this comment. </w:t>
      </w:r>
      <w:r w:rsidR="00EC5ADE">
        <w:rPr>
          <w:rFonts w:eastAsia="Times New Roman"/>
          <w:color w:val="808080" w:themeColor="background1" w:themeShade="80"/>
          <w:sz w:val="24"/>
          <w:szCs w:val="24"/>
          <w:u w:val="single"/>
        </w:rPr>
        <w:t xml:space="preserve">We </w:t>
      </w:r>
      <w:commentRangeStart w:id="118"/>
      <w:r w:rsidR="00EC5ADE">
        <w:rPr>
          <w:rFonts w:eastAsia="Times New Roman"/>
          <w:color w:val="808080" w:themeColor="background1" w:themeShade="80"/>
          <w:sz w:val="24"/>
          <w:szCs w:val="24"/>
          <w:u w:val="single"/>
        </w:rPr>
        <w:t xml:space="preserve">now </w:t>
      </w:r>
      <w:commentRangeEnd w:id="118"/>
      <w:r w:rsidR="00894DAC">
        <w:rPr>
          <w:rStyle w:val="CommentReference"/>
        </w:rPr>
        <w:commentReference w:id="118"/>
      </w:r>
      <w:r w:rsidR="00E025C6">
        <w:rPr>
          <w:rFonts w:eastAsia="Times New Roman"/>
          <w:color w:val="808080" w:themeColor="background1" w:themeShade="80"/>
          <w:sz w:val="24"/>
          <w:szCs w:val="24"/>
          <w:u w:val="single"/>
        </w:rPr>
        <w:t>perform</w:t>
      </w:r>
      <w:ins w:id="119" w:author="Hout, Joanna in 't" w:date="2020-11-26T11:03:00Z">
        <w:r w:rsidR="00E74318">
          <w:rPr>
            <w:rFonts w:eastAsia="Times New Roman"/>
            <w:color w:val="808080" w:themeColor="background1" w:themeShade="80"/>
            <w:sz w:val="24"/>
            <w:szCs w:val="24"/>
            <w:u w:val="single"/>
          </w:rPr>
          <w:t>ed</w:t>
        </w:r>
      </w:ins>
      <w:r w:rsidR="00E025C6">
        <w:rPr>
          <w:rFonts w:eastAsia="Times New Roman"/>
          <w:color w:val="808080" w:themeColor="background1" w:themeShade="80"/>
          <w:sz w:val="24"/>
          <w:szCs w:val="24"/>
          <w:u w:val="single"/>
        </w:rPr>
        <w:t xml:space="preserve"> multivariate meta-analysis in scenarios with </w:t>
      </w:r>
      <w:r w:rsidR="001E6716">
        <w:rPr>
          <w:rFonts w:eastAsia="Times New Roman"/>
          <w:color w:val="808080" w:themeColor="background1" w:themeShade="80"/>
          <w:sz w:val="24"/>
          <w:szCs w:val="24"/>
          <w:u w:val="single"/>
        </w:rPr>
        <w:t xml:space="preserve">different BMI domains. </w:t>
      </w:r>
    </w:p>
    <w:p w14:paraId="49080E57" w14:textId="77777777" w:rsidR="00DE2D44" w:rsidRPr="00142335" w:rsidRDefault="00DE2D44" w:rsidP="00142335">
      <w:pPr>
        <w:spacing w:before="100" w:beforeAutospacing="1" w:after="100" w:afterAutospacing="1"/>
        <w:ind w:left="785"/>
        <w:rPr>
          <w:rFonts w:eastAsia="Times New Roman"/>
          <w:color w:val="808080" w:themeColor="background1" w:themeShade="80"/>
          <w:sz w:val="24"/>
          <w:szCs w:val="24"/>
          <w:u w:val="single"/>
        </w:rPr>
      </w:pPr>
    </w:p>
    <w:p w14:paraId="545E7FB7" w14:textId="609D8A30" w:rsidR="006F3016" w:rsidRPr="00575A9C" w:rsidRDefault="000C2248" w:rsidP="008147EA">
      <w:pPr>
        <w:numPr>
          <w:ilvl w:val="0"/>
          <w:numId w:val="5"/>
        </w:numPr>
        <w:spacing w:before="100" w:beforeAutospacing="1" w:after="100" w:afterAutospacing="1"/>
        <w:rPr>
          <w:rFonts w:ascii="Segoe UI" w:eastAsia="Times New Roman" w:hAnsi="Segoe UI" w:cs="Segoe UI"/>
          <w:color w:val="212121"/>
          <w:sz w:val="20"/>
          <w:szCs w:val="20"/>
          <w:shd w:val="clear" w:color="auto" w:fill="FFFFFF"/>
        </w:rPr>
      </w:pPr>
      <w:r w:rsidRPr="00575A9C">
        <w:rPr>
          <w:rFonts w:ascii="Segoe UI" w:eastAsia="Times New Roman" w:hAnsi="Segoe UI" w:cs="Segoe UI"/>
          <w:color w:val="212121"/>
          <w:sz w:val="20"/>
          <w:szCs w:val="20"/>
          <w:shd w:val="clear" w:color="auto" w:fill="FFFFFF"/>
        </w:rPr>
        <w:t>STATA should be Stata </w:t>
      </w:r>
      <w:r w:rsidRPr="00714BD8">
        <w:rPr>
          <w:rFonts w:ascii="Segoe UI" w:eastAsia="Times New Roman" w:hAnsi="Segoe UI" w:cs="Segoe UI"/>
          <w:color w:val="212121"/>
          <w:sz w:val="20"/>
          <w:szCs w:val="20"/>
          <w:shd w:val="clear" w:color="auto" w:fill="FFFFFF"/>
        </w:rPr>
        <w:t xml:space="preserve">   </w:t>
      </w:r>
    </w:p>
    <w:p w14:paraId="309123C8" w14:textId="5216DDDB" w:rsidR="000C2248" w:rsidRPr="006F3016" w:rsidRDefault="00F65039" w:rsidP="006F3016">
      <w:pPr>
        <w:spacing w:before="100" w:beforeAutospacing="1" w:after="100" w:afterAutospacing="1"/>
        <w:ind w:left="785"/>
        <w:rPr>
          <w:rFonts w:eastAsia="Times New Roman"/>
          <w:color w:val="808080" w:themeColor="background1" w:themeShade="80"/>
          <w:sz w:val="24"/>
          <w:szCs w:val="24"/>
          <w:u w:val="single"/>
        </w:rPr>
      </w:pPr>
      <w:r w:rsidRPr="00F65039">
        <w:rPr>
          <w:rFonts w:eastAsia="Times New Roman"/>
          <w:color w:val="808080" w:themeColor="background1" w:themeShade="80"/>
          <w:sz w:val="24"/>
          <w:szCs w:val="24"/>
          <w:u w:val="single"/>
        </w:rPr>
        <w:lastRenderedPageBreak/>
        <w:t xml:space="preserve">Thank you for pointing this out. </w:t>
      </w:r>
      <w:del w:id="120" w:author="Hout, Joanna in 't" w:date="2020-11-26T11:03:00Z">
        <w:r w:rsidRPr="00F65039" w:rsidDel="00E74318">
          <w:rPr>
            <w:rFonts w:eastAsia="Times New Roman"/>
            <w:color w:val="808080" w:themeColor="background1" w:themeShade="80"/>
            <w:sz w:val="24"/>
            <w:szCs w:val="24"/>
            <w:u w:val="single"/>
          </w:rPr>
          <w:delText>The reviewer is correct, and w</w:delText>
        </w:r>
      </w:del>
      <w:ins w:id="121" w:author="Hout, Joanna in 't" w:date="2020-11-26T11:03:00Z">
        <w:r w:rsidR="00E74318">
          <w:rPr>
            <w:rFonts w:eastAsia="Times New Roman"/>
            <w:color w:val="808080" w:themeColor="background1" w:themeShade="80"/>
            <w:sz w:val="24"/>
            <w:szCs w:val="24"/>
            <w:u w:val="single"/>
          </w:rPr>
          <w:t>W</w:t>
        </w:r>
      </w:ins>
      <w:r w:rsidRPr="00F65039">
        <w:rPr>
          <w:rFonts w:eastAsia="Times New Roman"/>
          <w:color w:val="808080" w:themeColor="background1" w:themeShade="80"/>
          <w:sz w:val="24"/>
          <w:szCs w:val="24"/>
          <w:u w:val="single"/>
        </w:rPr>
        <w:t xml:space="preserve">e </w:t>
      </w:r>
      <w:r w:rsidR="00714BD8" w:rsidRPr="006F3016">
        <w:rPr>
          <w:rFonts w:eastAsia="Times New Roman"/>
          <w:color w:val="808080" w:themeColor="background1" w:themeShade="80"/>
          <w:sz w:val="24"/>
          <w:szCs w:val="24"/>
          <w:u w:val="single"/>
        </w:rPr>
        <w:t xml:space="preserve">changed STATA to Stata. </w:t>
      </w:r>
    </w:p>
    <w:p w14:paraId="36492FDE" w14:textId="77777777" w:rsidR="00714BD8" w:rsidRPr="00714BD8" w:rsidRDefault="00714BD8" w:rsidP="00714BD8">
      <w:pPr>
        <w:spacing w:before="100" w:beforeAutospacing="1" w:after="100" w:afterAutospacing="1"/>
        <w:rPr>
          <w:rFonts w:eastAsia="Times New Roman"/>
          <w:color w:val="000000"/>
          <w:sz w:val="24"/>
          <w:szCs w:val="24"/>
        </w:rPr>
      </w:pPr>
    </w:p>
    <w:p w14:paraId="4B167351" w14:textId="77777777" w:rsidR="000C2248" w:rsidRDefault="000C2248" w:rsidP="008147EA">
      <w:pPr>
        <w:numPr>
          <w:ilvl w:val="0"/>
          <w:numId w:val="5"/>
        </w:numPr>
        <w:spacing w:before="100" w:beforeAutospacing="1" w:after="100" w:afterAutospacing="1"/>
        <w:rPr>
          <w:rFonts w:eastAsia="Times New Roman"/>
          <w:color w:val="000000"/>
          <w:sz w:val="24"/>
          <w:szCs w:val="24"/>
        </w:rPr>
      </w:pPr>
      <w:r>
        <w:rPr>
          <w:rFonts w:ascii="Segoe UI" w:eastAsia="Times New Roman" w:hAnsi="Segoe UI" w:cs="Segoe UI"/>
          <w:color w:val="212121"/>
          <w:sz w:val="20"/>
          <w:szCs w:val="20"/>
          <w:shd w:val="clear" w:color="auto" w:fill="FFFFFF"/>
        </w:rPr>
        <w:t>“Pointwise meta-analysis suffered from overfitting during the first stage.” – how do we know this? We don’t know the truth.</w:t>
      </w:r>
      <w:r>
        <w:rPr>
          <w:rFonts w:eastAsia="Times New Roman"/>
          <w:color w:val="000000"/>
          <w:sz w:val="24"/>
          <w:szCs w:val="24"/>
        </w:rPr>
        <w:t xml:space="preserve"> </w:t>
      </w:r>
    </w:p>
    <w:p w14:paraId="5835A234" w14:textId="5249EA22" w:rsidR="00B304BE" w:rsidRDefault="000743A0" w:rsidP="00D64FD0">
      <w:pPr>
        <w:spacing w:before="100" w:beforeAutospacing="1" w:after="100" w:afterAutospacing="1"/>
        <w:ind w:left="785"/>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t xml:space="preserve">Thanks for pointing </w:t>
      </w:r>
      <w:r w:rsidR="00E42CD3">
        <w:rPr>
          <w:rFonts w:eastAsia="Times New Roman"/>
          <w:color w:val="808080" w:themeColor="background1" w:themeShade="80"/>
          <w:sz w:val="24"/>
          <w:szCs w:val="24"/>
          <w:u w:val="single"/>
        </w:rPr>
        <w:t>this out</w:t>
      </w:r>
      <w:r>
        <w:rPr>
          <w:rFonts w:eastAsia="Times New Roman"/>
          <w:color w:val="808080" w:themeColor="background1" w:themeShade="80"/>
          <w:sz w:val="24"/>
          <w:szCs w:val="24"/>
          <w:u w:val="single"/>
        </w:rPr>
        <w:t xml:space="preserve">. </w:t>
      </w:r>
      <w:r w:rsidR="00CC086B">
        <w:rPr>
          <w:rFonts w:eastAsia="Times New Roman"/>
          <w:color w:val="808080" w:themeColor="background1" w:themeShade="80"/>
          <w:sz w:val="24"/>
          <w:szCs w:val="24"/>
          <w:u w:val="single"/>
        </w:rPr>
        <w:t>We removed the sentence</w:t>
      </w:r>
      <w:r w:rsidR="003A2F3D">
        <w:rPr>
          <w:rFonts w:eastAsia="Times New Roman"/>
          <w:color w:val="808080" w:themeColor="background1" w:themeShade="80"/>
          <w:sz w:val="24"/>
          <w:szCs w:val="24"/>
          <w:u w:val="single"/>
        </w:rPr>
        <w:t xml:space="preserve"> as it was indeed confusing</w:t>
      </w:r>
      <w:r w:rsidR="00C354DB">
        <w:rPr>
          <w:rFonts w:eastAsia="Times New Roman"/>
          <w:color w:val="808080" w:themeColor="background1" w:themeShade="80"/>
          <w:sz w:val="24"/>
          <w:szCs w:val="24"/>
          <w:u w:val="single"/>
        </w:rPr>
        <w:t xml:space="preserve"> for the reader</w:t>
      </w:r>
      <w:ins w:id="122" w:author="Hout, Joanna in 't" w:date="2020-11-26T11:03:00Z">
        <w:r w:rsidR="00E74318">
          <w:rPr>
            <w:rFonts w:eastAsia="Times New Roman"/>
            <w:color w:val="808080" w:themeColor="background1" w:themeShade="80"/>
            <w:sz w:val="24"/>
            <w:szCs w:val="24"/>
            <w:u w:val="single"/>
          </w:rPr>
          <w:t>,</w:t>
        </w:r>
      </w:ins>
      <w:r w:rsidR="00B0570C">
        <w:rPr>
          <w:rFonts w:eastAsia="Times New Roman"/>
          <w:color w:val="808080" w:themeColor="background1" w:themeShade="80"/>
          <w:sz w:val="24"/>
          <w:szCs w:val="24"/>
          <w:u w:val="single"/>
        </w:rPr>
        <w:t xml:space="preserve"> see page 17 rows 28-29</w:t>
      </w:r>
      <w:r w:rsidR="00883DD7">
        <w:rPr>
          <w:rFonts w:eastAsia="Times New Roman"/>
          <w:color w:val="808080" w:themeColor="background1" w:themeShade="80"/>
          <w:sz w:val="24"/>
          <w:szCs w:val="24"/>
          <w:u w:val="single"/>
        </w:rPr>
        <w:t>.</w:t>
      </w:r>
    </w:p>
    <w:p w14:paraId="3A12BD81" w14:textId="77777777" w:rsidR="00883DD7" w:rsidRPr="00B304BE" w:rsidRDefault="00883DD7" w:rsidP="00D64FD0">
      <w:pPr>
        <w:spacing w:before="100" w:beforeAutospacing="1" w:after="100" w:afterAutospacing="1"/>
        <w:ind w:left="785"/>
        <w:rPr>
          <w:rFonts w:eastAsia="Times New Roman"/>
          <w:color w:val="00B050"/>
          <w:sz w:val="24"/>
          <w:szCs w:val="24"/>
        </w:rPr>
      </w:pPr>
    </w:p>
    <w:p w14:paraId="7D5FD4F3" w14:textId="77777777" w:rsidR="000C2248" w:rsidRDefault="000C2248" w:rsidP="008147EA">
      <w:pPr>
        <w:numPr>
          <w:ilvl w:val="0"/>
          <w:numId w:val="5"/>
        </w:numPr>
        <w:spacing w:before="100" w:beforeAutospacing="1" w:after="100" w:afterAutospacing="1"/>
        <w:rPr>
          <w:rFonts w:eastAsia="Times New Roman"/>
          <w:color w:val="000000"/>
          <w:sz w:val="24"/>
          <w:szCs w:val="24"/>
        </w:rPr>
      </w:pPr>
      <w:r>
        <w:rPr>
          <w:rFonts w:ascii="Segoe UI" w:eastAsia="Times New Roman" w:hAnsi="Segoe UI" w:cs="Segoe UI"/>
          <w:color w:val="212121"/>
          <w:sz w:val="20"/>
          <w:szCs w:val="20"/>
          <w:shd w:val="clear" w:color="auto" w:fill="FFFFFF"/>
        </w:rPr>
        <w:t xml:space="preserve">Separate curves are produced for control and treatment groups in the figures. However, I am concerned that this breaks </w:t>
      </w:r>
      <w:proofErr w:type="spellStart"/>
      <w:r>
        <w:rPr>
          <w:rFonts w:ascii="Segoe UI" w:eastAsia="Times New Roman" w:hAnsi="Segoe UI" w:cs="Segoe UI"/>
          <w:color w:val="212121"/>
          <w:sz w:val="20"/>
          <w:szCs w:val="20"/>
          <w:shd w:val="clear" w:color="auto" w:fill="FFFFFF"/>
        </w:rPr>
        <w:t>randomisation</w:t>
      </w:r>
      <w:proofErr w:type="spellEnd"/>
      <w:r>
        <w:rPr>
          <w:rFonts w:ascii="Segoe UI" w:eastAsia="Times New Roman" w:hAnsi="Segoe UI" w:cs="Segoe UI"/>
          <w:color w:val="212121"/>
          <w:sz w:val="20"/>
          <w:szCs w:val="20"/>
          <w:shd w:val="clear" w:color="auto" w:fill="FFFFFF"/>
        </w:rPr>
        <w:t xml:space="preserve">. Can the authors clarify this please? Are curves produced for each of control and treatment groups separately? In previous papers (e.g. </w:t>
      </w:r>
      <w:proofErr w:type="spellStart"/>
      <w:r>
        <w:rPr>
          <w:rFonts w:ascii="Segoe UI" w:eastAsia="Times New Roman" w:hAnsi="Segoe UI" w:cs="Segoe UI"/>
          <w:color w:val="212121"/>
          <w:sz w:val="20"/>
          <w:szCs w:val="20"/>
          <w:shd w:val="clear" w:color="auto" w:fill="FFFFFF"/>
        </w:rPr>
        <w:t>Gasparinni</w:t>
      </w:r>
      <w:proofErr w:type="spellEnd"/>
      <w:r>
        <w:rPr>
          <w:rFonts w:ascii="Segoe UI" w:eastAsia="Times New Roman" w:hAnsi="Segoe UI" w:cs="Segoe UI"/>
          <w:color w:val="212121"/>
          <w:sz w:val="20"/>
          <w:szCs w:val="20"/>
          <w:shd w:val="clear" w:color="auto" w:fill="FFFFFF"/>
        </w:rPr>
        <w:t xml:space="preserve"> and Riley) the (relative) treatment effects are combined, which preserves </w:t>
      </w:r>
      <w:proofErr w:type="spellStart"/>
      <w:r>
        <w:rPr>
          <w:rFonts w:ascii="Segoe UI" w:eastAsia="Times New Roman" w:hAnsi="Segoe UI" w:cs="Segoe UI"/>
          <w:color w:val="212121"/>
          <w:sz w:val="20"/>
          <w:szCs w:val="20"/>
          <w:shd w:val="clear" w:color="auto" w:fill="FFFFFF"/>
        </w:rPr>
        <w:t>randomisation</w:t>
      </w:r>
      <w:proofErr w:type="spellEnd"/>
      <w:r>
        <w:rPr>
          <w:rFonts w:ascii="Segoe UI" w:eastAsia="Times New Roman" w:hAnsi="Segoe UI" w:cs="Segoe UI"/>
          <w:color w:val="212121"/>
          <w:sz w:val="20"/>
          <w:szCs w:val="20"/>
          <w:shd w:val="clear" w:color="auto" w:fill="FFFFFF"/>
        </w:rPr>
        <w:t xml:space="preserve">. However, this would not be the case if control and treatment groups are </w:t>
      </w:r>
      <w:proofErr w:type="spellStart"/>
      <w:r>
        <w:rPr>
          <w:rFonts w:ascii="Segoe UI" w:eastAsia="Times New Roman" w:hAnsi="Segoe UI" w:cs="Segoe UI"/>
          <w:color w:val="212121"/>
          <w:sz w:val="20"/>
          <w:szCs w:val="20"/>
          <w:shd w:val="clear" w:color="auto" w:fill="FFFFFF"/>
        </w:rPr>
        <w:t>analysed</w:t>
      </w:r>
      <w:proofErr w:type="spellEnd"/>
      <w:r>
        <w:rPr>
          <w:rFonts w:ascii="Segoe UI" w:eastAsia="Times New Roman" w:hAnsi="Segoe UI" w:cs="Segoe UI"/>
          <w:color w:val="212121"/>
          <w:sz w:val="20"/>
          <w:szCs w:val="20"/>
          <w:shd w:val="clear" w:color="auto" w:fill="FFFFFF"/>
        </w:rPr>
        <w:t xml:space="preserve"> separately (even if their correlation is accounted for, the borrowing of strength could allow </w:t>
      </w:r>
      <w:proofErr w:type="spellStart"/>
      <w:r>
        <w:rPr>
          <w:rFonts w:ascii="Segoe UI" w:eastAsia="Times New Roman" w:hAnsi="Segoe UI" w:cs="Segoe UI"/>
          <w:color w:val="212121"/>
          <w:sz w:val="20"/>
          <w:szCs w:val="20"/>
          <w:shd w:val="clear" w:color="auto" w:fill="FFFFFF"/>
        </w:rPr>
        <w:t>randomisation</w:t>
      </w:r>
      <w:proofErr w:type="spellEnd"/>
      <w:r>
        <w:rPr>
          <w:rFonts w:ascii="Segoe UI" w:eastAsia="Times New Roman" w:hAnsi="Segoe UI" w:cs="Segoe UI"/>
          <w:color w:val="212121"/>
          <w:sz w:val="20"/>
          <w:szCs w:val="20"/>
          <w:shd w:val="clear" w:color="auto" w:fill="FFFFFF"/>
        </w:rPr>
        <w:t xml:space="preserve"> to be broken, especially if there is imbalance in the numbers of patients in control and treatment groups across studies, and/or the baseline risk varies)</w:t>
      </w:r>
      <w:r>
        <w:rPr>
          <w:rFonts w:eastAsia="Times New Roman"/>
          <w:color w:val="000000"/>
          <w:sz w:val="24"/>
          <w:szCs w:val="24"/>
        </w:rPr>
        <w:t xml:space="preserve"> </w:t>
      </w:r>
    </w:p>
    <w:p w14:paraId="777171F7" w14:textId="77777777" w:rsidR="00103DAD" w:rsidRDefault="002B593D" w:rsidP="00DC1E72">
      <w:pPr>
        <w:spacing w:before="100" w:beforeAutospacing="1" w:after="100" w:afterAutospacing="1"/>
        <w:ind w:left="785"/>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t xml:space="preserve">Thanks for pointing us to this unclarity. </w:t>
      </w:r>
      <w:r w:rsidR="0037505E">
        <w:rPr>
          <w:rFonts w:eastAsia="Times New Roman"/>
          <w:color w:val="808080" w:themeColor="background1" w:themeShade="80"/>
          <w:sz w:val="24"/>
          <w:szCs w:val="24"/>
          <w:u w:val="single"/>
        </w:rPr>
        <w:t>In section 3 (page 5 rows 3- 7) we note that</w:t>
      </w:r>
      <w:r w:rsidR="00C048E9">
        <w:rPr>
          <w:rFonts w:eastAsia="Times New Roman"/>
          <w:color w:val="808080" w:themeColor="background1" w:themeShade="80"/>
          <w:sz w:val="24"/>
          <w:szCs w:val="24"/>
          <w:u w:val="single"/>
        </w:rPr>
        <w:t>:</w:t>
      </w:r>
      <w:r w:rsidR="00435360">
        <w:rPr>
          <w:rFonts w:eastAsia="Times New Roman"/>
          <w:color w:val="808080" w:themeColor="background1" w:themeShade="80"/>
          <w:sz w:val="24"/>
          <w:szCs w:val="24"/>
          <w:u w:val="single"/>
        </w:rPr>
        <w:t xml:space="preserve"> </w:t>
      </w:r>
    </w:p>
    <w:p w14:paraId="5995F38F" w14:textId="046024D3" w:rsidR="00CA4761" w:rsidRPr="00B57F74" w:rsidRDefault="0037505E" w:rsidP="00DC1E72">
      <w:pPr>
        <w:spacing w:before="100" w:beforeAutospacing="1" w:after="100" w:afterAutospacing="1"/>
        <w:ind w:left="785"/>
        <w:rPr>
          <w:rFonts w:eastAsia="Times New Roman"/>
          <w:color w:val="808080" w:themeColor="background1" w:themeShade="80"/>
          <w:sz w:val="24"/>
          <w:szCs w:val="24"/>
          <w:u w:val="single"/>
        </w:rPr>
      </w:pPr>
      <w:proofErr w:type="gramStart"/>
      <w:r w:rsidRPr="00B57F74">
        <w:rPr>
          <w:color w:val="808080" w:themeColor="background1" w:themeShade="80"/>
        </w:rPr>
        <w:t>”A</w:t>
      </w:r>
      <w:proofErr w:type="gramEnd"/>
      <w:r w:rsidRPr="00B57F74">
        <w:rPr>
          <w:color w:val="808080" w:themeColor="background1" w:themeShade="80"/>
        </w:rPr>
        <w:t xml:space="preserve"> commonly applied approach to investigate treatment effect measure modification is to model the interaction of a potential effect modifier with the treatment. In case of non-linear associations, a spline transformed version of the modifier can be used. Therefore, we model the association between the modifier and the outcome by including a spline transformed version of the modifier, both as main effect and in interaction with treatment.”</w:t>
      </w:r>
      <w:r w:rsidR="00714B41" w:rsidRPr="00B57F74">
        <w:rPr>
          <w:rFonts w:eastAsia="Times New Roman"/>
          <w:color w:val="808080" w:themeColor="background1" w:themeShade="80"/>
          <w:sz w:val="24"/>
          <w:szCs w:val="24"/>
          <w:u w:val="single"/>
        </w:rPr>
        <w:t xml:space="preserve"> </w:t>
      </w:r>
    </w:p>
    <w:p w14:paraId="3DF537C4" w14:textId="5DC013F0" w:rsidR="0043382A" w:rsidRPr="00DC1E72" w:rsidRDefault="0037505E" w:rsidP="00DC1E72">
      <w:pPr>
        <w:spacing w:before="100" w:beforeAutospacing="1" w:after="100" w:afterAutospacing="1"/>
        <w:ind w:left="785"/>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t xml:space="preserve">In all cases our analyses were including </w:t>
      </w:r>
      <w:r w:rsidR="00AF6EF0">
        <w:rPr>
          <w:rFonts w:eastAsia="Times New Roman"/>
          <w:color w:val="808080" w:themeColor="background1" w:themeShade="80"/>
          <w:sz w:val="24"/>
          <w:szCs w:val="24"/>
          <w:u w:val="single"/>
        </w:rPr>
        <w:t xml:space="preserve">interaction terms and not stratified per </w:t>
      </w:r>
      <w:r w:rsidR="005C1444">
        <w:rPr>
          <w:rFonts w:eastAsia="Times New Roman"/>
          <w:color w:val="808080" w:themeColor="background1" w:themeShade="80"/>
          <w:sz w:val="24"/>
          <w:szCs w:val="24"/>
          <w:u w:val="single"/>
        </w:rPr>
        <w:t xml:space="preserve">treatment group analyses. </w:t>
      </w:r>
      <w:r w:rsidR="00534486">
        <w:rPr>
          <w:rFonts w:eastAsia="Times New Roman"/>
          <w:color w:val="808080" w:themeColor="background1" w:themeShade="80"/>
          <w:sz w:val="24"/>
          <w:szCs w:val="24"/>
          <w:u w:val="single"/>
        </w:rPr>
        <w:t>In</w:t>
      </w:r>
      <w:r w:rsidR="005862E2">
        <w:rPr>
          <w:rFonts w:eastAsia="Times New Roman"/>
          <w:color w:val="808080" w:themeColor="background1" w:themeShade="80"/>
          <w:sz w:val="24"/>
          <w:szCs w:val="24"/>
          <w:u w:val="single"/>
        </w:rPr>
        <w:t xml:space="preserve"> our case the</w:t>
      </w:r>
      <w:r w:rsidR="007F416F">
        <w:rPr>
          <w:rFonts w:eastAsia="Times New Roman"/>
          <w:color w:val="808080" w:themeColor="background1" w:themeShade="80"/>
          <w:sz w:val="24"/>
          <w:szCs w:val="24"/>
          <w:u w:val="single"/>
        </w:rPr>
        <w:t xml:space="preserve"> </w:t>
      </w:r>
      <w:proofErr w:type="spellStart"/>
      <w:r w:rsidR="007F416F">
        <w:rPr>
          <w:rFonts w:eastAsia="Times New Roman"/>
          <w:color w:val="808080" w:themeColor="background1" w:themeShade="80"/>
          <w:sz w:val="24"/>
          <w:szCs w:val="24"/>
          <w:u w:val="single"/>
        </w:rPr>
        <w:t>randomisation</w:t>
      </w:r>
      <w:proofErr w:type="spellEnd"/>
      <w:r w:rsidR="007F416F">
        <w:rPr>
          <w:rFonts w:eastAsia="Times New Roman"/>
          <w:color w:val="808080" w:themeColor="background1" w:themeShade="80"/>
          <w:sz w:val="24"/>
          <w:szCs w:val="24"/>
          <w:u w:val="single"/>
        </w:rPr>
        <w:t xml:space="preserve"> was broken.</w:t>
      </w:r>
      <w:r w:rsidR="00706482">
        <w:rPr>
          <w:rFonts w:eastAsia="Times New Roman"/>
          <w:color w:val="808080" w:themeColor="background1" w:themeShade="80"/>
          <w:sz w:val="24"/>
          <w:szCs w:val="24"/>
          <w:u w:val="single"/>
        </w:rPr>
        <w:t xml:space="preserve"> </w:t>
      </w:r>
      <w:r w:rsidR="00F74177">
        <w:rPr>
          <w:rFonts w:eastAsia="Times New Roman"/>
          <w:color w:val="808080" w:themeColor="background1" w:themeShade="80"/>
          <w:sz w:val="24"/>
          <w:szCs w:val="24"/>
          <w:u w:val="single"/>
        </w:rPr>
        <w:t xml:space="preserve">To </w:t>
      </w:r>
      <w:r w:rsidR="008D1D2D">
        <w:rPr>
          <w:rFonts w:eastAsia="Times New Roman"/>
          <w:color w:val="808080" w:themeColor="background1" w:themeShade="80"/>
          <w:sz w:val="24"/>
          <w:szCs w:val="24"/>
          <w:u w:val="single"/>
        </w:rPr>
        <w:t>make the text clearer w</w:t>
      </w:r>
      <w:r w:rsidR="00CF48C3" w:rsidRPr="00DC1E72">
        <w:rPr>
          <w:rFonts w:eastAsia="Times New Roman"/>
          <w:color w:val="808080" w:themeColor="background1" w:themeShade="80"/>
          <w:sz w:val="24"/>
          <w:szCs w:val="24"/>
          <w:u w:val="single"/>
        </w:rPr>
        <w:t xml:space="preserve">e </w:t>
      </w:r>
      <w:r w:rsidR="0043382A" w:rsidRPr="00DC1E72">
        <w:rPr>
          <w:rFonts w:eastAsia="Times New Roman"/>
          <w:color w:val="808080" w:themeColor="background1" w:themeShade="80"/>
          <w:sz w:val="24"/>
          <w:szCs w:val="24"/>
          <w:u w:val="single"/>
        </w:rPr>
        <w:t>removed the word stratified from the description of the</w:t>
      </w:r>
      <w:r w:rsidR="00B500F0" w:rsidRPr="00DC1E72">
        <w:rPr>
          <w:rFonts w:eastAsia="Times New Roman"/>
          <w:color w:val="808080" w:themeColor="background1" w:themeShade="80"/>
          <w:sz w:val="24"/>
          <w:szCs w:val="24"/>
          <w:u w:val="single"/>
        </w:rPr>
        <w:t xml:space="preserve"> results</w:t>
      </w:r>
      <w:r w:rsidR="00071E73" w:rsidRPr="00DC1E72">
        <w:rPr>
          <w:rFonts w:eastAsia="Times New Roman"/>
          <w:color w:val="808080" w:themeColor="background1" w:themeShade="80"/>
          <w:sz w:val="24"/>
          <w:szCs w:val="24"/>
          <w:u w:val="single"/>
        </w:rPr>
        <w:t xml:space="preserve"> and pointwise meta-analysis</w:t>
      </w:r>
      <w:r w:rsidR="00D84D58">
        <w:rPr>
          <w:rFonts w:eastAsia="Times New Roman"/>
          <w:color w:val="808080" w:themeColor="background1" w:themeShade="80"/>
          <w:sz w:val="24"/>
          <w:szCs w:val="24"/>
          <w:u w:val="single"/>
        </w:rPr>
        <w:t xml:space="preserve"> as it</w:t>
      </w:r>
      <w:r w:rsidR="00071E73" w:rsidRPr="00DC1E72">
        <w:rPr>
          <w:rFonts w:eastAsia="Times New Roman"/>
          <w:color w:val="808080" w:themeColor="background1" w:themeShade="80"/>
          <w:sz w:val="24"/>
          <w:szCs w:val="24"/>
          <w:u w:val="single"/>
        </w:rPr>
        <w:t xml:space="preserve"> was </w:t>
      </w:r>
      <w:del w:id="123" w:author="Hout, Joanna in 't" w:date="2020-11-26T11:04:00Z">
        <w:r w:rsidR="00071E73" w:rsidRPr="00DC1E72" w:rsidDel="00E74318">
          <w:rPr>
            <w:rFonts w:eastAsia="Times New Roman"/>
            <w:color w:val="808080" w:themeColor="background1" w:themeShade="80"/>
            <w:sz w:val="24"/>
            <w:szCs w:val="24"/>
            <w:u w:val="single"/>
          </w:rPr>
          <w:delText xml:space="preserve">a </w:delText>
        </w:r>
      </w:del>
      <w:r w:rsidR="00071E73" w:rsidRPr="00DC1E72">
        <w:rPr>
          <w:rFonts w:eastAsia="Times New Roman"/>
          <w:color w:val="808080" w:themeColor="background1" w:themeShade="80"/>
          <w:sz w:val="24"/>
          <w:szCs w:val="24"/>
          <w:u w:val="single"/>
        </w:rPr>
        <w:t>confusing.</w:t>
      </w:r>
      <w:r w:rsidR="0043382A" w:rsidRPr="00DC1E72">
        <w:rPr>
          <w:rFonts w:eastAsia="Times New Roman"/>
          <w:color w:val="808080" w:themeColor="background1" w:themeShade="80"/>
          <w:sz w:val="24"/>
          <w:szCs w:val="24"/>
          <w:u w:val="single"/>
        </w:rPr>
        <w:t xml:space="preserve"> </w:t>
      </w:r>
      <w:r w:rsidR="00071E73" w:rsidRPr="00DC1E72">
        <w:rPr>
          <w:rFonts w:eastAsia="Times New Roman"/>
          <w:color w:val="808080" w:themeColor="background1" w:themeShade="80"/>
          <w:sz w:val="24"/>
          <w:szCs w:val="24"/>
          <w:u w:val="single"/>
        </w:rPr>
        <w:t>(</w:t>
      </w:r>
      <w:r w:rsidR="0043382A" w:rsidRPr="00DC1E72">
        <w:rPr>
          <w:rFonts w:eastAsia="Times New Roman"/>
          <w:color w:val="808080" w:themeColor="background1" w:themeShade="80"/>
          <w:sz w:val="24"/>
          <w:szCs w:val="24"/>
          <w:u w:val="single"/>
        </w:rPr>
        <w:t xml:space="preserve">see page </w:t>
      </w:r>
      <w:r w:rsidR="00A825F2" w:rsidRPr="00DC1E72">
        <w:rPr>
          <w:rFonts w:eastAsia="Times New Roman"/>
          <w:color w:val="808080" w:themeColor="background1" w:themeShade="80"/>
          <w:sz w:val="24"/>
          <w:szCs w:val="24"/>
          <w:u w:val="single"/>
        </w:rPr>
        <w:t>12</w:t>
      </w:r>
      <w:r w:rsidR="0043382A" w:rsidRPr="00DC1E72">
        <w:rPr>
          <w:rFonts w:eastAsia="Times New Roman"/>
          <w:color w:val="808080" w:themeColor="background1" w:themeShade="80"/>
          <w:sz w:val="24"/>
          <w:szCs w:val="24"/>
          <w:u w:val="single"/>
        </w:rPr>
        <w:t xml:space="preserve"> row </w:t>
      </w:r>
      <w:r w:rsidR="00A825F2" w:rsidRPr="00DC1E72">
        <w:rPr>
          <w:rFonts w:eastAsia="Times New Roman"/>
          <w:color w:val="808080" w:themeColor="background1" w:themeShade="80"/>
          <w:sz w:val="24"/>
          <w:szCs w:val="24"/>
          <w:u w:val="single"/>
        </w:rPr>
        <w:t>5</w:t>
      </w:r>
      <w:r w:rsidR="0043382A" w:rsidRPr="00DC1E72">
        <w:rPr>
          <w:rFonts w:eastAsia="Times New Roman"/>
          <w:color w:val="808080" w:themeColor="background1" w:themeShade="80"/>
          <w:sz w:val="24"/>
          <w:szCs w:val="24"/>
          <w:u w:val="single"/>
        </w:rPr>
        <w:t xml:space="preserve">, </w:t>
      </w:r>
      <w:r w:rsidR="00A825F2" w:rsidRPr="00DC1E72">
        <w:rPr>
          <w:rFonts w:eastAsia="Times New Roman"/>
          <w:color w:val="808080" w:themeColor="background1" w:themeShade="80"/>
          <w:sz w:val="24"/>
          <w:szCs w:val="24"/>
          <w:u w:val="single"/>
        </w:rPr>
        <w:t xml:space="preserve">see page 13 row 30, </w:t>
      </w:r>
      <w:r w:rsidR="0043382A" w:rsidRPr="00DC1E72">
        <w:rPr>
          <w:rFonts w:eastAsia="Times New Roman"/>
          <w:color w:val="808080" w:themeColor="background1" w:themeShade="80"/>
          <w:sz w:val="24"/>
          <w:szCs w:val="24"/>
          <w:u w:val="single"/>
        </w:rPr>
        <w:t xml:space="preserve">page </w:t>
      </w:r>
      <w:r w:rsidR="00A825F2" w:rsidRPr="00DC1E72">
        <w:rPr>
          <w:rFonts w:eastAsia="Times New Roman"/>
          <w:color w:val="808080" w:themeColor="background1" w:themeShade="80"/>
          <w:sz w:val="24"/>
          <w:szCs w:val="24"/>
          <w:u w:val="single"/>
        </w:rPr>
        <w:t>16</w:t>
      </w:r>
      <w:r w:rsidR="0043382A" w:rsidRPr="00DC1E72">
        <w:rPr>
          <w:rFonts w:eastAsia="Times New Roman"/>
          <w:color w:val="808080" w:themeColor="background1" w:themeShade="80"/>
          <w:sz w:val="24"/>
          <w:szCs w:val="24"/>
          <w:u w:val="single"/>
        </w:rPr>
        <w:t xml:space="preserve"> row </w:t>
      </w:r>
      <w:r w:rsidR="00A825F2" w:rsidRPr="00DC1E72">
        <w:rPr>
          <w:rFonts w:eastAsia="Times New Roman"/>
          <w:color w:val="808080" w:themeColor="background1" w:themeShade="80"/>
          <w:sz w:val="24"/>
          <w:szCs w:val="24"/>
          <w:u w:val="single"/>
        </w:rPr>
        <w:t>23</w:t>
      </w:r>
      <w:r w:rsidR="0043382A" w:rsidRPr="00DC1E72">
        <w:rPr>
          <w:rFonts w:eastAsia="Times New Roman"/>
          <w:color w:val="808080" w:themeColor="background1" w:themeShade="80"/>
          <w:sz w:val="24"/>
          <w:szCs w:val="24"/>
          <w:u w:val="single"/>
        </w:rPr>
        <w:t xml:space="preserve">, see page </w:t>
      </w:r>
      <w:r w:rsidR="00A825F2" w:rsidRPr="00DC1E72">
        <w:rPr>
          <w:rFonts w:eastAsia="Times New Roman"/>
          <w:color w:val="808080" w:themeColor="background1" w:themeShade="80"/>
          <w:sz w:val="24"/>
          <w:szCs w:val="24"/>
          <w:u w:val="single"/>
        </w:rPr>
        <w:t>16</w:t>
      </w:r>
      <w:r w:rsidR="0043382A" w:rsidRPr="00DC1E72">
        <w:rPr>
          <w:rFonts w:eastAsia="Times New Roman"/>
          <w:color w:val="808080" w:themeColor="background1" w:themeShade="80"/>
          <w:sz w:val="24"/>
          <w:szCs w:val="24"/>
          <w:u w:val="single"/>
        </w:rPr>
        <w:t xml:space="preserve"> row </w:t>
      </w:r>
      <w:r w:rsidR="00A825F2" w:rsidRPr="00DC1E72">
        <w:rPr>
          <w:rFonts w:eastAsia="Times New Roman"/>
          <w:color w:val="808080" w:themeColor="background1" w:themeShade="80"/>
          <w:sz w:val="24"/>
          <w:szCs w:val="24"/>
          <w:u w:val="single"/>
        </w:rPr>
        <w:t>41</w:t>
      </w:r>
      <w:r w:rsidR="00071E73" w:rsidRPr="00DC1E72">
        <w:rPr>
          <w:rFonts w:eastAsia="Times New Roman"/>
          <w:color w:val="808080" w:themeColor="background1" w:themeShade="80"/>
          <w:sz w:val="24"/>
          <w:szCs w:val="24"/>
          <w:u w:val="single"/>
        </w:rPr>
        <w:t>)</w:t>
      </w:r>
      <w:r w:rsidR="0043382A" w:rsidRPr="00DC1E72">
        <w:rPr>
          <w:rFonts w:eastAsia="Times New Roman"/>
          <w:color w:val="808080" w:themeColor="background1" w:themeShade="80"/>
          <w:sz w:val="24"/>
          <w:szCs w:val="24"/>
          <w:u w:val="single"/>
        </w:rPr>
        <w:t xml:space="preserve"> </w:t>
      </w:r>
    </w:p>
    <w:p w14:paraId="53B69E6B" w14:textId="77777777" w:rsidR="00E74318" w:rsidRDefault="000C2248" w:rsidP="000C2248">
      <w:pPr>
        <w:spacing w:after="240"/>
        <w:rPr>
          <w:ins w:id="124" w:author="Hout, Joanna in 't" w:date="2020-11-26T11:04:00Z"/>
          <w:rFonts w:ascii="Segoe UI" w:eastAsia="Times New Roman" w:hAnsi="Segoe UI" w:cs="Segoe UI"/>
          <w:color w:val="212121"/>
          <w:sz w:val="20"/>
          <w:szCs w:val="20"/>
          <w:shd w:val="clear" w:color="auto" w:fill="FFFFFF"/>
        </w:rPr>
      </w:pPr>
      <w:r>
        <w:rPr>
          <w:rFonts w:ascii="Segoe UI" w:eastAsia="Times New Roman" w:hAnsi="Segoe UI" w:cs="Segoe UI"/>
          <w:color w:val="212121"/>
          <w:sz w:val="20"/>
          <w:szCs w:val="20"/>
        </w:rPr>
        <w:br/>
      </w:r>
      <w:r>
        <w:rPr>
          <w:rFonts w:ascii="Segoe UI" w:eastAsia="Times New Roman" w:hAnsi="Segoe UI" w:cs="Segoe UI"/>
          <w:color w:val="212121"/>
          <w:sz w:val="20"/>
          <w:szCs w:val="20"/>
          <w:shd w:val="clear" w:color="auto" w:fill="FFFFFF"/>
        </w:rPr>
        <w:t>I hope these comments are constructive for the authors going forward.</w:t>
      </w:r>
      <w:r>
        <w:rPr>
          <w:rFonts w:ascii="Segoe UI" w:eastAsia="Times New Roman" w:hAnsi="Segoe UI" w:cs="Segoe UI"/>
          <w:color w:val="212121"/>
          <w:sz w:val="20"/>
          <w:szCs w:val="20"/>
        </w:rPr>
        <w:br/>
      </w:r>
    </w:p>
    <w:p w14:paraId="79A88898" w14:textId="1FE85141" w:rsidR="00EF35C9" w:rsidRDefault="000C2248" w:rsidP="000C2248">
      <w:pPr>
        <w:spacing w:after="240"/>
        <w:rPr>
          <w:rFonts w:ascii="Segoe UI" w:eastAsia="Times New Roman" w:hAnsi="Segoe UI" w:cs="Segoe UI"/>
          <w:color w:val="212121"/>
          <w:sz w:val="20"/>
          <w:szCs w:val="20"/>
          <w:shd w:val="clear" w:color="auto" w:fill="FFFFFF"/>
        </w:rPr>
      </w:pPr>
      <w:r>
        <w:rPr>
          <w:rFonts w:ascii="Segoe UI" w:eastAsia="Times New Roman" w:hAnsi="Segoe UI" w:cs="Segoe UI"/>
          <w:color w:val="212121"/>
          <w:sz w:val="20"/>
          <w:szCs w:val="20"/>
          <w:shd w:val="clear" w:color="auto" w:fill="FFFFFF"/>
        </w:rPr>
        <w:t>Reference List</w:t>
      </w:r>
      <w:r>
        <w:rPr>
          <w:rFonts w:ascii="Segoe UI" w:eastAsia="Times New Roman" w:hAnsi="Segoe UI" w:cs="Segoe UI"/>
          <w:color w:val="212121"/>
          <w:sz w:val="20"/>
          <w:szCs w:val="20"/>
        </w:rPr>
        <w:br/>
      </w:r>
      <w:del w:id="125" w:author="Hout, Joanna in 't" w:date="2020-11-26T11:05:00Z">
        <w:r w:rsidDel="00E74318">
          <w:rPr>
            <w:rFonts w:ascii="Segoe UI" w:eastAsia="Times New Roman" w:hAnsi="Segoe UI" w:cs="Segoe UI"/>
            <w:color w:val="212121"/>
            <w:sz w:val="20"/>
            <w:szCs w:val="20"/>
          </w:rPr>
          <w:br/>
        </w:r>
      </w:del>
      <w:r>
        <w:rPr>
          <w:rFonts w:ascii="Segoe UI" w:eastAsia="Times New Roman" w:hAnsi="Segoe UI" w:cs="Segoe UI"/>
          <w:color w:val="212121"/>
          <w:sz w:val="20"/>
          <w:szCs w:val="20"/>
          <w:shd w:val="clear" w:color="auto" w:fill="FFFFFF"/>
        </w:rPr>
        <w:t xml:space="preserve">1. </w:t>
      </w:r>
      <w:proofErr w:type="spellStart"/>
      <w:r>
        <w:rPr>
          <w:rFonts w:ascii="Segoe UI" w:eastAsia="Times New Roman" w:hAnsi="Segoe UI" w:cs="Segoe UI"/>
          <w:color w:val="212121"/>
          <w:sz w:val="20"/>
          <w:szCs w:val="20"/>
          <w:shd w:val="clear" w:color="auto" w:fill="FFFFFF"/>
        </w:rPr>
        <w:t>Gasparrini</w:t>
      </w:r>
      <w:proofErr w:type="spellEnd"/>
      <w:r>
        <w:rPr>
          <w:rFonts w:ascii="Segoe UI" w:eastAsia="Times New Roman" w:hAnsi="Segoe UI" w:cs="Segoe UI"/>
          <w:color w:val="212121"/>
          <w:sz w:val="20"/>
          <w:szCs w:val="20"/>
          <w:shd w:val="clear" w:color="auto" w:fill="FFFFFF"/>
        </w:rPr>
        <w:t xml:space="preserve"> A, Armstrong B, Kenward MG. Multivariate meta-analysis for non-linear and other multi-parameter associations. Stat Med </w:t>
      </w:r>
      <w:proofErr w:type="gramStart"/>
      <w:r>
        <w:rPr>
          <w:rFonts w:ascii="Segoe UI" w:eastAsia="Times New Roman" w:hAnsi="Segoe UI" w:cs="Segoe UI"/>
          <w:color w:val="212121"/>
          <w:sz w:val="20"/>
          <w:szCs w:val="20"/>
          <w:shd w:val="clear" w:color="auto" w:fill="FFFFFF"/>
        </w:rPr>
        <w:t>2012;31:3821</w:t>
      </w:r>
      <w:proofErr w:type="gramEnd"/>
      <w:r>
        <w:rPr>
          <w:rFonts w:ascii="Segoe UI" w:eastAsia="Times New Roman" w:hAnsi="Segoe UI" w:cs="Segoe UI"/>
          <w:color w:val="212121"/>
          <w:sz w:val="20"/>
          <w:szCs w:val="20"/>
          <w:shd w:val="clear" w:color="auto" w:fill="FFFFFF"/>
        </w:rPr>
        <w:t>-39. </w:t>
      </w:r>
      <w:r>
        <w:rPr>
          <w:rFonts w:ascii="Segoe UI" w:eastAsia="Times New Roman" w:hAnsi="Segoe UI" w:cs="Segoe UI"/>
          <w:color w:val="212121"/>
          <w:sz w:val="20"/>
          <w:szCs w:val="20"/>
        </w:rPr>
        <w:br/>
      </w:r>
      <w:r>
        <w:rPr>
          <w:rFonts w:ascii="Segoe UI" w:eastAsia="Times New Roman" w:hAnsi="Segoe UI" w:cs="Segoe UI"/>
          <w:color w:val="212121"/>
          <w:sz w:val="20"/>
          <w:szCs w:val="20"/>
          <w:shd w:val="clear" w:color="auto" w:fill="FFFFFF"/>
        </w:rPr>
        <w:t xml:space="preserve">2. </w:t>
      </w:r>
      <w:proofErr w:type="spellStart"/>
      <w:r>
        <w:rPr>
          <w:rFonts w:ascii="Segoe UI" w:eastAsia="Times New Roman" w:hAnsi="Segoe UI" w:cs="Segoe UI"/>
          <w:color w:val="212121"/>
          <w:sz w:val="20"/>
          <w:szCs w:val="20"/>
          <w:shd w:val="clear" w:color="auto" w:fill="FFFFFF"/>
        </w:rPr>
        <w:t>Gasparrini</w:t>
      </w:r>
      <w:proofErr w:type="spellEnd"/>
      <w:r>
        <w:rPr>
          <w:rFonts w:ascii="Segoe UI" w:eastAsia="Times New Roman" w:hAnsi="Segoe UI" w:cs="Segoe UI"/>
          <w:color w:val="212121"/>
          <w:sz w:val="20"/>
          <w:szCs w:val="20"/>
          <w:shd w:val="clear" w:color="auto" w:fill="FFFFFF"/>
        </w:rPr>
        <w:t xml:space="preserve"> A, Armstrong B. Multivariate meta-analysis: A method to summarize non-linear associations. Stat Med </w:t>
      </w:r>
      <w:proofErr w:type="gramStart"/>
      <w:r>
        <w:rPr>
          <w:rFonts w:ascii="Segoe UI" w:eastAsia="Times New Roman" w:hAnsi="Segoe UI" w:cs="Segoe UI"/>
          <w:color w:val="212121"/>
          <w:sz w:val="20"/>
          <w:szCs w:val="20"/>
          <w:shd w:val="clear" w:color="auto" w:fill="FFFFFF"/>
        </w:rPr>
        <w:t>2011;30:2504</w:t>
      </w:r>
      <w:proofErr w:type="gramEnd"/>
      <w:r>
        <w:rPr>
          <w:rFonts w:ascii="Segoe UI" w:eastAsia="Times New Roman" w:hAnsi="Segoe UI" w:cs="Segoe UI"/>
          <w:color w:val="212121"/>
          <w:sz w:val="20"/>
          <w:szCs w:val="20"/>
          <w:shd w:val="clear" w:color="auto" w:fill="FFFFFF"/>
        </w:rPr>
        <w:t>-06.</w:t>
      </w:r>
      <w:r>
        <w:rPr>
          <w:rFonts w:ascii="Segoe UI" w:eastAsia="Times New Roman" w:hAnsi="Segoe UI" w:cs="Segoe UI"/>
          <w:color w:val="212121"/>
          <w:sz w:val="20"/>
          <w:szCs w:val="20"/>
        </w:rPr>
        <w:br/>
      </w:r>
      <w:r>
        <w:rPr>
          <w:rFonts w:ascii="Segoe UI" w:eastAsia="Times New Roman" w:hAnsi="Segoe UI" w:cs="Segoe UI"/>
          <w:color w:val="212121"/>
          <w:sz w:val="20"/>
          <w:szCs w:val="20"/>
          <w:shd w:val="clear" w:color="auto" w:fill="FFFFFF"/>
        </w:rPr>
        <w:t xml:space="preserve">3. Riley RD, </w:t>
      </w:r>
      <w:proofErr w:type="spellStart"/>
      <w:r>
        <w:rPr>
          <w:rFonts w:ascii="Segoe UI" w:eastAsia="Times New Roman" w:hAnsi="Segoe UI" w:cs="Segoe UI"/>
          <w:color w:val="212121"/>
          <w:sz w:val="20"/>
          <w:szCs w:val="20"/>
          <w:shd w:val="clear" w:color="auto" w:fill="FFFFFF"/>
        </w:rPr>
        <w:t>Debray</w:t>
      </w:r>
      <w:proofErr w:type="spellEnd"/>
      <w:r>
        <w:rPr>
          <w:rFonts w:ascii="Segoe UI" w:eastAsia="Times New Roman" w:hAnsi="Segoe UI" w:cs="Segoe UI"/>
          <w:color w:val="212121"/>
          <w:sz w:val="20"/>
          <w:szCs w:val="20"/>
          <w:shd w:val="clear" w:color="auto" w:fill="FFFFFF"/>
        </w:rPr>
        <w:t xml:space="preserve"> TPA, Fisher D, et al. Individual participant data meta-analysis to examine interactions between treatment effect and participant-level covariates: Statistical recommendations for conduct and planning. Stat Med 2020;39(15):2115-37.</w:t>
      </w:r>
      <w:r>
        <w:rPr>
          <w:rFonts w:ascii="Segoe UI" w:eastAsia="Times New Roman" w:hAnsi="Segoe UI" w:cs="Segoe UI"/>
          <w:color w:val="212121"/>
          <w:sz w:val="20"/>
          <w:szCs w:val="20"/>
        </w:rPr>
        <w:br/>
      </w:r>
      <w:r>
        <w:rPr>
          <w:rFonts w:ascii="Segoe UI" w:eastAsia="Times New Roman" w:hAnsi="Segoe UI" w:cs="Segoe UI"/>
          <w:color w:val="212121"/>
          <w:sz w:val="20"/>
          <w:szCs w:val="20"/>
          <w:shd w:val="clear" w:color="auto" w:fill="FFFFFF"/>
        </w:rPr>
        <w:t xml:space="preserve">4. White IR, </w:t>
      </w:r>
      <w:proofErr w:type="spellStart"/>
      <w:r>
        <w:rPr>
          <w:rFonts w:ascii="Segoe UI" w:eastAsia="Times New Roman" w:hAnsi="Segoe UI" w:cs="Segoe UI"/>
          <w:color w:val="212121"/>
          <w:sz w:val="20"/>
          <w:szCs w:val="20"/>
          <w:shd w:val="clear" w:color="auto" w:fill="FFFFFF"/>
        </w:rPr>
        <w:t>Kaptoge</w:t>
      </w:r>
      <w:proofErr w:type="spellEnd"/>
      <w:r>
        <w:rPr>
          <w:rFonts w:ascii="Segoe UI" w:eastAsia="Times New Roman" w:hAnsi="Segoe UI" w:cs="Segoe UI"/>
          <w:color w:val="212121"/>
          <w:sz w:val="20"/>
          <w:szCs w:val="20"/>
          <w:shd w:val="clear" w:color="auto" w:fill="FFFFFF"/>
        </w:rPr>
        <w:t xml:space="preserve"> S, Royston P, et al. Meta-analysis of non-linear exposure-outcome relationships </w:t>
      </w:r>
      <w:r>
        <w:rPr>
          <w:rFonts w:ascii="Segoe UI" w:eastAsia="Times New Roman" w:hAnsi="Segoe UI" w:cs="Segoe UI"/>
          <w:color w:val="212121"/>
          <w:sz w:val="20"/>
          <w:szCs w:val="20"/>
          <w:shd w:val="clear" w:color="auto" w:fill="FFFFFF"/>
        </w:rPr>
        <w:lastRenderedPageBreak/>
        <w:t>using individual participant data: A comparison of two methods. Stat Med 2019;38(3):326-38.</w:t>
      </w:r>
      <w:r>
        <w:rPr>
          <w:rFonts w:ascii="Segoe UI" w:eastAsia="Times New Roman" w:hAnsi="Segoe UI" w:cs="Segoe UI"/>
          <w:color w:val="212121"/>
          <w:sz w:val="20"/>
          <w:szCs w:val="20"/>
        </w:rPr>
        <w:br/>
      </w:r>
      <w:r>
        <w:rPr>
          <w:rFonts w:eastAsia="Times New Roman"/>
          <w:color w:val="4BA524"/>
          <w:sz w:val="24"/>
          <w:szCs w:val="24"/>
        </w:rPr>
        <w:br/>
      </w:r>
      <w:r>
        <w:rPr>
          <w:rFonts w:ascii="Segoe UI" w:eastAsia="Times New Roman" w:hAnsi="Segoe UI" w:cs="Segoe UI"/>
          <w:color w:val="212121"/>
          <w:sz w:val="20"/>
          <w:szCs w:val="20"/>
        </w:rPr>
        <w:br/>
      </w:r>
      <w:r w:rsidRPr="002E59CB">
        <w:rPr>
          <w:rFonts w:ascii="Segoe UI" w:eastAsia="Times New Roman" w:hAnsi="Segoe UI" w:cs="Segoe UI"/>
          <w:b/>
          <w:bCs/>
          <w:color w:val="212121"/>
          <w:sz w:val="24"/>
          <w:szCs w:val="24"/>
          <w:shd w:val="clear" w:color="auto" w:fill="FFFFFF"/>
        </w:rPr>
        <w:t>Reviewer: 2</w:t>
      </w:r>
      <w:r w:rsidRPr="002E59CB">
        <w:rPr>
          <w:rFonts w:ascii="Segoe UI" w:eastAsia="Times New Roman" w:hAnsi="Segoe UI" w:cs="Segoe UI"/>
          <w:b/>
          <w:bCs/>
          <w:color w:val="212121"/>
          <w:sz w:val="24"/>
          <w:szCs w:val="24"/>
        </w:rPr>
        <w:br/>
      </w:r>
      <w:r>
        <w:rPr>
          <w:rFonts w:ascii="Segoe UI" w:eastAsia="Times New Roman" w:hAnsi="Segoe UI" w:cs="Segoe UI"/>
          <w:color w:val="212121"/>
          <w:sz w:val="20"/>
          <w:szCs w:val="20"/>
        </w:rPr>
        <w:br/>
      </w:r>
      <w:r>
        <w:rPr>
          <w:rFonts w:ascii="Segoe UI" w:eastAsia="Times New Roman" w:hAnsi="Segoe UI" w:cs="Segoe UI"/>
          <w:color w:val="212121"/>
          <w:sz w:val="20"/>
          <w:szCs w:val="20"/>
          <w:shd w:val="clear" w:color="auto" w:fill="FFFFFF"/>
        </w:rPr>
        <w:t>Comments to the Author</w:t>
      </w:r>
      <w:r>
        <w:rPr>
          <w:rFonts w:ascii="Segoe UI" w:eastAsia="Times New Roman" w:hAnsi="Segoe UI" w:cs="Segoe UI"/>
          <w:color w:val="212121"/>
          <w:sz w:val="20"/>
          <w:szCs w:val="20"/>
        </w:rPr>
        <w:br/>
      </w:r>
      <w:r>
        <w:rPr>
          <w:rFonts w:ascii="Segoe UI" w:eastAsia="Times New Roman" w:hAnsi="Segoe UI" w:cs="Segoe UI"/>
          <w:color w:val="212121"/>
          <w:sz w:val="20"/>
          <w:szCs w:val="20"/>
          <w:shd w:val="clear" w:color="auto" w:fill="FFFFFF"/>
        </w:rPr>
        <w:t>Your topic is highly relevant and you propose a new combination of the three parts</w:t>
      </w:r>
      <w:r>
        <w:rPr>
          <w:rFonts w:ascii="Segoe UI" w:eastAsia="Times New Roman" w:hAnsi="Segoe UI" w:cs="Segoe UI"/>
          <w:color w:val="212121"/>
          <w:sz w:val="20"/>
          <w:szCs w:val="20"/>
        </w:rPr>
        <w:br/>
      </w:r>
      <w:r>
        <w:rPr>
          <w:rFonts w:ascii="Segoe UI" w:eastAsia="Times New Roman" w:hAnsi="Segoe UI" w:cs="Segoe UI"/>
          <w:color w:val="212121"/>
          <w:sz w:val="20"/>
          <w:szCs w:val="20"/>
          <w:shd w:val="clear" w:color="auto" w:fill="FFFFFF"/>
        </w:rPr>
        <w:t>1.      Modelling continuous variables</w:t>
      </w:r>
      <w:r>
        <w:rPr>
          <w:rFonts w:ascii="Segoe UI" w:eastAsia="Times New Roman" w:hAnsi="Segoe UI" w:cs="Segoe UI"/>
          <w:color w:val="212121"/>
          <w:sz w:val="20"/>
          <w:szCs w:val="20"/>
        </w:rPr>
        <w:br/>
      </w:r>
      <w:r>
        <w:rPr>
          <w:rFonts w:ascii="Segoe UI" w:eastAsia="Times New Roman" w:hAnsi="Segoe UI" w:cs="Segoe UI"/>
          <w:color w:val="212121"/>
          <w:sz w:val="20"/>
          <w:szCs w:val="20"/>
          <w:shd w:val="clear" w:color="auto" w:fill="FFFFFF"/>
        </w:rPr>
        <w:t>2.      Estimating treatment effect differences for a continuous variable</w:t>
      </w:r>
      <w:r>
        <w:rPr>
          <w:rFonts w:ascii="Segoe UI" w:eastAsia="Times New Roman" w:hAnsi="Segoe UI" w:cs="Segoe UI"/>
          <w:color w:val="212121"/>
          <w:sz w:val="20"/>
          <w:szCs w:val="20"/>
        </w:rPr>
        <w:br/>
      </w:r>
      <w:r>
        <w:rPr>
          <w:rFonts w:ascii="Segoe UI" w:eastAsia="Times New Roman" w:hAnsi="Segoe UI" w:cs="Segoe UI"/>
          <w:color w:val="212121"/>
          <w:sz w:val="20"/>
          <w:szCs w:val="20"/>
          <w:shd w:val="clear" w:color="auto" w:fill="FFFFFF"/>
        </w:rPr>
        <w:t>3.      Conducting an IPD meta-analysis for functions</w:t>
      </w:r>
    </w:p>
    <w:p w14:paraId="2C73A329" w14:textId="4FC02AC1" w:rsidR="000C2248" w:rsidRDefault="000C2248" w:rsidP="00B21F7A">
      <w:pPr>
        <w:spacing w:after="240"/>
        <w:ind w:left="720"/>
        <w:rPr>
          <w:rFonts w:ascii="Segoe UI" w:eastAsia="Times New Roman" w:hAnsi="Segoe UI" w:cs="Segoe UI"/>
          <w:color w:val="212121"/>
          <w:sz w:val="20"/>
          <w:szCs w:val="20"/>
          <w:shd w:val="clear" w:color="auto" w:fill="FFFFFF"/>
        </w:rPr>
      </w:pPr>
      <w:r>
        <w:rPr>
          <w:rFonts w:ascii="Segoe UI" w:eastAsia="Times New Roman" w:hAnsi="Segoe UI" w:cs="Segoe UI"/>
          <w:color w:val="212121"/>
          <w:sz w:val="20"/>
          <w:szCs w:val="20"/>
        </w:rPr>
        <w:br/>
      </w:r>
      <w:r>
        <w:rPr>
          <w:rFonts w:ascii="Segoe UI" w:eastAsia="Times New Roman" w:hAnsi="Segoe UI" w:cs="Segoe UI"/>
          <w:color w:val="212121"/>
          <w:sz w:val="20"/>
          <w:szCs w:val="20"/>
          <w:shd w:val="clear" w:color="auto" w:fill="FFFFFF"/>
        </w:rPr>
        <w:t>For the first part you propose to use splines and the paper concentrates on spline modelling. Approaches based on subpopulation treatment effect pattern plots (Wang et al., 2016) and fractional polynomials (</w:t>
      </w:r>
      <w:commentRangeStart w:id="126"/>
      <w:proofErr w:type="spellStart"/>
      <w:r w:rsidRPr="002E59CB">
        <w:rPr>
          <w:rFonts w:ascii="Segoe UI" w:eastAsia="Times New Roman" w:hAnsi="Segoe UI" w:cs="Segoe UI"/>
          <w:color w:val="212121"/>
          <w:sz w:val="20"/>
          <w:szCs w:val="20"/>
          <w:highlight w:val="yellow"/>
          <w:shd w:val="clear" w:color="auto" w:fill="FFFFFF"/>
        </w:rPr>
        <w:t>Kasenda</w:t>
      </w:r>
      <w:proofErr w:type="spellEnd"/>
      <w:r>
        <w:rPr>
          <w:rFonts w:ascii="Segoe UI" w:eastAsia="Times New Roman" w:hAnsi="Segoe UI" w:cs="Segoe UI"/>
          <w:color w:val="212121"/>
          <w:sz w:val="20"/>
          <w:szCs w:val="20"/>
          <w:shd w:val="clear" w:color="auto" w:fill="FFFFFF"/>
        </w:rPr>
        <w:t xml:space="preserve"> </w:t>
      </w:r>
      <w:commentRangeEnd w:id="126"/>
      <w:r w:rsidR="00E07518">
        <w:rPr>
          <w:rStyle w:val="CommentReference"/>
        </w:rPr>
        <w:commentReference w:id="126"/>
      </w:r>
      <w:r>
        <w:rPr>
          <w:rFonts w:ascii="Segoe UI" w:eastAsia="Times New Roman" w:hAnsi="Segoe UI" w:cs="Segoe UI"/>
          <w:color w:val="212121"/>
          <w:sz w:val="20"/>
          <w:szCs w:val="20"/>
          <w:shd w:val="clear" w:color="auto" w:fill="FFFFFF"/>
        </w:rPr>
        <w:t>et al., 2016, DOI: 10.1136/bmjopen-2016-011148) are published. The latter paper is not mentioned.</w:t>
      </w:r>
    </w:p>
    <w:p w14:paraId="1A351F68" w14:textId="238EDD5E" w:rsidR="00C02F43" w:rsidRPr="00EF35C9" w:rsidRDefault="00D522E1" w:rsidP="00081B4B">
      <w:pPr>
        <w:spacing w:after="240"/>
        <w:ind w:left="720"/>
        <w:rPr>
          <w:rFonts w:ascii="Segoe UI" w:eastAsia="Times New Roman" w:hAnsi="Segoe UI" w:cs="Segoe UI"/>
          <w:color w:val="212121"/>
          <w:sz w:val="20"/>
          <w:szCs w:val="20"/>
          <w:shd w:val="clear" w:color="auto" w:fill="FFFFFF"/>
        </w:rPr>
      </w:pPr>
      <w:r>
        <w:rPr>
          <w:rFonts w:eastAsia="Times New Roman"/>
          <w:color w:val="808080" w:themeColor="background1" w:themeShade="80"/>
          <w:sz w:val="24"/>
          <w:szCs w:val="24"/>
          <w:u w:val="single"/>
          <w:lang w:val="en-GB"/>
        </w:rPr>
        <w:t>Thank you for pointing this out. We</w:t>
      </w:r>
      <w:r w:rsidR="00C02F43" w:rsidRPr="00445CC5">
        <w:rPr>
          <w:rFonts w:eastAsia="Times New Roman"/>
          <w:color w:val="808080" w:themeColor="background1" w:themeShade="80"/>
          <w:sz w:val="24"/>
          <w:szCs w:val="24"/>
          <w:u w:val="single"/>
        </w:rPr>
        <w:t xml:space="preserve"> </w:t>
      </w:r>
      <w:r w:rsidR="00C02F43">
        <w:rPr>
          <w:rFonts w:eastAsia="Times New Roman"/>
          <w:color w:val="808080" w:themeColor="background1" w:themeShade="80"/>
          <w:sz w:val="24"/>
          <w:szCs w:val="24"/>
          <w:u w:val="single"/>
        </w:rPr>
        <w:t xml:space="preserve">added </w:t>
      </w:r>
      <w:r w:rsidR="005A3F2E">
        <w:rPr>
          <w:rFonts w:eastAsia="Times New Roman"/>
          <w:color w:val="808080" w:themeColor="background1" w:themeShade="80"/>
          <w:sz w:val="24"/>
          <w:szCs w:val="24"/>
          <w:u w:val="single"/>
        </w:rPr>
        <w:t xml:space="preserve">the </w:t>
      </w:r>
      <w:proofErr w:type="spellStart"/>
      <w:r w:rsidR="00C02F43">
        <w:rPr>
          <w:rFonts w:eastAsia="Times New Roman"/>
          <w:color w:val="808080" w:themeColor="background1" w:themeShade="80"/>
          <w:sz w:val="24"/>
          <w:szCs w:val="24"/>
          <w:u w:val="single"/>
        </w:rPr>
        <w:t>Kasenda</w:t>
      </w:r>
      <w:proofErr w:type="spellEnd"/>
      <w:r w:rsidR="00C02F43">
        <w:rPr>
          <w:rFonts w:eastAsia="Times New Roman"/>
          <w:color w:val="808080" w:themeColor="background1" w:themeShade="80"/>
          <w:sz w:val="24"/>
          <w:szCs w:val="24"/>
          <w:u w:val="single"/>
        </w:rPr>
        <w:t xml:space="preserve"> paper.</w:t>
      </w:r>
      <w:r w:rsidR="00696D02">
        <w:rPr>
          <w:rFonts w:eastAsia="Times New Roman"/>
          <w:color w:val="808080" w:themeColor="background1" w:themeShade="80"/>
          <w:sz w:val="24"/>
          <w:szCs w:val="24"/>
          <w:u w:val="single"/>
        </w:rPr>
        <w:t xml:space="preserve"> See </w:t>
      </w:r>
      <w:r w:rsidR="00487CE1">
        <w:rPr>
          <w:rFonts w:eastAsia="Times New Roman"/>
          <w:color w:val="808080" w:themeColor="background1" w:themeShade="80"/>
          <w:sz w:val="24"/>
          <w:szCs w:val="24"/>
          <w:u w:val="single"/>
        </w:rPr>
        <w:t>reference 16</w:t>
      </w:r>
      <w:r w:rsidR="00AF35DA">
        <w:rPr>
          <w:rFonts w:eastAsia="Times New Roman"/>
          <w:color w:val="808080" w:themeColor="background1" w:themeShade="80"/>
          <w:sz w:val="24"/>
          <w:szCs w:val="24"/>
          <w:u w:val="single"/>
        </w:rPr>
        <w:t xml:space="preserve"> in page 20</w:t>
      </w:r>
    </w:p>
    <w:p w14:paraId="0A1FD748" w14:textId="77777777" w:rsidR="00072679" w:rsidRDefault="000C2248" w:rsidP="00072679">
      <w:pPr>
        <w:numPr>
          <w:ilvl w:val="0"/>
          <w:numId w:val="2"/>
        </w:numPr>
        <w:spacing w:before="100" w:beforeAutospacing="1" w:after="100" w:afterAutospacing="1"/>
        <w:rPr>
          <w:rFonts w:eastAsia="Times New Roman"/>
          <w:color w:val="000000"/>
          <w:sz w:val="24"/>
          <w:szCs w:val="24"/>
        </w:rPr>
      </w:pPr>
      <w:r>
        <w:rPr>
          <w:rFonts w:ascii="Segoe UI" w:eastAsia="Times New Roman" w:hAnsi="Segoe UI" w:cs="Segoe UI"/>
          <w:color w:val="212121"/>
          <w:sz w:val="20"/>
          <w:szCs w:val="20"/>
          <w:shd w:val="clear" w:color="auto" w:fill="FFFFFF"/>
        </w:rPr>
        <w:t xml:space="preserve">The paper has several weaknesses. It is dominated by </w:t>
      </w:r>
      <w:r w:rsidRPr="00E82ECD">
        <w:rPr>
          <w:rFonts w:ascii="Segoe UI" w:eastAsia="Times New Roman" w:hAnsi="Segoe UI" w:cs="Segoe UI"/>
          <w:color w:val="212121"/>
          <w:sz w:val="20"/>
          <w:szCs w:val="20"/>
          <w:shd w:val="clear" w:color="auto" w:fill="FFFFFF"/>
        </w:rPr>
        <w:t>lengthy and detailed explanations</w:t>
      </w:r>
      <w:r>
        <w:rPr>
          <w:rFonts w:ascii="Segoe UI" w:eastAsia="Times New Roman" w:hAnsi="Segoe UI" w:cs="Segoe UI"/>
          <w:color w:val="212121"/>
          <w:sz w:val="20"/>
          <w:szCs w:val="20"/>
          <w:shd w:val="clear" w:color="auto" w:fill="FFFFFF"/>
        </w:rPr>
        <w:t xml:space="preserve"> of various spline approaches (chap 4 has more than 6 pages) whereas the other issues are brief. What do we gain from all the spline formulas and the text? ​ </w:t>
      </w:r>
    </w:p>
    <w:p w14:paraId="177A673B" w14:textId="0A7327B6" w:rsidR="00C02F43" w:rsidRDefault="00A41B65" w:rsidP="00072679">
      <w:pPr>
        <w:spacing w:before="100" w:beforeAutospacing="1" w:after="100" w:afterAutospacing="1"/>
        <w:ind w:left="720"/>
        <w:rPr>
          <w:rFonts w:eastAsia="Times New Roman"/>
          <w:color w:val="808080" w:themeColor="background1" w:themeShade="80"/>
          <w:sz w:val="24"/>
          <w:szCs w:val="24"/>
          <w:u w:val="single"/>
        </w:rPr>
      </w:pPr>
      <w:r w:rsidRPr="00914C5F">
        <w:rPr>
          <w:rFonts w:eastAsia="Times New Roman"/>
          <w:color w:val="808080" w:themeColor="background1" w:themeShade="80"/>
          <w:sz w:val="24"/>
          <w:szCs w:val="24"/>
          <w:u w:val="single"/>
        </w:rPr>
        <w:t xml:space="preserve">Thank you for this suggestion. </w:t>
      </w:r>
      <w:r w:rsidR="007373D9" w:rsidRPr="00914C5F">
        <w:rPr>
          <w:rFonts w:eastAsia="Times New Roman"/>
          <w:color w:val="808080" w:themeColor="background1" w:themeShade="80"/>
          <w:sz w:val="24"/>
          <w:szCs w:val="24"/>
          <w:u w:val="single"/>
        </w:rPr>
        <w:t xml:space="preserve">We moved a great part of the </w:t>
      </w:r>
      <w:r w:rsidR="00960FCD" w:rsidRPr="00914C5F">
        <w:rPr>
          <w:rFonts w:eastAsia="Times New Roman"/>
          <w:color w:val="808080" w:themeColor="background1" w:themeShade="80"/>
          <w:sz w:val="24"/>
          <w:szCs w:val="24"/>
          <w:u w:val="single"/>
        </w:rPr>
        <w:t xml:space="preserve">splines section </w:t>
      </w:r>
      <w:r w:rsidR="007373D9" w:rsidRPr="00914C5F">
        <w:rPr>
          <w:rFonts w:eastAsia="Times New Roman"/>
          <w:color w:val="808080" w:themeColor="background1" w:themeShade="80"/>
          <w:sz w:val="24"/>
          <w:szCs w:val="24"/>
          <w:u w:val="single"/>
        </w:rPr>
        <w:t>to the appendix</w:t>
      </w:r>
      <w:r w:rsidR="007555D4" w:rsidRPr="00914C5F">
        <w:rPr>
          <w:rFonts w:eastAsia="Times New Roman"/>
          <w:color w:val="808080" w:themeColor="background1" w:themeShade="80"/>
          <w:sz w:val="24"/>
          <w:szCs w:val="24"/>
          <w:u w:val="single"/>
        </w:rPr>
        <w:t>.</w:t>
      </w:r>
      <w:r w:rsidR="007555D4">
        <w:rPr>
          <w:rFonts w:eastAsia="Times New Roman"/>
          <w:color w:val="808080" w:themeColor="background1" w:themeShade="80"/>
          <w:sz w:val="24"/>
          <w:szCs w:val="24"/>
          <w:u w:val="single"/>
        </w:rPr>
        <w:t xml:space="preserve"> </w:t>
      </w:r>
      <w:r w:rsidR="00997EB6">
        <w:rPr>
          <w:rFonts w:eastAsia="Times New Roman"/>
          <w:color w:val="808080" w:themeColor="background1" w:themeShade="80"/>
          <w:sz w:val="24"/>
          <w:szCs w:val="24"/>
          <w:u w:val="single"/>
        </w:rPr>
        <w:t>In the current version</w:t>
      </w:r>
      <w:r w:rsidR="002A2468">
        <w:rPr>
          <w:rFonts w:eastAsia="Times New Roman"/>
          <w:color w:val="808080" w:themeColor="background1" w:themeShade="80"/>
          <w:sz w:val="24"/>
          <w:szCs w:val="24"/>
          <w:u w:val="single"/>
        </w:rPr>
        <w:t>,</w:t>
      </w:r>
      <w:r w:rsidR="00997EB6">
        <w:rPr>
          <w:rFonts w:eastAsia="Times New Roman"/>
          <w:color w:val="808080" w:themeColor="background1" w:themeShade="80"/>
          <w:sz w:val="24"/>
          <w:szCs w:val="24"/>
          <w:u w:val="single"/>
        </w:rPr>
        <w:t xml:space="preserve"> we </w:t>
      </w:r>
      <w:r w:rsidR="005817DC">
        <w:rPr>
          <w:rFonts w:eastAsia="Times New Roman"/>
          <w:color w:val="808080" w:themeColor="background1" w:themeShade="80"/>
          <w:sz w:val="24"/>
          <w:szCs w:val="24"/>
          <w:u w:val="single"/>
        </w:rPr>
        <w:t xml:space="preserve">kept </w:t>
      </w:r>
      <w:del w:id="127" w:author="Hout, Joanna in 't" w:date="2020-11-26T11:07:00Z">
        <w:r w:rsidR="005817DC" w:rsidDel="007B4E94">
          <w:rPr>
            <w:rFonts w:eastAsia="Times New Roman"/>
            <w:color w:val="808080" w:themeColor="background1" w:themeShade="80"/>
            <w:sz w:val="24"/>
            <w:szCs w:val="24"/>
            <w:u w:val="single"/>
          </w:rPr>
          <w:delText xml:space="preserve">2 </w:delText>
        </w:r>
      </w:del>
      <w:ins w:id="128" w:author="Hout, Joanna in 't" w:date="2020-11-26T11:07:00Z">
        <w:r w:rsidR="007B4E94">
          <w:rPr>
            <w:rFonts w:eastAsia="Times New Roman"/>
            <w:color w:val="808080" w:themeColor="background1" w:themeShade="80"/>
            <w:sz w:val="24"/>
            <w:szCs w:val="24"/>
            <w:u w:val="single"/>
          </w:rPr>
          <w:t xml:space="preserve">two </w:t>
        </w:r>
      </w:ins>
      <w:r w:rsidR="005817DC">
        <w:rPr>
          <w:rFonts w:eastAsia="Times New Roman"/>
          <w:color w:val="808080" w:themeColor="background1" w:themeShade="80"/>
          <w:sz w:val="24"/>
          <w:szCs w:val="24"/>
          <w:u w:val="single"/>
        </w:rPr>
        <w:t>paragraphs t</w:t>
      </w:r>
      <w:r w:rsidR="00631FDA">
        <w:rPr>
          <w:rFonts w:eastAsia="Times New Roman"/>
          <w:color w:val="808080" w:themeColor="background1" w:themeShade="80"/>
          <w:sz w:val="24"/>
          <w:szCs w:val="24"/>
          <w:u w:val="single"/>
        </w:rPr>
        <w:t xml:space="preserve">hat </w:t>
      </w:r>
      <w:r w:rsidR="00AB75F5">
        <w:rPr>
          <w:rFonts w:eastAsia="Times New Roman"/>
          <w:color w:val="808080" w:themeColor="background1" w:themeShade="80"/>
          <w:sz w:val="24"/>
          <w:szCs w:val="24"/>
          <w:u w:val="single"/>
        </w:rPr>
        <w:t xml:space="preserve">shortly describe each </w:t>
      </w:r>
      <w:r w:rsidR="00354727">
        <w:rPr>
          <w:rFonts w:eastAsia="Times New Roman"/>
          <w:color w:val="808080" w:themeColor="background1" w:themeShade="80"/>
          <w:sz w:val="24"/>
          <w:szCs w:val="24"/>
          <w:u w:val="single"/>
        </w:rPr>
        <w:t xml:space="preserve">spline method and </w:t>
      </w:r>
      <w:del w:id="129" w:author="Hout, Joanna in 't" w:date="2020-11-26T11:07:00Z">
        <w:r w:rsidR="00354727" w:rsidDel="007B4E94">
          <w:rPr>
            <w:rFonts w:eastAsia="Times New Roman"/>
            <w:color w:val="808080" w:themeColor="background1" w:themeShade="80"/>
            <w:sz w:val="24"/>
            <w:szCs w:val="24"/>
            <w:u w:val="single"/>
          </w:rPr>
          <w:delText xml:space="preserve">1 </w:delText>
        </w:r>
      </w:del>
      <w:ins w:id="130" w:author="Hout, Joanna in 't" w:date="2020-11-26T11:07:00Z">
        <w:r w:rsidR="007B4E94">
          <w:rPr>
            <w:rFonts w:eastAsia="Times New Roman"/>
            <w:color w:val="808080" w:themeColor="background1" w:themeShade="80"/>
            <w:sz w:val="24"/>
            <w:szCs w:val="24"/>
            <w:u w:val="single"/>
          </w:rPr>
          <w:t xml:space="preserve">one </w:t>
        </w:r>
      </w:ins>
      <w:r w:rsidR="00354727">
        <w:rPr>
          <w:rFonts w:eastAsia="Times New Roman"/>
          <w:color w:val="808080" w:themeColor="background1" w:themeShade="80"/>
          <w:sz w:val="24"/>
          <w:szCs w:val="24"/>
          <w:u w:val="single"/>
        </w:rPr>
        <w:t>paragraph the describes the specifications we used in the illustrative examples.</w:t>
      </w:r>
      <w:r w:rsidR="00BA060B">
        <w:rPr>
          <w:rFonts w:eastAsia="Times New Roman"/>
          <w:color w:val="808080" w:themeColor="background1" w:themeShade="80"/>
          <w:sz w:val="24"/>
          <w:szCs w:val="24"/>
          <w:u w:val="single"/>
        </w:rPr>
        <w:t xml:space="preserve"> See section 4</w:t>
      </w:r>
      <w:r w:rsidR="009A0EF9">
        <w:rPr>
          <w:rFonts w:eastAsia="Times New Roman"/>
          <w:color w:val="808080" w:themeColor="background1" w:themeShade="80"/>
          <w:sz w:val="24"/>
          <w:szCs w:val="24"/>
          <w:u w:val="single"/>
        </w:rPr>
        <w:t xml:space="preserve"> pages 4-8</w:t>
      </w:r>
      <w:r w:rsidR="00BA060B">
        <w:rPr>
          <w:rFonts w:eastAsia="Times New Roman"/>
          <w:color w:val="808080" w:themeColor="background1" w:themeShade="80"/>
          <w:sz w:val="24"/>
          <w:szCs w:val="24"/>
          <w:u w:val="single"/>
        </w:rPr>
        <w:t xml:space="preserve">. </w:t>
      </w:r>
    </w:p>
    <w:p w14:paraId="62A2E664" w14:textId="0302A4D6" w:rsidR="005D12D7" w:rsidRDefault="002E59CB" w:rsidP="00072679">
      <w:pPr>
        <w:spacing w:before="100" w:beforeAutospacing="1" w:after="100" w:afterAutospacing="1"/>
        <w:ind w:left="720"/>
        <w:rPr>
          <w:rFonts w:ascii="Segoe UI" w:eastAsia="Times New Roman" w:hAnsi="Segoe UI" w:cs="Segoe UI"/>
          <w:color w:val="212121"/>
          <w:sz w:val="20"/>
          <w:szCs w:val="20"/>
          <w:shd w:val="clear" w:color="auto" w:fill="FFFFFF"/>
        </w:rPr>
      </w:pPr>
      <w:r w:rsidRPr="00072679">
        <w:rPr>
          <w:rFonts w:ascii="Segoe UI" w:eastAsia="Times New Roman" w:hAnsi="Segoe UI" w:cs="Segoe UI"/>
          <w:color w:val="4BA524"/>
          <w:sz w:val="20"/>
          <w:szCs w:val="20"/>
          <w:shd w:val="clear" w:color="auto" w:fill="FFFFFF"/>
        </w:rPr>
        <w:br/>
      </w:r>
      <w:r w:rsidR="000C2248" w:rsidRPr="00072679">
        <w:rPr>
          <w:rFonts w:ascii="Segoe UI" w:eastAsia="Times New Roman" w:hAnsi="Segoe UI" w:cs="Segoe UI"/>
          <w:color w:val="212121"/>
          <w:sz w:val="20"/>
          <w:szCs w:val="20"/>
          <w:shd w:val="clear" w:color="auto" w:fill="FFFFFF"/>
        </w:rPr>
        <w:t>This information can be easily found in various spline papers and books. A table providing an overview of potential advantages and disadvantages in the context of treatment effect modification and meta-analysis would be helpful. </w:t>
      </w:r>
    </w:p>
    <w:p w14:paraId="28A8253B" w14:textId="075BB68D" w:rsidR="00C66117" w:rsidRDefault="002E59CB" w:rsidP="00072679">
      <w:pPr>
        <w:spacing w:before="100" w:beforeAutospacing="1" w:after="100" w:afterAutospacing="1"/>
        <w:ind w:left="720"/>
        <w:rPr>
          <w:rFonts w:ascii="Segoe UI" w:eastAsia="Times New Roman" w:hAnsi="Segoe UI" w:cs="Segoe UI"/>
          <w:color w:val="212121"/>
          <w:sz w:val="20"/>
          <w:szCs w:val="20"/>
          <w:shd w:val="clear" w:color="auto" w:fill="FFFFFF"/>
        </w:rPr>
      </w:pPr>
      <w:r w:rsidRPr="00072679">
        <w:rPr>
          <w:rFonts w:ascii="Segoe UI" w:eastAsia="Times New Roman" w:hAnsi="Segoe UI" w:cs="Segoe UI"/>
          <w:color w:val="212121"/>
          <w:sz w:val="20"/>
          <w:szCs w:val="20"/>
          <w:shd w:val="clear" w:color="auto" w:fill="FFFFFF"/>
        </w:rPr>
        <w:br/>
      </w:r>
      <w:r w:rsidR="005D12D7" w:rsidRPr="009A0B17">
        <w:rPr>
          <w:rFonts w:eastAsia="Times New Roman"/>
          <w:color w:val="808080" w:themeColor="background1" w:themeShade="80"/>
          <w:sz w:val="24"/>
          <w:szCs w:val="24"/>
          <w:u w:val="single"/>
        </w:rPr>
        <w:t xml:space="preserve">We added a </w:t>
      </w:r>
      <w:commentRangeStart w:id="131"/>
      <w:commentRangeStart w:id="132"/>
      <w:commentRangeStart w:id="133"/>
      <w:r w:rsidR="005D12D7" w:rsidRPr="009A0B17">
        <w:rPr>
          <w:rFonts w:eastAsia="Times New Roman"/>
          <w:color w:val="808080" w:themeColor="background1" w:themeShade="80"/>
          <w:sz w:val="24"/>
          <w:szCs w:val="24"/>
          <w:u w:val="single"/>
        </w:rPr>
        <w:t xml:space="preserve">flowchart </w:t>
      </w:r>
      <w:commentRangeEnd w:id="131"/>
      <w:r w:rsidR="008B2D6B" w:rsidRPr="009A0B17">
        <w:rPr>
          <w:rStyle w:val="CommentReference"/>
        </w:rPr>
        <w:commentReference w:id="131"/>
      </w:r>
      <w:commentRangeEnd w:id="132"/>
      <w:r w:rsidR="0036614B" w:rsidRPr="009A0B17">
        <w:rPr>
          <w:rStyle w:val="CommentReference"/>
        </w:rPr>
        <w:commentReference w:id="132"/>
      </w:r>
      <w:commentRangeEnd w:id="133"/>
      <w:r w:rsidR="007B4E94">
        <w:rPr>
          <w:rStyle w:val="CommentReference"/>
        </w:rPr>
        <w:commentReference w:id="133"/>
      </w:r>
      <w:r w:rsidR="005D12D7" w:rsidRPr="009A0B17">
        <w:rPr>
          <w:rFonts w:eastAsia="Times New Roman"/>
          <w:color w:val="808080" w:themeColor="background1" w:themeShade="80"/>
          <w:sz w:val="24"/>
          <w:szCs w:val="24"/>
          <w:u w:val="single"/>
        </w:rPr>
        <w:t xml:space="preserve">to show the relation between the approaches and which problems each method is </w:t>
      </w:r>
      <w:r w:rsidR="0039798B">
        <w:rPr>
          <w:rFonts w:eastAsia="Times New Roman"/>
          <w:color w:val="808080" w:themeColor="background1" w:themeShade="80"/>
          <w:sz w:val="24"/>
          <w:szCs w:val="24"/>
          <w:u w:val="single"/>
        </w:rPr>
        <w:t>accounting</w:t>
      </w:r>
      <w:r w:rsidR="005D12D7" w:rsidRPr="009A0B17">
        <w:rPr>
          <w:rFonts w:eastAsia="Times New Roman"/>
          <w:color w:val="808080" w:themeColor="background1" w:themeShade="80"/>
          <w:sz w:val="24"/>
          <w:szCs w:val="24"/>
          <w:u w:val="single"/>
        </w:rPr>
        <w:t>.</w:t>
      </w:r>
      <w:r w:rsidR="005D12D7">
        <w:rPr>
          <w:rFonts w:eastAsia="Times New Roman"/>
          <w:color w:val="808080" w:themeColor="background1" w:themeShade="80"/>
          <w:sz w:val="24"/>
          <w:szCs w:val="24"/>
          <w:u w:val="single"/>
        </w:rPr>
        <w:t xml:space="preserve"> </w:t>
      </w:r>
      <w:r w:rsidR="005D12D7" w:rsidRPr="00445CC5">
        <w:rPr>
          <w:rFonts w:eastAsia="Times New Roman"/>
          <w:color w:val="808080" w:themeColor="background1" w:themeShade="80"/>
          <w:sz w:val="24"/>
          <w:szCs w:val="24"/>
          <w:u w:val="single"/>
        </w:rPr>
        <w:br/>
      </w:r>
    </w:p>
    <w:p w14:paraId="6B472745" w14:textId="5EE44251" w:rsidR="000C2248" w:rsidRDefault="000C2248" w:rsidP="00072679">
      <w:pPr>
        <w:spacing w:before="100" w:beforeAutospacing="1" w:after="100" w:afterAutospacing="1"/>
        <w:ind w:left="720"/>
        <w:rPr>
          <w:rFonts w:ascii="Segoe UI" w:eastAsia="Times New Roman" w:hAnsi="Segoe UI" w:cs="Segoe UI"/>
          <w:color w:val="212121"/>
          <w:sz w:val="20"/>
          <w:szCs w:val="20"/>
          <w:shd w:val="clear" w:color="auto" w:fill="FFFFFF"/>
        </w:rPr>
      </w:pPr>
      <w:r w:rsidRPr="00072679">
        <w:rPr>
          <w:rFonts w:ascii="Segoe UI" w:eastAsia="Times New Roman" w:hAnsi="Segoe UI" w:cs="Segoe UI"/>
          <w:color w:val="212121"/>
          <w:sz w:val="20"/>
          <w:szCs w:val="20"/>
          <w:shd w:val="clear" w:color="auto" w:fill="FFFFFF"/>
        </w:rPr>
        <w:t>Not all spline approaches can be used with the three meta-analysis approaches. </w:t>
      </w:r>
    </w:p>
    <w:p w14:paraId="75D0FBE8" w14:textId="3743D8E0" w:rsidR="004B00EA" w:rsidRDefault="004B00EA" w:rsidP="00072679">
      <w:pPr>
        <w:spacing w:before="100" w:beforeAutospacing="1" w:after="100" w:afterAutospacing="1"/>
        <w:ind w:left="720"/>
        <w:rPr>
          <w:rFonts w:eastAsia="Times New Roman"/>
          <w:color w:val="808080" w:themeColor="background1" w:themeShade="80"/>
          <w:sz w:val="24"/>
          <w:szCs w:val="24"/>
          <w:u w:val="single"/>
        </w:rPr>
      </w:pPr>
      <w:r w:rsidRPr="00914C5F">
        <w:rPr>
          <w:rFonts w:eastAsia="Times New Roman"/>
          <w:color w:val="808080" w:themeColor="background1" w:themeShade="80"/>
          <w:sz w:val="24"/>
          <w:szCs w:val="24"/>
          <w:u w:val="single"/>
        </w:rPr>
        <w:t xml:space="preserve">Thank you for this </w:t>
      </w:r>
      <w:r>
        <w:rPr>
          <w:rFonts w:eastAsia="Times New Roman"/>
          <w:color w:val="808080" w:themeColor="background1" w:themeShade="80"/>
          <w:sz w:val="24"/>
          <w:szCs w:val="24"/>
          <w:u w:val="single"/>
        </w:rPr>
        <w:t xml:space="preserve">notation. </w:t>
      </w:r>
      <w:r w:rsidR="00C5283C">
        <w:rPr>
          <w:rFonts w:eastAsia="Times New Roman"/>
          <w:color w:val="808080" w:themeColor="background1" w:themeShade="80"/>
          <w:sz w:val="24"/>
          <w:szCs w:val="24"/>
          <w:u w:val="single"/>
        </w:rPr>
        <w:t xml:space="preserve">Although pointwise and GAMMs </w:t>
      </w:r>
      <w:r w:rsidR="00DF7892">
        <w:rPr>
          <w:rFonts w:eastAsia="Times New Roman"/>
          <w:color w:val="808080" w:themeColor="background1" w:themeShade="80"/>
          <w:sz w:val="24"/>
          <w:szCs w:val="24"/>
          <w:u w:val="single"/>
        </w:rPr>
        <w:t>can</w:t>
      </w:r>
      <w:r w:rsidR="00FF48E8">
        <w:rPr>
          <w:rFonts w:eastAsia="Times New Roman"/>
          <w:color w:val="808080" w:themeColor="background1" w:themeShade="80"/>
          <w:sz w:val="24"/>
          <w:szCs w:val="24"/>
          <w:u w:val="single"/>
        </w:rPr>
        <w:t xml:space="preserve"> be</w:t>
      </w:r>
      <w:r w:rsidR="00A42CF3">
        <w:rPr>
          <w:rFonts w:eastAsia="Times New Roman"/>
          <w:color w:val="808080" w:themeColor="background1" w:themeShade="80"/>
          <w:sz w:val="24"/>
          <w:szCs w:val="24"/>
          <w:u w:val="single"/>
        </w:rPr>
        <w:t xml:space="preserve"> easily</w:t>
      </w:r>
      <w:r w:rsidR="00D001A9">
        <w:rPr>
          <w:rFonts w:eastAsia="Times New Roman"/>
          <w:color w:val="808080" w:themeColor="background1" w:themeShade="80"/>
          <w:sz w:val="24"/>
          <w:szCs w:val="24"/>
          <w:u w:val="single"/>
        </w:rPr>
        <w:t xml:space="preserve"> applied with any combination</w:t>
      </w:r>
      <w:r w:rsidR="00185457">
        <w:rPr>
          <w:rFonts w:eastAsia="Times New Roman"/>
          <w:color w:val="808080" w:themeColor="background1" w:themeShade="80"/>
          <w:sz w:val="24"/>
          <w:szCs w:val="24"/>
          <w:u w:val="single"/>
        </w:rPr>
        <w:t xml:space="preserve"> of splines</w:t>
      </w:r>
      <w:r w:rsidR="005B44BF">
        <w:rPr>
          <w:rFonts w:eastAsia="Times New Roman"/>
          <w:color w:val="808080" w:themeColor="background1" w:themeShade="80"/>
          <w:sz w:val="24"/>
          <w:szCs w:val="24"/>
          <w:u w:val="single"/>
        </w:rPr>
        <w:t>, indeed</w:t>
      </w:r>
      <w:r w:rsidR="00185457">
        <w:rPr>
          <w:rFonts w:eastAsia="Times New Roman"/>
          <w:color w:val="808080" w:themeColor="background1" w:themeShade="80"/>
          <w:sz w:val="24"/>
          <w:szCs w:val="24"/>
          <w:u w:val="single"/>
        </w:rPr>
        <w:t xml:space="preserve"> </w:t>
      </w:r>
      <w:r w:rsidR="00155FB0">
        <w:rPr>
          <w:rFonts w:eastAsia="Times New Roman"/>
          <w:color w:val="808080" w:themeColor="background1" w:themeShade="80"/>
          <w:sz w:val="24"/>
          <w:szCs w:val="24"/>
          <w:u w:val="single"/>
        </w:rPr>
        <w:t xml:space="preserve">multivariate meta-analysis seems to be problematic </w:t>
      </w:r>
      <w:r w:rsidR="00362849">
        <w:rPr>
          <w:rFonts w:eastAsia="Times New Roman"/>
          <w:color w:val="808080" w:themeColor="background1" w:themeShade="80"/>
          <w:sz w:val="24"/>
          <w:szCs w:val="24"/>
          <w:u w:val="single"/>
        </w:rPr>
        <w:t xml:space="preserve">when combined with penalized </w:t>
      </w:r>
      <w:commentRangeStart w:id="134"/>
      <w:r w:rsidR="00362849">
        <w:rPr>
          <w:rFonts w:eastAsia="Times New Roman"/>
          <w:color w:val="808080" w:themeColor="background1" w:themeShade="80"/>
          <w:sz w:val="24"/>
          <w:szCs w:val="24"/>
          <w:u w:val="single"/>
        </w:rPr>
        <w:t>splines</w:t>
      </w:r>
      <w:commentRangeEnd w:id="134"/>
      <w:r w:rsidR="00FF295B">
        <w:rPr>
          <w:rStyle w:val="CommentReference"/>
        </w:rPr>
        <w:commentReference w:id="134"/>
      </w:r>
      <w:r w:rsidR="00362849">
        <w:rPr>
          <w:rFonts w:eastAsia="Times New Roman"/>
          <w:color w:val="808080" w:themeColor="background1" w:themeShade="80"/>
          <w:sz w:val="24"/>
          <w:szCs w:val="24"/>
          <w:u w:val="single"/>
        </w:rPr>
        <w:t xml:space="preserve">. </w:t>
      </w:r>
      <w:r w:rsidR="001653F9">
        <w:rPr>
          <w:rFonts w:eastAsia="Times New Roman"/>
          <w:color w:val="808080" w:themeColor="background1" w:themeShade="80"/>
          <w:sz w:val="24"/>
          <w:szCs w:val="24"/>
          <w:u w:val="single"/>
        </w:rPr>
        <w:t>W</w:t>
      </w:r>
      <w:r w:rsidR="007F689C">
        <w:rPr>
          <w:rFonts w:eastAsia="Times New Roman"/>
          <w:color w:val="808080" w:themeColor="background1" w:themeShade="80"/>
          <w:sz w:val="24"/>
          <w:szCs w:val="24"/>
          <w:u w:val="single"/>
        </w:rPr>
        <w:t>e</w:t>
      </w:r>
      <w:r w:rsidR="005C2D2E">
        <w:rPr>
          <w:rFonts w:eastAsia="Times New Roman"/>
          <w:color w:val="808080" w:themeColor="background1" w:themeShade="80"/>
          <w:sz w:val="24"/>
          <w:szCs w:val="24"/>
          <w:u w:val="single"/>
        </w:rPr>
        <w:t xml:space="preserve"> performed a multivariate meta-analysis combined with </w:t>
      </w:r>
      <w:r w:rsidR="00A8712E">
        <w:rPr>
          <w:rFonts w:eastAsia="Times New Roman"/>
          <w:color w:val="808080" w:themeColor="background1" w:themeShade="80"/>
          <w:sz w:val="24"/>
          <w:szCs w:val="24"/>
          <w:u w:val="single"/>
        </w:rPr>
        <w:t xml:space="preserve">penalized splines. </w:t>
      </w:r>
      <w:r w:rsidR="004255CB">
        <w:rPr>
          <w:rFonts w:eastAsia="Times New Roman"/>
          <w:color w:val="808080" w:themeColor="background1" w:themeShade="80"/>
          <w:sz w:val="24"/>
          <w:szCs w:val="24"/>
          <w:u w:val="single"/>
        </w:rPr>
        <w:t>Both P-splines and smoothing splines failed to converge</w:t>
      </w:r>
      <w:r w:rsidR="00572215">
        <w:rPr>
          <w:rFonts w:eastAsia="Times New Roman"/>
          <w:color w:val="808080" w:themeColor="background1" w:themeShade="80"/>
          <w:sz w:val="24"/>
          <w:szCs w:val="24"/>
          <w:u w:val="single"/>
        </w:rPr>
        <w:t xml:space="preserve"> and we report</w:t>
      </w:r>
      <w:ins w:id="135" w:author="Hout, Joanna in 't" w:date="2020-11-26T11:12:00Z">
        <w:r w:rsidR="00BF4EFF">
          <w:rPr>
            <w:rFonts w:eastAsia="Times New Roman"/>
            <w:color w:val="808080" w:themeColor="background1" w:themeShade="80"/>
            <w:sz w:val="24"/>
            <w:szCs w:val="24"/>
            <w:u w:val="single"/>
          </w:rPr>
          <w:t>ed</w:t>
        </w:r>
      </w:ins>
      <w:r w:rsidR="00572215">
        <w:rPr>
          <w:rFonts w:eastAsia="Times New Roman"/>
          <w:color w:val="808080" w:themeColor="background1" w:themeShade="80"/>
          <w:sz w:val="24"/>
          <w:szCs w:val="24"/>
          <w:u w:val="single"/>
        </w:rPr>
        <w:t xml:space="preserve"> </w:t>
      </w:r>
      <w:r w:rsidR="00E97FFA">
        <w:rPr>
          <w:rFonts w:eastAsia="Times New Roman"/>
          <w:color w:val="808080" w:themeColor="background1" w:themeShade="80"/>
          <w:sz w:val="24"/>
          <w:szCs w:val="24"/>
          <w:u w:val="single"/>
        </w:rPr>
        <w:t>the results</w:t>
      </w:r>
      <w:r w:rsidR="00572215">
        <w:rPr>
          <w:rFonts w:eastAsia="Times New Roman"/>
          <w:color w:val="808080" w:themeColor="background1" w:themeShade="80"/>
          <w:sz w:val="24"/>
          <w:szCs w:val="24"/>
          <w:u w:val="single"/>
        </w:rPr>
        <w:t xml:space="preserve">. </w:t>
      </w:r>
    </w:p>
    <w:p w14:paraId="5A739172" w14:textId="77777777" w:rsidR="007B2C32" w:rsidRDefault="007B2C32" w:rsidP="00072679">
      <w:pPr>
        <w:spacing w:before="100" w:beforeAutospacing="1" w:after="100" w:afterAutospacing="1"/>
        <w:ind w:left="720"/>
        <w:rPr>
          <w:color w:val="808080" w:themeColor="background1" w:themeShade="80"/>
        </w:rPr>
      </w:pPr>
    </w:p>
    <w:p w14:paraId="51F4EA14" w14:textId="77777777" w:rsidR="00D44924" w:rsidRDefault="00B34E1C" w:rsidP="002E59CB">
      <w:pPr>
        <w:spacing w:before="100" w:beforeAutospacing="1" w:after="100" w:afterAutospacing="1"/>
        <w:ind w:left="720"/>
        <w:rPr>
          <w:color w:val="808080" w:themeColor="background1" w:themeShade="80"/>
        </w:rPr>
      </w:pPr>
      <w:r w:rsidRPr="00B34E1C">
        <w:rPr>
          <w:color w:val="808080" w:themeColor="background1" w:themeShade="80"/>
        </w:rPr>
        <w:lastRenderedPageBreak/>
        <w:t xml:space="preserve">Pooling the coefficients estimated using </w:t>
      </w:r>
      <w:proofErr w:type="spellStart"/>
      <w:r w:rsidRPr="00B34E1C">
        <w:rPr>
          <w:color w:val="808080" w:themeColor="background1" w:themeShade="80"/>
        </w:rPr>
        <w:t>penalised</w:t>
      </w:r>
      <w:proofErr w:type="spellEnd"/>
      <w:r w:rsidRPr="00B34E1C">
        <w:rPr>
          <w:color w:val="808080" w:themeColor="background1" w:themeShade="80"/>
        </w:rPr>
        <w:t xml:space="preserve"> splines failed to converge during the second stage; due to the large number of estimated coefficients the variance-covariance matrix used for pooling was not positive definite.</w:t>
      </w:r>
      <w:r w:rsidR="007B2C32">
        <w:rPr>
          <w:color w:val="808080" w:themeColor="background1" w:themeShade="80"/>
        </w:rPr>
        <w:t xml:space="preserve"> See page 13 rows 36-38</w:t>
      </w:r>
      <w:r w:rsidR="004F23AE">
        <w:rPr>
          <w:color w:val="808080" w:themeColor="background1" w:themeShade="80"/>
        </w:rPr>
        <w:t>.</w:t>
      </w:r>
    </w:p>
    <w:p w14:paraId="585EC9EE" w14:textId="24259C96" w:rsidR="002E59CB" w:rsidRDefault="002E59CB" w:rsidP="002E59CB">
      <w:pPr>
        <w:spacing w:before="100" w:beforeAutospacing="1" w:after="100" w:afterAutospacing="1"/>
        <w:ind w:left="720"/>
        <w:rPr>
          <w:rFonts w:ascii="Segoe UI" w:eastAsia="Times New Roman" w:hAnsi="Segoe UI" w:cs="Segoe UI"/>
          <w:color w:val="00B0F0"/>
          <w:sz w:val="20"/>
          <w:szCs w:val="20"/>
          <w:shd w:val="clear" w:color="auto" w:fill="FFFFFF"/>
        </w:rPr>
      </w:pPr>
      <w:commentRangeStart w:id="136"/>
      <w:commentRangeStart w:id="137"/>
      <w:r w:rsidRPr="002E59CB">
        <w:rPr>
          <w:rFonts w:ascii="Segoe UI" w:eastAsia="Times New Roman" w:hAnsi="Segoe UI" w:cs="Segoe UI"/>
          <w:color w:val="00B0F0"/>
          <w:sz w:val="20"/>
          <w:szCs w:val="20"/>
          <w:shd w:val="clear" w:color="auto" w:fill="FFFFFF"/>
        </w:rPr>
        <w:t>I guess he means the advantage and disadvantage of splines compared to other methods</w:t>
      </w:r>
      <w:commentRangeEnd w:id="136"/>
      <w:r w:rsidR="009761EC">
        <w:rPr>
          <w:rStyle w:val="CommentReference"/>
        </w:rPr>
        <w:commentReference w:id="136"/>
      </w:r>
      <w:commentRangeEnd w:id="137"/>
      <w:r w:rsidR="00BF4EFF">
        <w:rPr>
          <w:rStyle w:val="CommentReference"/>
        </w:rPr>
        <w:commentReference w:id="137"/>
      </w:r>
    </w:p>
    <w:p w14:paraId="429ADA36" w14:textId="77777777" w:rsidR="00B114EB" w:rsidRPr="00B114EB" w:rsidRDefault="000C2248" w:rsidP="00CA2491">
      <w:pPr>
        <w:numPr>
          <w:ilvl w:val="0"/>
          <w:numId w:val="2"/>
        </w:numPr>
        <w:spacing w:before="100" w:beforeAutospacing="1" w:after="100" w:afterAutospacing="1"/>
        <w:rPr>
          <w:rFonts w:eastAsia="Times New Roman"/>
          <w:color w:val="000000"/>
          <w:sz w:val="24"/>
          <w:szCs w:val="24"/>
        </w:rPr>
      </w:pPr>
      <w:r>
        <w:rPr>
          <w:rFonts w:ascii="Segoe UI" w:eastAsia="Times New Roman" w:hAnsi="Segoe UI" w:cs="Segoe UI"/>
          <w:color w:val="212121"/>
          <w:sz w:val="20"/>
          <w:szCs w:val="20"/>
          <w:shd w:val="clear" w:color="auto" w:fill="FFFFFF"/>
        </w:rPr>
        <w:t>It would be most helpful to provide an overview of the properties of the pooling methods in a table</w:t>
      </w:r>
      <w:r w:rsidR="00CC4595">
        <w:rPr>
          <w:rFonts w:ascii="Segoe UI" w:eastAsia="Times New Roman" w:hAnsi="Segoe UI" w:cs="Segoe UI"/>
          <w:color w:val="212121"/>
          <w:sz w:val="20"/>
          <w:szCs w:val="20"/>
          <w:shd w:val="clear" w:color="auto" w:fill="FFFFFF"/>
        </w:rPr>
        <w:t xml:space="preserve">. </w:t>
      </w:r>
      <w:r>
        <w:rPr>
          <w:rFonts w:ascii="Segoe UI" w:eastAsia="Times New Roman" w:hAnsi="Segoe UI" w:cs="Segoe UI"/>
          <w:color w:val="212121"/>
          <w:sz w:val="20"/>
          <w:szCs w:val="20"/>
          <w:shd w:val="clear" w:color="auto" w:fill="FFFFFF"/>
        </w:rPr>
        <w:t xml:space="preserve">What are the main issues of the pooling approaches and what does that mean in the context of complicated spline functions? Some of the approaches need (simple) formulas for the function in each study. Obviously, that is difficult with some of the spline approaches. </w:t>
      </w:r>
      <w:r w:rsidR="002E59CB">
        <w:rPr>
          <w:rFonts w:ascii="Segoe UI" w:eastAsia="Times New Roman" w:hAnsi="Segoe UI" w:cs="Segoe UI"/>
          <w:color w:val="4BA524"/>
          <w:sz w:val="20"/>
          <w:szCs w:val="20"/>
          <w:shd w:val="clear" w:color="auto" w:fill="FFFFFF"/>
        </w:rPr>
        <w:br/>
      </w:r>
    </w:p>
    <w:p w14:paraId="421AC0F6" w14:textId="2AC0D43C" w:rsidR="0041396D" w:rsidRPr="008126EB" w:rsidRDefault="002E59CB" w:rsidP="00B114EB">
      <w:pPr>
        <w:spacing w:before="100" w:beforeAutospacing="1" w:after="100" w:afterAutospacing="1"/>
        <w:ind w:left="720"/>
        <w:rPr>
          <w:ins w:id="138" w:author="Hout, Joanna in 't" w:date="2020-11-05T10:57:00Z"/>
          <w:rFonts w:eastAsia="Times New Roman"/>
          <w:color w:val="000000"/>
          <w:sz w:val="24"/>
          <w:szCs w:val="24"/>
        </w:rPr>
      </w:pPr>
      <w:commentRangeStart w:id="139"/>
      <w:commentRangeStart w:id="140"/>
      <w:r w:rsidRPr="00030BFE">
        <w:rPr>
          <w:rFonts w:ascii="Segoe UI" w:eastAsia="Times New Roman" w:hAnsi="Segoe UI" w:cs="Segoe UI"/>
          <w:color w:val="00B0F0"/>
          <w:sz w:val="20"/>
          <w:szCs w:val="20"/>
          <w:highlight w:val="yellow"/>
          <w:shd w:val="clear" w:color="auto" w:fill="FFFFFF"/>
        </w:rPr>
        <w:t xml:space="preserve">I think that he means the methods in addition to splines, </w:t>
      </w:r>
      <w:proofErr w:type="spellStart"/>
      <w:r w:rsidRPr="00030BFE">
        <w:rPr>
          <w:rFonts w:ascii="Segoe UI" w:eastAsia="Times New Roman" w:hAnsi="Segoe UI" w:cs="Segoe UI"/>
          <w:color w:val="00B0F0"/>
          <w:sz w:val="20"/>
          <w:szCs w:val="20"/>
          <w:highlight w:val="yellow"/>
          <w:shd w:val="clear" w:color="auto" w:fill="FFFFFF"/>
        </w:rPr>
        <w:t>ie</w:t>
      </w:r>
      <w:proofErr w:type="spellEnd"/>
      <w:r w:rsidRPr="00030BFE">
        <w:rPr>
          <w:rFonts w:ascii="Segoe UI" w:eastAsia="Times New Roman" w:hAnsi="Segoe UI" w:cs="Segoe UI"/>
          <w:color w:val="00B0F0"/>
          <w:sz w:val="20"/>
          <w:szCs w:val="20"/>
          <w:highlight w:val="yellow"/>
          <w:shd w:val="clear" w:color="auto" w:fill="FFFFFF"/>
        </w:rPr>
        <w:t xml:space="preserve"> categorization, linear model </w:t>
      </w:r>
      <w:proofErr w:type="spellStart"/>
      <w:r w:rsidRPr="00030BFE">
        <w:rPr>
          <w:rFonts w:ascii="Segoe UI" w:eastAsia="Times New Roman" w:hAnsi="Segoe UI" w:cs="Segoe UI"/>
          <w:color w:val="00B0F0"/>
          <w:sz w:val="20"/>
          <w:szCs w:val="20"/>
          <w:highlight w:val="yellow"/>
          <w:shd w:val="clear" w:color="auto" w:fill="FFFFFF"/>
        </w:rPr>
        <w:t>etc</w:t>
      </w:r>
      <w:proofErr w:type="spellEnd"/>
      <w:r w:rsidRPr="00030BFE">
        <w:rPr>
          <w:rFonts w:ascii="Segoe UI" w:eastAsia="Times New Roman" w:hAnsi="Segoe UI" w:cs="Segoe UI"/>
          <w:color w:val="00B0F0"/>
          <w:sz w:val="20"/>
          <w:szCs w:val="20"/>
          <w:highlight w:val="yellow"/>
          <w:shd w:val="clear" w:color="auto" w:fill="FFFFFF"/>
        </w:rPr>
        <w:t>, see above.</w:t>
      </w:r>
      <w:ins w:id="141" w:author="Hout, Joanna in 't" w:date="2020-11-05T10:57:00Z">
        <w:r w:rsidR="00C92F15">
          <w:rPr>
            <w:rFonts w:ascii="Segoe UI" w:eastAsia="Times New Roman" w:hAnsi="Segoe UI" w:cs="Segoe UI"/>
            <w:color w:val="00B0F0"/>
            <w:sz w:val="20"/>
            <w:szCs w:val="20"/>
            <w:shd w:val="clear" w:color="auto" w:fill="FFFFFF"/>
          </w:rPr>
          <w:br/>
          <w:t>I think that he means that for MVA you need coefficients</w:t>
        </w:r>
      </w:ins>
      <w:commentRangeEnd w:id="139"/>
      <w:r w:rsidR="00B114EB">
        <w:rPr>
          <w:rStyle w:val="CommentReference"/>
        </w:rPr>
        <w:commentReference w:id="139"/>
      </w:r>
      <w:commentRangeEnd w:id="140"/>
      <w:r w:rsidR="008126EB">
        <w:rPr>
          <w:rStyle w:val="CommentReference"/>
        </w:rPr>
        <w:commentReference w:id="140"/>
      </w:r>
    </w:p>
    <w:p w14:paraId="3AEB3DE9" w14:textId="77777777" w:rsidR="00C92F15" w:rsidRPr="00CA2491" w:rsidRDefault="00C92F15" w:rsidP="009F5539">
      <w:pPr>
        <w:spacing w:before="100" w:beforeAutospacing="1" w:after="100" w:afterAutospacing="1"/>
        <w:ind w:left="720"/>
        <w:rPr>
          <w:rFonts w:eastAsia="Times New Roman"/>
          <w:color w:val="000000"/>
          <w:sz w:val="24"/>
          <w:szCs w:val="24"/>
        </w:rPr>
      </w:pPr>
    </w:p>
    <w:p w14:paraId="58105A49" w14:textId="77777777" w:rsidR="008B0F5D" w:rsidRDefault="000C2248" w:rsidP="008B0F5D">
      <w:pPr>
        <w:numPr>
          <w:ilvl w:val="0"/>
          <w:numId w:val="2"/>
        </w:numPr>
        <w:spacing w:before="100" w:beforeAutospacing="1" w:after="100" w:afterAutospacing="1"/>
        <w:rPr>
          <w:rFonts w:eastAsia="Times New Roman"/>
          <w:color w:val="000000"/>
          <w:sz w:val="24"/>
          <w:szCs w:val="24"/>
        </w:rPr>
      </w:pPr>
      <w:r>
        <w:rPr>
          <w:rFonts w:ascii="Segoe UI" w:eastAsia="Times New Roman" w:hAnsi="Segoe UI" w:cs="Segoe UI"/>
          <w:color w:val="212121"/>
          <w:sz w:val="20"/>
          <w:szCs w:val="20"/>
          <w:shd w:val="clear" w:color="auto" w:fill="FFFFFF"/>
        </w:rPr>
        <w:t>The design of the simulation study is too simple. A strong non-linear effect of the control and a relatively similar type of function with a large difference in the treated patients (Figure 1). The five functions are even very similar in the heterogeneous IPD-set (Figure 2).</w:t>
      </w:r>
    </w:p>
    <w:p w14:paraId="41639A85" w14:textId="4F4B7B2D" w:rsidR="00D054EB" w:rsidRDefault="000C2248" w:rsidP="00FE4B17">
      <w:pPr>
        <w:spacing w:before="100" w:beforeAutospacing="1" w:after="100" w:afterAutospacing="1"/>
        <w:ind w:left="720"/>
        <w:rPr>
          <w:rFonts w:ascii="Segoe UI" w:eastAsia="Times New Roman" w:hAnsi="Segoe UI" w:cs="Segoe UI"/>
          <w:color w:val="00B0F0"/>
          <w:sz w:val="20"/>
          <w:szCs w:val="20"/>
          <w:shd w:val="clear" w:color="auto" w:fill="FFFFFF"/>
        </w:rPr>
      </w:pPr>
      <w:r w:rsidRPr="008B0F5D">
        <w:rPr>
          <w:rFonts w:ascii="Segoe UI" w:eastAsia="Times New Roman" w:hAnsi="Segoe UI" w:cs="Segoe UI"/>
          <w:color w:val="212121"/>
          <w:sz w:val="20"/>
          <w:szCs w:val="20"/>
          <w:shd w:val="clear" w:color="auto" w:fill="FFFFFF"/>
        </w:rPr>
        <w:t> </w:t>
      </w:r>
      <w:commentRangeStart w:id="142"/>
      <w:commentRangeStart w:id="143"/>
      <w:r w:rsidRPr="008B0F5D">
        <w:rPr>
          <w:rFonts w:ascii="Segoe UI" w:eastAsia="Times New Roman" w:hAnsi="Segoe UI" w:cs="Segoe UI"/>
          <w:color w:val="4BA524"/>
          <w:sz w:val="20"/>
          <w:szCs w:val="20"/>
          <w:shd w:val="clear" w:color="auto" w:fill="FFFFFF"/>
        </w:rPr>
        <w:t>The functional shapes are the same</w:t>
      </w:r>
      <w:ins w:id="144" w:author="Hout, Joanna in 't" w:date="2020-11-26T11:30:00Z">
        <w:r w:rsidR="008126EB">
          <w:rPr>
            <w:rFonts w:ascii="Segoe UI" w:eastAsia="Times New Roman" w:hAnsi="Segoe UI" w:cs="Segoe UI"/>
            <w:color w:val="4BA524"/>
            <w:sz w:val="20"/>
            <w:szCs w:val="20"/>
            <w:shd w:val="clear" w:color="auto" w:fill="FFFFFF"/>
          </w:rPr>
          <w:t>,</w:t>
        </w:r>
      </w:ins>
      <w:r w:rsidRPr="008B0F5D">
        <w:rPr>
          <w:rFonts w:ascii="Segoe UI" w:eastAsia="Times New Roman" w:hAnsi="Segoe UI" w:cs="Segoe UI"/>
          <w:color w:val="4BA524"/>
          <w:sz w:val="20"/>
          <w:szCs w:val="20"/>
          <w:shd w:val="clear" w:color="auto" w:fill="FFFFFF"/>
        </w:rPr>
        <w:t xml:space="preserve"> the only thing that is different is the added heterogeneity. If they weren't the </w:t>
      </w:r>
      <w:proofErr w:type="gramStart"/>
      <w:r w:rsidRPr="008B0F5D">
        <w:rPr>
          <w:rFonts w:ascii="Segoe UI" w:eastAsia="Times New Roman" w:hAnsi="Segoe UI" w:cs="Segoe UI"/>
          <w:color w:val="4BA524"/>
          <w:sz w:val="20"/>
          <w:szCs w:val="20"/>
          <w:shd w:val="clear" w:color="auto" w:fill="FFFFFF"/>
        </w:rPr>
        <w:t>same</w:t>
      </w:r>
      <w:proofErr w:type="gramEnd"/>
      <w:r w:rsidRPr="008B0F5D">
        <w:rPr>
          <w:rFonts w:ascii="Segoe UI" w:eastAsia="Times New Roman" w:hAnsi="Segoe UI" w:cs="Segoe UI"/>
          <w:color w:val="4BA524"/>
          <w:sz w:val="20"/>
          <w:szCs w:val="20"/>
          <w:shd w:val="clear" w:color="auto" w:fill="FFFFFF"/>
        </w:rPr>
        <w:t xml:space="preserve"> we shouldn't have pooled at all.  Think what happens when we do it using linearity assumptions. </w:t>
      </w:r>
      <w:r w:rsidRPr="008B0F5D">
        <w:rPr>
          <w:rStyle w:val="Strong"/>
          <w:rFonts w:ascii="Segoe UI" w:eastAsia="Times New Roman" w:hAnsi="Segoe UI" w:cs="Segoe UI"/>
          <w:color w:val="4BA524"/>
          <w:sz w:val="20"/>
          <w:szCs w:val="20"/>
          <w:shd w:val="clear" w:color="auto" w:fill="FFFFFF"/>
        </w:rPr>
        <w:t>ALL</w:t>
      </w:r>
      <w:r w:rsidRPr="008B0F5D">
        <w:rPr>
          <w:rFonts w:ascii="Segoe UI" w:eastAsia="Times New Roman" w:hAnsi="Segoe UI" w:cs="Segoe UI"/>
          <w:color w:val="4BA524"/>
          <w:sz w:val="20"/>
          <w:szCs w:val="20"/>
          <w:shd w:val="clear" w:color="auto" w:fill="FFFFFF"/>
        </w:rPr>
        <w:t xml:space="preserve"> functional shapes are linear but the coefficients are different.</w:t>
      </w:r>
      <w:r w:rsidRPr="008B0F5D">
        <w:rPr>
          <w:rFonts w:ascii="Segoe UI" w:eastAsia="Times New Roman" w:hAnsi="Segoe UI" w:cs="Segoe UI"/>
          <w:color w:val="212121"/>
          <w:sz w:val="20"/>
          <w:szCs w:val="20"/>
          <w:shd w:val="clear" w:color="auto" w:fill="FFFFFF"/>
        </w:rPr>
        <w:t> </w:t>
      </w:r>
      <w:commentRangeEnd w:id="142"/>
      <w:r w:rsidR="00C92F15">
        <w:rPr>
          <w:rStyle w:val="CommentReference"/>
        </w:rPr>
        <w:commentReference w:id="142"/>
      </w:r>
      <w:commentRangeEnd w:id="143"/>
      <w:r w:rsidR="006611E5">
        <w:rPr>
          <w:rStyle w:val="CommentReference"/>
        </w:rPr>
        <w:commentReference w:id="143"/>
      </w:r>
      <w:r w:rsidR="002E59CB" w:rsidRPr="008B0F5D">
        <w:rPr>
          <w:rFonts w:ascii="Segoe UI" w:eastAsia="Times New Roman" w:hAnsi="Segoe UI" w:cs="Segoe UI"/>
          <w:color w:val="212121"/>
          <w:sz w:val="20"/>
          <w:szCs w:val="20"/>
          <w:shd w:val="clear" w:color="auto" w:fill="FFFFFF"/>
        </w:rPr>
        <w:br/>
      </w:r>
      <w:r w:rsidR="002E59CB" w:rsidRPr="008B0F5D">
        <w:rPr>
          <w:rFonts w:ascii="Segoe UI" w:eastAsia="Times New Roman" w:hAnsi="Segoe UI" w:cs="Segoe UI"/>
          <w:color w:val="00B0F0"/>
          <w:sz w:val="20"/>
          <w:szCs w:val="20"/>
          <w:shd w:val="clear" w:color="auto" w:fill="FFFFFF"/>
        </w:rPr>
        <w:t xml:space="preserve">to be discussed. In practice curves will often look more different across </w:t>
      </w:r>
      <w:commentRangeStart w:id="145"/>
      <w:r w:rsidR="002E59CB" w:rsidRPr="008B0F5D">
        <w:rPr>
          <w:rFonts w:ascii="Segoe UI" w:eastAsia="Times New Roman" w:hAnsi="Segoe UI" w:cs="Segoe UI"/>
          <w:color w:val="00B0F0"/>
          <w:sz w:val="20"/>
          <w:szCs w:val="20"/>
          <w:shd w:val="clear" w:color="auto" w:fill="FFFFFF"/>
        </w:rPr>
        <w:t>studies</w:t>
      </w:r>
      <w:commentRangeEnd w:id="145"/>
      <w:r w:rsidR="008126EB">
        <w:rPr>
          <w:rStyle w:val="CommentReference"/>
        </w:rPr>
        <w:commentReference w:id="145"/>
      </w:r>
      <w:r w:rsidR="002E59CB" w:rsidRPr="008B0F5D">
        <w:rPr>
          <w:rFonts w:ascii="Segoe UI" w:eastAsia="Times New Roman" w:hAnsi="Segoe UI" w:cs="Segoe UI"/>
          <w:color w:val="00B0F0"/>
          <w:sz w:val="20"/>
          <w:szCs w:val="20"/>
          <w:shd w:val="clear" w:color="auto" w:fill="FFFFFF"/>
        </w:rPr>
        <w:t>.</w:t>
      </w:r>
    </w:p>
    <w:p w14:paraId="15D63E4B" w14:textId="4250AC38" w:rsidR="001B28F9" w:rsidRDefault="001B28F9" w:rsidP="00FE4B17">
      <w:pPr>
        <w:spacing w:before="100" w:beforeAutospacing="1" w:after="100" w:afterAutospacing="1"/>
        <w:ind w:left="720"/>
        <w:rPr>
          <w:rFonts w:ascii="Segoe UI" w:eastAsia="Times New Roman" w:hAnsi="Segoe UI" w:cs="Segoe UI"/>
          <w:color w:val="00B0F0"/>
          <w:sz w:val="20"/>
          <w:szCs w:val="20"/>
          <w:shd w:val="clear" w:color="auto" w:fill="FFFFFF"/>
        </w:rPr>
      </w:pPr>
    </w:p>
    <w:p w14:paraId="2BEBC81F" w14:textId="4891878F" w:rsidR="001A001B" w:rsidRDefault="001A001B" w:rsidP="00FE4B17">
      <w:pPr>
        <w:spacing w:before="100" w:beforeAutospacing="1" w:after="100" w:afterAutospacing="1"/>
        <w:ind w:left="720"/>
        <w:rPr>
          <w:rFonts w:eastAsia="Times New Roman"/>
          <w:color w:val="808080" w:themeColor="background1" w:themeShade="80"/>
          <w:sz w:val="24"/>
          <w:szCs w:val="24"/>
          <w:u w:val="single"/>
        </w:rPr>
      </w:pPr>
      <w:r w:rsidRPr="00DC59E0">
        <w:rPr>
          <w:rFonts w:eastAsia="Times New Roman"/>
          <w:color w:val="808080" w:themeColor="background1" w:themeShade="80"/>
          <w:sz w:val="24"/>
          <w:szCs w:val="24"/>
          <w:u w:val="single"/>
        </w:rPr>
        <w:t xml:space="preserve">Thank you for this suggestion. It would have been interesting to </w:t>
      </w:r>
      <w:r w:rsidR="00AC7706">
        <w:rPr>
          <w:rFonts w:eastAsia="Times New Roman"/>
          <w:color w:val="808080" w:themeColor="background1" w:themeShade="80"/>
          <w:sz w:val="24"/>
          <w:szCs w:val="24"/>
          <w:u w:val="single"/>
        </w:rPr>
        <w:t xml:space="preserve">also </w:t>
      </w:r>
      <w:r w:rsidRPr="00DC59E0">
        <w:rPr>
          <w:rFonts w:eastAsia="Times New Roman"/>
          <w:color w:val="808080" w:themeColor="background1" w:themeShade="80"/>
          <w:sz w:val="24"/>
          <w:szCs w:val="24"/>
          <w:u w:val="single"/>
        </w:rPr>
        <w:t xml:space="preserve">explore </w:t>
      </w:r>
      <w:r w:rsidR="00E4402C">
        <w:rPr>
          <w:rFonts w:eastAsia="Times New Roman"/>
          <w:color w:val="808080" w:themeColor="background1" w:themeShade="80"/>
          <w:sz w:val="24"/>
          <w:szCs w:val="24"/>
          <w:u w:val="single"/>
        </w:rPr>
        <w:t xml:space="preserve">scenarios where the functional shapes are different </w:t>
      </w:r>
      <w:r w:rsidR="008E104E">
        <w:rPr>
          <w:rFonts w:eastAsia="Times New Roman"/>
          <w:color w:val="808080" w:themeColor="background1" w:themeShade="80"/>
          <w:sz w:val="24"/>
          <w:szCs w:val="24"/>
          <w:u w:val="single"/>
        </w:rPr>
        <w:t>and highly heterogeneous</w:t>
      </w:r>
      <w:r w:rsidRPr="00DC59E0">
        <w:rPr>
          <w:rFonts w:eastAsia="Times New Roman"/>
          <w:color w:val="808080" w:themeColor="background1" w:themeShade="80"/>
          <w:sz w:val="24"/>
          <w:szCs w:val="24"/>
          <w:u w:val="single"/>
        </w:rPr>
        <w:t xml:space="preserve">. However, </w:t>
      </w:r>
      <w:r w:rsidR="008809C1">
        <w:rPr>
          <w:rFonts w:eastAsia="Times New Roman"/>
          <w:color w:val="808080" w:themeColor="background1" w:themeShade="80"/>
          <w:sz w:val="24"/>
          <w:szCs w:val="24"/>
          <w:u w:val="single"/>
        </w:rPr>
        <w:t>corresponding to our goal to provide an introduction to splines in IPD-MA</w:t>
      </w:r>
      <w:r w:rsidR="007D4335">
        <w:rPr>
          <w:rFonts w:eastAsia="Times New Roman"/>
          <w:color w:val="808080" w:themeColor="background1" w:themeShade="80"/>
          <w:sz w:val="24"/>
          <w:szCs w:val="24"/>
          <w:u w:val="single"/>
        </w:rPr>
        <w:t>,</w:t>
      </w:r>
      <w:r w:rsidR="00B94161">
        <w:rPr>
          <w:rFonts w:eastAsia="Times New Roman"/>
          <w:color w:val="808080" w:themeColor="background1" w:themeShade="80"/>
          <w:sz w:val="24"/>
          <w:szCs w:val="24"/>
          <w:u w:val="single"/>
        </w:rPr>
        <w:t xml:space="preserve"> </w:t>
      </w:r>
      <w:r w:rsidR="00937C95">
        <w:rPr>
          <w:rFonts w:eastAsia="Times New Roman"/>
          <w:color w:val="808080" w:themeColor="background1" w:themeShade="80"/>
          <w:sz w:val="24"/>
          <w:szCs w:val="24"/>
          <w:u w:val="single"/>
        </w:rPr>
        <w:t xml:space="preserve">we </w:t>
      </w:r>
      <w:r w:rsidR="00EE5F27">
        <w:rPr>
          <w:rFonts w:eastAsia="Times New Roman"/>
          <w:color w:val="808080" w:themeColor="background1" w:themeShade="80"/>
          <w:sz w:val="24"/>
          <w:szCs w:val="24"/>
          <w:u w:val="single"/>
        </w:rPr>
        <w:t>considered simple</w:t>
      </w:r>
      <w:r w:rsidR="00C637A9">
        <w:rPr>
          <w:rFonts w:eastAsia="Times New Roman"/>
          <w:color w:val="808080" w:themeColor="background1" w:themeShade="80"/>
          <w:sz w:val="24"/>
          <w:szCs w:val="24"/>
          <w:u w:val="single"/>
        </w:rPr>
        <w:t xml:space="preserve"> but realistic</w:t>
      </w:r>
      <w:r w:rsidR="00EE5F27">
        <w:rPr>
          <w:rFonts w:eastAsia="Times New Roman"/>
          <w:color w:val="808080" w:themeColor="background1" w:themeShade="80"/>
          <w:sz w:val="24"/>
          <w:szCs w:val="24"/>
          <w:u w:val="single"/>
        </w:rPr>
        <w:t xml:space="preserve"> illustrative </w:t>
      </w:r>
      <w:r w:rsidR="00C637A9">
        <w:rPr>
          <w:rFonts w:eastAsia="Times New Roman"/>
          <w:color w:val="808080" w:themeColor="background1" w:themeShade="80"/>
          <w:sz w:val="24"/>
          <w:szCs w:val="24"/>
          <w:u w:val="single"/>
        </w:rPr>
        <w:t>examples</w:t>
      </w:r>
      <w:r w:rsidR="004123D5">
        <w:rPr>
          <w:rFonts w:eastAsia="Times New Roman"/>
          <w:color w:val="808080" w:themeColor="background1" w:themeShade="80"/>
          <w:sz w:val="24"/>
          <w:szCs w:val="24"/>
          <w:u w:val="single"/>
        </w:rPr>
        <w:t>, where the heterogeneity of the regression lines would be limited to I</w:t>
      </w:r>
      <w:r w:rsidR="004123D5">
        <w:rPr>
          <w:rFonts w:eastAsia="Times New Roman"/>
          <w:color w:val="808080" w:themeColor="background1" w:themeShade="80"/>
          <w:sz w:val="24"/>
          <w:szCs w:val="24"/>
          <w:u w:val="single"/>
          <w:vertAlign w:val="superscript"/>
        </w:rPr>
        <w:t>2</w:t>
      </w:r>
      <w:r w:rsidR="004123D5">
        <w:rPr>
          <w:rFonts w:eastAsia="Times New Roman"/>
          <w:color w:val="808080" w:themeColor="background1" w:themeShade="80"/>
          <w:sz w:val="24"/>
          <w:szCs w:val="24"/>
          <w:u w:val="single"/>
        </w:rPr>
        <w:t xml:space="preserve"> less than 40%. </w:t>
      </w:r>
    </w:p>
    <w:p w14:paraId="179C1929" w14:textId="6946C2AE" w:rsidR="001B28F9" w:rsidRDefault="00860D39" w:rsidP="00FE4B17">
      <w:pPr>
        <w:spacing w:before="100" w:beforeAutospacing="1" w:after="100" w:afterAutospacing="1"/>
        <w:ind w:left="720"/>
        <w:rPr>
          <w:rFonts w:ascii="Segoe UI" w:eastAsia="Times New Roman" w:hAnsi="Segoe UI" w:cs="Segoe UI"/>
          <w:color w:val="00B0F0"/>
          <w:sz w:val="20"/>
          <w:szCs w:val="20"/>
          <w:shd w:val="clear" w:color="auto" w:fill="FFFFFF"/>
        </w:rPr>
      </w:pPr>
      <w:r>
        <w:rPr>
          <w:rFonts w:eastAsia="Times New Roman"/>
          <w:color w:val="808080" w:themeColor="background1" w:themeShade="80"/>
          <w:sz w:val="24"/>
          <w:szCs w:val="24"/>
          <w:u w:val="single"/>
        </w:rPr>
        <w:t>However, w</w:t>
      </w:r>
      <w:r w:rsidR="00E26987">
        <w:rPr>
          <w:rFonts w:eastAsia="Times New Roman"/>
          <w:color w:val="808080" w:themeColor="background1" w:themeShade="80"/>
          <w:sz w:val="24"/>
          <w:szCs w:val="24"/>
          <w:u w:val="single"/>
        </w:rPr>
        <w:t xml:space="preserve">e added your comment in </w:t>
      </w:r>
      <w:r w:rsidR="008C5B2E">
        <w:rPr>
          <w:rFonts w:eastAsia="Times New Roman"/>
          <w:color w:val="808080" w:themeColor="background1" w:themeShade="80"/>
          <w:sz w:val="24"/>
          <w:szCs w:val="24"/>
          <w:u w:val="single"/>
        </w:rPr>
        <w:t>the limitations of our paper</w:t>
      </w:r>
      <w:r w:rsidR="00C3778A">
        <w:rPr>
          <w:rFonts w:eastAsia="Times New Roman"/>
          <w:color w:val="808080" w:themeColor="background1" w:themeShade="80"/>
          <w:sz w:val="24"/>
          <w:szCs w:val="24"/>
          <w:u w:val="single"/>
        </w:rPr>
        <w:t xml:space="preserve"> see page </w:t>
      </w:r>
      <w:r w:rsidR="00C7042C">
        <w:rPr>
          <w:rFonts w:eastAsia="Times New Roman"/>
          <w:color w:val="808080" w:themeColor="background1" w:themeShade="80"/>
          <w:sz w:val="24"/>
          <w:szCs w:val="24"/>
          <w:u w:val="single"/>
        </w:rPr>
        <w:t>18 rows 26-29.</w:t>
      </w:r>
    </w:p>
    <w:p w14:paraId="0BBA48AD" w14:textId="77777777" w:rsidR="001D731B" w:rsidRDefault="00D054EB" w:rsidP="00081C7D">
      <w:pPr>
        <w:spacing w:before="100" w:beforeAutospacing="1" w:after="100" w:afterAutospacing="1"/>
        <w:ind w:left="720"/>
        <w:rPr>
          <w:color w:val="808080" w:themeColor="background1" w:themeShade="80"/>
        </w:rPr>
      </w:pPr>
      <w:r w:rsidRPr="00715ECA">
        <w:rPr>
          <w:color w:val="808080" w:themeColor="background1" w:themeShade="80"/>
        </w:rPr>
        <w:t>Third, the data generating mechanism illustrative examples was simple. The association of mortality risk with BMI was quadratic and quantic for the control and treated respectively and the heterogeneity was limited (I</w:t>
      </w:r>
      <w:r w:rsidRPr="00715ECA">
        <w:rPr>
          <w:color w:val="808080" w:themeColor="background1" w:themeShade="80"/>
          <w:vertAlign w:val="superscript"/>
        </w:rPr>
        <w:t>2</w:t>
      </w:r>
      <w:r w:rsidRPr="00715ECA">
        <w:rPr>
          <w:color w:val="808080" w:themeColor="background1" w:themeShade="80"/>
        </w:rPr>
        <w:t xml:space="preserve"> less than 40%). However, corresponding to our goal we considered realistic scenarios appropriate for pooling.</w:t>
      </w:r>
    </w:p>
    <w:p w14:paraId="5C8BB551" w14:textId="77777777" w:rsidR="007842C8" w:rsidRDefault="002E59CB" w:rsidP="007842C8">
      <w:pPr>
        <w:spacing w:before="100" w:beforeAutospacing="1" w:after="100" w:afterAutospacing="1"/>
        <w:ind w:left="720"/>
        <w:rPr>
          <w:rFonts w:eastAsia="Times New Roman"/>
          <w:color w:val="808080" w:themeColor="background1" w:themeShade="80"/>
          <w:sz w:val="24"/>
          <w:szCs w:val="24"/>
          <w:u w:val="single"/>
        </w:rPr>
      </w:pPr>
      <w:r w:rsidRPr="008B0F5D">
        <w:rPr>
          <w:rFonts w:ascii="Segoe UI" w:eastAsia="Times New Roman" w:hAnsi="Segoe UI" w:cs="Segoe UI"/>
          <w:color w:val="212121"/>
          <w:sz w:val="20"/>
          <w:szCs w:val="20"/>
          <w:shd w:val="clear" w:color="auto" w:fill="FFFFFF"/>
        </w:rPr>
        <w:br/>
      </w:r>
      <w:r w:rsidR="000C2248" w:rsidRPr="008B0F5D">
        <w:rPr>
          <w:rFonts w:ascii="Segoe UI" w:eastAsia="Times New Roman" w:hAnsi="Segoe UI" w:cs="Segoe UI"/>
          <w:color w:val="212121"/>
          <w:sz w:val="20"/>
          <w:szCs w:val="20"/>
          <w:shd w:val="clear" w:color="auto" w:fill="FFFFFF"/>
        </w:rPr>
        <w:t>The issue with different BMI ranges needs more discussion. Why? What happens in a real study? Will you discard parts of the data? I can’t imagine any real situation without relevant differences in the range of the predictor.  </w:t>
      </w:r>
      <w:r w:rsidR="000C2248" w:rsidRPr="008B0F5D">
        <w:rPr>
          <w:rFonts w:eastAsia="Times New Roman"/>
          <w:color w:val="000000"/>
          <w:sz w:val="24"/>
          <w:szCs w:val="24"/>
        </w:rPr>
        <w:t xml:space="preserve"> </w:t>
      </w:r>
      <w:r w:rsidR="00C92F15" w:rsidRPr="005420E7">
        <w:rPr>
          <w:rFonts w:eastAsia="Times New Roman"/>
          <w:color w:val="808080" w:themeColor="background1" w:themeShade="80"/>
          <w:sz w:val="24"/>
          <w:szCs w:val="24"/>
          <w:u w:val="single"/>
        </w:rPr>
        <w:br/>
      </w:r>
    </w:p>
    <w:p w14:paraId="0AE6DDAD" w14:textId="32626C6D" w:rsidR="00081C7D" w:rsidRPr="005420E7" w:rsidRDefault="007842C8" w:rsidP="007842C8">
      <w:pPr>
        <w:spacing w:before="100" w:beforeAutospacing="1" w:after="100" w:afterAutospacing="1"/>
        <w:ind w:left="720"/>
        <w:rPr>
          <w:rFonts w:eastAsia="Times New Roman"/>
          <w:color w:val="808080" w:themeColor="background1" w:themeShade="80"/>
          <w:sz w:val="24"/>
          <w:szCs w:val="24"/>
          <w:u w:val="single"/>
        </w:rPr>
      </w:pPr>
      <w:r w:rsidRPr="007842C8">
        <w:rPr>
          <w:rFonts w:eastAsia="Times New Roman"/>
          <w:color w:val="808080" w:themeColor="background1" w:themeShade="80"/>
          <w:sz w:val="24"/>
          <w:szCs w:val="24"/>
          <w:u w:val="single"/>
        </w:rPr>
        <w:lastRenderedPageBreak/>
        <w:t xml:space="preserve">We agree with the reviewer’s assessment. </w:t>
      </w:r>
      <w:r w:rsidR="0052193E" w:rsidRPr="005420E7">
        <w:rPr>
          <w:rFonts w:eastAsia="Times New Roman"/>
          <w:color w:val="808080" w:themeColor="background1" w:themeShade="80"/>
          <w:sz w:val="24"/>
          <w:szCs w:val="24"/>
          <w:u w:val="single"/>
        </w:rPr>
        <w:t>W</w:t>
      </w:r>
      <w:r w:rsidR="00410557" w:rsidRPr="005420E7">
        <w:rPr>
          <w:rFonts w:eastAsia="Times New Roman"/>
          <w:color w:val="808080" w:themeColor="background1" w:themeShade="80"/>
          <w:sz w:val="24"/>
          <w:szCs w:val="24"/>
          <w:u w:val="single"/>
        </w:rPr>
        <w:t>e</w:t>
      </w:r>
      <w:r w:rsidR="000C7FBD" w:rsidRPr="005420E7">
        <w:rPr>
          <w:rFonts w:eastAsia="Times New Roman"/>
          <w:color w:val="808080" w:themeColor="background1" w:themeShade="80"/>
          <w:sz w:val="24"/>
          <w:szCs w:val="24"/>
          <w:u w:val="single"/>
        </w:rPr>
        <w:t xml:space="preserve"> </w:t>
      </w:r>
      <w:r w:rsidR="00DB14A2">
        <w:rPr>
          <w:rFonts w:eastAsia="Times New Roman"/>
          <w:color w:val="808080" w:themeColor="background1" w:themeShade="80"/>
          <w:sz w:val="24"/>
          <w:szCs w:val="24"/>
          <w:u w:val="single"/>
        </w:rPr>
        <w:t>changed</w:t>
      </w:r>
      <w:r w:rsidR="000C7FBD" w:rsidRPr="005420E7">
        <w:rPr>
          <w:rFonts w:eastAsia="Times New Roman"/>
          <w:color w:val="808080" w:themeColor="background1" w:themeShade="80"/>
          <w:sz w:val="24"/>
          <w:szCs w:val="24"/>
          <w:u w:val="single"/>
        </w:rPr>
        <w:t xml:space="preserve"> our analysis and</w:t>
      </w:r>
      <w:r w:rsidR="00410557" w:rsidRPr="005420E7">
        <w:rPr>
          <w:rFonts w:eastAsia="Times New Roman"/>
          <w:color w:val="808080" w:themeColor="background1" w:themeShade="80"/>
          <w:sz w:val="24"/>
          <w:szCs w:val="24"/>
          <w:u w:val="single"/>
        </w:rPr>
        <w:t xml:space="preserve"> now </w:t>
      </w:r>
      <w:r w:rsidR="00852CD0" w:rsidRPr="005420E7">
        <w:rPr>
          <w:rFonts w:eastAsia="Times New Roman"/>
          <w:color w:val="808080" w:themeColor="background1" w:themeShade="80"/>
          <w:sz w:val="24"/>
          <w:szCs w:val="24"/>
          <w:u w:val="single"/>
        </w:rPr>
        <w:t xml:space="preserve">we </w:t>
      </w:r>
      <w:r w:rsidR="00410557" w:rsidRPr="005420E7">
        <w:rPr>
          <w:rFonts w:eastAsia="Times New Roman"/>
          <w:color w:val="808080" w:themeColor="background1" w:themeShade="80"/>
          <w:sz w:val="24"/>
          <w:szCs w:val="24"/>
          <w:u w:val="single"/>
        </w:rPr>
        <w:t>perform all pooling methods in the full range of BMI</w:t>
      </w:r>
      <w:r w:rsidR="00AD3130">
        <w:rPr>
          <w:rFonts w:eastAsia="Times New Roman"/>
          <w:color w:val="808080" w:themeColor="background1" w:themeShade="80"/>
          <w:sz w:val="24"/>
          <w:szCs w:val="24"/>
          <w:u w:val="single"/>
        </w:rPr>
        <w:t xml:space="preserve"> a</w:t>
      </w:r>
      <w:r w:rsidR="00BE4004">
        <w:rPr>
          <w:rFonts w:eastAsia="Times New Roman"/>
          <w:color w:val="808080" w:themeColor="background1" w:themeShade="80"/>
          <w:sz w:val="24"/>
          <w:szCs w:val="24"/>
          <w:u w:val="single"/>
        </w:rPr>
        <w:t>nd for</w:t>
      </w:r>
      <w:r w:rsidR="002075BB" w:rsidRPr="005420E7">
        <w:rPr>
          <w:rFonts w:eastAsia="Times New Roman"/>
          <w:color w:val="808080" w:themeColor="background1" w:themeShade="80"/>
          <w:sz w:val="24"/>
          <w:szCs w:val="24"/>
          <w:u w:val="single"/>
        </w:rPr>
        <w:t xml:space="preserve"> the empirical example we use </w:t>
      </w:r>
      <w:del w:id="146" w:author="Hout, Joanna in 't" w:date="2020-11-26T11:32:00Z">
        <w:r w:rsidR="002075BB" w:rsidRPr="005420E7" w:rsidDel="008126EB">
          <w:rPr>
            <w:rFonts w:eastAsia="Times New Roman"/>
            <w:color w:val="808080" w:themeColor="background1" w:themeShade="80"/>
            <w:sz w:val="24"/>
            <w:szCs w:val="24"/>
            <w:u w:val="single"/>
          </w:rPr>
          <w:delText xml:space="preserve">that </w:delText>
        </w:r>
      </w:del>
      <w:ins w:id="147" w:author="Hout, Joanna in 't" w:date="2020-11-26T11:32:00Z">
        <w:r w:rsidR="008126EB">
          <w:rPr>
            <w:rFonts w:eastAsia="Times New Roman"/>
            <w:color w:val="808080" w:themeColor="background1" w:themeShade="80"/>
            <w:sz w:val="24"/>
            <w:szCs w:val="24"/>
            <w:u w:val="single"/>
          </w:rPr>
          <w:t>the</w:t>
        </w:r>
        <w:r w:rsidR="008126EB" w:rsidRPr="005420E7">
          <w:rPr>
            <w:rFonts w:eastAsia="Times New Roman"/>
            <w:color w:val="808080" w:themeColor="background1" w:themeShade="80"/>
            <w:sz w:val="24"/>
            <w:szCs w:val="24"/>
            <w:u w:val="single"/>
          </w:rPr>
          <w:t xml:space="preserve"> </w:t>
        </w:r>
      </w:ins>
      <w:r w:rsidR="002075BB" w:rsidRPr="005420E7">
        <w:rPr>
          <w:rFonts w:eastAsia="Times New Roman"/>
          <w:color w:val="808080" w:themeColor="background1" w:themeShade="80"/>
          <w:sz w:val="24"/>
          <w:szCs w:val="24"/>
          <w:u w:val="single"/>
        </w:rPr>
        <w:t>whole domain of the children’s age</w:t>
      </w:r>
      <w:ins w:id="148" w:author="Hout, Joanna in 't" w:date="2020-11-26T11:32:00Z">
        <w:r w:rsidR="008126EB">
          <w:rPr>
            <w:rFonts w:eastAsia="Times New Roman"/>
            <w:color w:val="808080" w:themeColor="background1" w:themeShade="80"/>
            <w:sz w:val="24"/>
            <w:szCs w:val="24"/>
            <w:u w:val="single"/>
          </w:rPr>
          <w:t>s</w:t>
        </w:r>
      </w:ins>
      <w:r w:rsidR="002075BB" w:rsidRPr="005420E7">
        <w:rPr>
          <w:rFonts w:eastAsia="Times New Roman"/>
          <w:color w:val="808080" w:themeColor="background1" w:themeShade="80"/>
          <w:sz w:val="24"/>
          <w:szCs w:val="24"/>
          <w:u w:val="single"/>
        </w:rPr>
        <w:t>.</w:t>
      </w:r>
    </w:p>
    <w:p w14:paraId="5DB5CB2C" w14:textId="04E66CF0" w:rsidR="004C0DB7" w:rsidRPr="005F276D" w:rsidRDefault="005F276D" w:rsidP="00081C7D">
      <w:pPr>
        <w:spacing w:before="100" w:beforeAutospacing="1" w:after="100" w:afterAutospacing="1"/>
        <w:ind w:left="720"/>
        <w:rPr>
          <w:color w:val="808080" w:themeColor="background1" w:themeShade="80"/>
        </w:rPr>
      </w:pPr>
      <w:r w:rsidRPr="005F276D">
        <w:rPr>
          <w:color w:val="808080" w:themeColor="background1" w:themeShade="80"/>
        </w:rPr>
        <w:t>We applied multivariate meta-analysis in all scenarios. In the second and third scenario as a preliminary step we generated pseudo data with low weight beyond the per study boundaries of BMI. This way all studies had values over the full domain of BMI</w:t>
      </w:r>
      <w:r>
        <w:rPr>
          <w:color w:val="808080" w:themeColor="background1" w:themeShade="80"/>
        </w:rPr>
        <w:t>. See</w:t>
      </w:r>
      <w:r w:rsidRPr="005F276D">
        <w:rPr>
          <w:color w:val="808080" w:themeColor="background1" w:themeShade="80"/>
        </w:rPr>
        <w:t xml:space="preserve"> </w:t>
      </w:r>
      <w:r>
        <w:rPr>
          <w:color w:val="808080" w:themeColor="background1" w:themeShade="80"/>
        </w:rPr>
        <w:t>p</w:t>
      </w:r>
      <w:r w:rsidRPr="005F276D">
        <w:rPr>
          <w:color w:val="808080" w:themeColor="background1" w:themeShade="80"/>
        </w:rPr>
        <w:t>age 13 rows 27-29</w:t>
      </w:r>
      <w:ins w:id="149" w:author="Hout, Joanna in 't" w:date="2020-11-26T11:32:00Z">
        <w:r w:rsidR="008126EB">
          <w:rPr>
            <w:color w:val="808080" w:themeColor="background1" w:themeShade="80"/>
          </w:rPr>
          <w:t>.</w:t>
        </w:r>
      </w:ins>
    </w:p>
    <w:p w14:paraId="228E86A9" w14:textId="77777777" w:rsidR="00A97233" w:rsidRPr="00A97233" w:rsidRDefault="000C2248" w:rsidP="000C2248">
      <w:pPr>
        <w:numPr>
          <w:ilvl w:val="0"/>
          <w:numId w:val="2"/>
        </w:numPr>
        <w:spacing w:before="100" w:beforeAutospacing="1" w:after="100" w:afterAutospacing="1"/>
        <w:rPr>
          <w:rFonts w:eastAsia="Times New Roman"/>
          <w:color w:val="000000"/>
          <w:sz w:val="24"/>
          <w:szCs w:val="24"/>
        </w:rPr>
      </w:pPr>
      <w:r>
        <w:rPr>
          <w:rFonts w:ascii="Segoe UI" w:eastAsia="Times New Roman" w:hAnsi="Segoe UI" w:cs="Segoe UI"/>
          <w:color w:val="212121"/>
          <w:sz w:val="20"/>
          <w:szCs w:val="20"/>
          <w:shd w:val="clear" w:color="auto" w:fill="FFFFFF"/>
        </w:rPr>
        <w:t xml:space="preserve">The </w:t>
      </w:r>
      <w:r w:rsidRPr="00DC79D4">
        <w:rPr>
          <w:rFonts w:ascii="Segoe UI" w:eastAsia="Times New Roman" w:hAnsi="Segoe UI" w:cs="Segoe UI"/>
          <w:color w:val="212121"/>
          <w:sz w:val="20"/>
          <w:szCs w:val="20"/>
          <w:shd w:val="clear" w:color="auto" w:fill="FFFFFF"/>
        </w:rPr>
        <w:t>empirical example is unhelpful.</w:t>
      </w:r>
      <w:r>
        <w:rPr>
          <w:rFonts w:ascii="Segoe UI" w:eastAsia="Times New Roman" w:hAnsi="Segoe UI" w:cs="Segoe UI"/>
          <w:color w:val="212121"/>
          <w:sz w:val="20"/>
          <w:szCs w:val="20"/>
          <w:shd w:val="clear" w:color="auto" w:fill="FFFFFF"/>
        </w:rPr>
        <w:t xml:space="preserve"> Not all of the five studies can be used for all approaches and you provided results based on a different number of studies. You considered situations with 5, 3 and 2 studies.</w:t>
      </w:r>
      <w:r w:rsidR="0099190E">
        <w:rPr>
          <w:rFonts w:ascii="Segoe UI" w:eastAsia="Times New Roman" w:hAnsi="Segoe UI" w:cs="Segoe UI"/>
          <w:color w:val="212121"/>
          <w:sz w:val="20"/>
          <w:szCs w:val="20"/>
          <w:shd w:val="clear" w:color="auto" w:fill="FFFFFF"/>
        </w:rPr>
        <w:t xml:space="preserve"> </w:t>
      </w:r>
      <w:r>
        <w:rPr>
          <w:rFonts w:ascii="Segoe UI" w:eastAsia="Times New Roman" w:hAnsi="Segoe UI" w:cs="Segoe UI"/>
          <w:color w:val="212121"/>
          <w:sz w:val="20"/>
          <w:szCs w:val="20"/>
          <w:shd w:val="clear" w:color="auto" w:fill="FFFFFF"/>
        </w:rPr>
        <w:t>How can you compare results? For one analysis you even need to truncate age to ‘approximately between 0.5 to 6 years old’ (p15, l 19).    </w:t>
      </w:r>
      <w:r w:rsidR="004A3FF9">
        <w:rPr>
          <w:rFonts w:ascii="Segoe UI" w:eastAsia="Times New Roman" w:hAnsi="Segoe UI" w:cs="Segoe UI"/>
          <w:color w:val="4BA524"/>
          <w:sz w:val="20"/>
          <w:szCs w:val="20"/>
          <w:shd w:val="clear" w:color="auto" w:fill="FFFFFF"/>
        </w:rPr>
        <w:t xml:space="preserve"> </w:t>
      </w:r>
    </w:p>
    <w:p w14:paraId="2B50CCDA" w14:textId="613542F3" w:rsidR="00AD21CB" w:rsidRDefault="00EA6FCE" w:rsidP="00AD21CB">
      <w:pPr>
        <w:pStyle w:val="ListParagraph"/>
        <w:spacing w:before="100" w:beforeAutospacing="1" w:after="100" w:afterAutospacing="1"/>
        <w:rPr>
          <w:rFonts w:eastAsia="Times New Roman"/>
          <w:color w:val="808080" w:themeColor="background1" w:themeShade="80"/>
          <w:sz w:val="24"/>
          <w:szCs w:val="24"/>
          <w:u w:val="single"/>
        </w:rPr>
      </w:pPr>
      <w:commentRangeStart w:id="150"/>
      <w:r w:rsidRPr="00EA6FCE">
        <w:rPr>
          <w:rFonts w:eastAsia="Times New Roman"/>
          <w:color w:val="808080" w:themeColor="background1" w:themeShade="80"/>
          <w:sz w:val="24"/>
          <w:szCs w:val="24"/>
          <w:u w:val="single"/>
        </w:rPr>
        <w:t xml:space="preserve">As suggested by the reviewer, </w:t>
      </w:r>
      <w:r w:rsidR="00AD21CB" w:rsidRPr="00AD21CB">
        <w:rPr>
          <w:rFonts w:eastAsia="Times New Roman"/>
          <w:color w:val="808080" w:themeColor="background1" w:themeShade="80"/>
          <w:sz w:val="24"/>
          <w:szCs w:val="24"/>
          <w:u w:val="single"/>
        </w:rPr>
        <w:t>we don’t know the underlying truth in the empirical example</w:t>
      </w:r>
      <w:r w:rsidR="00FA2A3C">
        <w:rPr>
          <w:rFonts w:eastAsia="Times New Roman"/>
          <w:color w:val="808080" w:themeColor="background1" w:themeShade="80"/>
          <w:sz w:val="24"/>
          <w:szCs w:val="24"/>
          <w:u w:val="single"/>
        </w:rPr>
        <w:t>. Therefore</w:t>
      </w:r>
      <w:r w:rsidR="0099734F">
        <w:rPr>
          <w:rFonts w:eastAsia="Times New Roman"/>
          <w:color w:val="808080" w:themeColor="background1" w:themeShade="80"/>
          <w:sz w:val="24"/>
          <w:szCs w:val="24"/>
          <w:u w:val="single"/>
        </w:rPr>
        <w:t>,</w:t>
      </w:r>
      <w:r w:rsidR="00E53F3E">
        <w:rPr>
          <w:rFonts w:eastAsia="Times New Roman"/>
          <w:color w:val="808080" w:themeColor="background1" w:themeShade="80"/>
          <w:sz w:val="24"/>
          <w:szCs w:val="24"/>
          <w:u w:val="single"/>
        </w:rPr>
        <w:t xml:space="preserve"> we considered that we </w:t>
      </w:r>
      <w:r w:rsidR="000B5EA0">
        <w:rPr>
          <w:rFonts w:eastAsia="Times New Roman"/>
          <w:color w:val="808080" w:themeColor="background1" w:themeShade="80"/>
          <w:sz w:val="24"/>
          <w:szCs w:val="24"/>
          <w:u w:val="single"/>
        </w:rPr>
        <w:t>need</w:t>
      </w:r>
      <w:r w:rsidR="00A71DDF">
        <w:rPr>
          <w:rFonts w:eastAsia="Times New Roman"/>
          <w:color w:val="808080" w:themeColor="background1" w:themeShade="80"/>
          <w:sz w:val="24"/>
          <w:szCs w:val="24"/>
          <w:u w:val="single"/>
        </w:rPr>
        <w:t xml:space="preserve"> to point out that</w:t>
      </w:r>
      <w:r w:rsidR="00AD21CB" w:rsidRPr="00AD21CB">
        <w:rPr>
          <w:rFonts w:eastAsia="Times New Roman"/>
          <w:color w:val="808080" w:themeColor="background1" w:themeShade="80"/>
          <w:sz w:val="24"/>
          <w:szCs w:val="24"/>
          <w:u w:val="single"/>
        </w:rPr>
        <w:t xml:space="preserve"> the results </w:t>
      </w:r>
      <w:r w:rsidR="00563B17">
        <w:rPr>
          <w:rFonts w:eastAsia="Times New Roman"/>
          <w:color w:val="808080" w:themeColor="background1" w:themeShade="80"/>
          <w:sz w:val="24"/>
          <w:szCs w:val="24"/>
          <w:u w:val="single"/>
        </w:rPr>
        <w:t>are</w:t>
      </w:r>
      <w:r w:rsidR="003475A0">
        <w:rPr>
          <w:rFonts w:eastAsia="Times New Roman"/>
          <w:color w:val="808080" w:themeColor="background1" w:themeShade="80"/>
          <w:sz w:val="24"/>
          <w:szCs w:val="24"/>
          <w:u w:val="single"/>
        </w:rPr>
        <w:t xml:space="preserve"> limited</w:t>
      </w:r>
      <w:r w:rsidR="00AD21CB" w:rsidRPr="00AD21CB">
        <w:rPr>
          <w:rFonts w:eastAsia="Times New Roman"/>
          <w:color w:val="808080" w:themeColor="background1" w:themeShade="80"/>
          <w:sz w:val="24"/>
          <w:szCs w:val="24"/>
          <w:u w:val="single"/>
        </w:rPr>
        <w:t xml:space="preserve"> to objective findings. Therefore, we added the following sentence: </w:t>
      </w:r>
      <w:commentRangeEnd w:id="150"/>
      <w:r w:rsidR="000768DF">
        <w:rPr>
          <w:rStyle w:val="CommentReference"/>
        </w:rPr>
        <w:commentReference w:id="150"/>
      </w:r>
    </w:p>
    <w:p w14:paraId="53565A70" w14:textId="77777777" w:rsidR="00C261CE" w:rsidRPr="00AD21CB" w:rsidRDefault="00C261CE" w:rsidP="00AD21CB">
      <w:pPr>
        <w:pStyle w:val="ListParagraph"/>
        <w:spacing w:before="100" w:beforeAutospacing="1" w:after="100" w:afterAutospacing="1"/>
        <w:rPr>
          <w:rFonts w:eastAsia="Times New Roman"/>
          <w:color w:val="808080" w:themeColor="background1" w:themeShade="80"/>
          <w:sz w:val="24"/>
          <w:szCs w:val="24"/>
          <w:u w:val="single"/>
        </w:rPr>
      </w:pPr>
    </w:p>
    <w:p w14:paraId="36C1DA69" w14:textId="77777777" w:rsidR="00B1352A" w:rsidRDefault="00AD21CB" w:rsidP="00AD21CB">
      <w:pPr>
        <w:pStyle w:val="ListParagraph"/>
        <w:spacing w:before="100" w:beforeAutospacing="1" w:after="100" w:afterAutospacing="1"/>
        <w:rPr>
          <w:rFonts w:eastAsia="Times New Roman"/>
          <w:color w:val="808080" w:themeColor="background1" w:themeShade="80"/>
          <w:sz w:val="24"/>
          <w:szCs w:val="24"/>
        </w:rPr>
      </w:pPr>
      <w:r w:rsidRPr="00AD21CB">
        <w:rPr>
          <w:rFonts w:eastAsia="Times New Roman"/>
          <w:color w:val="808080" w:themeColor="background1" w:themeShade="80"/>
          <w:sz w:val="24"/>
          <w:szCs w:val="24"/>
        </w:rPr>
        <w:t>“</w:t>
      </w:r>
      <w:r w:rsidR="009E0C1B" w:rsidRPr="009E0C1B">
        <w:rPr>
          <w:rFonts w:eastAsia="Times New Roman"/>
          <w:color w:val="808080" w:themeColor="background1" w:themeShade="80"/>
          <w:sz w:val="24"/>
          <w:szCs w:val="24"/>
        </w:rPr>
        <w:t>Since it is an empirical example, the underlying true associations are not known we cannot draw firm conclusions with respect to the appropriateness of the different approaches. However, we show the pooled curves and compare them with regard to their plausibility. We compare them in terms of smoothness, continuity, and the domain for the predicted curves, and report convergence issues if any.</w:t>
      </w:r>
      <w:r w:rsidR="004B55AE">
        <w:rPr>
          <w:rFonts w:eastAsia="Times New Roman"/>
          <w:color w:val="808080" w:themeColor="background1" w:themeShade="80"/>
          <w:sz w:val="24"/>
          <w:szCs w:val="24"/>
        </w:rPr>
        <w:t>”</w:t>
      </w:r>
      <w:r w:rsidR="009E0C1B" w:rsidRPr="009E0C1B">
        <w:rPr>
          <w:rFonts w:eastAsia="Times New Roman"/>
          <w:color w:val="808080" w:themeColor="background1" w:themeShade="80"/>
          <w:sz w:val="24"/>
          <w:szCs w:val="24"/>
        </w:rPr>
        <w:t xml:space="preserve"> </w:t>
      </w:r>
    </w:p>
    <w:p w14:paraId="55CF82C3" w14:textId="3C7D8771" w:rsidR="00AD21CB" w:rsidRPr="00AD21CB" w:rsidRDefault="00AD21CB" w:rsidP="00AD21CB">
      <w:pPr>
        <w:pStyle w:val="ListParagraph"/>
        <w:spacing w:before="100" w:beforeAutospacing="1" w:after="100" w:afterAutospacing="1"/>
        <w:rPr>
          <w:rFonts w:eastAsia="Times New Roman"/>
          <w:color w:val="808080" w:themeColor="background1" w:themeShade="80"/>
          <w:sz w:val="24"/>
          <w:szCs w:val="24"/>
          <w:u w:val="single"/>
        </w:rPr>
      </w:pPr>
      <w:r w:rsidRPr="00AD21CB">
        <w:rPr>
          <w:rFonts w:eastAsia="Times New Roman"/>
          <w:color w:val="808080" w:themeColor="background1" w:themeShade="80"/>
          <w:sz w:val="24"/>
          <w:szCs w:val="24"/>
          <w:u w:val="single"/>
        </w:rPr>
        <w:t>(page 17 row 27)</w:t>
      </w:r>
    </w:p>
    <w:p w14:paraId="0099DCDC" w14:textId="501DCEAC" w:rsidR="000C2248" w:rsidRDefault="00C92F15" w:rsidP="00A97233">
      <w:pPr>
        <w:spacing w:before="100" w:beforeAutospacing="1" w:after="100" w:afterAutospacing="1"/>
        <w:rPr>
          <w:rFonts w:eastAsia="Times New Roman"/>
          <w:color w:val="000000"/>
          <w:sz w:val="24"/>
          <w:szCs w:val="24"/>
        </w:rPr>
      </w:pPr>
      <w:ins w:id="151" w:author="Hout, Joanna in 't" w:date="2020-11-05T10:59:00Z">
        <w:r>
          <w:rPr>
            <w:rFonts w:ascii="Segoe UI" w:eastAsia="Times New Roman" w:hAnsi="Segoe UI" w:cs="Segoe UI"/>
            <w:color w:val="4BA524"/>
            <w:sz w:val="20"/>
            <w:szCs w:val="20"/>
            <w:shd w:val="clear" w:color="auto" w:fill="FFFFFF"/>
          </w:rPr>
          <w:br/>
        </w:r>
      </w:ins>
    </w:p>
    <w:p w14:paraId="29BAA350" w14:textId="5EE4CC5B" w:rsidR="000C2248" w:rsidRPr="00172BF6" w:rsidRDefault="000C2248" w:rsidP="000C2248">
      <w:pPr>
        <w:numPr>
          <w:ilvl w:val="0"/>
          <w:numId w:val="2"/>
        </w:numPr>
        <w:spacing w:before="100" w:beforeAutospacing="1" w:after="100" w:afterAutospacing="1"/>
        <w:rPr>
          <w:rFonts w:eastAsia="Times New Roman"/>
          <w:color w:val="000000"/>
          <w:sz w:val="24"/>
          <w:szCs w:val="24"/>
        </w:rPr>
      </w:pPr>
      <w:r>
        <w:rPr>
          <w:rFonts w:ascii="Segoe UI" w:eastAsia="Times New Roman" w:hAnsi="Segoe UI" w:cs="Segoe UI"/>
          <w:color w:val="212121"/>
          <w:sz w:val="20"/>
          <w:szCs w:val="20"/>
          <w:shd w:val="clear" w:color="auto" w:fill="FFFFFF"/>
        </w:rPr>
        <w:t>A suitable table may help to better understand which combinations of your three parts are possible.   </w:t>
      </w:r>
      <w:r>
        <w:rPr>
          <w:rFonts w:ascii="Segoe UI" w:eastAsia="Times New Roman" w:hAnsi="Segoe UI" w:cs="Segoe UI"/>
          <w:color w:val="4BA524"/>
          <w:sz w:val="20"/>
          <w:szCs w:val="20"/>
          <w:shd w:val="clear" w:color="auto" w:fill="FFFFFF"/>
        </w:rPr>
        <w:t xml:space="preserve">OK that can be done. If I get it </w:t>
      </w:r>
      <w:proofErr w:type="gramStart"/>
      <w:r>
        <w:rPr>
          <w:rFonts w:ascii="Segoe UI" w:eastAsia="Times New Roman" w:hAnsi="Segoe UI" w:cs="Segoe UI"/>
          <w:color w:val="4BA524"/>
          <w:sz w:val="20"/>
          <w:szCs w:val="20"/>
          <w:shd w:val="clear" w:color="auto" w:fill="FFFFFF"/>
        </w:rPr>
        <w:t>right</w:t>
      </w:r>
      <w:proofErr w:type="gramEnd"/>
      <w:r>
        <w:rPr>
          <w:rFonts w:ascii="Segoe UI" w:eastAsia="Times New Roman" w:hAnsi="Segoe UI" w:cs="Segoe UI"/>
          <w:color w:val="4BA524"/>
          <w:sz w:val="20"/>
          <w:szCs w:val="20"/>
          <w:shd w:val="clear" w:color="auto" w:fill="FFFFFF"/>
        </w:rPr>
        <w:t xml:space="preserve"> he means the 3 parts in the beginning of the review.</w:t>
      </w:r>
      <w:r w:rsidR="00D236ED">
        <w:rPr>
          <w:rFonts w:ascii="Segoe UI" w:eastAsia="Times New Roman" w:hAnsi="Segoe UI" w:cs="Segoe UI"/>
          <w:color w:val="4BA524"/>
          <w:sz w:val="20"/>
          <w:szCs w:val="20"/>
          <w:shd w:val="clear" w:color="auto" w:fill="FFFFFF"/>
        </w:rPr>
        <w:br/>
      </w:r>
      <w:r w:rsidR="00D236ED" w:rsidRPr="00D236ED">
        <w:rPr>
          <w:rFonts w:ascii="Segoe UI" w:eastAsia="Times New Roman" w:hAnsi="Segoe UI" w:cs="Segoe UI"/>
          <w:color w:val="00B0F0"/>
          <w:sz w:val="20"/>
          <w:szCs w:val="20"/>
          <w:shd w:val="clear" w:color="auto" w:fill="FFFFFF"/>
        </w:rPr>
        <w:t>which 3 parts? I don’t understand</w:t>
      </w:r>
      <w:r w:rsidR="00D236ED">
        <w:rPr>
          <w:rFonts w:ascii="Segoe UI" w:eastAsia="Times New Roman" w:hAnsi="Segoe UI" w:cs="Segoe UI"/>
          <w:color w:val="00B0F0"/>
          <w:sz w:val="20"/>
          <w:szCs w:val="20"/>
          <w:shd w:val="clear" w:color="auto" w:fill="FFFFFF"/>
        </w:rPr>
        <w:t>.</w:t>
      </w:r>
    </w:p>
    <w:p w14:paraId="0A80B8D2" w14:textId="71FC5EFF" w:rsidR="00172BF6" w:rsidRPr="00D3470B" w:rsidRDefault="007B547A" w:rsidP="00172BF6">
      <w:pPr>
        <w:numPr>
          <w:ilvl w:val="1"/>
          <w:numId w:val="2"/>
        </w:numPr>
        <w:spacing w:before="100" w:beforeAutospacing="1" w:after="100" w:afterAutospacing="1"/>
        <w:rPr>
          <w:rFonts w:eastAsia="Times New Roman"/>
          <w:color w:val="00B050"/>
          <w:sz w:val="24"/>
          <w:szCs w:val="24"/>
        </w:rPr>
      </w:pPr>
      <w:r w:rsidRPr="00D3470B">
        <w:rPr>
          <w:rFonts w:ascii="Segoe UI" w:eastAsia="Times New Roman" w:hAnsi="Segoe UI" w:cs="Segoe UI"/>
          <w:color w:val="00B050"/>
          <w:sz w:val="20"/>
          <w:szCs w:val="20"/>
          <w:shd w:val="clear" w:color="auto" w:fill="FFFFFF"/>
        </w:rPr>
        <w:t xml:space="preserve">In the beginning of his </w:t>
      </w:r>
      <w:proofErr w:type="gramStart"/>
      <w:r w:rsidRPr="00D3470B">
        <w:rPr>
          <w:rFonts w:ascii="Segoe UI" w:eastAsia="Times New Roman" w:hAnsi="Segoe UI" w:cs="Segoe UI"/>
          <w:color w:val="00B050"/>
          <w:sz w:val="20"/>
          <w:szCs w:val="20"/>
          <w:shd w:val="clear" w:color="auto" w:fill="FFFFFF"/>
        </w:rPr>
        <w:t>review :</w:t>
      </w:r>
      <w:proofErr w:type="gramEnd"/>
      <w:r w:rsidRPr="00D3470B">
        <w:rPr>
          <w:rFonts w:ascii="Segoe UI" w:eastAsia="Times New Roman" w:hAnsi="Segoe UI" w:cs="Segoe UI"/>
          <w:color w:val="00B050"/>
          <w:sz w:val="20"/>
          <w:szCs w:val="20"/>
          <w:shd w:val="clear" w:color="auto" w:fill="FFFFFF"/>
        </w:rPr>
        <w:t xml:space="preserve"> </w:t>
      </w:r>
      <w:r w:rsidR="00B2183B" w:rsidRPr="00D3470B">
        <w:rPr>
          <w:rFonts w:ascii="Segoe UI" w:eastAsia="Times New Roman" w:hAnsi="Segoe UI" w:cs="Segoe UI"/>
          <w:color w:val="00B050"/>
          <w:sz w:val="20"/>
          <w:szCs w:val="20"/>
          <w:shd w:val="clear" w:color="auto" w:fill="FFFFFF"/>
        </w:rPr>
        <w:t>Your topic is highly relevant and you propose a new combination of the three parts</w:t>
      </w:r>
      <w:r w:rsidR="00B2183B" w:rsidRPr="00D3470B">
        <w:rPr>
          <w:rFonts w:ascii="Segoe UI" w:eastAsia="Times New Roman" w:hAnsi="Segoe UI" w:cs="Segoe UI"/>
          <w:color w:val="00B050"/>
          <w:sz w:val="20"/>
          <w:szCs w:val="20"/>
        </w:rPr>
        <w:br/>
      </w:r>
      <w:r w:rsidR="00B2183B" w:rsidRPr="00D3470B">
        <w:rPr>
          <w:rFonts w:ascii="Segoe UI" w:eastAsia="Times New Roman" w:hAnsi="Segoe UI" w:cs="Segoe UI"/>
          <w:color w:val="00B050"/>
          <w:sz w:val="20"/>
          <w:szCs w:val="20"/>
          <w:shd w:val="clear" w:color="auto" w:fill="FFFFFF"/>
        </w:rPr>
        <w:t>1.      Modelling continuous variables</w:t>
      </w:r>
      <w:r w:rsidR="00B2183B" w:rsidRPr="00D3470B">
        <w:rPr>
          <w:rFonts w:ascii="Segoe UI" w:eastAsia="Times New Roman" w:hAnsi="Segoe UI" w:cs="Segoe UI"/>
          <w:color w:val="00B050"/>
          <w:sz w:val="20"/>
          <w:szCs w:val="20"/>
        </w:rPr>
        <w:br/>
      </w:r>
      <w:r w:rsidR="00B2183B" w:rsidRPr="00D3470B">
        <w:rPr>
          <w:rFonts w:ascii="Segoe UI" w:eastAsia="Times New Roman" w:hAnsi="Segoe UI" w:cs="Segoe UI"/>
          <w:color w:val="00B050"/>
          <w:sz w:val="20"/>
          <w:szCs w:val="20"/>
          <w:shd w:val="clear" w:color="auto" w:fill="FFFFFF"/>
        </w:rPr>
        <w:t>2.      Estimating treatment effect differences for a continuous variable</w:t>
      </w:r>
      <w:r w:rsidR="00B2183B" w:rsidRPr="00D3470B">
        <w:rPr>
          <w:rFonts w:ascii="Segoe UI" w:eastAsia="Times New Roman" w:hAnsi="Segoe UI" w:cs="Segoe UI"/>
          <w:color w:val="00B050"/>
          <w:sz w:val="20"/>
          <w:szCs w:val="20"/>
        </w:rPr>
        <w:br/>
      </w:r>
      <w:r w:rsidR="00B2183B" w:rsidRPr="00D3470B">
        <w:rPr>
          <w:rFonts w:ascii="Segoe UI" w:eastAsia="Times New Roman" w:hAnsi="Segoe UI" w:cs="Segoe UI"/>
          <w:color w:val="00B050"/>
          <w:sz w:val="20"/>
          <w:szCs w:val="20"/>
          <w:shd w:val="clear" w:color="auto" w:fill="FFFFFF"/>
        </w:rPr>
        <w:t>3.      Conducting an IPD meta-analysis for functions</w:t>
      </w:r>
    </w:p>
    <w:p w14:paraId="78180129" w14:textId="77777777" w:rsidR="000C2248" w:rsidRDefault="000C2248" w:rsidP="000C2248">
      <w:pPr>
        <w:numPr>
          <w:ilvl w:val="0"/>
          <w:numId w:val="2"/>
        </w:numPr>
        <w:spacing w:before="100" w:beforeAutospacing="1" w:after="100" w:afterAutospacing="1"/>
        <w:rPr>
          <w:rFonts w:eastAsia="Times New Roman"/>
          <w:color w:val="000000"/>
          <w:sz w:val="24"/>
          <w:szCs w:val="24"/>
        </w:rPr>
      </w:pPr>
      <w:r>
        <w:rPr>
          <w:rFonts w:ascii="Segoe UI" w:eastAsia="Times New Roman" w:hAnsi="Segoe UI" w:cs="Segoe UI"/>
          <w:color w:val="212121"/>
          <w:sz w:val="20"/>
          <w:szCs w:val="20"/>
          <w:shd w:val="clear" w:color="auto" w:fill="FFFFFF"/>
        </w:rPr>
        <w:t>Figures showing treatment effect functions in the example look horrible (Figs 14-15) and need further explanation (Fig 16, functional forms are very different in a and b).</w:t>
      </w:r>
      <w:r>
        <w:rPr>
          <w:rFonts w:eastAsia="Times New Roman"/>
          <w:color w:val="000000"/>
          <w:sz w:val="24"/>
          <w:szCs w:val="24"/>
        </w:rPr>
        <w:t xml:space="preserve"> </w:t>
      </w:r>
    </w:p>
    <w:p w14:paraId="4BF18A14" w14:textId="762B4CAD" w:rsidR="000C2248" w:rsidRPr="00BC3CF6" w:rsidRDefault="000C2248" w:rsidP="000C2248">
      <w:pPr>
        <w:numPr>
          <w:ilvl w:val="1"/>
          <w:numId w:val="2"/>
        </w:numPr>
        <w:spacing w:before="100" w:beforeAutospacing="1" w:after="100" w:afterAutospacing="1"/>
        <w:rPr>
          <w:rFonts w:eastAsia="Times New Roman"/>
          <w:color w:val="000000"/>
          <w:sz w:val="24"/>
          <w:szCs w:val="24"/>
        </w:rPr>
      </w:pPr>
      <w:r>
        <w:rPr>
          <w:rFonts w:ascii="Segoe UI" w:eastAsia="Times New Roman" w:hAnsi="Segoe UI" w:cs="Segoe UI"/>
          <w:color w:val="4BA524"/>
          <w:sz w:val="20"/>
          <w:szCs w:val="20"/>
          <w:shd w:val="clear" w:color="auto" w:fill="FFFFFF"/>
        </w:rPr>
        <w:t>That is a result too!!! </w:t>
      </w:r>
      <w:r w:rsidR="00D236ED">
        <w:rPr>
          <w:rFonts w:ascii="Segoe UI" w:eastAsia="Times New Roman" w:hAnsi="Segoe UI" w:cs="Segoe UI"/>
          <w:color w:val="4BA524"/>
          <w:sz w:val="20"/>
          <w:szCs w:val="20"/>
          <w:shd w:val="clear" w:color="auto" w:fill="FFFFFF"/>
        </w:rPr>
        <w:br/>
      </w:r>
      <w:r w:rsidR="00D236ED" w:rsidRPr="00D236ED">
        <w:rPr>
          <w:rFonts w:ascii="Segoe UI" w:eastAsia="Times New Roman" w:hAnsi="Segoe UI" w:cs="Segoe UI"/>
          <w:color w:val="00B0F0"/>
          <w:sz w:val="20"/>
          <w:szCs w:val="20"/>
          <w:shd w:val="clear" w:color="auto" w:fill="FFFFFF"/>
        </w:rPr>
        <w:t>How come that GAMM with B splines shows this terrible result?</w:t>
      </w:r>
    </w:p>
    <w:p w14:paraId="76297830" w14:textId="154A19DF" w:rsidR="00BC3CF6" w:rsidRDefault="00BC3CF6" w:rsidP="00BC3CF6">
      <w:pPr>
        <w:spacing w:before="100" w:beforeAutospacing="1" w:after="100" w:afterAutospacing="1"/>
        <w:rPr>
          <w:rFonts w:eastAsia="Times New Roman"/>
          <w:color w:val="000000"/>
          <w:sz w:val="24"/>
          <w:szCs w:val="24"/>
        </w:rPr>
      </w:pPr>
      <w:r>
        <w:rPr>
          <w:rFonts w:eastAsia="Times New Roman"/>
          <w:color w:val="000000"/>
          <w:sz w:val="24"/>
          <w:szCs w:val="24"/>
        </w:rPr>
        <w:t xml:space="preserve">Improve the figures resolution and size. </w:t>
      </w:r>
    </w:p>
    <w:p w14:paraId="0C4AED06" w14:textId="77777777" w:rsidR="000C2248" w:rsidRPr="00567CE3" w:rsidRDefault="000C2248" w:rsidP="000C2248">
      <w:pPr>
        <w:numPr>
          <w:ilvl w:val="0"/>
          <w:numId w:val="2"/>
        </w:numPr>
        <w:spacing w:before="100" w:beforeAutospacing="1" w:after="100" w:afterAutospacing="1"/>
        <w:rPr>
          <w:rFonts w:eastAsia="Times New Roman"/>
          <w:color w:val="000000"/>
          <w:sz w:val="24"/>
          <w:szCs w:val="24"/>
        </w:rPr>
      </w:pPr>
      <w:r w:rsidRPr="00567CE3">
        <w:rPr>
          <w:rFonts w:ascii="Segoe UI" w:eastAsia="Times New Roman" w:hAnsi="Segoe UI" w:cs="Segoe UI"/>
          <w:color w:val="212121"/>
          <w:sz w:val="20"/>
          <w:szCs w:val="20"/>
          <w:shd w:val="clear" w:color="auto" w:fill="FFFFFF"/>
        </w:rPr>
        <w:t>I doubt that any of the co-authors checked this version carefully. Based on a quick view it is obvious that author names are missing in refs 21 and 35; references 22 and 23 are identical. The abbreviation AOM is used in the example (p15, l35) but not introduced. This indicates that the writing of parts of the paper is also insufficient and I am uncertain whether formulas are correct.</w:t>
      </w:r>
      <w:r w:rsidRPr="00567CE3">
        <w:rPr>
          <w:rFonts w:eastAsia="Times New Roman"/>
          <w:color w:val="000000"/>
          <w:sz w:val="24"/>
          <w:szCs w:val="24"/>
        </w:rPr>
        <w:t xml:space="preserve"> </w:t>
      </w:r>
    </w:p>
    <w:p w14:paraId="77075501" w14:textId="0A676D5A" w:rsidR="000C2248" w:rsidRPr="00E3592A" w:rsidRDefault="004C5AD6">
      <w:pPr>
        <w:spacing w:before="100" w:beforeAutospacing="1" w:after="100" w:afterAutospacing="1"/>
        <w:ind w:left="709"/>
        <w:rPr>
          <w:rFonts w:eastAsia="Times New Roman"/>
          <w:color w:val="000000"/>
          <w:sz w:val="24"/>
          <w:szCs w:val="24"/>
        </w:rPr>
        <w:pPrChange w:id="152" w:author="Hout, Joanna in 't" w:date="2020-11-26T11:35:00Z">
          <w:pPr>
            <w:spacing w:before="100" w:beforeAutospacing="1" w:after="100" w:afterAutospacing="1"/>
            <w:ind w:firstLine="720"/>
          </w:pPr>
        </w:pPrChange>
      </w:pPr>
      <w:r w:rsidRPr="004C5AD6">
        <w:rPr>
          <w:rFonts w:eastAsia="Times New Roman"/>
          <w:color w:val="808080" w:themeColor="background1" w:themeShade="80"/>
          <w:sz w:val="24"/>
          <w:szCs w:val="24"/>
          <w:u w:val="single"/>
        </w:rPr>
        <w:lastRenderedPageBreak/>
        <w:t xml:space="preserve">Thank you for pointing </w:t>
      </w:r>
      <w:r w:rsidR="00B169DC">
        <w:rPr>
          <w:rFonts w:eastAsia="Times New Roman"/>
          <w:color w:val="808080" w:themeColor="background1" w:themeShade="80"/>
          <w:sz w:val="24"/>
          <w:szCs w:val="24"/>
          <w:u w:val="single"/>
        </w:rPr>
        <w:t>th</w:t>
      </w:r>
      <w:r w:rsidR="00344565">
        <w:rPr>
          <w:rFonts w:eastAsia="Times New Roman"/>
          <w:color w:val="808080" w:themeColor="background1" w:themeShade="80"/>
          <w:sz w:val="24"/>
          <w:szCs w:val="24"/>
          <w:u w:val="single"/>
        </w:rPr>
        <w:t xml:space="preserve">ese issues </w:t>
      </w:r>
      <w:r>
        <w:rPr>
          <w:rFonts w:eastAsia="Times New Roman"/>
          <w:color w:val="808080" w:themeColor="background1" w:themeShade="80"/>
          <w:sz w:val="24"/>
          <w:szCs w:val="24"/>
          <w:u w:val="single"/>
        </w:rPr>
        <w:t>out</w:t>
      </w:r>
      <w:r w:rsidR="00B169DC">
        <w:rPr>
          <w:rFonts w:eastAsia="Times New Roman"/>
          <w:color w:val="808080" w:themeColor="background1" w:themeShade="80"/>
          <w:sz w:val="24"/>
          <w:szCs w:val="24"/>
          <w:u w:val="single"/>
        </w:rPr>
        <w:t>. W</w:t>
      </w:r>
      <w:r w:rsidR="00255179" w:rsidRPr="0041396D">
        <w:rPr>
          <w:rFonts w:eastAsia="Times New Roman"/>
          <w:color w:val="808080" w:themeColor="background1" w:themeShade="80"/>
          <w:sz w:val="24"/>
          <w:szCs w:val="24"/>
          <w:u w:val="single"/>
        </w:rPr>
        <w:t xml:space="preserve">e </w:t>
      </w:r>
      <w:r w:rsidR="00E3592A" w:rsidRPr="0041396D">
        <w:rPr>
          <w:rFonts w:eastAsia="Times New Roman"/>
          <w:color w:val="808080" w:themeColor="background1" w:themeShade="80"/>
          <w:sz w:val="24"/>
          <w:szCs w:val="24"/>
          <w:u w:val="single"/>
        </w:rPr>
        <w:t>have corrected the citation</w:t>
      </w:r>
      <w:r w:rsidR="00C92423">
        <w:rPr>
          <w:rFonts w:eastAsia="Times New Roman"/>
          <w:color w:val="808080" w:themeColor="background1" w:themeShade="80"/>
          <w:sz w:val="24"/>
          <w:szCs w:val="24"/>
          <w:u w:val="single"/>
        </w:rPr>
        <w:t>s</w:t>
      </w:r>
      <w:r w:rsidR="008B0D22">
        <w:rPr>
          <w:rFonts w:eastAsia="Times New Roman"/>
          <w:color w:val="808080" w:themeColor="background1" w:themeShade="80"/>
          <w:sz w:val="24"/>
          <w:szCs w:val="24"/>
          <w:u w:val="single"/>
        </w:rPr>
        <w:t xml:space="preserve">. The abbreviation of acute otitis media was </w:t>
      </w:r>
      <w:r w:rsidR="00DA668A">
        <w:rPr>
          <w:rFonts w:eastAsia="Times New Roman"/>
          <w:color w:val="808080" w:themeColor="background1" w:themeShade="80"/>
          <w:sz w:val="24"/>
          <w:szCs w:val="24"/>
          <w:u w:val="single"/>
        </w:rPr>
        <w:t xml:space="preserve">already </w:t>
      </w:r>
      <w:r w:rsidR="008B0D22">
        <w:rPr>
          <w:rFonts w:eastAsia="Times New Roman"/>
          <w:color w:val="808080" w:themeColor="background1" w:themeShade="80"/>
          <w:sz w:val="24"/>
          <w:szCs w:val="24"/>
          <w:u w:val="single"/>
        </w:rPr>
        <w:t>introduced in the introduction section</w:t>
      </w:r>
      <w:r w:rsidR="00E17B85">
        <w:rPr>
          <w:rFonts w:eastAsia="Times New Roman"/>
          <w:color w:val="808080" w:themeColor="background1" w:themeShade="80"/>
          <w:sz w:val="24"/>
          <w:szCs w:val="24"/>
          <w:u w:val="single"/>
        </w:rPr>
        <w:t>, but we</w:t>
      </w:r>
      <w:r w:rsidR="008B0D22">
        <w:rPr>
          <w:rFonts w:eastAsia="Times New Roman"/>
          <w:color w:val="808080" w:themeColor="background1" w:themeShade="80"/>
          <w:sz w:val="24"/>
          <w:szCs w:val="24"/>
          <w:u w:val="single"/>
        </w:rPr>
        <w:t xml:space="preserve"> introduce</w:t>
      </w:r>
      <w:r w:rsidR="00EF4D0D">
        <w:rPr>
          <w:rFonts w:eastAsia="Times New Roman"/>
          <w:color w:val="808080" w:themeColor="background1" w:themeShade="80"/>
          <w:sz w:val="24"/>
          <w:szCs w:val="24"/>
          <w:u w:val="single"/>
        </w:rPr>
        <w:t xml:space="preserve"> it</w:t>
      </w:r>
      <w:r w:rsidR="008B0D22">
        <w:rPr>
          <w:rFonts w:eastAsia="Times New Roman"/>
          <w:color w:val="808080" w:themeColor="background1" w:themeShade="80"/>
          <w:sz w:val="24"/>
          <w:szCs w:val="24"/>
          <w:u w:val="single"/>
        </w:rPr>
        <w:t xml:space="preserve"> again in the empirical example section</w:t>
      </w:r>
      <w:r w:rsidR="001E1E7C">
        <w:rPr>
          <w:rFonts w:eastAsia="Times New Roman"/>
          <w:color w:val="808080" w:themeColor="background1" w:themeShade="80"/>
          <w:sz w:val="24"/>
          <w:szCs w:val="24"/>
          <w:u w:val="single"/>
        </w:rPr>
        <w:t xml:space="preserve"> page 16 row 10</w:t>
      </w:r>
      <w:r w:rsidR="00F01FE3">
        <w:rPr>
          <w:rFonts w:eastAsia="Times New Roman"/>
          <w:color w:val="808080" w:themeColor="background1" w:themeShade="80"/>
          <w:sz w:val="24"/>
          <w:szCs w:val="24"/>
          <w:u w:val="single"/>
        </w:rPr>
        <w:t xml:space="preserve"> as we agree that after 16 pages </w:t>
      </w:r>
      <w:r w:rsidR="00B346D5">
        <w:rPr>
          <w:rFonts w:eastAsia="Times New Roman"/>
          <w:color w:val="808080" w:themeColor="background1" w:themeShade="80"/>
          <w:sz w:val="24"/>
          <w:szCs w:val="24"/>
          <w:u w:val="single"/>
        </w:rPr>
        <w:t>a</w:t>
      </w:r>
      <w:r w:rsidR="0069606E">
        <w:rPr>
          <w:rFonts w:eastAsia="Times New Roman"/>
          <w:color w:val="808080" w:themeColor="background1" w:themeShade="80"/>
          <w:sz w:val="24"/>
          <w:szCs w:val="24"/>
          <w:u w:val="single"/>
        </w:rPr>
        <w:t xml:space="preserve"> reader may </w:t>
      </w:r>
      <w:del w:id="153" w:author="Hout, Joanna in 't" w:date="2020-11-26T11:35:00Z">
        <w:r w:rsidR="008366BE" w:rsidDel="000768DF">
          <w:rPr>
            <w:rFonts w:eastAsia="Times New Roman"/>
            <w:color w:val="808080" w:themeColor="background1" w:themeShade="80"/>
            <w:sz w:val="24"/>
            <w:szCs w:val="24"/>
            <w:u w:val="single"/>
          </w:rPr>
          <w:delText>forget</w:delText>
        </w:r>
        <w:r w:rsidR="00602F1F" w:rsidDel="000768DF">
          <w:rPr>
            <w:rFonts w:eastAsia="Times New Roman"/>
            <w:color w:val="808080" w:themeColor="background1" w:themeShade="80"/>
            <w:sz w:val="24"/>
            <w:szCs w:val="24"/>
            <w:u w:val="single"/>
          </w:rPr>
          <w:delText xml:space="preserve"> </w:delText>
        </w:r>
      </w:del>
      <w:ins w:id="154" w:author="Hout, Joanna in 't" w:date="2020-11-26T11:35:00Z">
        <w:r w:rsidR="000768DF">
          <w:rPr>
            <w:rFonts w:eastAsia="Times New Roman"/>
            <w:color w:val="808080" w:themeColor="background1" w:themeShade="80"/>
            <w:sz w:val="24"/>
            <w:szCs w:val="24"/>
            <w:u w:val="single"/>
          </w:rPr>
          <w:t>have forgotten</w:t>
        </w:r>
      </w:ins>
      <w:del w:id="155" w:author="Hout, Joanna in 't" w:date="2020-11-26T11:35:00Z">
        <w:r w:rsidR="00602F1F" w:rsidDel="000768DF">
          <w:rPr>
            <w:rFonts w:eastAsia="Times New Roman"/>
            <w:color w:val="808080" w:themeColor="background1" w:themeShade="80"/>
            <w:sz w:val="24"/>
            <w:szCs w:val="24"/>
            <w:u w:val="single"/>
          </w:rPr>
          <w:delText>it</w:delText>
        </w:r>
      </w:del>
      <w:r w:rsidR="008B0D22">
        <w:rPr>
          <w:rFonts w:eastAsia="Times New Roman"/>
          <w:color w:val="808080" w:themeColor="background1" w:themeShade="80"/>
          <w:sz w:val="24"/>
          <w:szCs w:val="24"/>
          <w:u w:val="single"/>
        </w:rPr>
        <w:t xml:space="preserve">. </w:t>
      </w:r>
    </w:p>
    <w:p w14:paraId="6F55035E" w14:textId="77777777" w:rsidR="000C2248" w:rsidRDefault="000C2248" w:rsidP="000C2248">
      <w:pPr>
        <w:rPr>
          <w:rFonts w:eastAsia="Times New Roman"/>
          <w:color w:val="000000"/>
          <w:sz w:val="24"/>
          <w:szCs w:val="24"/>
        </w:rPr>
      </w:pPr>
    </w:p>
    <w:p w14:paraId="2B6F1EAB" w14:textId="77777777" w:rsidR="000C2248" w:rsidRDefault="000C2248" w:rsidP="000C2248">
      <w:pPr>
        <w:rPr>
          <w:rFonts w:eastAsia="Times New Roman"/>
          <w:color w:val="000000"/>
          <w:sz w:val="24"/>
          <w:szCs w:val="24"/>
        </w:rPr>
      </w:pPr>
      <w:r>
        <w:rPr>
          <w:rFonts w:ascii="Segoe UI" w:eastAsia="Times New Roman" w:hAnsi="Segoe UI" w:cs="Segoe UI"/>
          <w:color w:val="212121"/>
          <w:sz w:val="20"/>
          <w:szCs w:val="20"/>
        </w:rPr>
        <w:t>Kind regards, </w:t>
      </w:r>
    </w:p>
    <w:p w14:paraId="60F840CA" w14:textId="77777777" w:rsidR="000C2248" w:rsidRDefault="000C2248" w:rsidP="000C2248">
      <w:pPr>
        <w:rPr>
          <w:rFonts w:eastAsia="Times New Roman"/>
          <w:color w:val="000000"/>
          <w:sz w:val="24"/>
          <w:szCs w:val="24"/>
        </w:rPr>
      </w:pPr>
      <w:r>
        <w:rPr>
          <w:rFonts w:ascii="Segoe UI" w:eastAsia="Times New Roman" w:hAnsi="Segoe UI" w:cs="Segoe UI"/>
          <w:color w:val="212121"/>
          <w:sz w:val="20"/>
          <w:szCs w:val="20"/>
        </w:rPr>
        <w:t>Michail Belias</w:t>
      </w:r>
    </w:p>
    <w:p w14:paraId="2EDA67D7" w14:textId="77777777" w:rsidR="000C2248" w:rsidRDefault="000C2248" w:rsidP="000C2248">
      <w:pPr>
        <w:rPr>
          <w:rFonts w:eastAsia="Times New Roman"/>
          <w:color w:val="000000"/>
          <w:sz w:val="24"/>
          <w:szCs w:val="24"/>
        </w:rPr>
      </w:pPr>
    </w:p>
    <w:p w14:paraId="0BCE7083" w14:textId="77777777" w:rsidR="000C2248" w:rsidRDefault="000C2248" w:rsidP="000C2248">
      <w:pPr>
        <w:rPr>
          <w:rFonts w:eastAsia="Times New Roman"/>
          <w:color w:val="000000"/>
          <w:sz w:val="24"/>
          <w:szCs w:val="24"/>
        </w:rPr>
      </w:pPr>
    </w:p>
    <w:p w14:paraId="09BEF70F" w14:textId="77777777" w:rsidR="000C2248" w:rsidRDefault="000C2248" w:rsidP="000C2248">
      <w:pPr>
        <w:pStyle w:val="NormalWeb"/>
        <w:rPr>
          <w:color w:val="000000"/>
          <w:sz w:val="24"/>
          <w:szCs w:val="24"/>
        </w:rPr>
      </w:pPr>
    </w:p>
    <w:p w14:paraId="57EEDE84" w14:textId="77777777" w:rsidR="00572027" w:rsidRDefault="00572027"/>
    <w:sectPr w:rsidR="00572027" w:rsidSect="00654BB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Hout, Joanna in 't" w:date="2020-11-05T10:47:00Z" w:initials="JiH">
    <w:p w14:paraId="1B12E4BB" w14:textId="733A31B2" w:rsidR="00572027" w:rsidRDefault="00572027" w:rsidP="009F5539">
      <w:pPr>
        <w:pStyle w:val="CommentText"/>
      </w:pPr>
      <w:r>
        <w:rPr>
          <w:rStyle w:val="CommentReference"/>
        </w:rPr>
        <w:annotationRef/>
      </w:r>
      <w:proofErr w:type="gramStart"/>
      <w:r>
        <w:t>Syntax :</w:t>
      </w:r>
      <w:proofErr w:type="gramEnd"/>
      <w:r>
        <w:t xml:space="preserve"> also to be discussed</w:t>
      </w:r>
    </w:p>
    <w:p w14:paraId="70AA7A8B" w14:textId="332B3166" w:rsidR="00572027" w:rsidRDefault="00572027">
      <w:pPr>
        <w:pStyle w:val="CommentText"/>
      </w:pPr>
    </w:p>
  </w:comment>
  <w:comment w:id="0" w:author="Hout, Joanna in 't" w:date="2020-10-30T11:10:00Z" w:initials="JiH">
    <w:p w14:paraId="16748766" w14:textId="035083FC" w:rsidR="00572027" w:rsidRDefault="00572027">
      <w:pPr>
        <w:pStyle w:val="CommentText"/>
      </w:pPr>
      <w:r>
        <w:rPr>
          <w:rStyle w:val="CommentReference"/>
        </w:rPr>
        <w:annotationRef/>
      </w:r>
      <w:r>
        <w:t>Please replace with letter to editor</w:t>
      </w:r>
    </w:p>
  </w:comment>
  <w:comment w:id="1" w:author="Michael Belias" w:date="2020-11-24T23:04:00Z" w:initials="MB">
    <w:p w14:paraId="1E2E1A6E" w14:textId="2FA20CEB" w:rsidR="004A2071" w:rsidRDefault="004A2071">
      <w:pPr>
        <w:pStyle w:val="CommentText"/>
      </w:pPr>
      <w:r>
        <w:rPr>
          <w:rStyle w:val="CommentReference"/>
        </w:rPr>
        <w:annotationRef/>
      </w:r>
      <w:r>
        <w:t>OK</w:t>
      </w:r>
    </w:p>
  </w:comment>
  <w:comment w:id="3" w:author="Hout, Joanna in 't" w:date="2020-11-26T10:22:00Z" w:initials="JiH">
    <w:p w14:paraId="2BC81C3F" w14:textId="13A25A86" w:rsidR="00B106FE" w:rsidRDefault="00B106FE">
      <w:pPr>
        <w:pStyle w:val="CommentText"/>
      </w:pPr>
      <w:r>
        <w:rPr>
          <w:rStyle w:val="CommentReference"/>
        </w:rPr>
        <w:annotationRef/>
      </w:r>
      <w:r>
        <w:t>version?</w:t>
      </w:r>
    </w:p>
  </w:comment>
  <w:comment w:id="8" w:author="Hout, Joanna in 't" w:date="2020-11-26T10:32:00Z" w:initials="JiH">
    <w:p w14:paraId="136E6086" w14:textId="19D0A0FC" w:rsidR="00B1257E" w:rsidRDefault="00B1257E">
      <w:pPr>
        <w:pStyle w:val="CommentText"/>
      </w:pPr>
      <w:r>
        <w:rPr>
          <w:rStyle w:val="CommentReference"/>
        </w:rPr>
        <w:annotationRef/>
      </w:r>
      <w:r>
        <w:t>The fact that the full references are in this text makes reading a bit difficult.</w:t>
      </w:r>
    </w:p>
  </w:comment>
  <w:comment w:id="9" w:author="Hout, Joanna in 't" w:date="2020-11-09T13:40:00Z" w:initials="JiH">
    <w:p w14:paraId="4F1AC569" w14:textId="7EF23D99" w:rsidR="00572027" w:rsidRDefault="00572027">
      <w:pPr>
        <w:pStyle w:val="CommentText"/>
      </w:pPr>
      <w:r>
        <w:rPr>
          <w:rStyle w:val="CommentReference"/>
        </w:rPr>
        <w:annotationRef/>
      </w:r>
      <w:r>
        <w:t>Copy relevant parts of abstract and new title</w:t>
      </w:r>
    </w:p>
  </w:comment>
  <w:comment w:id="10" w:author="Hout, Joanna in 't" w:date="2020-11-26T10:35:00Z" w:initials="JiH">
    <w:p w14:paraId="3948D95C" w14:textId="77777777" w:rsidR="00B1257E" w:rsidRDefault="00B1257E">
      <w:pPr>
        <w:pStyle w:val="CommentText"/>
      </w:pPr>
      <w:r>
        <w:rPr>
          <w:rStyle w:val="CommentReference"/>
        </w:rPr>
        <w:annotationRef/>
      </w:r>
      <w:r>
        <w:t xml:space="preserve">? </w:t>
      </w:r>
    </w:p>
    <w:p w14:paraId="73BC9DEA" w14:textId="74D968FD" w:rsidR="00B1257E" w:rsidRDefault="00B1257E">
      <w:pPr>
        <w:pStyle w:val="CommentText"/>
      </w:pPr>
      <w:r>
        <w:t>do you mean: “Changes in the abstract: “</w:t>
      </w:r>
    </w:p>
  </w:comment>
  <w:comment w:id="11" w:author="Hout, Joanna in 't" w:date="2020-11-26T10:36:00Z" w:initials="JiH">
    <w:p w14:paraId="06908E75" w14:textId="77777777" w:rsidR="00B1257E" w:rsidRDefault="00B1257E">
      <w:pPr>
        <w:pStyle w:val="CommentText"/>
      </w:pPr>
      <w:r>
        <w:rPr>
          <w:rStyle w:val="CommentReference"/>
        </w:rPr>
        <w:annotationRef/>
      </w:r>
      <w:r>
        <w:t xml:space="preserve">be </w:t>
      </w:r>
      <w:proofErr w:type="spellStart"/>
      <w:r>
        <w:t>mopre</w:t>
      </w:r>
      <w:proofErr w:type="spellEnd"/>
      <w:r>
        <w:t xml:space="preserve"> clear. state: </w:t>
      </w:r>
    </w:p>
    <w:p w14:paraId="539DAA3E" w14:textId="2F59F555" w:rsidR="00B1257E" w:rsidRDefault="00B1257E">
      <w:pPr>
        <w:pStyle w:val="CommentText"/>
      </w:pPr>
      <w:r>
        <w:t xml:space="preserve">we adapted the </w:t>
      </w:r>
      <w:proofErr w:type="gramStart"/>
      <w:r>
        <w:t>title..</w:t>
      </w:r>
      <w:proofErr w:type="gramEnd"/>
      <w:r>
        <w:t xml:space="preserve"> The new title is: …</w:t>
      </w:r>
    </w:p>
  </w:comment>
  <w:comment w:id="14" w:author="Hout, Joanna in 't" w:date="2020-10-30T11:59:00Z" w:initials="JiH">
    <w:p w14:paraId="2D39CA5C" w14:textId="77777777" w:rsidR="00572027" w:rsidRDefault="00572027">
      <w:pPr>
        <w:pStyle w:val="CommentText"/>
      </w:pPr>
      <w:r>
        <w:rPr>
          <w:rStyle w:val="CommentReference"/>
        </w:rPr>
        <w:annotationRef/>
      </w:r>
      <w:r>
        <w:t xml:space="preserve">This is vague, what do you mean? I guess: </w:t>
      </w:r>
    </w:p>
    <w:p w14:paraId="1AD6027D" w14:textId="77777777" w:rsidR="00572027" w:rsidRDefault="00572027">
      <w:pPr>
        <w:pStyle w:val="CommentText"/>
      </w:pPr>
      <w:r>
        <w:t>…</w:t>
      </w:r>
      <w:bookmarkStart w:id="17" w:name="_Hlk54951824"/>
      <w:r>
        <w:t>we cannot draw firm conclusions with respect to the appropriateness of the different approaches</w:t>
      </w:r>
      <w:bookmarkEnd w:id="17"/>
      <w:r>
        <w:t>.</w:t>
      </w:r>
    </w:p>
    <w:p w14:paraId="324F3D08" w14:textId="415A4D29" w:rsidR="00572027" w:rsidRDefault="00572027">
      <w:pPr>
        <w:pStyle w:val="CommentText"/>
      </w:pPr>
      <w:r>
        <w:t xml:space="preserve">Please adapt. </w:t>
      </w:r>
    </w:p>
    <w:p w14:paraId="404EF616" w14:textId="77777777" w:rsidR="00572027" w:rsidRDefault="00572027">
      <w:pPr>
        <w:pStyle w:val="CommentText"/>
      </w:pPr>
    </w:p>
    <w:p w14:paraId="3172FF2B" w14:textId="6134F19C" w:rsidR="00572027" w:rsidRDefault="00572027">
      <w:pPr>
        <w:pStyle w:val="CommentText"/>
      </w:pPr>
      <w:r>
        <w:t>Further I edited the text a bit where it was strange.</w:t>
      </w:r>
    </w:p>
  </w:comment>
  <w:comment w:id="15" w:author="Michael Belias" w:date="2020-11-21T17:31:00Z" w:initials="MB">
    <w:p w14:paraId="0C90AFB7" w14:textId="5961B4C9" w:rsidR="00572027" w:rsidRDefault="00572027">
      <w:pPr>
        <w:pStyle w:val="CommentText"/>
      </w:pPr>
      <w:r>
        <w:rPr>
          <w:rStyle w:val="CommentReference"/>
        </w:rPr>
        <w:annotationRef/>
      </w:r>
      <w:r>
        <w:t xml:space="preserve">OK. We have agreed on this text during the last meeting. </w:t>
      </w:r>
    </w:p>
  </w:comment>
  <w:comment w:id="18" w:author="Hout, Joanna in 't" w:date="2020-11-26T10:37:00Z" w:initials="JiH">
    <w:p w14:paraId="0D18AEF3" w14:textId="649ED08F" w:rsidR="00B1257E" w:rsidRDefault="00B1257E">
      <w:pPr>
        <w:pStyle w:val="CommentText"/>
      </w:pPr>
      <w:r>
        <w:rPr>
          <w:rStyle w:val="CommentReference"/>
        </w:rPr>
        <w:annotationRef/>
      </w:r>
      <w:r>
        <w:t xml:space="preserve">what do you mean? do you mean the predicted probabilities? Y </w:t>
      </w:r>
      <w:proofErr w:type="gramStart"/>
      <w:r>
        <w:t>axis ?</w:t>
      </w:r>
      <w:proofErr w:type="gramEnd"/>
      <w:r>
        <w:t xml:space="preserve"> or x axis?</w:t>
      </w:r>
    </w:p>
  </w:comment>
  <w:comment w:id="20" w:author="Hout, Joanna in 't" w:date="2020-11-09T14:01:00Z" w:initials="JiH">
    <w:p w14:paraId="1D9C99E7" w14:textId="77777777" w:rsidR="00572027" w:rsidRDefault="00572027">
      <w:pPr>
        <w:pStyle w:val="CommentText"/>
      </w:pPr>
      <w:r>
        <w:rPr>
          <w:rStyle w:val="CommentReference"/>
        </w:rPr>
        <w:annotationRef/>
      </w:r>
      <w:r>
        <w:t>Add the new sentences</w:t>
      </w:r>
    </w:p>
    <w:p w14:paraId="0EB3A750" w14:textId="4462CE99" w:rsidR="00572027" w:rsidRDefault="00572027">
      <w:pPr>
        <w:pStyle w:val="CommentText"/>
      </w:pPr>
    </w:p>
  </w:comment>
  <w:comment w:id="44" w:author="Hout, Joanna in 't" w:date="2020-11-09T14:02:00Z" w:initials="JiH">
    <w:p w14:paraId="3668A6EB" w14:textId="77777777" w:rsidR="00572027" w:rsidRDefault="00572027">
      <w:pPr>
        <w:pStyle w:val="CommentText"/>
      </w:pPr>
      <w:r>
        <w:rPr>
          <w:rStyle w:val="CommentReference"/>
        </w:rPr>
        <w:annotationRef/>
      </w:r>
      <w:r>
        <w:t>Add new text</w:t>
      </w:r>
    </w:p>
    <w:p w14:paraId="07E07498" w14:textId="45DC7B07" w:rsidR="00572027" w:rsidRDefault="00572027">
      <w:pPr>
        <w:pStyle w:val="CommentText"/>
      </w:pPr>
    </w:p>
  </w:comment>
  <w:comment w:id="51" w:author="Hout, Joanna in 't" w:date="2020-11-26T10:43:00Z" w:initials="JiH">
    <w:p w14:paraId="2BD5AFF7" w14:textId="77417E9C" w:rsidR="0042510A" w:rsidRDefault="0042510A">
      <w:pPr>
        <w:pStyle w:val="CommentText"/>
      </w:pPr>
      <w:r>
        <w:rPr>
          <w:rStyle w:val="CommentReference"/>
        </w:rPr>
        <w:annotationRef/>
      </w:r>
      <w:r>
        <w:t>is it spline transformations? or types of splines?</w:t>
      </w:r>
    </w:p>
  </w:comment>
  <w:comment w:id="53" w:author="Michael Belias" w:date="2020-11-25T00:46:00Z" w:initials="MB">
    <w:p w14:paraId="06993173" w14:textId="4002A5CA" w:rsidR="00FA1AAC" w:rsidRDefault="00FA1AAC">
      <w:pPr>
        <w:pStyle w:val="CommentText"/>
      </w:pPr>
      <w:r>
        <w:rPr>
          <w:rStyle w:val="CommentReference"/>
        </w:rPr>
        <w:annotationRef/>
      </w:r>
      <w:r>
        <w:t xml:space="preserve">Here the reviewer is criticizing MV meta </w:t>
      </w:r>
      <w:r w:rsidR="00A34AF8">
        <w:t xml:space="preserve">combined with penalized </w:t>
      </w:r>
      <w:r w:rsidR="00E77C74">
        <w:t>splines.</w:t>
      </w:r>
      <w:r w:rsidR="0089685E">
        <w:br/>
      </w:r>
      <w:r w:rsidR="0089685E">
        <w:br/>
        <w:t xml:space="preserve">We </w:t>
      </w:r>
      <w:r w:rsidR="00202A62">
        <w:t xml:space="preserve">simply </w:t>
      </w:r>
      <w:r w:rsidR="0089685E">
        <w:t xml:space="preserve">need to point out the </w:t>
      </w:r>
      <w:proofErr w:type="spellStart"/>
      <w:r w:rsidR="0089685E">
        <w:t>MVmeta</w:t>
      </w:r>
      <w:proofErr w:type="spellEnd"/>
      <w:r w:rsidR="0089685E">
        <w:t xml:space="preserve"> is not compatible with </w:t>
      </w:r>
      <w:r w:rsidR="00202A62">
        <w:t xml:space="preserve">penalized splines. </w:t>
      </w:r>
    </w:p>
  </w:comment>
  <w:comment w:id="54" w:author="Hout, Joanna in 't" w:date="2020-11-26T10:44:00Z" w:initials="JiH">
    <w:p w14:paraId="5BB85577" w14:textId="48B23B67" w:rsidR="0042510A" w:rsidRDefault="0042510A">
      <w:pPr>
        <w:pStyle w:val="CommentText"/>
      </w:pPr>
      <w:r>
        <w:rPr>
          <w:rStyle w:val="CommentReference"/>
        </w:rPr>
        <w:annotationRef/>
      </w:r>
      <w:r>
        <w:t>check / discuss.</w:t>
      </w:r>
    </w:p>
  </w:comment>
  <w:comment w:id="67" w:author="Hout, Joanna in 't" w:date="2020-11-09T14:16:00Z" w:initials="JiH">
    <w:p w14:paraId="234F74B0" w14:textId="45BD1652" w:rsidR="00572027" w:rsidRDefault="00572027">
      <w:pPr>
        <w:pStyle w:val="CommentText"/>
      </w:pPr>
      <w:r>
        <w:rPr>
          <w:rStyle w:val="CommentReference"/>
        </w:rPr>
        <w:annotationRef/>
      </w:r>
      <w:r>
        <w:t xml:space="preserve">as </w:t>
      </w:r>
      <w:proofErr w:type="gramStart"/>
      <w:r>
        <w:t>suggested</w:t>
      </w:r>
      <w:proofErr w:type="gramEnd"/>
      <w:r>
        <w:t xml:space="preserve"> we made it more cohesive, by removing subsections if there was only one, changing the third-level</w:t>
      </w:r>
    </w:p>
  </w:comment>
  <w:comment w:id="83" w:author="Hout, Joanna in 't" w:date="2020-11-26T10:51:00Z" w:initials="JiH">
    <w:p w14:paraId="1485A71A" w14:textId="77777777" w:rsidR="0042510A" w:rsidRDefault="0042510A">
      <w:pPr>
        <w:pStyle w:val="CommentText"/>
      </w:pPr>
      <w:r>
        <w:rPr>
          <w:rStyle w:val="CommentReference"/>
        </w:rPr>
        <w:annotationRef/>
      </w:r>
      <w:r>
        <w:t>these references in the middle make the text in this letter very hard to read.</w:t>
      </w:r>
    </w:p>
    <w:p w14:paraId="4AE570AE" w14:textId="77777777" w:rsidR="0042510A" w:rsidRDefault="0042510A">
      <w:pPr>
        <w:pStyle w:val="CommentText"/>
      </w:pPr>
    </w:p>
    <w:p w14:paraId="01E07EDB" w14:textId="253EBC13" w:rsidR="0042510A" w:rsidRDefault="0042510A">
      <w:pPr>
        <w:pStyle w:val="CommentText"/>
      </w:pPr>
      <w:r>
        <w:t>I don’t understand the</w:t>
      </w:r>
      <w:r w:rsidR="00C773A8">
        <w:t>se</w:t>
      </w:r>
      <w:r>
        <w:t xml:space="preserve"> sentence</w:t>
      </w:r>
      <w:r w:rsidR="00C773A8">
        <w:t>s</w:t>
      </w:r>
      <w:r>
        <w:t>.</w:t>
      </w:r>
      <w:r w:rsidR="00C773A8">
        <w:t xml:space="preserve"> Are they placed in the correct order? check also the grammar.</w:t>
      </w:r>
    </w:p>
  </w:comment>
  <w:comment w:id="85" w:author="Hout, Joanna in 't" w:date="2020-11-09T14:27:00Z" w:initials="JiH">
    <w:p w14:paraId="3DD016EF" w14:textId="77777777" w:rsidR="00572027" w:rsidRDefault="00572027" w:rsidP="00EF1AF3">
      <w:pPr>
        <w:pStyle w:val="CommentText"/>
      </w:pPr>
      <w:r>
        <w:rPr>
          <w:rStyle w:val="CommentReference"/>
        </w:rPr>
        <w:annotationRef/>
      </w:r>
      <w:r>
        <w:t xml:space="preserve">add new text </w:t>
      </w:r>
      <w:proofErr w:type="gramStart"/>
      <w:r>
        <w:t>( as</w:t>
      </w:r>
      <w:proofErr w:type="gramEnd"/>
      <w:r>
        <w:t xml:space="preserve"> everywhere)</w:t>
      </w:r>
    </w:p>
  </w:comment>
  <w:comment w:id="87" w:author="Michael Belias" w:date="2020-11-21T19:12:00Z" w:initials="MB">
    <w:p w14:paraId="3501B9B0" w14:textId="77777777" w:rsidR="00883EFB" w:rsidRDefault="00883EFB">
      <w:pPr>
        <w:pStyle w:val="CommentText"/>
      </w:pPr>
      <w:r>
        <w:rPr>
          <w:rStyle w:val="CommentReference"/>
        </w:rPr>
        <w:annotationRef/>
      </w:r>
      <w:r>
        <w:t xml:space="preserve">We didn’t have the ecological bias limitation at all. </w:t>
      </w:r>
    </w:p>
    <w:p w14:paraId="362E75B3" w14:textId="77777777" w:rsidR="00883EFB" w:rsidRDefault="00883EFB">
      <w:pPr>
        <w:pStyle w:val="CommentText"/>
      </w:pPr>
    </w:p>
    <w:p w14:paraId="7AC7342D" w14:textId="77777777" w:rsidR="00883EFB" w:rsidRDefault="00883EFB">
      <w:pPr>
        <w:pStyle w:val="CommentText"/>
      </w:pPr>
    </w:p>
    <w:p w14:paraId="64595ABF" w14:textId="53ED279D" w:rsidR="00883EFB" w:rsidRDefault="00883EFB">
      <w:pPr>
        <w:pStyle w:val="CommentText"/>
      </w:pPr>
      <w:r>
        <w:t>I used to have it but we considered that can give it a try</w:t>
      </w:r>
      <w:r w:rsidR="00A73A76">
        <w:t xml:space="preserve"> without mentioning ecological bias</w:t>
      </w:r>
      <w:r>
        <w:t xml:space="preserve">. </w:t>
      </w:r>
    </w:p>
  </w:comment>
  <w:comment w:id="102" w:author="Hout, Joanna in 't" w:date="2020-11-26T10:58:00Z" w:initials="JiH">
    <w:p w14:paraId="16D4767D" w14:textId="77777777" w:rsidR="00C773A8" w:rsidRDefault="00C773A8">
      <w:pPr>
        <w:pStyle w:val="CommentText"/>
      </w:pPr>
      <w:r>
        <w:rPr>
          <w:rStyle w:val="CommentReference"/>
        </w:rPr>
        <w:annotationRef/>
      </w:r>
      <w:r>
        <w:t>??? evidence?</w:t>
      </w:r>
    </w:p>
    <w:p w14:paraId="4E13C7CC" w14:textId="2E68E9FC" w:rsidR="00C773A8" w:rsidRDefault="00C773A8">
      <w:pPr>
        <w:pStyle w:val="CommentText"/>
      </w:pPr>
      <w:r>
        <w:t>I would say: the literature…</w:t>
      </w:r>
    </w:p>
  </w:comment>
  <w:comment w:id="107" w:author="Michael Belias" w:date="2020-11-21T19:02:00Z" w:initials="MB">
    <w:p w14:paraId="04901702" w14:textId="77777777" w:rsidR="00572027" w:rsidRDefault="00572027">
      <w:pPr>
        <w:pStyle w:val="CommentText"/>
      </w:pPr>
      <w:r>
        <w:rPr>
          <w:rStyle w:val="CommentReference"/>
        </w:rPr>
        <w:annotationRef/>
      </w:r>
      <w:r>
        <w:t xml:space="preserve">That is not what he is saying. </w:t>
      </w:r>
    </w:p>
    <w:p w14:paraId="7E8E2D2B" w14:textId="77777777" w:rsidR="00572027" w:rsidRDefault="00572027">
      <w:pPr>
        <w:pStyle w:val="CommentText"/>
      </w:pPr>
    </w:p>
    <w:p w14:paraId="3D3F30DD" w14:textId="33D98575" w:rsidR="00572027" w:rsidRDefault="00572027">
      <w:pPr>
        <w:pStyle w:val="CommentText"/>
      </w:pPr>
      <w:r>
        <w:t xml:space="preserve">He understood that the positioning is common in all </w:t>
      </w:r>
      <w:r w:rsidR="008D229C">
        <w:t xml:space="preserve">studies and that we use the full domain of BMI to find them. </w:t>
      </w:r>
      <w:r w:rsidR="008D229C">
        <w:br/>
      </w:r>
      <w:r w:rsidR="008D229C">
        <w:br/>
        <w:t xml:space="preserve">What he is </w:t>
      </w:r>
      <w:r w:rsidR="00FF7D01">
        <w:t xml:space="preserve">saying is the interpretability of the curves will be different across studies…. Not the knots positions. </w:t>
      </w:r>
      <w:r w:rsidR="00FF7D01">
        <w:br/>
      </w:r>
      <w:r w:rsidR="00FF7D01">
        <w:br/>
      </w:r>
      <w:r w:rsidR="00FF7D01">
        <w:br/>
        <w:t>But I included what you suggested and let’s see what he will say.</w:t>
      </w:r>
    </w:p>
  </w:comment>
  <w:comment w:id="108" w:author="Hout, Joanna in 't" w:date="2020-11-26T11:00:00Z" w:initials="JiH">
    <w:p w14:paraId="54C4DF0F" w14:textId="77777777" w:rsidR="00C773A8" w:rsidRDefault="00C773A8" w:rsidP="00E74318">
      <w:pPr>
        <w:spacing w:before="100" w:beforeAutospacing="1" w:after="100" w:afterAutospacing="1"/>
        <w:rPr>
          <w:rFonts w:eastAsia="Times New Roman"/>
          <w:color w:val="000000"/>
          <w:sz w:val="24"/>
          <w:szCs w:val="24"/>
        </w:rPr>
      </w:pPr>
      <w:r>
        <w:rPr>
          <w:rStyle w:val="CommentReference"/>
        </w:rPr>
        <w:annotationRef/>
      </w:r>
      <w:r>
        <w:t xml:space="preserve">I think this is what he is saying, as he states: </w:t>
      </w:r>
      <w:r w:rsidRPr="000F764D">
        <w:rPr>
          <w:rFonts w:ascii="Segoe UI" w:eastAsia="Times New Roman" w:hAnsi="Segoe UI" w:cs="Segoe UI"/>
          <w:color w:val="212121"/>
          <w:sz w:val="20"/>
          <w:szCs w:val="20"/>
          <w:highlight w:val="yellow"/>
          <w:shd w:val="clear" w:color="auto" w:fill="FFFFFF"/>
        </w:rPr>
        <w:t>as the value of the knot position will mean different things in different studies.</w:t>
      </w:r>
      <w:r w:rsidRPr="00D838A2">
        <w:rPr>
          <w:rFonts w:eastAsia="Times New Roman"/>
          <w:color w:val="000000"/>
          <w:sz w:val="24"/>
          <w:szCs w:val="24"/>
        </w:rPr>
        <w:t xml:space="preserve"> </w:t>
      </w:r>
    </w:p>
    <w:p w14:paraId="0FDF1677" w14:textId="17B42653" w:rsidR="00C773A8" w:rsidRDefault="00C773A8">
      <w:pPr>
        <w:pStyle w:val="CommentText"/>
      </w:pPr>
    </w:p>
  </w:comment>
  <w:comment w:id="114" w:author="Michael Belias" w:date="2020-10-01T16:59:00Z" w:initials="MB">
    <w:p w14:paraId="2C1F1EB4" w14:textId="77777777" w:rsidR="00572027" w:rsidRDefault="00572027" w:rsidP="00844DA3">
      <w:pPr>
        <w:pStyle w:val="CommentText"/>
      </w:pPr>
      <w:r>
        <w:rPr>
          <w:rStyle w:val="CommentReference"/>
        </w:rPr>
        <w:annotationRef/>
      </w:r>
      <w:r>
        <w:t xml:space="preserve">We leave this open. </w:t>
      </w:r>
    </w:p>
    <w:p w14:paraId="40E9A3F3" w14:textId="77777777" w:rsidR="00572027" w:rsidRDefault="00572027" w:rsidP="00844DA3">
      <w:pPr>
        <w:pStyle w:val="CommentText"/>
      </w:pPr>
    </w:p>
  </w:comment>
  <w:comment w:id="115" w:author="Hout, Joanna in 't" w:date="2020-11-05T09:55:00Z" w:initials="JiH">
    <w:p w14:paraId="053CF823" w14:textId="1C924AFF" w:rsidR="00572027" w:rsidRDefault="00572027">
      <w:pPr>
        <w:pStyle w:val="CommentText"/>
      </w:pPr>
      <w:r>
        <w:rPr>
          <w:rStyle w:val="CommentReference"/>
        </w:rPr>
        <w:annotationRef/>
      </w:r>
      <w:r>
        <w:t>I want to play around with it, to try it myself.</w:t>
      </w:r>
    </w:p>
  </w:comment>
  <w:comment w:id="116" w:author="Hout, Joanna in 't" w:date="2020-10-30T22:22:00Z" w:initials="JiH">
    <w:p w14:paraId="69FB1257" w14:textId="6E7EDE5F" w:rsidR="00572027" w:rsidRDefault="00572027">
      <w:pPr>
        <w:pStyle w:val="CommentText"/>
      </w:pPr>
      <w:r>
        <w:rPr>
          <w:rStyle w:val="CommentReference"/>
        </w:rPr>
        <w:annotationRef/>
      </w:r>
      <w:r>
        <w:t>I edited this a bit in the main text.</w:t>
      </w:r>
    </w:p>
  </w:comment>
  <w:comment w:id="117" w:author="Hout, Joanna in 't" w:date="2020-11-09T14:49:00Z" w:initials="JiH">
    <w:p w14:paraId="5FDCF80C" w14:textId="29133DD2" w:rsidR="00572027" w:rsidRDefault="00572027">
      <w:pPr>
        <w:pStyle w:val="CommentText"/>
      </w:pPr>
      <w:r>
        <w:rPr>
          <w:rStyle w:val="CommentReference"/>
        </w:rPr>
        <w:annotationRef/>
      </w:r>
      <w:r>
        <w:t>What do they exactly say? Be more clear</w:t>
      </w:r>
    </w:p>
  </w:comment>
  <w:comment w:id="118" w:author="Michael Belias" w:date="2020-11-24T22:49:00Z" w:initials="MB">
    <w:p w14:paraId="4A6536FB" w14:textId="4F822D2D" w:rsidR="00894DAC" w:rsidRDefault="00894DAC">
      <w:pPr>
        <w:pStyle w:val="CommentText"/>
      </w:pPr>
      <w:r>
        <w:rPr>
          <w:rStyle w:val="CommentReference"/>
        </w:rPr>
        <w:annotationRef/>
      </w:r>
      <w:r w:rsidR="000B1858">
        <w:t xml:space="preserve">Now we changed the illustrative examples to </w:t>
      </w:r>
      <w:r w:rsidR="00F878C3">
        <w:t xml:space="preserve">include the </w:t>
      </w:r>
      <w:proofErr w:type="spellStart"/>
      <w:r w:rsidR="009A2CC5">
        <w:t>MVmeta</w:t>
      </w:r>
      <w:proofErr w:type="spellEnd"/>
      <w:r w:rsidR="009A2CC5">
        <w:t xml:space="preserve"> also in scenarios with different domains. </w:t>
      </w:r>
    </w:p>
  </w:comment>
  <w:comment w:id="126" w:author="Hout, Joanna in 't" w:date="2020-11-07T17:03:00Z" w:initials="JiH">
    <w:p w14:paraId="036ED5CE" w14:textId="29DB9926" w:rsidR="00572027" w:rsidRDefault="00572027">
      <w:pPr>
        <w:pStyle w:val="CommentText"/>
      </w:pPr>
      <w:r>
        <w:rPr>
          <w:rStyle w:val="CommentReference"/>
        </w:rPr>
        <w:annotationRef/>
      </w:r>
      <w:r>
        <w:t xml:space="preserve">You referred to another </w:t>
      </w:r>
      <w:proofErr w:type="spellStart"/>
      <w:r>
        <w:t>Kasenda</w:t>
      </w:r>
      <w:proofErr w:type="spellEnd"/>
      <w:r>
        <w:t>, from 2014 instead of 2016 (protocol instead of results).</w:t>
      </w:r>
    </w:p>
  </w:comment>
  <w:comment w:id="131" w:author="Hout, Joanna in 't" w:date="2020-11-05T10:44:00Z" w:initials="JiH">
    <w:p w14:paraId="79F3735B" w14:textId="03CE92E1" w:rsidR="00572027" w:rsidRDefault="00572027">
      <w:pPr>
        <w:pStyle w:val="CommentText"/>
      </w:pPr>
      <w:r>
        <w:rPr>
          <w:rStyle w:val="CommentReference"/>
        </w:rPr>
        <w:annotationRef/>
      </w:r>
      <w:r>
        <w:t xml:space="preserve">Nice, but </w:t>
      </w:r>
      <w:proofErr w:type="spellStart"/>
      <w:r>
        <w:t>fontsize</w:t>
      </w:r>
      <w:proofErr w:type="spellEnd"/>
      <w:r>
        <w:t xml:space="preserve"> is too small to be readable.</w:t>
      </w:r>
    </w:p>
    <w:p w14:paraId="26E568C7" w14:textId="7EBFBB7F" w:rsidR="00572027" w:rsidRDefault="00572027">
      <w:pPr>
        <w:pStyle w:val="CommentText"/>
      </w:pPr>
      <w:r>
        <w:t xml:space="preserve">It should be </w:t>
      </w:r>
      <w:proofErr w:type="gramStart"/>
      <w:r>
        <w:t>enlarged,</w:t>
      </w:r>
      <w:proofErr w:type="gramEnd"/>
      <w:r>
        <w:t xml:space="preserve"> would that be possible?</w:t>
      </w:r>
    </w:p>
    <w:p w14:paraId="2E72FB93" w14:textId="77777777" w:rsidR="00572027" w:rsidRDefault="00572027">
      <w:pPr>
        <w:pStyle w:val="CommentText"/>
      </w:pPr>
    </w:p>
    <w:p w14:paraId="22F108CF" w14:textId="29F98FD6" w:rsidR="00572027" w:rsidRDefault="00572027">
      <w:pPr>
        <w:pStyle w:val="CommentText"/>
      </w:pPr>
    </w:p>
  </w:comment>
  <w:comment w:id="132" w:author="Michael Belias" w:date="2020-11-24T20:52:00Z" w:initials="MB">
    <w:p w14:paraId="4E32B781" w14:textId="2D66605C" w:rsidR="0036614B" w:rsidRDefault="0036614B">
      <w:pPr>
        <w:pStyle w:val="CommentText"/>
      </w:pPr>
      <w:r>
        <w:rPr>
          <w:rStyle w:val="CommentReference"/>
        </w:rPr>
        <w:annotationRef/>
      </w:r>
      <w:r>
        <w:t>I changed the flowchart</w:t>
      </w:r>
      <w:r w:rsidR="009A0B17">
        <w:t xml:space="preserve"> to have larger font</w:t>
      </w:r>
    </w:p>
  </w:comment>
  <w:comment w:id="133" w:author="Hout, Joanna in 't" w:date="2020-11-26T11:08:00Z" w:initials="JiH">
    <w:p w14:paraId="1EEA0040" w14:textId="7D7DA4C1" w:rsidR="007B4E94" w:rsidRDefault="007B4E94">
      <w:pPr>
        <w:pStyle w:val="CommentText"/>
      </w:pPr>
      <w:r>
        <w:rPr>
          <w:rStyle w:val="CommentReference"/>
        </w:rPr>
        <w:annotationRef/>
      </w:r>
      <w:r>
        <w:t>Nice.</w:t>
      </w:r>
    </w:p>
    <w:p w14:paraId="58267AEB" w14:textId="59A33601" w:rsidR="007B4E94" w:rsidRDefault="007B4E94">
      <w:pPr>
        <w:pStyle w:val="CommentText"/>
      </w:pPr>
      <w:r>
        <w:t>But I wonder whether this is what the reviewer meant. We show the difficulties of the methods that we do not use, not the problems of the methods that we do use.</w:t>
      </w:r>
    </w:p>
    <w:p w14:paraId="466F3137" w14:textId="77777777" w:rsidR="007B4E94" w:rsidRDefault="007B4E94">
      <w:pPr>
        <w:pStyle w:val="CommentText"/>
      </w:pPr>
    </w:p>
    <w:p w14:paraId="7EC72291" w14:textId="71F2454E" w:rsidR="007B4E94" w:rsidRDefault="007B4E94">
      <w:pPr>
        <w:pStyle w:val="CommentText"/>
      </w:pPr>
      <w:r>
        <w:t>PS I have some editorial comments (typos), we can discuss</w:t>
      </w:r>
    </w:p>
  </w:comment>
  <w:comment w:id="134" w:author="Michael Belias" w:date="2020-11-24T22:08:00Z" w:initials="MB">
    <w:p w14:paraId="4E76E0FE" w14:textId="7442D7E9" w:rsidR="00FF295B" w:rsidRDefault="00FF295B">
      <w:pPr>
        <w:pStyle w:val="CommentText"/>
      </w:pPr>
      <w:r w:rsidRPr="00BF4EFF">
        <w:rPr>
          <w:rStyle w:val="CommentReference"/>
          <w:highlight w:val="yellow"/>
        </w:rPr>
        <w:annotationRef/>
      </w:r>
      <w:r w:rsidRPr="00BF4EFF">
        <w:rPr>
          <w:highlight w:val="yellow"/>
        </w:rPr>
        <w:t>We need to decide over that comment.</w:t>
      </w:r>
    </w:p>
  </w:comment>
  <w:comment w:id="136" w:author="Michael Belias" w:date="2020-11-25T01:34:00Z" w:initials="MB">
    <w:p w14:paraId="41969640" w14:textId="77777777" w:rsidR="009761EC" w:rsidRDefault="009761EC">
      <w:pPr>
        <w:pStyle w:val="CommentText"/>
      </w:pPr>
      <w:r>
        <w:rPr>
          <w:rStyle w:val="CommentReference"/>
        </w:rPr>
        <w:annotationRef/>
      </w:r>
      <w:r>
        <w:t xml:space="preserve">How do you think that? </w:t>
      </w:r>
    </w:p>
    <w:p w14:paraId="59358D4C" w14:textId="19C54FE4" w:rsidR="009761EC" w:rsidRDefault="009761EC">
      <w:pPr>
        <w:pStyle w:val="CommentText"/>
      </w:pPr>
    </w:p>
  </w:comment>
  <w:comment w:id="137" w:author="Hout, Joanna in 't" w:date="2020-11-26T11:17:00Z" w:initials="JiH">
    <w:p w14:paraId="0EF76192" w14:textId="77777777" w:rsidR="00BF4EFF" w:rsidRDefault="00BF4EFF" w:rsidP="00BF4EFF">
      <w:pPr>
        <w:spacing w:before="100" w:beforeAutospacing="1" w:after="100" w:afterAutospacing="1"/>
        <w:ind w:left="720"/>
        <w:rPr>
          <w:rFonts w:ascii="Segoe UI" w:eastAsia="Times New Roman" w:hAnsi="Segoe UI" w:cs="Segoe UI"/>
          <w:color w:val="212121"/>
          <w:sz w:val="20"/>
          <w:szCs w:val="20"/>
          <w:shd w:val="clear" w:color="auto" w:fill="FFFFFF"/>
        </w:rPr>
      </w:pPr>
      <w:r>
        <w:rPr>
          <w:rStyle w:val="CommentReference"/>
        </w:rPr>
        <w:annotationRef/>
      </w:r>
      <w:r>
        <w:t>I thought that from this sentence:</w:t>
      </w:r>
      <w:r>
        <w:br/>
      </w:r>
    </w:p>
    <w:p w14:paraId="3FE7A6F9" w14:textId="5EBD25BA" w:rsidR="00BF4EFF" w:rsidRDefault="00BF4EFF" w:rsidP="00BF4EFF">
      <w:pPr>
        <w:spacing w:before="100" w:beforeAutospacing="1" w:after="100" w:afterAutospacing="1"/>
        <w:ind w:left="720"/>
        <w:rPr>
          <w:rFonts w:ascii="Segoe UI" w:eastAsia="Times New Roman" w:hAnsi="Segoe UI" w:cs="Segoe UI"/>
          <w:color w:val="212121"/>
          <w:sz w:val="20"/>
          <w:szCs w:val="20"/>
          <w:shd w:val="clear" w:color="auto" w:fill="FFFFFF"/>
        </w:rPr>
      </w:pPr>
      <w:r>
        <w:rPr>
          <w:rFonts w:ascii="Segoe UI" w:eastAsia="Times New Roman" w:hAnsi="Segoe UI" w:cs="Segoe UI"/>
          <w:color w:val="212121"/>
          <w:sz w:val="20"/>
          <w:szCs w:val="20"/>
          <w:shd w:val="clear" w:color="auto" w:fill="FFFFFF"/>
        </w:rPr>
        <w:t>“</w:t>
      </w:r>
      <w:r w:rsidRPr="00072679">
        <w:rPr>
          <w:rFonts w:ascii="Segoe UI" w:eastAsia="Times New Roman" w:hAnsi="Segoe UI" w:cs="Segoe UI"/>
          <w:color w:val="212121"/>
          <w:sz w:val="20"/>
          <w:szCs w:val="20"/>
          <w:shd w:val="clear" w:color="auto" w:fill="FFFFFF"/>
        </w:rPr>
        <w:t>A table providing an overview of potential advantages and disadvantages in the context of treatment effect modification and meta-analysis would be helpful. </w:t>
      </w:r>
      <w:r>
        <w:rPr>
          <w:rFonts w:ascii="Segoe UI" w:eastAsia="Times New Roman" w:hAnsi="Segoe UI" w:cs="Segoe UI"/>
          <w:color w:val="212121"/>
          <w:sz w:val="20"/>
          <w:szCs w:val="20"/>
          <w:shd w:val="clear" w:color="auto" w:fill="FFFFFF"/>
        </w:rPr>
        <w:t>“</w:t>
      </w:r>
    </w:p>
    <w:p w14:paraId="195D4948" w14:textId="2AD11A89" w:rsidR="00BF4EFF" w:rsidRDefault="00BF4EFF" w:rsidP="00BF4EFF">
      <w:pPr>
        <w:spacing w:before="100" w:beforeAutospacing="1" w:after="100" w:afterAutospacing="1"/>
        <w:ind w:left="720"/>
        <w:rPr>
          <w:rFonts w:ascii="Segoe UI" w:eastAsia="Times New Roman" w:hAnsi="Segoe UI" w:cs="Segoe UI"/>
          <w:color w:val="212121"/>
          <w:sz w:val="20"/>
          <w:szCs w:val="20"/>
          <w:shd w:val="clear" w:color="auto" w:fill="FFFFFF"/>
        </w:rPr>
      </w:pPr>
    </w:p>
    <w:p w14:paraId="021D6052" w14:textId="593A447B" w:rsidR="00BF4EFF" w:rsidRDefault="00BF4EFF" w:rsidP="00BF4EFF">
      <w:pPr>
        <w:spacing w:before="100" w:beforeAutospacing="1" w:after="100" w:afterAutospacing="1"/>
        <w:ind w:left="720"/>
      </w:pPr>
      <w:r w:rsidRPr="008126EB">
        <w:rPr>
          <w:rFonts w:ascii="Segoe UI" w:eastAsia="Times New Roman" w:hAnsi="Segoe UI" w:cs="Segoe UI"/>
          <w:color w:val="212121"/>
          <w:sz w:val="20"/>
          <w:szCs w:val="20"/>
          <w:highlight w:val="yellow"/>
          <w:shd w:val="clear" w:color="auto" w:fill="FFFFFF"/>
        </w:rPr>
        <w:t>but we can ignore this thought of mine.</w:t>
      </w:r>
    </w:p>
  </w:comment>
  <w:comment w:id="139" w:author="Michael Belias" w:date="2020-11-25T01:35:00Z" w:initials="MB">
    <w:p w14:paraId="49B23058" w14:textId="63EBD49B" w:rsidR="00B114EB" w:rsidRDefault="00B114EB">
      <w:pPr>
        <w:pStyle w:val="CommentText"/>
      </w:pPr>
      <w:r>
        <w:rPr>
          <w:rStyle w:val="CommentReference"/>
        </w:rPr>
        <w:annotationRef/>
      </w:r>
      <w:r>
        <w:t>Which one is the right thought?</w:t>
      </w:r>
    </w:p>
  </w:comment>
  <w:comment w:id="140" w:author="Hout, Joanna in 't" w:date="2020-11-26T11:29:00Z" w:initials="JiH">
    <w:p w14:paraId="328D1ED5" w14:textId="657EDF5A" w:rsidR="008126EB" w:rsidRDefault="008126EB">
      <w:pPr>
        <w:pStyle w:val="CommentText"/>
      </w:pPr>
      <w:r>
        <w:rPr>
          <w:rStyle w:val="CommentReference"/>
        </w:rPr>
        <w:annotationRef/>
      </w:r>
      <w:r>
        <w:t xml:space="preserve">I thought I answered on this one already before? </w:t>
      </w:r>
      <w:r>
        <w:br/>
        <w:t>I think we can answer him/her that we now summarized the pooling method properties with the bold headings (part of the answer that you also gave to reviewer one)</w:t>
      </w:r>
    </w:p>
  </w:comment>
  <w:comment w:id="142" w:author="Hout, Joanna in 't" w:date="2020-11-05T10:59:00Z" w:initials="JiH">
    <w:p w14:paraId="6DB2D9ED" w14:textId="25BCCB00" w:rsidR="00572027" w:rsidRDefault="00572027">
      <w:pPr>
        <w:pStyle w:val="CommentText"/>
      </w:pPr>
      <w:r>
        <w:rPr>
          <w:rStyle w:val="CommentReference"/>
        </w:rPr>
        <w:annotationRef/>
      </w:r>
      <w:r>
        <w:t>Is this your text or reviewer’s text?</w:t>
      </w:r>
    </w:p>
  </w:comment>
  <w:comment w:id="143" w:author="Michael Belias" w:date="2020-11-24T20:51:00Z" w:initials="MB">
    <w:p w14:paraId="3F8BE930" w14:textId="2A6BE3E9" w:rsidR="006611E5" w:rsidRDefault="006611E5">
      <w:pPr>
        <w:pStyle w:val="CommentText"/>
      </w:pPr>
      <w:r>
        <w:rPr>
          <w:rStyle w:val="CommentReference"/>
        </w:rPr>
        <w:annotationRef/>
      </w:r>
      <w:r>
        <w:t>Mine</w:t>
      </w:r>
    </w:p>
  </w:comment>
  <w:comment w:id="145" w:author="Hout, Joanna in 't" w:date="2020-11-26T11:31:00Z" w:initials="JiH">
    <w:p w14:paraId="1DC15460" w14:textId="230B392E" w:rsidR="008126EB" w:rsidRDefault="008126EB">
      <w:pPr>
        <w:pStyle w:val="CommentText"/>
      </w:pPr>
      <w:r>
        <w:rPr>
          <w:rStyle w:val="CommentReference"/>
        </w:rPr>
        <w:annotationRef/>
      </w:r>
      <w:r>
        <w:t>I think your answer below is fine.</w:t>
      </w:r>
    </w:p>
  </w:comment>
  <w:comment w:id="150" w:author="Hout, Joanna in 't" w:date="2020-11-26T11:33:00Z" w:initials="JiH">
    <w:p w14:paraId="03FFFA78" w14:textId="42496D00" w:rsidR="000768DF" w:rsidRDefault="000768DF">
      <w:pPr>
        <w:pStyle w:val="CommentText"/>
      </w:pPr>
      <w:r>
        <w:rPr>
          <w:rStyle w:val="CommentReference"/>
        </w:rPr>
        <w:annotationRef/>
      </w:r>
      <w:r>
        <w:t>I think this is not the answer. You should state that we now include all studies in all approaches.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0AA7A8B" w15:done="0"/>
  <w15:commentEx w15:paraId="16748766" w15:done="1"/>
  <w15:commentEx w15:paraId="1E2E1A6E" w15:paraIdParent="16748766" w15:done="1"/>
  <w15:commentEx w15:paraId="2BC81C3F" w15:done="0"/>
  <w15:commentEx w15:paraId="136E6086" w15:done="0"/>
  <w15:commentEx w15:paraId="4F1AC569" w15:done="1"/>
  <w15:commentEx w15:paraId="73BC9DEA" w15:done="0"/>
  <w15:commentEx w15:paraId="539DAA3E" w15:done="0"/>
  <w15:commentEx w15:paraId="3172FF2B" w15:done="1"/>
  <w15:commentEx w15:paraId="0C90AFB7" w15:paraIdParent="3172FF2B" w15:done="1"/>
  <w15:commentEx w15:paraId="0D18AEF3" w15:done="0"/>
  <w15:commentEx w15:paraId="0EB3A750" w15:done="1"/>
  <w15:commentEx w15:paraId="07E07498" w15:done="1"/>
  <w15:commentEx w15:paraId="2BD5AFF7" w15:done="0"/>
  <w15:commentEx w15:paraId="06993173" w15:done="0"/>
  <w15:commentEx w15:paraId="5BB85577" w15:done="0"/>
  <w15:commentEx w15:paraId="234F74B0" w15:done="1"/>
  <w15:commentEx w15:paraId="01E07EDB" w15:done="0"/>
  <w15:commentEx w15:paraId="3DD016EF" w15:done="1"/>
  <w15:commentEx w15:paraId="64595ABF" w15:done="0"/>
  <w15:commentEx w15:paraId="4E13C7CC" w15:done="0"/>
  <w15:commentEx w15:paraId="3D3F30DD" w15:done="0"/>
  <w15:commentEx w15:paraId="0FDF1677" w15:paraIdParent="3D3F30DD" w15:done="0"/>
  <w15:commentEx w15:paraId="40E9A3F3" w15:done="0"/>
  <w15:commentEx w15:paraId="053CF823" w15:paraIdParent="40E9A3F3" w15:done="0"/>
  <w15:commentEx w15:paraId="69FB1257" w15:done="0"/>
  <w15:commentEx w15:paraId="5FDCF80C" w15:done="0"/>
  <w15:commentEx w15:paraId="4A6536FB" w15:done="0"/>
  <w15:commentEx w15:paraId="036ED5CE" w15:done="0"/>
  <w15:commentEx w15:paraId="22F108CF" w15:done="0"/>
  <w15:commentEx w15:paraId="4E32B781" w15:paraIdParent="22F108CF" w15:done="0"/>
  <w15:commentEx w15:paraId="7EC72291" w15:paraIdParent="22F108CF" w15:done="0"/>
  <w15:commentEx w15:paraId="4E76E0FE" w15:done="0"/>
  <w15:commentEx w15:paraId="59358D4C" w15:done="0"/>
  <w15:commentEx w15:paraId="021D6052" w15:paraIdParent="59358D4C" w15:done="0"/>
  <w15:commentEx w15:paraId="49B23058" w15:done="0"/>
  <w15:commentEx w15:paraId="328D1ED5" w15:paraIdParent="49B23058" w15:done="0"/>
  <w15:commentEx w15:paraId="6DB2D9ED" w15:done="1"/>
  <w15:commentEx w15:paraId="3F8BE930" w15:paraIdParent="6DB2D9ED" w15:done="1"/>
  <w15:commentEx w15:paraId="1DC15460" w15:done="0"/>
  <w15:commentEx w15:paraId="03FFFA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81018" w16cex:dateUtc="2020-11-24T21:04:00Z"/>
  <w16cex:commentExtensible w16cex:durableId="2363CD5C" w16cex:dateUtc="2020-11-21T15:31:00Z"/>
  <w16cex:commentExtensible w16cex:durableId="236827CA" w16cex:dateUtc="2020-11-24T22:46:00Z"/>
  <w16cex:commentExtensible w16cex:durableId="2363E505" w16cex:dateUtc="2020-11-21T17:12:00Z"/>
  <w16cex:commentExtensible w16cex:durableId="2363E2D5" w16cex:dateUtc="2020-11-21T17:02:00Z"/>
  <w16cex:commentExtensible w16cex:durableId="2320895B" w16cex:dateUtc="2020-10-01T13:59:00Z"/>
  <w16cex:commentExtensible w16cex:durableId="23680C77" w16cex:dateUtc="2020-11-24T20:49:00Z"/>
  <w16cex:commentExtensible w16cex:durableId="2367F107" w16cex:dateUtc="2020-11-24T18:52:00Z"/>
  <w16cex:commentExtensible w16cex:durableId="236802EF" w16cex:dateUtc="2020-11-24T20:08:00Z"/>
  <w16cex:commentExtensible w16cex:durableId="23683310" w16cex:dateUtc="2020-11-24T23:34:00Z"/>
  <w16cex:commentExtensible w16cex:durableId="23683358" w16cex:dateUtc="2020-11-24T23:35:00Z"/>
  <w16cex:commentExtensible w16cex:durableId="2367F0E3" w16cex:dateUtc="2020-11-24T18: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0AA7A8B" w16cid:durableId="234E56BE"/>
  <w16cid:commentId w16cid:paraId="16748766" w16cid:durableId="23467311"/>
  <w16cid:commentId w16cid:paraId="1E2E1A6E" w16cid:durableId="23681018"/>
  <w16cid:commentId w16cid:paraId="2BC81C3F" w16cid:durableId="236A006E"/>
  <w16cid:commentId w16cid:paraId="136E6086" w16cid:durableId="236A02BE"/>
  <w16cid:commentId w16cid:paraId="4F1AC569" w16cid:durableId="2353C544"/>
  <w16cid:commentId w16cid:paraId="73BC9DEA" w16cid:durableId="236A037C"/>
  <w16cid:commentId w16cid:paraId="539DAA3E" w16cid:durableId="236A039A"/>
  <w16cid:commentId w16cid:paraId="3172FF2B" w16cid:durableId="23467EB6"/>
  <w16cid:commentId w16cid:paraId="0C90AFB7" w16cid:durableId="2363CD5C"/>
  <w16cid:commentId w16cid:paraId="0D18AEF3" w16cid:durableId="236A03FB"/>
  <w16cid:commentId w16cid:paraId="0EB3A750" w16cid:durableId="2353CA44"/>
  <w16cid:commentId w16cid:paraId="07E07498" w16cid:durableId="2353CA6A"/>
  <w16cid:commentId w16cid:paraId="2BD5AFF7" w16cid:durableId="236A053E"/>
  <w16cid:commentId w16cid:paraId="06993173" w16cid:durableId="236827CA"/>
  <w16cid:commentId w16cid:paraId="5BB85577" w16cid:durableId="236A058E"/>
  <w16cid:commentId w16cid:paraId="234F74B0" w16cid:durableId="236A05F5"/>
  <w16cid:commentId w16cid:paraId="01E07EDB" w16cid:durableId="236A0723"/>
  <w16cid:commentId w16cid:paraId="3DD016EF" w16cid:durableId="2353D039"/>
  <w16cid:commentId w16cid:paraId="64595ABF" w16cid:durableId="2363E505"/>
  <w16cid:commentId w16cid:paraId="4E13C7CC" w16cid:durableId="236A08C0"/>
  <w16cid:commentId w16cid:paraId="3D3F30DD" w16cid:durableId="2363E2D5"/>
  <w16cid:commentId w16cid:paraId="0FDF1677" w16cid:durableId="236A093A"/>
  <w16cid:commentId w16cid:paraId="40E9A3F3" w16cid:durableId="2320895B"/>
  <w16cid:commentId w16cid:paraId="053CF823" w16cid:durableId="234E4A82"/>
  <w16cid:commentId w16cid:paraId="69FB1257" w16cid:durableId="234710A7"/>
  <w16cid:commentId w16cid:paraId="5FDCF80C" w16cid:durableId="2353D567"/>
  <w16cid:commentId w16cid:paraId="4A6536FB" w16cid:durableId="23680C77"/>
  <w16cid:commentId w16cid:paraId="036ED5CE" w16cid:durableId="235151EF"/>
  <w16cid:commentId w16cid:paraId="22F108CF" w16cid:durableId="234E561A"/>
  <w16cid:commentId w16cid:paraId="4E32B781" w16cid:durableId="2367F107"/>
  <w16cid:commentId w16cid:paraId="7EC72291" w16cid:durableId="236A0B22"/>
  <w16cid:commentId w16cid:paraId="4E76E0FE" w16cid:durableId="236802EF"/>
  <w16cid:commentId w16cid:paraId="59358D4C" w16cid:durableId="23683310"/>
  <w16cid:commentId w16cid:paraId="021D6052" w16cid:durableId="236A0D58"/>
  <w16cid:commentId w16cid:paraId="49B23058" w16cid:durableId="23683358"/>
  <w16cid:commentId w16cid:paraId="328D1ED5" w16cid:durableId="236A1003"/>
  <w16cid:commentId w16cid:paraId="6DB2D9ED" w16cid:durableId="234E597B"/>
  <w16cid:commentId w16cid:paraId="3F8BE930" w16cid:durableId="2367F0E3"/>
  <w16cid:commentId w16cid:paraId="1DC15460" w16cid:durableId="236A1089"/>
  <w16cid:commentId w16cid:paraId="03FFFA78" w16cid:durableId="236A10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0FEED2" w14:textId="77777777" w:rsidR="007E3148" w:rsidRDefault="007E3148" w:rsidP="00DA3026">
      <w:r>
        <w:separator/>
      </w:r>
    </w:p>
  </w:endnote>
  <w:endnote w:type="continuationSeparator" w:id="0">
    <w:p w14:paraId="66218288" w14:textId="77777777" w:rsidR="007E3148" w:rsidRDefault="007E3148" w:rsidP="00DA3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6F3732" w14:textId="77777777" w:rsidR="007E3148" w:rsidRDefault="007E3148" w:rsidP="00DA3026">
      <w:r>
        <w:separator/>
      </w:r>
    </w:p>
  </w:footnote>
  <w:footnote w:type="continuationSeparator" w:id="0">
    <w:p w14:paraId="57E0C2D7" w14:textId="77777777" w:rsidR="007E3148" w:rsidRDefault="007E3148" w:rsidP="00DA3026">
      <w:r>
        <w:continuationSeparator/>
      </w:r>
    </w:p>
  </w:footnote>
  <w:footnote w:id="1">
    <w:p w14:paraId="7129736B" w14:textId="22339671" w:rsidR="006654B1" w:rsidRPr="006654B1" w:rsidRDefault="006654B1">
      <w:pPr>
        <w:pStyle w:val="FootnoteText"/>
        <w:rPr>
          <w:lang w:val="en-GB"/>
        </w:rPr>
      </w:pPr>
      <w:r>
        <w:rPr>
          <w:rStyle w:val="FootnoteReference"/>
        </w:rPr>
        <w:footnoteRef/>
      </w:r>
      <w:r>
        <w:t xml:space="preserve"> </w:t>
      </w:r>
      <w:r>
        <w:fldChar w:fldCharType="begin"/>
      </w:r>
      <w:r>
        <w:instrText xml:space="preserve"> ADDIN ZOTERO_ITEM CSL_CITATION {"citationID":"w3vigUQw","properties":{"formattedCitation":"Simmonds, Stewart, and Stewart, \\uc0\\u8216{}A Decade of Individual Participant Data Meta-Analyses\\uc0\\u8217{}.","plainCitation":"Simmonds, Stewart, and Stewart, ‘A Decade of Individual Participant Data Meta-Analyses’.","noteIndex":1},"citationItems":[{"id":846,"uris":["http://zotero.org/users/3628384/items/ZUKLRNP2"],"uri":["http://zotero.org/users/3628384/items/ZUKLRNP2"],"itemData":{"id":846,"type":"article-journal","abstract":"INTRODUCTION: Individual participant data (IPD) systematic reviews and meta-analyses are often considered to be the gold standard for meta-analysis. In the ten years since the first review into the methodology and reporting practice of IPD reviews was published much has changed in the field. This paper investigates current reporting and statistical practice in IPD systematic reviews.\nMETHODS: A systematic review was performed to identify systematic reviews that collected and analysed IPD. Data were extracted from each included publication on a variety of issues related to the reporting of IPD review process, and the statistical methods used.\nRESULTS: There has been considerable growth in the use of \"one-stage\" methods to perform IPD meta-analyses. The majority of reviews consider at least one covariate other than the primary intervention, either using subgroup analysis or including covariates in one-stage regression models. Random-effects analyses, however, are not often used. Reporting of review methods was often limited, with few reviews presenting a risk-of-bias assessment. Details on issues specific to the use of IPD were little reported, including how IPD were obtained; how data was managed and checked for consistency and errors; and for how many studies and participants IPD were sought and obtained.\nCONCLUSION: While the last ten years have seen substantial changes in how IPD meta-analyses are performed there remains considerable scope for improving the quality of reporting for both the process of IPD systematic reviews, and the statistical methods employed in them. It is to be hoped that the publication of the PRISMA-IPD guidelines specific to IPD reviews will improve reporting in this area.","container-title":"Contemporary Clinical Trials","DOI":"10.1016/j.cct.2015.06.012","ISSN":"1559-2030","issue":"Pt A","journalAbbreviation":"Contemp Clin Trials","language":"eng","note":"PMID: 26091948","page":"76-83","source":"PubMed","title":"A decade of individual participant data meta-analyses: A review of current practice","title-short":"A decade of individual participant data meta-analyses","volume":"45","author":[{"family":"Simmonds","given":"Mark"},{"family":"Stewart","given":"Gavin"},{"family":"Stewart","given":"Lesley"}],"issued":{"date-parts":[["2015",11]]}}}],"schema":"https://github.com/citation-style-language/schema/raw/master/csl-citation.json"} </w:instrText>
      </w:r>
      <w:r>
        <w:fldChar w:fldCharType="separate"/>
      </w:r>
      <w:r w:rsidRPr="006654B1">
        <w:rPr>
          <w:szCs w:val="24"/>
        </w:rPr>
        <w:t>Simmonds, Stewart, and Stewart, ‘A Decade of Individual Participant Data Meta-Analyses’.</w:t>
      </w:r>
      <w:r>
        <w:fldChar w:fldCharType="end"/>
      </w:r>
    </w:p>
  </w:footnote>
  <w:footnote w:id="2">
    <w:p w14:paraId="1E9990E3" w14:textId="0480C32D" w:rsidR="00BE41F4" w:rsidRPr="00BE41F4" w:rsidRDefault="00BE41F4">
      <w:pPr>
        <w:pStyle w:val="FootnoteText"/>
        <w:rPr>
          <w:lang w:val="en-GB"/>
        </w:rPr>
      </w:pPr>
      <w:r>
        <w:rPr>
          <w:rStyle w:val="FootnoteReference"/>
        </w:rPr>
        <w:footnoteRef/>
      </w:r>
      <w:r>
        <w:t xml:space="preserve"> </w:t>
      </w:r>
      <w:r>
        <w:fldChar w:fldCharType="begin"/>
      </w:r>
      <w:r>
        <w:instrText xml:space="preserve"> ADDIN ZOTERO_ITEM CSL_CITATION {"citationID":"mO3QI06t","properties":{"formattedCitation":"Debray et al., \\uc0\\u8216{}Individual Participant Data Meta-Analysis for a Binary Outcome\\uc0\\u8217{}.","plainCitation":"Debray et al., ‘Individual Participant Data Meta-Analysis for a Binary Outcome’.","noteIndex":1},"citationItems":[{"id":1086,"uris":["http://zotero.org/users/3628384/items/93YVS7BS"],"uri":["http://zotero.org/users/3628384/items/93YVS7BS"],"itemData":{"id":1086,"type":"article-journal","abstract":"BACKGROUND: A fundamental aspect of epidemiological studies concerns the estimation of factor-outcome associations to identify risk factors, prognostic factors and potential causal factors. Because reliable estimates for these associations are important, there is a growing interest in methods for combining the results from multiple studies in individual participant data meta-analyses (IPD-MA). When there is substantial heterogeneity across studies, various random-effects meta-analysis models are possible that employ a one-stage or two-stage method. These are generally thought to produce similar results, but empirical comparisons are few.\nOBJECTIVE: We describe and compare several one- and two-stage random-effects IPD-MA methods for estimating factor-outcome associations from multiple risk-factor or predictor finding studies with a binary outcome. One-stage methods use the IPD of each study and meta-analyse using the exact binomial distribution, whereas two-stage methods reduce evidence to the aggregated level (e.g. odds ratios) and then meta-analyse assuming approximate normality. We compare the methods in an empirical dataset for unadjusted and adjusted risk-factor estimates.\nRESULTS: Though often similar, on occasion the one-stage and two-stage methods provide different parameter estimates and different conclusions. For example, the effect of erythema and its statistical significance was different for a one-stage (OR = 1.35, [Formula: see text]) and univariate two-stage (OR = 1.55, [Formula: see text]). Estimation issues can also arise: two-stage models suffer unstable estimates when zero cell counts occur and one-stage models do not always converge.\nCONCLUSION: When planning an IPD-MA, the choice and implementation (e.g. univariate or multivariate) of a one-stage or two-stage method should be prespecified in the protocol as occasionally they lead to different conclusions about which factors are associated with outcome. Though both approaches can suffer from estimation challenges, we recommend employing the one-stage method, as it uses a more exact statistical approach and accounts for parameter correlation.","container-title":"PloS One","DOI":"10.1371/journal.pone.0060650","ISSN":"1932-6203","issue":"4","journalAbbreviation":"PLoS ONE","language":"eng","note":"PMID: 23585842\nPMCID: PMC3621872","page":"e60650","source":"PubMed","title":"Individual participant data meta-analysis for a binary outcome: one-stage or two-stage?","title-short":"Individual participant data meta-analysis for a binary outcome","volume":"8","author":[{"family":"Debray","given":"Thomas P. A."},{"family":"Moons","given":"Karel G. M."},{"family":"Abo-Zaid","given":"Ghada Mohammed Abdallah"},{"family":"Koffijberg","given":"Hendrik"},{"family":"Riley","given":"Richard David"}],"issued":{"date-parts":[["2013"]]}}}],"schema":"https://github.com/citation-style-language/schema/raw/master/csl-citation.json"} </w:instrText>
      </w:r>
      <w:r>
        <w:fldChar w:fldCharType="separate"/>
      </w:r>
      <w:proofErr w:type="spellStart"/>
      <w:r w:rsidRPr="00BE41F4">
        <w:rPr>
          <w:szCs w:val="24"/>
        </w:rPr>
        <w:t>Debray</w:t>
      </w:r>
      <w:proofErr w:type="spellEnd"/>
      <w:r w:rsidRPr="00BE41F4">
        <w:rPr>
          <w:szCs w:val="24"/>
        </w:rPr>
        <w:t xml:space="preserve"> et al., ‘Individual Participant Data Meta-Analysis for a Binary Outcome’.</w:t>
      </w:r>
      <w:r>
        <w:fldChar w:fldCharType="end"/>
      </w:r>
    </w:p>
  </w:footnote>
  <w:footnote w:id="3">
    <w:p w14:paraId="1639B46D" w14:textId="2F7ACA83" w:rsidR="00F06E0C" w:rsidRPr="00F06E0C" w:rsidRDefault="00F06E0C">
      <w:pPr>
        <w:pStyle w:val="FootnoteText"/>
        <w:rPr>
          <w:lang w:val="en-GB"/>
        </w:rPr>
      </w:pPr>
      <w:r>
        <w:rPr>
          <w:rStyle w:val="FootnoteReference"/>
        </w:rPr>
        <w:footnoteRef/>
      </w:r>
      <w:r>
        <w:t xml:space="preserve"> </w:t>
      </w:r>
      <w:r>
        <w:fldChar w:fldCharType="begin"/>
      </w:r>
      <w:r>
        <w:instrText xml:space="preserve"> ADDIN ZOTERO_ITEM CSL_CITATION {"citationID":"llLFtDPl","properties":{"formattedCitation":"Belias et al., \\uc0\\u8216{}Statistical Approaches to Identify Subgroups in Meta-Analysis of Individual Participant Data\\uc0\\u8217{}.","plainCitation":"Belias et al., ‘Statistical Approaches to Identify Subgroups in Meta-Analysis of Individual Participant Data’.","noteIndex":2},"citationItems":[{"id":15,"uris":["http://zotero.org/users/3628384/items/IL385FQT"],"uri":["http://zotero.org/users/3628384/items/IL385FQT"],"itemData":{"id":15,"type":"article-journal","container-title":"BMC Medical Research Methodology","DOI":"10.1186/s12874-019-0817-6","ISSN":"1471-2288","issue":"1","journalAbbreviation":"BMC Med Res Methodol","language":"en","page":"183","source":"DOI.org (Crossref)","title":"Statistical approaches to identify subgroups in meta-analysis of individual participant data: a simulation study","title-short":"Statistical approaches to identify subgroups in meta-analysis of individual participant data","volume":"19","author":[{"family":"Belias","given":"Michail"},{"family":"Rovers","given":"Maroeska M."},{"family":"Reitsma","given":"Johannes B."},{"family":"Debray","given":"Thomas P. A."},{"family":"IntHout","given":"Joanna"}],"issued":{"date-parts":[["2019",12]]}}}],"schema":"https://github.com/citation-style-language/schema/raw/master/csl-citation.json"} </w:instrText>
      </w:r>
      <w:r>
        <w:fldChar w:fldCharType="separate"/>
      </w:r>
      <w:r w:rsidRPr="00F06E0C">
        <w:rPr>
          <w:szCs w:val="24"/>
        </w:rPr>
        <w:t>Belias et al., ‘Statistical Approaches to Identify Subgroups in Meta-Analysis of Individual Participant Data’.</w:t>
      </w:r>
      <w:r>
        <w:fldChar w:fldCharType="end"/>
      </w:r>
    </w:p>
  </w:footnote>
  <w:footnote w:id="4">
    <w:p w14:paraId="45533284" w14:textId="7E126E02" w:rsidR="00572027" w:rsidRPr="00DA3026" w:rsidRDefault="00572027">
      <w:pPr>
        <w:pStyle w:val="FootnoteText"/>
        <w:rPr>
          <w:lang w:val="en-GB"/>
        </w:rPr>
      </w:pPr>
      <w:r>
        <w:rPr>
          <w:rStyle w:val="FootnoteReference"/>
        </w:rPr>
        <w:footnoteRef/>
      </w:r>
      <w:r>
        <w:t xml:space="preserve"> </w:t>
      </w:r>
      <w:r>
        <w:fldChar w:fldCharType="begin"/>
      </w:r>
      <w:r w:rsidR="00BE41F4">
        <w:instrText xml:space="preserve"> ADDIN ZOTERO_ITEM CSL_CITATION {"citationID":"DKBLah5c","properties":{"formattedCitation":"Gasparrini, Armstrong, and Kenward, \\uc0\\u8216{}Multivariate Meta-Analysis for Non-Linear and Other Multi-Parameter Associations\\uc0\\u8217{}, 20 December 2012.","plainCitation":"Gasparrini, Armstrong, and Kenward, ‘Multivariate Meta-Analysis for Non-Linear and Other Multi-Parameter Associations’, 20 December 2012.","noteIndex":2},"citationItems":[{"id":28,"uris":["http://zotero.org/users/3628384/items/NSRL98V8"],"uri":["http://zotero.org/users/3628384/items/NSRL98V8"],"itemData":{"id":28,"type":"article-journal","container-title":"Statistics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fldChar w:fldCharType="separate"/>
      </w:r>
      <w:proofErr w:type="spellStart"/>
      <w:r w:rsidR="00BE41F4" w:rsidRPr="00BE41F4">
        <w:rPr>
          <w:szCs w:val="24"/>
        </w:rPr>
        <w:t>Gasparrini</w:t>
      </w:r>
      <w:proofErr w:type="spellEnd"/>
      <w:r w:rsidR="00BE41F4" w:rsidRPr="00BE41F4">
        <w:rPr>
          <w:szCs w:val="24"/>
        </w:rPr>
        <w:t>, Armstrong, and Kenward, ‘Multivariate Meta-Analysis for Non-Linear and Other Multi-Parameter Associations’, 20 December 2012.</w:t>
      </w:r>
      <w:r>
        <w:fldChar w:fldCharType="end"/>
      </w:r>
    </w:p>
  </w:footnote>
  <w:footnote w:id="5">
    <w:p w14:paraId="5C9D47B1" w14:textId="49E02EC9" w:rsidR="00572027" w:rsidRPr="00DA3026" w:rsidRDefault="00572027">
      <w:pPr>
        <w:pStyle w:val="FootnoteText"/>
        <w:rPr>
          <w:lang w:val="en-GB"/>
        </w:rPr>
      </w:pPr>
      <w:r>
        <w:rPr>
          <w:rStyle w:val="FootnoteReference"/>
        </w:rPr>
        <w:footnoteRef/>
      </w:r>
      <w:r>
        <w:t xml:space="preserve"> </w:t>
      </w:r>
      <w:r>
        <w:fldChar w:fldCharType="begin"/>
      </w:r>
      <w:r w:rsidR="00BE41F4">
        <w:instrText xml:space="preserve"> ADDIN ZOTERO_ITEM CSL_CITATION {"citationID":"I7UD5PqX","properties":{"formattedCitation":"Riley et al., \\uc0\\u8216{}Individual Participant Data Meta\\uc0\\u8208{}analysis to Examine Interactions between Treatment Effect and Participant\\uc0\\u8208{}level Covariates\\uc0\\u8217{}.","plainCitation":"Riley et al., ‘Individual Participant Data Meta‐analysis to Examine Interactions between Treatment Effect and Participant‐level Covariates’.","noteIndex":3},"citationItems":[{"id":1,"uris":["http://zotero.org/users/3628384/items/YZGH7637"],"uri":["http://zotero.org/users/3628384/items/YZGH7637"],"itemData":{"id":1,"type":"article-journal","container-title":"Statistics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meta‐analysis to examine interactions between treatment effect and participant‐level covariates: Statistical recommendations for conduct and planning","title-short":"Individual participant data meta‐analysis to examine interactions between treatment effect and participant‐level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fldChar w:fldCharType="separate"/>
      </w:r>
      <w:r w:rsidRPr="00FA02CA">
        <w:rPr>
          <w:szCs w:val="24"/>
        </w:rPr>
        <w:t>Riley et al., ‘Individual Participant Data Meta‐analysis to Examine Interactions between Treatment Effect and Participant‐level Covariates’.</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80079"/>
    <w:multiLevelType w:val="multilevel"/>
    <w:tmpl w:val="4044E4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ACA6E87"/>
    <w:multiLevelType w:val="multilevel"/>
    <w:tmpl w:val="3A3A5542"/>
    <w:lvl w:ilvl="0">
      <w:start w:val="11"/>
      <w:numFmt w:val="decimal"/>
      <w:lvlText w:val="%1."/>
      <w:lvlJc w:val="left"/>
      <w:pPr>
        <w:tabs>
          <w:tab w:val="num" w:pos="785"/>
        </w:tabs>
        <w:ind w:left="785" w:hanging="360"/>
      </w:pPr>
      <w:rPr>
        <w:rFonts w:hint="default"/>
      </w:rPr>
    </w:lvl>
    <w:lvl w:ilvl="1">
      <w:start w:val="1"/>
      <w:numFmt w:val="bullet"/>
      <w:lvlText w:val=""/>
      <w:lvlJc w:val="left"/>
      <w:pPr>
        <w:tabs>
          <w:tab w:val="num" w:pos="1505"/>
        </w:tabs>
        <w:ind w:left="1505" w:hanging="360"/>
      </w:pPr>
      <w:rPr>
        <w:rFonts w:ascii="Symbol" w:hAnsi="Symbol" w:hint="default"/>
      </w:rPr>
    </w:lvl>
    <w:lvl w:ilvl="2">
      <w:start w:val="1"/>
      <w:numFmt w:val="decimal"/>
      <w:lvlText w:val="%3."/>
      <w:lvlJc w:val="left"/>
      <w:pPr>
        <w:tabs>
          <w:tab w:val="num" w:pos="1494"/>
        </w:tabs>
        <w:ind w:left="1494" w:hanging="360"/>
      </w:pPr>
      <w:rPr>
        <w:rFonts w:hint="default"/>
        <w:color w:val="00B050"/>
      </w:rPr>
    </w:lvl>
    <w:lvl w:ilvl="3">
      <w:start w:val="1"/>
      <w:numFmt w:val="decimal"/>
      <w:lvlText w:val="%4."/>
      <w:lvlJc w:val="left"/>
      <w:pPr>
        <w:tabs>
          <w:tab w:val="num" w:pos="2945"/>
        </w:tabs>
        <w:ind w:left="2945" w:hanging="360"/>
      </w:pPr>
      <w:rPr>
        <w:rFonts w:hint="default"/>
      </w:rPr>
    </w:lvl>
    <w:lvl w:ilvl="4">
      <w:start w:val="1"/>
      <w:numFmt w:val="decimal"/>
      <w:lvlText w:val="%5."/>
      <w:lvlJc w:val="left"/>
      <w:pPr>
        <w:tabs>
          <w:tab w:val="num" w:pos="3665"/>
        </w:tabs>
        <w:ind w:left="3665" w:hanging="360"/>
      </w:pPr>
      <w:rPr>
        <w:rFonts w:hint="default"/>
      </w:rPr>
    </w:lvl>
    <w:lvl w:ilvl="5">
      <w:start w:val="1"/>
      <w:numFmt w:val="decimal"/>
      <w:lvlText w:val="%6."/>
      <w:lvlJc w:val="left"/>
      <w:pPr>
        <w:tabs>
          <w:tab w:val="num" w:pos="4385"/>
        </w:tabs>
        <w:ind w:left="4385" w:hanging="360"/>
      </w:pPr>
      <w:rPr>
        <w:rFonts w:hint="default"/>
      </w:rPr>
    </w:lvl>
    <w:lvl w:ilvl="6">
      <w:start w:val="1"/>
      <w:numFmt w:val="decimal"/>
      <w:lvlText w:val="%7."/>
      <w:lvlJc w:val="left"/>
      <w:pPr>
        <w:tabs>
          <w:tab w:val="num" w:pos="5105"/>
        </w:tabs>
        <w:ind w:left="5105" w:hanging="360"/>
      </w:pPr>
      <w:rPr>
        <w:rFonts w:hint="default"/>
      </w:rPr>
    </w:lvl>
    <w:lvl w:ilvl="7">
      <w:start w:val="1"/>
      <w:numFmt w:val="decimal"/>
      <w:lvlText w:val="%8."/>
      <w:lvlJc w:val="left"/>
      <w:pPr>
        <w:tabs>
          <w:tab w:val="num" w:pos="5825"/>
        </w:tabs>
        <w:ind w:left="5825" w:hanging="360"/>
      </w:pPr>
      <w:rPr>
        <w:rFonts w:hint="default"/>
      </w:rPr>
    </w:lvl>
    <w:lvl w:ilvl="8">
      <w:start w:val="1"/>
      <w:numFmt w:val="decimal"/>
      <w:lvlText w:val="%9."/>
      <w:lvlJc w:val="left"/>
      <w:pPr>
        <w:tabs>
          <w:tab w:val="num" w:pos="6545"/>
        </w:tabs>
        <w:ind w:left="6545" w:hanging="360"/>
      </w:pPr>
      <w:rPr>
        <w:rFonts w:hint="default"/>
      </w:rPr>
    </w:lvl>
  </w:abstractNum>
  <w:abstractNum w:abstractNumId="2" w15:restartNumberingAfterBreak="0">
    <w:nsid w:val="24950EA1"/>
    <w:multiLevelType w:val="multilevel"/>
    <w:tmpl w:val="C07E2DE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144" w:hanging="576"/>
      </w:pPr>
      <w:rPr>
        <w:rFonts w:hint="default"/>
      </w:rPr>
    </w:lvl>
    <w:lvl w:ilvl="2">
      <w:start w:val="1"/>
      <w:numFmt w:val="decimal"/>
      <w:pStyle w:val="Heading3"/>
      <w:lvlText w:val="%1.%2.%3"/>
      <w:lvlJc w:val="left"/>
      <w:pPr>
        <w:ind w:left="720" w:hanging="720"/>
      </w:pPr>
      <w:rPr>
        <w:rFonts w:hint="default"/>
      </w:rPr>
    </w:lvl>
    <w:lvl w:ilvl="3">
      <w:start w:val="1"/>
      <w:numFmt w:val="none"/>
      <w:pStyle w:val="Heading4"/>
      <w:lvlText w:val=""/>
      <w:lvlJc w:val="left"/>
      <w:pPr>
        <w:ind w:left="864" w:hanging="864"/>
      </w:pPr>
      <w:rPr>
        <w:rFonts w:hint="default"/>
      </w:rPr>
    </w:lvl>
    <w:lvl w:ilvl="4">
      <w:start w:val="1"/>
      <w:numFmt w:val="none"/>
      <w:pStyle w:val="Heading5"/>
      <w:lvlText w:val=""/>
      <w:lvlJc w:val="left"/>
      <w:pPr>
        <w:ind w:left="1008" w:hanging="1008"/>
      </w:pPr>
      <w:rPr>
        <w:rFonts w:hint="default"/>
      </w:rPr>
    </w:lvl>
    <w:lvl w:ilvl="5">
      <w:start w:val="1"/>
      <w:numFmt w:val="none"/>
      <w:pStyle w:val="Heading6"/>
      <w:lvlText w:val=""/>
      <w:lvlJc w:val="left"/>
      <w:pPr>
        <w:ind w:left="1152" w:hanging="1152"/>
      </w:pPr>
      <w:rPr>
        <w:rFonts w:hint="default"/>
      </w:rPr>
    </w:lvl>
    <w:lvl w:ilvl="6">
      <w:start w:val="1"/>
      <w:numFmt w:val="none"/>
      <w:pStyle w:val="Heading7"/>
      <w:lvlText w:val=""/>
      <w:lvlJc w:val="left"/>
      <w:pPr>
        <w:ind w:left="1296" w:hanging="1296"/>
      </w:pPr>
      <w:rPr>
        <w:rFonts w:hint="default"/>
      </w:rPr>
    </w:lvl>
    <w:lvl w:ilvl="7">
      <w:start w:val="1"/>
      <w:numFmt w:val="none"/>
      <w:pStyle w:val="Heading8"/>
      <w:lvlText w:val=""/>
      <w:lvlJc w:val="left"/>
      <w:pPr>
        <w:ind w:left="1440" w:hanging="1440"/>
      </w:pPr>
      <w:rPr>
        <w:rFonts w:hint="default"/>
      </w:rPr>
    </w:lvl>
    <w:lvl w:ilvl="8">
      <w:start w:val="1"/>
      <w:numFmt w:val="none"/>
      <w:pStyle w:val="Heading9"/>
      <w:lvlText w:val=""/>
      <w:lvlJc w:val="left"/>
      <w:pPr>
        <w:ind w:left="1584" w:hanging="1584"/>
      </w:pPr>
      <w:rPr>
        <w:rFonts w:hint="default"/>
      </w:rPr>
    </w:lvl>
  </w:abstractNum>
  <w:abstractNum w:abstractNumId="3" w15:restartNumberingAfterBreak="0">
    <w:nsid w:val="43A41ACF"/>
    <w:multiLevelType w:val="multilevel"/>
    <w:tmpl w:val="C6D6A7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color w:val="00B050"/>
      </w:rPr>
    </w:lvl>
    <w:lvl w:ilvl="2">
      <w:start w:val="1"/>
      <w:numFmt w:val="bullet"/>
      <w:lvlText w:val=""/>
      <w:lvlJc w:val="left"/>
      <w:pPr>
        <w:tabs>
          <w:tab w:val="num" w:pos="1352"/>
        </w:tabs>
        <w:ind w:left="1352" w:hanging="360"/>
      </w:pPr>
      <w:rPr>
        <w:rFonts w:ascii="Symbol" w:hAnsi="Symbol" w:hint="default"/>
        <w:color w:val="00B05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3D42364"/>
    <w:multiLevelType w:val="hybridMultilevel"/>
    <w:tmpl w:val="E3E2DD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57D56B8"/>
    <w:multiLevelType w:val="multilevel"/>
    <w:tmpl w:val="1FCC37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D584DC3"/>
    <w:multiLevelType w:val="multilevel"/>
    <w:tmpl w:val="4044E4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6"/>
  </w:num>
  <w:num w:numId="5">
    <w:abstractNumId w:val="1"/>
  </w:num>
  <w:num w:numId="6">
    <w:abstractNumId w:val="4"/>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out, Joanna in 't">
    <w15:presenceInfo w15:providerId="None" w15:userId="Hout, Joanna in 't"/>
  </w15:person>
  <w15:person w15:author="Michael Belias">
    <w15:presenceInfo w15:providerId="Windows Live" w15:userId="6980422c86c399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734"/>
    <w:rsid w:val="00000CA5"/>
    <w:rsid w:val="000011B7"/>
    <w:rsid w:val="00003594"/>
    <w:rsid w:val="00004B0C"/>
    <w:rsid w:val="00010052"/>
    <w:rsid w:val="00013F3C"/>
    <w:rsid w:val="000168DD"/>
    <w:rsid w:val="000210ED"/>
    <w:rsid w:val="00023C0B"/>
    <w:rsid w:val="00030BFE"/>
    <w:rsid w:val="000331C6"/>
    <w:rsid w:val="0003762B"/>
    <w:rsid w:val="00041387"/>
    <w:rsid w:val="00043BC2"/>
    <w:rsid w:val="00045FB7"/>
    <w:rsid w:val="00050290"/>
    <w:rsid w:val="00050E42"/>
    <w:rsid w:val="0005102E"/>
    <w:rsid w:val="000529A5"/>
    <w:rsid w:val="000539DA"/>
    <w:rsid w:val="00060F16"/>
    <w:rsid w:val="000613E2"/>
    <w:rsid w:val="000618A8"/>
    <w:rsid w:val="00071E73"/>
    <w:rsid w:val="0007227F"/>
    <w:rsid w:val="00072679"/>
    <w:rsid w:val="00073253"/>
    <w:rsid w:val="000743A0"/>
    <w:rsid w:val="00074426"/>
    <w:rsid w:val="0007537F"/>
    <w:rsid w:val="000768DF"/>
    <w:rsid w:val="00081B4B"/>
    <w:rsid w:val="00081C7D"/>
    <w:rsid w:val="00083499"/>
    <w:rsid w:val="0008440F"/>
    <w:rsid w:val="00085337"/>
    <w:rsid w:val="00087078"/>
    <w:rsid w:val="00087AEF"/>
    <w:rsid w:val="00094572"/>
    <w:rsid w:val="000975B2"/>
    <w:rsid w:val="000A46D4"/>
    <w:rsid w:val="000A6A8E"/>
    <w:rsid w:val="000A6D19"/>
    <w:rsid w:val="000B037E"/>
    <w:rsid w:val="000B0759"/>
    <w:rsid w:val="000B1858"/>
    <w:rsid w:val="000B2F7D"/>
    <w:rsid w:val="000B5D2F"/>
    <w:rsid w:val="000B5EA0"/>
    <w:rsid w:val="000B5F5B"/>
    <w:rsid w:val="000B7377"/>
    <w:rsid w:val="000C00BF"/>
    <w:rsid w:val="000C0D9D"/>
    <w:rsid w:val="000C1BE2"/>
    <w:rsid w:val="000C2248"/>
    <w:rsid w:val="000C4AEA"/>
    <w:rsid w:val="000C7FBD"/>
    <w:rsid w:val="000D1C02"/>
    <w:rsid w:val="000D2CD7"/>
    <w:rsid w:val="000D5EC8"/>
    <w:rsid w:val="000E14EE"/>
    <w:rsid w:val="000F1457"/>
    <w:rsid w:val="000F1E93"/>
    <w:rsid w:val="000F43F1"/>
    <w:rsid w:val="00102CBD"/>
    <w:rsid w:val="00103DAD"/>
    <w:rsid w:val="00107235"/>
    <w:rsid w:val="0010746C"/>
    <w:rsid w:val="0011406B"/>
    <w:rsid w:val="00120D88"/>
    <w:rsid w:val="0012126E"/>
    <w:rsid w:val="0013171C"/>
    <w:rsid w:val="00131954"/>
    <w:rsid w:val="0013200D"/>
    <w:rsid w:val="0013286A"/>
    <w:rsid w:val="00134AC7"/>
    <w:rsid w:val="001400DB"/>
    <w:rsid w:val="00142335"/>
    <w:rsid w:val="001469A3"/>
    <w:rsid w:val="001508E6"/>
    <w:rsid w:val="001529B3"/>
    <w:rsid w:val="00155009"/>
    <w:rsid w:val="00155FB0"/>
    <w:rsid w:val="00157DB4"/>
    <w:rsid w:val="00160428"/>
    <w:rsid w:val="0016342A"/>
    <w:rsid w:val="001653F9"/>
    <w:rsid w:val="00166EDA"/>
    <w:rsid w:val="00167DED"/>
    <w:rsid w:val="00171C3B"/>
    <w:rsid w:val="00171D2F"/>
    <w:rsid w:val="00172BF6"/>
    <w:rsid w:val="0017782C"/>
    <w:rsid w:val="00185457"/>
    <w:rsid w:val="001870CE"/>
    <w:rsid w:val="0019216E"/>
    <w:rsid w:val="00195C89"/>
    <w:rsid w:val="00196345"/>
    <w:rsid w:val="001A001B"/>
    <w:rsid w:val="001A2ED7"/>
    <w:rsid w:val="001A528E"/>
    <w:rsid w:val="001A588F"/>
    <w:rsid w:val="001A61E5"/>
    <w:rsid w:val="001B2144"/>
    <w:rsid w:val="001B28F0"/>
    <w:rsid w:val="001B28F9"/>
    <w:rsid w:val="001B587E"/>
    <w:rsid w:val="001C0A5B"/>
    <w:rsid w:val="001C128F"/>
    <w:rsid w:val="001C407A"/>
    <w:rsid w:val="001D1726"/>
    <w:rsid w:val="001D40D6"/>
    <w:rsid w:val="001D731B"/>
    <w:rsid w:val="001E17A4"/>
    <w:rsid w:val="001E1E7C"/>
    <w:rsid w:val="001E2402"/>
    <w:rsid w:val="001E276A"/>
    <w:rsid w:val="001E38B2"/>
    <w:rsid w:val="001E6716"/>
    <w:rsid w:val="001E6E02"/>
    <w:rsid w:val="001F35DE"/>
    <w:rsid w:val="001F4C8C"/>
    <w:rsid w:val="001F5D46"/>
    <w:rsid w:val="001F6119"/>
    <w:rsid w:val="00200703"/>
    <w:rsid w:val="00202A62"/>
    <w:rsid w:val="00203918"/>
    <w:rsid w:val="002075BB"/>
    <w:rsid w:val="00211448"/>
    <w:rsid w:val="00211C58"/>
    <w:rsid w:val="00222B4A"/>
    <w:rsid w:val="00234F8B"/>
    <w:rsid w:val="0023661B"/>
    <w:rsid w:val="0023754F"/>
    <w:rsid w:val="00240A15"/>
    <w:rsid w:val="002423C4"/>
    <w:rsid w:val="00243488"/>
    <w:rsid w:val="00244F6A"/>
    <w:rsid w:val="002461A1"/>
    <w:rsid w:val="002475FB"/>
    <w:rsid w:val="00254404"/>
    <w:rsid w:val="00255179"/>
    <w:rsid w:val="00257D27"/>
    <w:rsid w:val="00266904"/>
    <w:rsid w:val="00270E83"/>
    <w:rsid w:val="00275F61"/>
    <w:rsid w:val="0027724F"/>
    <w:rsid w:val="0028304B"/>
    <w:rsid w:val="00285249"/>
    <w:rsid w:val="00286954"/>
    <w:rsid w:val="002879A3"/>
    <w:rsid w:val="00296F45"/>
    <w:rsid w:val="002A0532"/>
    <w:rsid w:val="002A2468"/>
    <w:rsid w:val="002A455C"/>
    <w:rsid w:val="002A6294"/>
    <w:rsid w:val="002A7D7D"/>
    <w:rsid w:val="002B0DB6"/>
    <w:rsid w:val="002B3A28"/>
    <w:rsid w:val="002B593D"/>
    <w:rsid w:val="002B5C70"/>
    <w:rsid w:val="002C53CE"/>
    <w:rsid w:val="002C5872"/>
    <w:rsid w:val="002D47DE"/>
    <w:rsid w:val="002D4D17"/>
    <w:rsid w:val="002D569E"/>
    <w:rsid w:val="002D686C"/>
    <w:rsid w:val="002E2D12"/>
    <w:rsid w:val="002E59CB"/>
    <w:rsid w:val="002F06E6"/>
    <w:rsid w:val="002F4188"/>
    <w:rsid w:val="002F556D"/>
    <w:rsid w:val="002F781D"/>
    <w:rsid w:val="00301A3E"/>
    <w:rsid w:val="00305534"/>
    <w:rsid w:val="0031011A"/>
    <w:rsid w:val="00310BD2"/>
    <w:rsid w:val="00311AFB"/>
    <w:rsid w:val="00316EA6"/>
    <w:rsid w:val="00330FC8"/>
    <w:rsid w:val="00333BD6"/>
    <w:rsid w:val="0033529E"/>
    <w:rsid w:val="00344565"/>
    <w:rsid w:val="003462AD"/>
    <w:rsid w:val="003475A0"/>
    <w:rsid w:val="00354727"/>
    <w:rsid w:val="003555B9"/>
    <w:rsid w:val="003604A2"/>
    <w:rsid w:val="003619C1"/>
    <w:rsid w:val="00361D53"/>
    <w:rsid w:val="00362849"/>
    <w:rsid w:val="00365E12"/>
    <w:rsid w:val="0036614B"/>
    <w:rsid w:val="0037118E"/>
    <w:rsid w:val="0037505E"/>
    <w:rsid w:val="00382297"/>
    <w:rsid w:val="00383604"/>
    <w:rsid w:val="0038696A"/>
    <w:rsid w:val="00390834"/>
    <w:rsid w:val="00397274"/>
    <w:rsid w:val="0039798B"/>
    <w:rsid w:val="003A06BF"/>
    <w:rsid w:val="003A0877"/>
    <w:rsid w:val="003A1709"/>
    <w:rsid w:val="003A2F3D"/>
    <w:rsid w:val="003A3D34"/>
    <w:rsid w:val="003A625B"/>
    <w:rsid w:val="003B1D58"/>
    <w:rsid w:val="003B63A7"/>
    <w:rsid w:val="003C0B8A"/>
    <w:rsid w:val="003C2BB2"/>
    <w:rsid w:val="003C5832"/>
    <w:rsid w:val="003C7528"/>
    <w:rsid w:val="003D0F07"/>
    <w:rsid w:val="003D1932"/>
    <w:rsid w:val="003D5C37"/>
    <w:rsid w:val="003D74E6"/>
    <w:rsid w:val="003E53F3"/>
    <w:rsid w:val="004007E3"/>
    <w:rsid w:val="00400B83"/>
    <w:rsid w:val="00400C63"/>
    <w:rsid w:val="004011E1"/>
    <w:rsid w:val="00405BFE"/>
    <w:rsid w:val="00410120"/>
    <w:rsid w:val="00410557"/>
    <w:rsid w:val="00410A25"/>
    <w:rsid w:val="00411A0E"/>
    <w:rsid w:val="004123D5"/>
    <w:rsid w:val="0041396D"/>
    <w:rsid w:val="00416245"/>
    <w:rsid w:val="0042510A"/>
    <w:rsid w:val="004255CB"/>
    <w:rsid w:val="00425EEB"/>
    <w:rsid w:val="00430BB8"/>
    <w:rsid w:val="004327D6"/>
    <w:rsid w:val="004337C6"/>
    <w:rsid w:val="0043382A"/>
    <w:rsid w:val="00433A7D"/>
    <w:rsid w:val="00434692"/>
    <w:rsid w:val="00435360"/>
    <w:rsid w:val="00441DF3"/>
    <w:rsid w:val="00445B0D"/>
    <w:rsid w:val="00445CC5"/>
    <w:rsid w:val="00456431"/>
    <w:rsid w:val="004603AA"/>
    <w:rsid w:val="00460E1B"/>
    <w:rsid w:val="0046181E"/>
    <w:rsid w:val="00462DB5"/>
    <w:rsid w:val="004641BD"/>
    <w:rsid w:val="004717C3"/>
    <w:rsid w:val="00473713"/>
    <w:rsid w:val="00475388"/>
    <w:rsid w:val="00477031"/>
    <w:rsid w:val="004825FF"/>
    <w:rsid w:val="0048526D"/>
    <w:rsid w:val="0048569D"/>
    <w:rsid w:val="00487178"/>
    <w:rsid w:val="00487CE1"/>
    <w:rsid w:val="00491D4E"/>
    <w:rsid w:val="00494E24"/>
    <w:rsid w:val="0049588E"/>
    <w:rsid w:val="004A2071"/>
    <w:rsid w:val="004A3FF9"/>
    <w:rsid w:val="004A4037"/>
    <w:rsid w:val="004B00EA"/>
    <w:rsid w:val="004B3568"/>
    <w:rsid w:val="004B45A2"/>
    <w:rsid w:val="004B48B4"/>
    <w:rsid w:val="004B4A40"/>
    <w:rsid w:val="004B5034"/>
    <w:rsid w:val="004B55AE"/>
    <w:rsid w:val="004B7EF8"/>
    <w:rsid w:val="004C0DB7"/>
    <w:rsid w:val="004C2A1B"/>
    <w:rsid w:val="004C2E17"/>
    <w:rsid w:val="004C4636"/>
    <w:rsid w:val="004C5AD6"/>
    <w:rsid w:val="004C72B3"/>
    <w:rsid w:val="004D02EC"/>
    <w:rsid w:val="004D0EAD"/>
    <w:rsid w:val="004E2D2D"/>
    <w:rsid w:val="004E406A"/>
    <w:rsid w:val="004E51BB"/>
    <w:rsid w:val="004F23AE"/>
    <w:rsid w:val="004F3173"/>
    <w:rsid w:val="004F6B79"/>
    <w:rsid w:val="00501D97"/>
    <w:rsid w:val="005028FA"/>
    <w:rsid w:val="00502B7D"/>
    <w:rsid w:val="00505921"/>
    <w:rsid w:val="00507ECA"/>
    <w:rsid w:val="00511596"/>
    <w:rsid w:val="00511B68"/>
    <w:rsid w:val="005135D1"/>
    <w:rsid w:val="00514E29"/>
    <w:rsid w:val="00515606"/>
    <w:rsid w:val="0052193E"/>
    <w:rsid w:val="005239B1"/>
    <w:rsid w:val="00534486"/>
    <w:rsid w:val="005401A7"/>
    <w:rsid w:val="005420E7"/>
    <w:rsid w:val="005423CE"/>
    <w:rsid w:val="0054320D"/>
    <w:rsid w:val="00546538"/>
    <w:rsid w:val="0054794C"/>
    <w:rsid w:val="005504DF"/>
    <w:rsid w:val="00554480"/>
    <w:rsid w:val="005567BA"/>
    <w:rsid w:val="00557017"/>
    <w:rsid w:val="005576FF"/>
    <w:rsid w:val="00560C20"/>
    <w:rsid w:val="005619CD"/>
    <w:rsid w:val="005634E6"/>
    <w:rsid w:val="00563B17"/>
    <w:rsid w:val="00563B91"/>
    <w:rsid w:val="00563F12"/>
    <w:rsid w:val="00564E56"/>
    <w:rsid w:val="00567233"/>
    <w:rsid w:val="00567CE3"/>
    <w:rsid w:val="00572027"/>
    <w:rsid w:val="00572215"/>
    <w:rsid w:val="0057584F"/>
    <w:rsid w:val="00575A9C"/>
    <w:rsid w:val="00577EF3"/>
    <w:rsid w:val="005808C2"/>
    <w:rsid w:val="00580A2A"/>
    <w:rsid w:val="005817DC"/>
    <w:rsid w:val="0058183A"/>
    <w:rsid w:val="00581B03"/>
    <w:rsid w:val="00584A08"/>
    <w:rsid w:val="005857AC"/>
    <w:rsid w:val="005862E2"/>
    <w:rsid w:val="00596458"/>
    <w:rsid w:val="00596C71"/>
    <w:rsid w:val="005A03BF"/>
    <w:rsid w:val="005A3F2E"/>
    <w:rsid w:val="005A404B"/>
    <w:rsid w:val="005A526C"/>
    <w:rsid w:val="005A5FA3"/>
    <w:rsid w:val="005A6ADC"/>
    <w:rsid w:val="005B1363"/>
    <w:rsid w:val="005B1CF4"/>
    <w:rsid w:val="005B44BF"/>
    <w:rsid w:val="005C12A4"/>
    <w:rsid w:val="005C1444"/>
    <w:rsid w:val="005C2359"/>
    <w:rsid w:val="005C2D2E"/>
    <w:rsid w:val="005C488C"/>
    <w:rsid w:val="005C4934"/>
    <w:rsid w:val="005C4DE9"/>
    <w:rsid w:val="005C5928"/>
    <w:rsid w:val="005D12D7"/>
    <w:rsid w:val="005D19C9"/>
    <w:rsid w:val="005D3EB3"/>
    <w:rsid w:val="005D3EBF"/>
    <w:rsid w:val="005D4430"/>
    <w:rsid w:val="005E32ED"/>
    <w:rsid w:val="005E66D5"/>
    <w:rsid w:val="005E6AA8"/>
    <w:rsid w:val="005F276D"/>
    <w:rsid w:val="00602F1F"/>
    <w:rsid w:val="00603B92"/>
    <w:rsid w:val="0060417B"/>
    <w:rsid w:val="00606054"/>
    <w:rsid w:val="0061336E"/>
    <w:rsid w:val="006163D5"/>
    <w:rsid w:val="00616FA1"/>
    <w:rsid w:val="006200F0"/>
    <w:rsid w:val="0062466F"/>
    <w:rsid w:val="006259A2"/>
    <w:rsid w:val="00631FDA"/>
    <w:rsid w:val="0063343F"/>
    <w:rsid w:val="00634226"/>
    <w:rsid w:val="006360DA"/>
    <w:rsid w:val="006362C2"/>
    <w:rsid w:val="0064670F"/>
    <w:rsid w:val="00646CCA"/>
    <w:rsid w:val="00651B62"/>
    <w:rsid w:val="00654336"/>
    <w:rsid w:val="00654BB2"/>
    <w:rsid w:val="00655062"/>
    <w:rsid w:val="006611E5"/>
    <w:rsid w:val="006654B1"/>
    <w:rsid w:val="0067238E"/>
    <w:rsid w:val="00674B26"/>
    <w:rsid w:val="00676B82"/>
    <w:rsid w:val="0068203D"/>
    <w:rsid w:val="006831ED"/>
    <w:rsid w:val="00683F94"/>
    <w:rsid w:val="0068531C"/>
    <w:rsid w:val="0068705F"/>
    <w:rsid w:val="0068796F"/>
    <w:rsid w:val="006900B2"/>
    <w:rsid w:val="00690C2C"/>
    <w:rsid w:val="0069606E"/>
    <w:rsid w:val="00696D02"/>
    <w:rsid w:val="006A0C45"/>
    <w:rsid w:val="006A428F"/>
    <w:rsid w:val="006B46F8"/>
    <w:rsid w:val="006B5036"/>
    <w:rsid w:val="006C1F7A"/>
    <w:rsid w:val="006C3744"/>
    <w:rsid w:val="006C5066"/>
    <w:rsid w:val="006C5A14"/>
    <w:rsid w:val="006C61BA"/>
    <w:rsid w:val="006D4313"/>
    <w:rsid w:val="006E1642"/>
    <w:rsid w:val="006E1EB4"/>
    <w:rsid w:val="006E2160"/>
    <w:rsid w:val="006E3F89"/>
    <w:rsid w:val="006E54B2"/>
    <w:rsid w:val="006F3016"/>
    <w:rsid w:val="006F3343"/>
    <w:rsid w:val="006F3A50"/>
    <w:rsid w:val="006F3CEB"/>
    <w:rsid w:val="006F4103"/>
    <w:rsid w:val="006F4DF6"/>
    <w:rsid w:val="006F532D"/>
    <w:rsid w:val="006F5A6C"/>
    <w:rsid w:val="006F60E0"/>
    <w:rsid w:val="006F66B1"/>
    <w:rsid w:val="006F7128"/>
    <w:rsid w:val="006F76BB"/>
    <w:rsid w:val="0070422E"/>
    <w:rsid w:val="00706482"/>
    <w:rsid w:val="007078C6"/>
    <w:rsid w:val="00714128"/>
    <w:rsid w:val="00714B41"/>
    <w:rsid w:val="00714BD8"/>
    <w:rsid w:val="00715ECA"/>
    <w:rsid w:val="00717883"/>
    <w:rsid w:val="00717DF9"/>
    <w:rsid w:val="00721CF1"/>
    <w:rsid w:val="00721DA8"/>
    <w:rsid w:val="007231CA"/>
    <w:rsid w:val="007259DA"/>
    <w:rsid w:val="0072721D"/>
    <w:rsid w:val="007373D9"/>
    <w:rsid w:val="007438C5"/>
    <w:rsid w:val="007440FB"/>
    <w:rsid w:val="00745456"/>
    <w:rsid w:val="007540C9"/>
    <w:rsid w:val="00754758"/>
    <w:rsid w:val="00754E3A"/>
    <w:rsid w:val="007555D4"/>
    <w:rsid w:val="00757E57"/>
    <w:rsid w:val="0076542D"/>
    <w:rsid w:val="00775E90"/>
    <w:rsid w:val="00776191"/>
    <w:rsid w:val="0077626E"/>
    <w:rsid w:val="007842C8"/>
    <w:rsid w:val="00793F7C"/>
    <w:rsid w:val="00794AC2"/>
    <w:rsid w:val="007955DB"/>
    <w:rsid w:val="00795BF6"/>
    <w:rsid w:val="007A0114"/>
    <w:rsid w:val="007A2068"/>
    <w:rsid w:val="007A31CD"/>
    <w:rsid w:val="007A441E"/>
    <w:rsid w:val="007B2C32"/>
    <w:rsid w:val="007B344B"/>
    <w:rsid w:val="007B4E94"/>
    <w:rsid w:val="007B50AF"/>
    <w:rsid w:val="007B547A"/>
    <w:rsid w:val="007B7CE2"/>
    <w:rsid w:val="007C43D4"/>
    <w:rsid w:val="007C4A8D"/>
    <w:rsid w:val="007D1C4C"/>
    <w:rsid w:val="007D2F0D"/>
    <w:rsid w:val="007D336D"/>
    <w:rsid w:val="007D4335"/>
    <w:rsid w:val="007D4E39"/>
    <w:rsid w:val="007D7B26"/>
    <w:rsid w:val="007D7DBB"/>
    <w:rsid w:val="007E1F53"/>
    <w:rsid w:val="007E2324"/>
    <w:rsid w:val="007E3148"/>
    <w:rsid w:val="007E398C"/>
    <w:rsid w:val="007E45ED"/>
    <w:rsid w:val="007E68FD"/>
    <w:rsid w:val="007E7336"/>
    <w:rsid w:val="007F2F60"/>
    <w:rsid w:val="007F416F"/>
    <w:rsid w:val="007F689C"/>
    <w:rsid w:val="008016B2"/>
    <w:rsid w:val="00806D2E"/>
    <w:rsid w:val="0081077F"/>
    <w:rsid w:val="00812109"/>
    <w:rsid w:val="00812578"/>
    <w:rsid w:val="008126EB"/>
    <w:rsid w:val="00813112"/>
    <w:rsid w:val="008147EA"/>
    <w:rsid w:val="00814E0B"/>
    <w:rsid w:val="00822693"/>
    <w:rsid w:val="00824338"/>
    <w:rsid w:val="00825638"/>
    <w:rsid w:val="00826C7A"/>
    <w:rsid w:val="00830792"/>
    <w:rsid w:val="00832AD8"/>
    <w:rsid w:val="00834119"/>
    <w:rsid w:val="00834FBA"/>
    <w:rsid w:val="008366BE"/>
    <w:rsid w:val="00837B14"/>
    <w:rsid w:val="00844DA3"/>
    <w:rsid w:val="00847814"/>
    <w:rsid w:val="00851210"/>
    <w:rsid w:val="00851F13"/>
    <w:rsid w:val="00852CD0"/>
    <w:rsid w:val="00853479"/>
    <w:rsid w:val="00860D39"/>
    <w:rsid w:val="00874274"/>
    <w:rsid w:val="0087498B"/>
    <w:rsid w:val="008809C1"/>
    <w:rsid w:val="0088115F"/>
    <w:rsid w:val="008833E8"/>
    <w:rsid w:val="00883DD7"/>
    <w:rsid w:val="00883EFB"/>
    <w:rsid w:val="00884EF5"/>
    <w:rsid w:val="0089306A"/>
    <w:rsid w:val="00894DAC"/>
    <w:rsid w:val="0089685E"/>
    <w:rsid w:val="008979B4"/>
    <w:rsid w:val="008A034A"/>
    <w:rsid w:val="008A2D67"/>
    <w:rsid w:val="008A632F"/>
    <w:rsid w:val="008B0D22"/>
    <w:rsid w:val="008B0F5D"/>
    <w:rsid w:val="008B2D6B"/>
    <w:rsid w:val="008C20AF"/>
    <w:rsid w:val="008C40CA"/>
    <w:rsid w:val="008C5B2E"/>
    <w:rsid w:val="008C6E34"/>
    <w:rsid w:val="008D1D2D"/>
    <w:rsid w:val="008D229C"/>
    <w:rsid w:val="008D4E35"/>
    <w:rsid w:val="008D6E46"/>
    <w:rsid w:val="008E104E"/>
    <w:rsid w:val="008E1916"/>
    <w:rsid w:val="008E71DF"/>
    <w:rsid w:val="008F2BB9"/>
    <w:rsid w:val="008F620C"/>
    <w:rsid w:val="008F6756"/>
    <w:rsid w:val="008F77C7"/>
    <w:rsid w:val="008F7A97"/>
    <w:rsid w:val="00901F6F"/>
    <w:rsid w:val="009024FE"/>
    <w:rsid w:val="009056EC"/>
    <w:rsid w:val="00910A0F"/>
    <w:rsid w:val="00914C5F"/>
    <w:rsid w:val="00916510"/>
    <w:rsid w:val="009201B6"/>
    <w:rsid w:val="009207B1"/>
    <w:rsid w:val="00921B54"/>
    <w:rsid w:val="009221E5"/>
    <w:rsid w:val="00931BE9"/>
    <w:rsid w:val="00933DE3"/>
    <w:rsid w:val="0093403D"/>
    <w:rsid w:val="009341FC"/>
    <w:rsid w:val="009364AD"/>
    <w:rsid w:val="00937C95"/>
    <w:rsid w:val="00943908"/>
    <w:rsid w:val="00943B69"/>
    <w:rsid w:val="00945854"/>
    <w:rsid w:val="0094618D"/>
    <w:rsid w:val="00947386"/>
    <w:rsid w:val="009473B7"/>
    <w:rsid w:val="00950829"/>
    <w:rsid w:val="009547EA"/>
    <w:rsid w:val="009551D7"/>
    <w:rsid w:val="00960FCD"/>
    <w:rsid w:val="00963328"/>
    <w:rsid w:val="00963F65"/>
    <w:rsid w:val="00965125"/>
    <w:rsid w:val="0096522B"/>
    <w:rsid w:val="0096679A"/>
    <w:rsid w:val="009761EC"/>
    <w:rsid w:val="00981E25"/>
    <w:rsid w:val="009832DF"/>
    <w:rsid w:val="00983B57"/>
    <w:rsid w:val="0099190E"/>
    <w:rsid w:val="00995CF1"/>
    <w:rsid w:val="0099734F"/>
    <w:rsid w:val="00997EB6"/>
    <w:rsid w:val="009A0B17"/>
    <w:rsid w:val="009A0EF9"/>
    <w:rsid w:val="009A2CC5"/>
    <w:rsid w:val="009A507B"/>
    <w:rsid w:val="009B0797"/>
    <w:rsid w:val="009B43CE"/>
    <w:rsid w:val="009B7323"/>
    <w:rsid w:val="009B7BA8"/>
    <w:rsid w:val="009C11CE"/>
    <w:rsid w:val="009D0A1E"/>
    <w:rsid w:val="009D19ED"/>
    <w:rsid w:val="009D29F4"/>
    <w:rsid w:val="009D6E13"/>
    <w:rsid w:val="009E0C1B"/>
    <w:rsid w:val="009E1151"/>
    <w:rsid w:val="009E2092"/>
    <w:rsid w:val="009E2ADE"/>
    <w:rsid w:val="009E4F56"/>
    <w:rsid w:val="009E5884"/>
    <w:rsid w:val="009F5366"/>
    <w:rsid w:val="009F54D1"/>
    <w:rsid w:val="009F5539"/>
    <w:rsid w:val="00A0594E"/>
    <w:rsid w:val="00A06EC4"/>
    <w:rsid w:val="00A135DD"/>
    <w:rsid w:val="00A149E0"/>
    <w:rsid w:val="00A159F6"/>
    <w:rsid w:val="00A15F55"/>
    <w:rsid w:val="00A16860"/>
    <w:rsid w:val="00A177A1"/>
    <w:rsid w:val="00A17990"/>
    <w:rsid w:val="00A324E0"/>
    <w:rsid w:val="00A32BA6"/>
    <w:rsid w:val="00A3448D"/>
    <w:rsid w:val="00A34AF8"/>
    <w:rsid w:val="00A3596D"/>
    <w:rsid w:val="00A373C7"/>
    <w:rsid w:val="00A379D3"/>
    <w:rsid w:val="00A405D0"/>
    <w:rsid w:val="00A40A11"/>
    <w:rsid w:val="00A41B65"/>
    <w:rsid w:val="00A42CF3"/>
    <w:rsid w:val="00A44D6B"/>
    <w:rsid w:val="00A4509E"/>
    <w:rsid w:val="00A50BA7"/>
    <w:rsid w:val="00A641F4"/>
    <w:rsid w:val="00A66469"/>
    <w:rsid w:val="00A67A84"/>
    <w:rsid w:val="00A70B64"/>
    <w:rsid w:val="00A71DDF"/>
    <w:rsid w:val="00A72345"/>
    <w:rsid w:val="00A73A76"/>
    <w:rsid w:val="00A767B0"/>
    <w:rsid w:val="00A825F2"/>
    <w:rsid w:val="00A85C5F"/>
    <w:rsid w:val="00A85D71"/>
    <w:rsid w:val="00A8712E"/>
    <w:rsid w:val="00A95B12"/>
    <w:rsid w:val="00A963AA"/>
    <w:rsid w:val="00A97233"/>
    <w:rsid w:val="00AA1CF5"/>
    <w:rsid w:val="00AA3B66"/>
    <w:rsid w:val="00AB1C85"/>
    <w:rsid w:val="00AB75F5"/>
    <w:rsid w:val="00AB7CE4"/>
    <w:rsid w:val="00AB7CF7"/>
    <w:rsid w:val="00AC035B"/>
    <w:rsid w:val="00AC3891"/>
    <w:rsid w:val="00AC7706"/>
    <w:rsid w:val="00AD21CB"/>
    <w:rsid w:val="00AD3130"/>
    <w:rsid w:val="00AD55CE"/>
    <w:rsid w:val="00AE15F6"/>
    <w:rsid w:val="00AE1D53"/>
    <w:rsid w:val="00AE2F32"/>
    <w:rsid w:val="00AE3961"/>
    <w:rsid w:val="00AE3B0C"/>
    <w:rsid w:val="00AE44BB"/>
    <w:rsid w:val="00AF35DA"/>
    <w:rsid w:val="00AF6EF0"/>
    <w:rsid w:val="00AF7D95"/>
    <w:rsid w:val="00B0096B"/>
    <w:rsid w:val="00B0570C"/>
    <w:rsid w:val="00B05A4F"/>
    <w:rsid w:val="00B063C3"/>
    <w:rsid w:val="00B106FE"/>
    <w:rsid w:val="00B114EB"/>
    <w:rsid w:val="00B11F24"/>
    <w:rsid w:val="00B1213B"/>
    <w:rsid w:val="00B1257E"/>
    <w:rsid w:val="00B12EAA"/>
    <w:rsid w:val="00B1352A"/>
    <w:rsid w:val="00B13B7D"/>
    <w:rsid w:val="00B13F1E"/>
    <w:rsid w:val="00B16225"/>
    <w:rsid w:val="00B169DC"/>
    <w:rsid w:val="00B20751"/>
    <w:rsid w:val="00B2132A"/>
    <w:rsid w:val="00B2183B"/>
    <w:rsid w:val="00B21F5A"/>
    <w:rsid w:val="00B21F7A"/>
    <w:rsid w:val="00B23238"/>
    <w:rsid w:val="00B2647E"/>
    <w:rsid w:val="00B26A98"/>
    <w:rsid w:val="00B27522"/>
    <w:rsid w:val="00B301CB"/>
    <w:rsid w:val="00B303CD"/>
    <w:rsid w:val="00B304BE"/>
    <w:rsid w:val="00B30F61"/>
    <w:rsid w:val="00B346D5"/>
    <w:rsid w:val="00B34E1C"/>
    <w:rsid w:val="00B36B0D"/>
    <w:rsid w:val="00B41C38"/>
    <w:rsid w:val="00B433A2"/>
    <w:rsid w:val="00B500F0"/>
    <w:rsid w:val="00B551BB"/>
    <w:rsid w:val="00B558D5"/>
    <w:rsid w:val="00B55DDE"/>
    <w:rsid w:val="00B57F74"/>
    <w:rsid w:val="00B63BC2"/>
    <w:rsid w:val="00B64E47"/>
    <w:rsid w:val="00B66401"/>
    <w:rsid w:val="00B71D53"/>
    <w:rsid w:val="00B8336C"/>
    <w:rsid w:val="00B83BEE"/>
    <w:rsid w:val="00B83DFD"/>
    <w:rsid w:val="00B843D9"/>
    <w:rsid w:val="00B84E0C"/>
    <w:rsid w:val="00B94161"/>
    <w:rsid w:val="00B97BD5"/>
    <w:rsid w:val="00BA060B"/>
    <w:rsid w:val="00BA6E81"/>
    <w:rsid w:val="00BB098E"/>
    <w:rsid w:val="00BB13FE"/>
    <w:rsid w:val="00BB21BE"/>
    <w:rsid w:val="00BB2401"/>
    <w:rsid w:val="00BB5F3D"/>
    <w:rsid w:val="00BB6C0B"/>
    <w:rsid w:val="00BC1153"/>
    <w:rsid w:val="00BC19F6"/>
    <w:rsid w:val="00BC2360"/>
    <w:rsid w:val="00BC3CF6"/>
    <w:rsid w:val="00BC579E"/>
    <w:rsid w:val="00BD0DDF"/>
    <w:rsid w:val="00BE1A15"/>
    <w:rsid w:val="00BE4004"/>
    <w:rsid w:val="00BE41F4"/>
    <w:rsid w:val="00BF0EEA"/>
    <w:rsid w:val="00BF229E"/>
    <w:rsid w:val="00BF39D3"/>
    <w:rsid w:val="00BF4B88"/>
    <w:rsid w:val="00BF4EFF"/>
    <w:rsid w:val="00C0132A"/>
    <w:rsid w:val="00C02F43"/>
    <w:rsid w:val="00C048E9"/>
    <w:rsid w:val="00C1385D"/>
    <w:rsid w:val="00C143DD"/>
    <w:rsid w:val="00C15B3E"/>
    <w:rsid w:val="00C16172"/>
    <w:rsid w:val="00C161FA"/>
    <w:rsid w:val="00C20E35"/>
    <w:rsid w:val="00C24453"/>
    <w:rsid w:val="00C24F02"/>
    <w:rsid w:val="00C261CE"/>
    <w:rsid w:val="00C345A2"/>
    <w:rsid w:val="00C354DB"/>
    <w:rsid w:val="00C37291"/>
    <w:rsid w:val="00C3778A"/>
    <w:rsid w:val="00C45EA4"/>
    <w:rsid w:val="00C47685"/>
    <w:rsid w:val="00C52019"/>
    <w:rsid w:val="00C5261B"/>
    <w:rsid w:val="00C5283C"/>
    <w:rsid w:val="00C531E5"/>
    <w:rsid w:val="00C637A9"/>
    <w:rsid w:val="00C63C34"/>
    <w:rsid w:val="00C66117"/>
    <w:rsid w:val="00C67F45"/>
    <w:rsid w:val="00C7042C"/>
    <w:rsid w:val="00C74BDB"/>
    <w:rsid w:val="00C7628C"/>
    <w:rsid w:val="00C76333"/>
    <w:rsid w:val="00C773A8"/>
    <w:rsid w:val="00C800E2"/>
    <w:rsid w:val="00C838AE"/>
    <w:rsid w:val="00C844A9"/>
    <w:rsid w:val="00C91E56"/>
    <w:rsid w:val="00C92423"/>
    <w:rsid w:val="00C92F15"/>
    <w:rsid w:val="00C96021"/>
    <w:rsid w:val="00C96228"/>
    <w:rsid w:val="00C9639C"/>
    <w:rsid w:val="00C967BC"/>
    <w:rsid w:val="00C96F37"/>
    <w:rsid w:val="00CA2491"/>
    <w:rsid w:val="00CA2625"/>
    <w:rsid w:val="00CA4761"/>
    <w:rsid w:val="00CA4D1A"/>
    <w:rsid w:val="00CA5AB2"/>
    <w:rsid w:val="00CA6C83"/>
    <w:rsid w:val="00CB0CEB"/>
    <w:rsid w:val="00CB1463"/>
    <w:rsid w:val="00CB1FD7"/>
    <w:rsid w:val="00CB41F5"/>
    <w:rsid w:val="00CB7B2A"/>
    <w:rsid w:val="00CC086B"/>
    <w:rsid w:val="00CC4595"/>
    <w:rsid w:val="00CE284D"/>
    <w:rsid w:val="00CE3649"/>
    <w:rsid w:val="00CE5F23"/>
    <w:rsid w:val="00CE6A1B"/>
    <w:rsid w:val="00CF0BF9"/>
    <w:rsid w:val="00CF17C6"/>
    <w:rsid w:val="00CF37B0"/>
    <w:rsid w:val="00CF48C3"/>
    <w:rsid w:val="00CF7380"/>
    <w:rsid w:val="00D001A9"/>
    <w:rsid w:val="00D01079"/>
    <w:rsid w:val="00D0117E"/>
    <w:rsid w:val="00D01488"/>
    <w:rsid w:val="00D01CDD"/>
    <w:rsid w:val="00D025DD"/>
    <w:rsid w:val="00D0418A"/>
    <w:rsid w:val="00D052B4"/>
    <w:rsid w:val="00D054EB"/>
    <w:rsid w:val="00D0749A"/>
    <w:rsid w:val="00D1386F"/>
    <w:rsid w:val="00D20187"/>
    <w:rsid w:val="00D208FC"/>
    <w:rsid w:val="00D22A08"/>
    <w:rsid w:val="00D22EC9"/>
    <w:rsid w:val="00D22F18"/>
    <w:rsid w:val="00D236ED"/>
    <w:rsid w:val="00D24FE9"/>
    <w:rsid w:val="00D25194"/>
    <w:rsid w:val="00D26F5D"/>
    <w:rsid w:val="00D32B17"/>
    <w:rsid w:val="00D33459"/>
    <w:rsid w:val="00D343CB"/>
    <w:rsid w:val="00D3470B"/>
    <w:rsid w:val="00D347C5"/>
    <w:rsid w:val="00D354EE"/>
    <w:rsid w:val="00D428AC"/>
    <w:rsid w:val="00D43DF4"/>
    <w:rsid w:val="00D44924"/>
    <w:rsid w:val="00D46FF9"/>
    <w:rsid w:val="00D51F93"/>
    <w:rsid w:val="00D522E1"/>
    <w:rsid w:val="00D52342"/>
    <w:rsid w:val="00D52831"/>
    <w:rsid w:val="00D64FD0"/>
    <w:rsid w:val="00D6577F"/>
    <w:rsid w:val="00D65CAB"/>
    <w:rsid w:val="00D73B38"/>
    <w:rsid w:val="00D749A2"/>
    <w:rsid w:val="00D777B0"/>
    <w:rsid w:val="00D77A28"/>
    <w:rsid w:val="00D838A2"/>
    <w:rsid w:val="00D8470F"/>
    <w:rsid w:val="00D84D58"/>
    <w:rsid w:val="00D92F5C"/>
    <w:rsid w:val="00D960B1"/>
    <w:rsid w:val="00D970BE"/>
    <w:rsid w:val="00D97579"/>
    <w:rsid w:val="00DA0724"/>
    <w:rsid w:val="00DA174E"/>
    <w:rsid w:val="00DA2740"/>
    <w:rsid w:val="00DA3026"/>
    <w:rsid w:val="00DA668A"/>
    <w:rsid w:val="00DA69FE"/>
    <w:rsid w:val="00DA7943"/>
    <w:rsid w:val="00DB14A2"/>
    <w:rsid w:val="00DB1EB2"/>
    <w:rsid w:val="00DB28CD"/>
    <w:rsid w:val="00DB3644"/>
    <w:rsid w:val="00DB3EBB"/>
    <w:rsid w:val="00DB431D"/>
    <w:rsid w:val="00DB53F9"/>
    <w:rsid w:val="00DB5734"/>
    <w:rsid w:val="00DB6903"/>
    <w:rsid w:val="00DC0A10"/>
    <w:rsid w:val="00DC1E72"/>
    <w:rsid w:val="00DC2539"/>
    <w:rsid w:val="00DC2D6A"/>
    <w:rsid w:val="00DC3508"/>
    <w:rsid w:val="00DC59E0"/>
    <w:rsid w:val="00DC62C3"/>
    <w:rsid w:val="00DC79D4"/>
    <w:rsid w:val="00DD1DDC"/>
    <w:rsid w:val="00DD37DB"/>
    <w:rsid w:val="00DD5F25"/>
    <w:rsid w:val="00DD7E6D"/>
    <w:rsid w:val="00DE1F56"/>
    <w:rsid w:val="00DE2D44"/>
    <w:rsid w:val="00DE698F"/>
    <w:rsid w:val="00DF1D75"/>
    <w:rsid w:val="00DF7892"/>
    <w:rsid w:val="00E025C6"/>
    <w:rsid w:val="00E02E79"/>
    <w:rsid w:val="00E0509C"/>
    <w:rsid w:val="00E05685"/>
    <w:rsid w:val="00E058C7"/>
    <w:rsid w:val="00E063E8"/>
    <w:rsid w:val="00E07518"/>
    <w:rsid w:val="00E10F07"/>
    <w:rsid w:val="00E11F05"/>
    <w:rsid w:val="00E17AB3"/>
    <w:rsid w:val="00E17B85"/>
    <w:rsid w:val="00E23DE0"/>
    <w:rsid w:val="00E25B71"/>
    <w:rsid w:val="00E2621B"/>
    <w:rsid w:val="00E26987"/>
    <w:rsid w:val="00E31814"/>
    <w:rsid w:val="00E33967"/>
    <w:rsid w:val="00E33FA5"/>
    <w:rsid w:val="00E3592A"/>
    <w:rsid w:val="00E42CD3"/>
    <w:rsid w:val="00E4402C"/>
    <w:rsid w:val="00E4475D"/>
    <w:rsid w:val="00E51F44"/>
    <w:rsid w:val="00E52BD4"/>
    <w:rsid w:val="00E53F3E"/>
    <w:rsid w:val="00E618FE"/>
    <w:rsid w:val="00E65108"/>
    <w:rsid w:val="00E6560E"/>
    <w:rsid w:val="00E66F27"/>
    <w:rsid w:val="00E676C2"/>
    <w:rsid w:val="00E7181A"/>
    <w:rsid w:val="00E71B75"/>
    <w:rsid w:val="00E73902"/>
    <w:rsid w:val="00E74318"/>
    <w:rsid w:val="00E764F6"/>
    <w:rsid w:val="00E76EB5"/>
    <w:rsid w:val="00E77587"/>
    <w:rsid w:val="00E77C74"/>
    <w:rsid w:val="00E81369"/>
    <w:rsid w:val="00E82ECD"/>
    <w:rsid w:val="00E84947"/>
    <w:rsid w:val="00E85A1B"/>
    <w:rsid w:val="00E86D84"/>
    <w:rsid w:val="00E97FFA"/>
    <w:rsid w:val="00EA42D0"/>
    <w:rsid w:val="00EA6FCE"/>
    <w:rsid w:val="00EA7D25"/>
    <w:rsid w:val="00EB3915"/>
    <w:rsid w:val="00EB525C"/>
    <w:rsid w:val="00EB58A0"/>
    <w:rsid w:val="00EC2760"/>
    <w:rsid w:val="00EC2EDA"/>
    <w:rsid w:val="00EC5ADE"/>
    <w:rsid w:val="00EC7D86"/>
    <w:rsid w:val="00ED14C3"/>
    <w:rsid w:val="00ED2D20"/>
    <w:rsid w:val="00ED439D"/>
    <w:rsid w:val="00EE3FE2"/>
    <w:rsid w:val="00EE5F27"/>
    <w:rsid w:val="00EE783F"/>
    <w:rsid w:val="00EF1AF3"/>
    <w:rsid w:val="00EF3035"/>
    <w:rsid w:val="00EF31AF"/>
    <w:rsid w:val="00EF35C9"/>
    <w:rsid w:val="00EF4D0D"/>
    <w:rsid w:val="00F01BA1"/>
    <w:rsid w:val="00F01FE3"/>
    <w:rsid w:val="00F06E0C"/>
    <w:rsid w:val="00F07D54"/>
    <w:rsid w:val="00F11115"/>
    <w:rsid w:val="00F14C78"/>
    <w:rsid w:val="00F150BF"/>
    <w:rsid w:val="00F21E0B"/>
    <w:rsid w:val="00F26E23"/>
    <w:rsid w:val="00F32607"/>
    <w:rsid w:val="00F35C4E"/>
    <w:rsid w:val="00F35F7E"/>
    <w:rsid w:val="00F37ED8"/>
    <w:rsid w:val="00F40A96"/>
    <w:rsid w:val="00F4447A"/>
    <w:rsid w:val="00F47544"/>
    <w:rsid w:val="00F5690D"/>
    <w:rsid w:val="00F56D44"/>
    <w:rsid w:val="00F625B0"/>
    <w:rsid w:val="00F635C3"/>
    <w:rsid w:val="00F65039"/>
    <w:rsid w:val="00F7049D"/>
    <w:rsid w:val="00F74177"/>
    <w:rsid w:val="00F830D7"/>
    <w:rsid w:val="00F86B9F"/>
    <w:rsid w:val="00F878C3"/>
    <w:rsid w:val="00F902A7"/>
    <w:rsid w:val="00F962F0"/>
    <w:rsid w:val="00FA02CA"/>
    <w:rsid w:val="00FA0D69"/>
    <w:rsid w:val="00FA14B6"/>
    <w:rsid w:val="00FA1AAC"/>
    <w:rsid w:val="00FA2A3C"/>
    <w:rsid w:val="00FA44D6"/>
    <w:rsid w:val="00FA6626"/>
    <w:rsid w:val="00FB0108"/>
    <w:rsid w:val="00FB36CC"/>
    <w:rsid w:val="00FB55CE"/>
    <w:rsid w:val="00FB5762"/>
    <w:rsid w:val="00FC0091"/>
    <w:rsid w:val="00FC14D0"/>
    <w:rsid w:val="00FC15D3"/>
    <w:rsid w:val="00FC1677"/>
    <w:rsid w:val="00FD01E1"/>
    <w:rsid w:val="00FD255F"/>
    <w:rsid w:val="00FD2AE2"/>
    <w:rsid w:val="00FD2E14"/>
    <w:rsid w:val="00FD3E56"/>
    <w:rsid w:val="00FD4949"/>
    <w:rsid w:val="00FD56F2"/>
    <w:rsid w:val="00FD6F04"/>
    <w:rsid w:val="00FD7787"/>
    <w:rsid w:val="00FE09C1"/>
    <w:rsid w:val="00FE2089"/>
    <w:rsid w:val="00FE374F"/>
    <w:rsid w:val="00FE4B17"/>
    <w:rsid w:val="00FE554B"/>
    <w:rsid w:val="00FE5D49"/>
    <w:rsid w:val="00FE68E8"/>
    <w:rsid w:val="00FE770A"/>
    <w:rsid w:val="00FF295B"/>
    <w:rsid w:val="00FF48E8"/>
    <w:rsid w:val="00FF5B62"/>
    <w:rsid w:val="00FF6938"/>
    <w:rsid w:val="00FF7D0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35CD5"/>
  <w15:chartTrackingRefBased/>
  <w15:docId w15:val="{69540D29-44AB-4D96-BC30-A5C382F9D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248"/>
    <w:pPr>
      <w:spacing w:after="0" w:line="240" w:lineRule="auto"/>
    </w:pPr>
    <w:rPr>
      <w:rFonts w:ascii="Calibri" w:hAnsi="Calibri" w:cs="Calibri"/>
    </w:rPr>
  </w:style>
  <w:style w:type="paragraph" w:styleId="Heading1">
    <w:name w:val="heading 1"/>
    <w:basedOn w:val="Normal"/>
    <w:next w:val="Normal"/>
    <w:link w:val="Heading1Char"/>
    <w:uiPriority w:val="9"/>
    <w:qFormat/>
    <w:rsid w:val="00B84E0C"/>
    <w:pPr>
      <w:keepNext/>
      <w:keepLines/>
      <w:numPr>
        <w:numId w:val="7"/>
      </w:numPr>
      <w:pBdr>
        <w:bottom w:val="single" w:sz="4" w:space="2" w:color="C0504D" w:themeColor="accent2"/>
      </w:pBdr>
      <w:spacing w:before="360" w:after="120"/>
      <w:outlineLvl w:val="0"/>
    </w:pPr>
    <w:rPr>
      <w:rFonts w:asciiTheme="majorHAnsi" w:eastAsiaTheme="majorEastAsia" w:hAnsiTheme="majorHAnsi" w:cstheme="majorBidi"/>
      <w:color w:val="262626" w:themeColor="text1" w:themeTint="D9"/>
      <w:sz w:val="40"/>
      <w:szCs w:val="40"/>
      <w:lang w:val="en-GB" w:eastAsia="en-GB"/>
    </w:rPr>
  </w:style>
  <w:style w:type="paragraph" w:styleId="Heading2">
    <w:name w:val="heading 2"/>
    <w:basedOn w:val="Normal"/>
    <w:next w:val="Normal"/>
    <w:link w:val="Heading2Char"/>
    <w:uiPriority w:val="9"/>
    <w:unhideWhenUsed/>
    <w:qFormat/>
    <w:rsid w:val="00B84E0C"/>
    <w:pPr>
      <w:keepNext/>
      <w:keepLines/>
      <w:numPr>
        <w:ilvl w:val="1"/>
        <w:numId w:val="7"/>
      </w:numPr>
      <w:spacing w:before="120"/>
      <w:outlineLvl w:val="1"/>
    </w:pPr>
    <w:rPr>
      <w:rFonts w:asciiTheme="majorHAnsi" w:eastAsiaTheme="majorEastAsia" w:hAnsiTheme="majorHAnsi" w:cstheme="majorBidi"/>
      <w:color w:val="C0504D" w:themeColor="accent2"/>
      <w:sz w:val="36"/>
      <w:szCs w:val="36"/>
      <w:lang w:val="en-GB" w:eastAsia="en-GB"/>
    </w:rPr>
  </w:style>
  <w:style w:type="paragraph" w:styleId="Heading3">
    <w:name w:val="heading 3"/>
    <w:basedOn w:val="Normal"/>
    <w:next w:val="Normal"/>
    <w:link w:val="Heading3Char"/>
    <w:uiPriority w:val="9"/>
    <w:unhideWhenUsed/>
    <w:qFormat/>
    <w:rsid w:val="00B84E0C"/>
    <w:pPr>
      <w:keepNext/>
      <w:keepLines/>
      <w:numPr>
        <w:ilvl w:val="2"/>
        <w:numId w:val="7"/>
      </w:numPr>
      <w:spacing w:before="80"/>
      <w:outlineLvl w:val="2"/>
    </w:pPr>
    <w:rPr>
      <w:rFonts w:asciiTheme="majorHAnsi" w:eastAsiaTheme="majorEastAsia" w:hAnsiTheme="majorHAnsi" w:cstheme="majorBidi"/>
      <w:color w:val="943634" w:themeColor="accent2" w:themeShade="BF"/>
      <w:sz w:val="32"/>
      <w:szCs w:val="32"/>
      <w:lang w:val="en-GB" w:eastAsia="en-GB"/>
    </w:rPr>
  </w:style>
  <w:style w:type="paragraph" w:styleId="Heading4">
    <w:name w:val="heading 4"/>
    <w:basedOn w:val="Normal"/>
    <w:next w:val="Normal"/>
    <w:link w:val="Heading4Char"/>
    <w:uiPriority w:val="9"/>
    <w:unhideWhenUsed/>
    <w:qFormat/>
    <w:rsid w:val="00B84E0C"/>
    <w:pPr>
      <w:keepNext/>
      <w:keepLines/>
      <w:numPr>
        <w:ilvl w:val="3"/>
        <w:numId w:val="7"/>
      </w:numPr>
      <w:spacing w:before="80"/>
      <w:outlineLvl w:val="3"/>
    </w:pPr>
    <w:rPr>
      <w:rFonts w:asciiTheme="majorHAnsi" w:eastAsiaTheme="majorEastAsia" w:hAnsiTheme="majorHAnsi" w:cstheme="majorBidi"/>
      <w:i/>
      <w:iCs/>
      <w:color w:val="632423" w:themeColor="accent2" w:themeShade="80"/>
      <w:sz w:val="28"/>
      <w:szCs w:val="28"/>
      <w:lang w:val="en-GB" w:eastAsia="en-GB"/>
    </w:rPr>
  </w:style>
  <w:style w:type="paragraph" w:styleId="Heading5">
    <w:name w:val="heading 5"/>
    <w:basedOn w:val="Normal"/>
    <w:next w:val="Normal"/>
    <w:link w:val="Heading5Char"/>
    <w:uiPriority w:val="9"/>
    <w:unhideWhenUsed/>
    <w:qFormat/>
    <w:rsid w:val="00B84E0C"/>
    <w:pPr>
      <w:pageBreakBefore/>
      <w:numPr>
        <w:ilvl w:val="4"/>
        <w:numId w:val="7"/>
      </w:numPr>
      <w:suppressLineNumbers/>
      <w:spacing w:before="80"/>
      <w:ind w:left="1009" w:hanging="1009"/>
      <w:outlineLvl w:val="4"/>
    </w:pPr>
    <w:rPr>
      <w:rFonts w:asciiTheme="majorHAnsi" w:eastAsiaTheme="majorEastAsia" w:hAnsiTheme="majorHAnsi" w:cstheme="majorBidi"/>
      <w:color w:val="943634" w:themeColor="accent2" w:themeShade="BF"/>
      <w:sz w:val="24"/>
      <w:szCs w:val="24"/>
      <w:lang w:val="en-GB" w:eastAsia="en-GB"/>
    </w:rPr>
  </w:style>
  <w:style w:type="paragraph" w:styleId="Heading6">
    <w:name w:val="heading 6"/>
    <w:basedOn w:val="Normal"/>
    <w:next w:val="Normal"/>
    <w:link w:val="Heading6Char"/>
    <w:uiPriority w:val="9"/>
    <w:unhideWhenUsed/>
    <w:qFormat/>
    <w:rsid w:val="00B84E0C"/>
    <w:pPr>
      <w:keepNext/>
      <w:keepLines/>
      <w:numPr>
        <w:ilvl w:val="5"/>
        <w:numId w:val="7"/>
      </w:numPr>
      <w:spacing w:before="80"/>
      <w:outlineLvl w:val="5"/>
    </w:pPr>
    <w:rPr>
      <w:rFonts w:asciiTheme="majorHAnsi" w:eastAsiaTheme="majorEastAsia" w:hAnsiTheme="majorHAnsi" w:cstheme="majorBidi"/>
      <w:i/>
      <w:iCs/>
      <w:color w:val="632423" w:themeColor="accent2" w:themeShade="80"/>
      <w:sz w:val="24"/>
      <w:szCs w:val="24"/>
      <w:lang w:val="en-GB" w:eastAsia="en-GB"/>
    </w:rPr>
  </w:style>
  <w:style w:type="paragraph" w:styleId="Heading7">
    <w:name w:val="heading 7"/>
    <w:basedOn w:val="Normal"/>
    <w:next w:val="Normal"/>
    <w:link w:val="Heading7Char"/>
    <w:uiPriority w:val="9"/>
    <w:unhideWhenUsed/>
    <w:qFormat/>
    <w:rsid w:val="00B84E0C"/>
    <w:pPr>
      <w:keepNext/>
      <w:keepLines/>
      <w:numPr>
        <w:ilvl w:val="6"/>
        <w:numId w:val="7"/>
      </w:numPr>
      <w:spacing w:before="80"/>
      <w:outlineLvl w:val="6"/>
    </w:pPr>
    <w:rPr>
      <w:rFonts w:asciiTheme="majorHAnsi" w:eastAsiaTheme="majorEastAsia" w:hAnsiTheme="majorHAnsi" w:cstheme="majorBidi"/>
      <w:b/>
      <w:bCs/>
      <w:color w:val="632423" w:themeColor="accent2" w:themeShade="80"/>
      <w:lang w:val="en-GB" w:eastAsia="en-GB"/>
    </w:rPr>
  </w:style>
  <w:style w:type="paragraph" w:styleId="Heading8">
    <w:name w:val="heading 8"/>
    <w:basedOn w:val="Normal"/>
    <w:next w:val="Normal"/>
    <w:link w:val="Heading8Char"/>
    <w:uiPriority w:val="9"/>
    <w:unhideWhenUsed/>
    <w:qFormat/>
    <w:rsid w:val="00B84E0C"/>
    <w:pPr>
      <w:keepNext/>
      <w:keepLines/>
      <w:numPr>
        <w:ilvl w:val="7"/>
        <w:numId w:val="7"/>
      </w:numPr>
      <w:spacing w:before="80"/>
      <w:outlineLvl w:val="7"/>
    </w:pPr>
    <w:rPr>
      <w:rFonts w:asciiTheme="majorHAnsi" w:eastAsiaTheme="majorEastAsia" w:hAnsiTheme="majorHAnsi" w:cstheme="majorBidi"/>
      <w:color w:val="632423" w:themeColor="accent2" w:themeShade="80"/>
      <w:lang w:val="en-GB" w:eastAsia="en-GB"/>
    </w:rPr>
  </w:style>
  <w:style w:type="paragraph" w:styleId="Heading9">
    <w:name w:val="heading 9"/>
    <w:basedOn w:val="Normal"/>
    <w:next w:val="Normal"/>
    <w:link w:val="Heading9Char"/>
    <w:uiPriority w:val="9"/>
    <w:unhideWhenUsed/>
    <w:qFormat/>
    <w:rsid w:val="00B84E0C"/>
    <w:pPr>
      <w:keepNext/>
      <w:keepLines/>
      <w:numPr>
        <w:ilvl w:val="8"/>
        <w:numId w:val="7"/>
      </w:numPr>
      <w:spacing w:before="80"/>
      <w:outlineLvl w:val="8"/>
    </w:pPr>
    <w:rPr>
      <w:rFonts w:asciiTheme="majorHAnsi" w:eastAsiaTheme="majorEastAsia" w:hAnsiTheme="majorHAnsi" w:cstheme="majorBidi"/>
      <w:i/>
      <w:iCs/>
      <w:color w:val="632423" w:themeColor="accent2" w:themeShade="8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2248"/>
  </w:style>
  <w:style w:type="character" w:styleId="Strong">
    <w:name w:val="Strong"/>
    <w:basedOn w:val="DefaultParagraphFont"/>
    <w:uiPriority w:val="22"/>
    <w:qFormat/>
    <w:rsid w:val="000C2248"/>
    <w:rPr>
      <w:b/>
      <w:bCs/>
    </w:rPr>
  </w:style>
  <w:style w:type="paragraph" w:styleId="BalloonText">
    <w:name w:val="Balloon Text"/>
    <w:basedOn w:val="Normal"/>
    <w:link w:val="BalloonTextChar"/>
    <w:uiPriority w:val="99"/>
    <w:semiHidden/>
    <w:unhideWhenUsed/>
    <w:rsid w:val="000C22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2248"/>
    <w:rPr>
      <w:rFonts w:ascii="Segoe UI" w:hAnsi="Segoe UI" w:cs="Segoe UI"/>
      <w:sz w:val="18"/>
      <w:szCs w:val="18"/>
    </w:rPr>
  </w:style>
  <w:style w:type="paragraph" w:styleId="ListParagraph">
    <w:name w:val="List Paragraph"/>
    <w:basedOn w:val="Normal"/>
    <w:uiPriority w:val="34"/>
    <w:qFormat/>
    <w:rsid w:val="008147EA"/>
    <w:pPr>
      <w:ind w:left="720"/>
      <w:contextualSpacing/>
    </w:pPr>
  </w:style>
  <w:style w:type="character" w:styleId="CommentReference">
    <w:name w:val="annotation reference"/>
    <w:basedOn w:val="DefaultParagraphFont"/>
    <w:semiHidden/>
    <w:unhideWhenUsed/>
    <w:rsid w:val="000F1E93"/>
    <w:rPr>
      <w:sz w:val="16"/>
      <w:szCs w:val="16"/>
    </w:rPr>
  </w:style>
  <w:style w:type="paragraph" w:styleId="CommentText">
    <w:name w:val="annotation text"/>
    <w:basedOn w:val="Normal"/>
    <w:link w:val="CommentTextChar"/>
    <w:unhideWhenUsed/>
    <w:rsid w:val="000F1E93"/>
    <w:rPr>
      <w:sz w:val="20"/>
      <w:szCs w:val="20"/>
    </w:rPr>
  </w:style>
  <w:style w:type="character" w:customStyle="1" w:styleId="CommentTextChar">
    <w:name w:val="Comment Text Char"/>
    <w:basedOn w:val="DefaultParagraphFont"/>
    <w:link w:val="CommentText"/>
    <w:rsid w:val="000F1E93"/>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0F1E93"/>
    <w:rPr>
      <w:b/>
      <w:bCs/>
    </w:rPr>
  </w:style>
  <w:style w:type="character" w:customStyle="1" w:styleId="CommentSubjectChar">
    <w:name w:val="Comment Subject Char"/>
    <w:basedOn w:val="CommentTextChar"/>
    <w:link w:val="CommentSubject"/>
    <w:uiPriority w:val="99"/>
    <w:semiHidden/>
    <w:rsid w:val="000F1E93"/>
    <w:rPr>
      <w:rFonts w:ascii="Calibri" w:hAnsi="Calibri" w:cs="Calibri"/>
      <w:b/>
      <w:bCs/>
      <w:sz w:val="20"/>
      <w:szCs w:val="20"/>
    </w:rPr>
  </w:style>
  <w:style w:type="paragraph" w:styleId="FootnoteText">
    <w:name w:val="footnote text"/>
    <w:basedOn w:val="Normal"/>
    <w:link w:val="FootnoteTextChar"/>
    <w:uiPriority w:val="99"/>
    <w:semiHidden/>
    <w:unhideWhenUsed/>
    <w:rsid w:val="00DA3026"/>
    <w:rPr>
      <w:sz w:val="20"/>
      <w:szCs w:val="20"/>
    </w:rPr>
  </w:style>
  <w:style w:type="character" w:customStyle="1" w:styleId="FootnoteTextChar">
    <w:name w:val="Footnote Text Char"/>
    <w:basedOn w:val="DefaultParagraphFont"/>
    <w:link w:val="FootnoteText"/>
    <w:uiPriority w:val="99"/>
    <w:semiHidden/>
    <w:rsid w:val="00DA3026"/>
    <w:rPr>
      <w:rFonts w:ascii="Calibri" w:hAnsi="Calibri" w:cs="Calibri"/>
      <w:sz w:val="20"/>
      <w:szCs w:val="20"/>
    </w:rPr>
  </w:style>
  <w:style w:type="character" w:styleId="FootnoteReference">
    <w:name w:val="footnote reference"/>
    <w:basedOn w:val="DefaultParagraphFont"/>
    <w:uiPriority w:val="99"/>
    <w:semiHidden/>
    <w:unhideWhenUsed/>
    <w:rsid w:val="00DA3026"/>
    <w:rPr>
      <w:vertAlign w:val="superscript"/>
    </w:rPr>
  </w:style>
  <w:style w:type="paragraph" w:styleId="BodyText">
    <w:name w:val="Body Text"/>
    <w:basedOn w:val="Normal"/>
    <w:link w:val="BodyTextChar"/>
    <w:rsid w:val="00270E83"/>
    <w:pPr>
      <w:spacing w:before="180" w:after="180" w:line="276" w:lineRule="auto"/>
    </w:pPr>
    <w:rPr>
      <w:rFonts w:asciiTheme="minorHAnsi" w:eastAsiaTheme="minorEastAsia" w:hAnsiTheme="minorHAnsi" w:cstheme="minorBidi"/>
      <w:sz w:val="21"/>
      <w:szCs w:val="21"/>
      <w:lang w:val="en-GB" w:eastAsia="en-GB"/>
    </w:rPr>
  </w:style>
  <w:style w:type="character" w:customStyle="1" w:styleId="BodyTextChar">
    <w:name w:val="Body Text Char"/>
    <w:basedOn w:val="DefaultParagraphFont"/>
    <w:link w:val="BodyText"/>
    <w:rsid w:val="00270E83"/>
    <w:rPr>
      <w:rFonts w:eastAsiaTheme="minorEastAsia"/>
      <w:sz w:val="21"/>
      <w:szCs w:val="21"/>
      <w:lang w:val="en-GB" w:eastAsia="en-GB"/>
    </w:rPr>
  </w:style>
  <w:style w:type="character" w:customStyle="1" w:styleId="Heading1Char">
    <w:name w:val="Heading 1 Char"/>
    <w:basedOn w:val="DefaultParagraphFont"/>
    <w:link w:val="Heading1"/>
    <w:uiPriority w:val="9"/>
    <w:rsid w:val="00B84E0C"/>
    <w:rPr>
      <w:rFonts w:asciiTheme="majorHAnsi" w:eastAsiaTheme="majorEastAsia" w:hAnsiTheme="majorHAnsi" w:cstheme="majorBidi"/>
      <w:color w:val="262626" w:themeColor="text1" w:themeTint="D9"/>
      <w:sz w:val="40"/>
      <w:szCs w:val="40"/>
      <w:lang w:val="en-GB" w:eastAsia="en-GB"/>
    </w:rPr>
  </w:style>
  <w:style w:type="character" w:customStyle="1" w:styleId="Heading2Char">
    <w:name w:val="Heading 2 Char"/>
    <w:basedOn w:val="DefaultParagraphFont"/>
    <w:link w:val="Heading2"/>
    <w:uiPriority w:val="9"/>
    <w:rsid w:val="00B84E0C"/>
    <w:rPr>
      <w:rFonts w:asciiTheme="majorHAnsi" w:eastAsiaTheme="majorEastAsia" w:hAnsiTheme="majorHAnsi" w:cstheme="majorBidi"/>
      <w:color w:val="C0504D" w:themeColor="accent2"/>
      <w:sz w:val="36"/>
      <w:szCs w:val="36"/>
      <w:lang w:val="en-GB" w:eastAsia="en-GB"/>
    </w:rPr>
  </w:style>
  <w:style w:type="character" w:customStyle="1" w:styleId="Heading3Char">
    <w:name w:val="Heading 3 Char"/>
    <w:basedOn w:val="DefaultParagraphFont"/>
    <w:link w:val="Heading3"/>
    <w:uiPriority w:val="9"/>
    <w:rsid w:val="00B84E0C"/>
    <w:rPr>
      <w:rFonts w:asciiTheme="majorHAnsi" w:eastAsiaTheme="majorEastAsia" w:hAnsiTheme="majorHAnsi" w:cstheme="majorBidi"/>
      <w:color w:val="943634" w:themeColor="accent2" w:themeShade="BF"/>
      <w:sz w:val="32"/>
      <w:szCs w:val="32"/>
      <w:lang w:val="en-GB" w:eastAsia="en-GB"/>
    </w:rPr>
  </w:style>
  <w:style w:type="character" w:customStyle="1" w:styleId="Heading4Char">
    <w:name w:val="Heading 4 Char"/>
    <w:basedOn w:val="DefaultParagraphFont"/>
    <w:link w:val="Heading4"/>
    <w:uiPriority w:val="9"/>
    <w:rsid w:val="00B84E0C"/>
    <w:rPr>
      <w:rFonts w:asciiTheme="majorHAnsi" w:eastAsiaTheme="majorEastAsia" w:hAnsiTheme="majorHAnsi" w:cstheme="majorBidi"/>
      <w:i/>
      <w:iCs/>
      <w:color w:val="632423" w:themeColor="accent2" w:themeShade="80"/>
      <w:sz w:val="28"/>
      <w:szCs w:val="28"/>
      <w:lang w:val="en-GB" w:eastAsia="en-GB"/>
    </w:rPr>
  </w:style>
  <w:style w:type="character" w:customStyle="1" w:styleId="Heading5Char">
    <w:name w:val="Heading 5 Char"/>
    <w:basedOn w:val="DefaultParagraphFont"/>
    <w:link w:val="Heading5"/>
    <w:uiPriority w:val="9"/>
    <w:rsid w:val="00B84E0C"/>
    <w:rPr>
      <w:rFonts w:asciiTheme="majorHAnsi" w:eastAsiaTheme="majorEastAsia" w:hAnsiTheme="majorHAnsi" w:cstheme="majorBidi"/>
      <w:color w:val="943634" w:themeColor="accent2" w:themeShade="BF"/>
      <w:sz w:val="24"/>
      <w:szCs w:val="24"/>
      <w:lang w:val="en-GB" w:eastAsia="en-GB"/>
    </w:rPr>
  </w:style>
  <w:style w:type="character" w:customStyle="1" w:styleId="Heading6Char">
    <w:name w:val="Heading 6 Char"/>
    <w:basedOn w:val="DefaultParagraphFont"/>
    <w:link w:val="Heading6"/>
    <w:uiPriority w:val="9"/>
    <w:rsid w:val="00B84E0C"/>
    <w:rPr>
      <w:rFonts w:asciiTheme="majorHAnsi" w:eastAsiaTheme="majorEastAsia" w:hAnsiTheme="majorHAnsi" w:cstheme="majorBidi"/>
      <w:i/>
      <w:iCs/>
      <w:color w:val="632423" w:themeColor="accent2" w:themeShade="80"/>
      <w:sz w:val="24"/>
      <w:szCs w:val="24"/>
      <w:lang w:val="en-GB" w:eastAsia="en-GB"/>
    </w:rPr>
  </w:style>
  <w:style w:type="character" w:customStyle="1" w:styleId="Heading7Char">
    <w:name w:val="Heading 7 Char"/>
    <w:basedOn w:val="DefaultParagraphFont"/>
    <w:link w:val="Heading7"/>
    <w:uiPriority w:val="9"/>
    <w:rsid w:val="00B84E0C"/>
    <w:rPr>
      <w:rFonts w:asciiTheme="majorHAnsi" w:eastAsiaTheme="majorEastAsia" w:hAnsiTheme="majorHAnsi" w:cstheme="majorBidi"/>
      <w:b/>
      <w:bCs/>
      <w:color w:val="632423" w:themeColor="accent2" w:themeShade="80"/>
      <w:lang w:val="en-GB" w:eastAsia="en-GB"/>
    </w:rPr>
  </w:style>
  <w:style w:type="character" w:customStyle="1" w:styleId="Heading8Char">
    <w:name w:val="Heading 8 Char"/>
    <w:basedOn w:val="DefaultParagraphFont"/>
    <w:link w:val="Heading8"/>
    <w:uiPriority w:val="9"/>
    <w:rsid w:val="00B84E0C"/>
    <w:rPr>
      <w:rFonts w:asciiTheme="majorHAnsi" w:eastAsiaTheme="majorEastAsia" w:hAnsiTheme="majorHAnsi" w:cstheme="majorBidi"/>
      <w:color w:val="632423" w:themeColor="accent2" w:themeShade="80"/>
      <w:lang w:val="en-GB" w:eastAsia="en-GB"/>
    </w:rPr>
  </w:style>
  <w:style w:type="character" w:customStyle="1" w:styleId="Heading9Char">
    <w:name w:val="Heading 9 Char"/>
    <w:basedOn w:val="DefaultParagraphFont"/>
    <w:link w:val="Heading9"/>
    <w:uiPriority w:val="9"/>
    <w:rsid w:val="00B84E0C"/>
    <w:rPr>
      <w:rFonts w:asciiTheme="majorHAnsi" w:eastAsiaTheme="majorEastAsia" w:hAnsiTheme="majorHAnsi" w:cstheme="majorBidi"/>
      <w:i/>
      <w:iCs/>
      <w:color w:val="632423" w:themeColor="accent2" w:themeShade="8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20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12</Pages>
  <Words>5977</Words>
  <Characters>34071</Characters>
  <Application>Microsoft Office Word</Application>
  <DocSecurity>0</DocSecurity>
  <Lines>283</Lines>
  <Paragraphs>79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RaboudUMC</Company>
  <LinksUpToDate>false</LinksUpToDate>
  <CharactersWithSpaces>39969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Hout, Joanna in 't</dc:creator>
  <cp:keywords/>
  <dc:description/>
  <cp:lastModifiedBy>Michael Belias</cp:lastModifiedBy>
  <cp:revision>4</cp:revision>
  <dcterms:created xsi:type="dcterms:W3CDTF">2020-11-26T10:05:00Z</dcterms:created>
  <dcterms:modified xsi:type="dcterms:W3CDTF">2020-11-27T00:12:00Z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id="SAFmmys8"/&gt;&lt;style id="http://www.zotero.org/styles/chicago-note-bibliography" locale="en-GB"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